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7C2987">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7C2987">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7C2987">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7C2987">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7C2987">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7C2987">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7C2987">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7C2987">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7C2987"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7C2987"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7C2987"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r>
              <w:rPr>
                <w:rStyle w:val="aff7"/>
              </w:rPr>
              <w:t>i</w:t>
            </w:r>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7C2987"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7C2987"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7C2987"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7C2987"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7C2987"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7C2987"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7C2987"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7C2987"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7C2987"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r>
              <w:rPr>
                <w:rStyle w:val="aff7"/>
              </w:rPr>
              <w:t>i</w:t>
            </w:r>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7C2987"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r>
              <w:rPr>
                <w:rStyle w:val="aff7"/>
              </w:rPr>
              <w:t>i</w:t>
            </w:r>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7C2987"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r>
              <w:rPr>
                <w:rStyle w:val="aff7"/>
              </w:rPr>
              <w:t>i</w:t>
            </w:r>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7C2987"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7C2987"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7C2987"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r>
              <w:rPr>
                <w:rStyle w:val="aff7"/>
              </w:rPr>
              <w:t>i</w:t>
            </w:r>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7C2987"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r>
              <w:rPr>
                <w:rStyle w:val="aff7"/>
              </w:rPr>
              <w:t>i</w:t>
            </w:r>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7C2987"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r>
              <w:rPr>
                <w:rStyle w:val="aff7"/>
              </w:rPr>
              <w:t>i</w:t>
            </w:r>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7C2987"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r>
              <w:rPr>
                <w:rStyle w:val="aff7"/>
              </w:rPr>
              <w:t>i</w:t>
            </w:r>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7C2987"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r>
              <w:rPr>
                <w:rStyle w:val="aff7"/>
              </w:rPr>
              <w:t>i</w:t>
            </w:r>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7C2987"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r>
              <w:rPr>
                <w:rStyle w:val="aff7"/>
              </w:rPr>
              <w:t>i</w:t>
            </w:r>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7C2987"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7C2987"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7C2987"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7C2987"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r>
              <w:rPr>
                <w:rStyle w:val="aff7"/>
              </w:rPr>
              <w:t>i</w:t>
            </w:r>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7C2987"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7C2987"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r>
              <w:rPr>
                <w:rStyle w:val="aff7"/>
              </w:rPr>
              <w:t>i</w:t>
            </w:r>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7C2987"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r>
              <w:rPr>
                <w:rStyle w:val="aff7"/>
              </w:rPr>
              <w:t>i</w:t>
            </w:r>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7C2987"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r>
              <w:rPr>
                <w:rStyle w:val="aff7"/>
              </w:rPr>
              <w:t>i</w:t>
            </w:r>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7C2987"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7C298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7C298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7C298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7C298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r>
              <w:rPr>
                <w:rStyle w:val="aff7"/>
              </w:rPr>
              <w:t>i</w:t>
            </w:r>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7C2987"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7C2987"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r>
              <w:rPr>
                <w:rStyle w:val="aff7"/>
              </w:rPr>
              <w:t>i</w:t>
            </w:r>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7C2987"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r>
              <w:rPr>
                <w:rStyle w:val="aff7"/>
              </w:rPr>
              <w:t>i</w:t>
            </w:r>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7C2987"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7C2987"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7C2987"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r>
              <w:rPr>
                <w:rStyle w:val="aff7"/>
              </w:rPr>
              <w:t>i</w:t>
            </w:r>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7C2987"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r>
              <w:rPr>
                <w:rStyle w:val="aff7"/>
              </w:rPr>
              <w:t>i</w:t>
            </w:r>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7C2987"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7C2987"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7C2987"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7C2987"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7C2987"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7C2987"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7C2987"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7C2987"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7C2987"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7C2987"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7C2987"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r>
              <w:rPr>
                <w:rStyle w:val="aff7"/>
              </w:rPr>
              <w:t>i</w:t>
            </w:r>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7C2987"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7C2987"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7C2987"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7C2987"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7C2987"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7C2987"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7C2987"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7C2987"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7C2987"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7C2987"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7C2987"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7C2987"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7C2987"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7C2987"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7C2987"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7C2987"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7C2987"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7C2987"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7C2987"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7C2987"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7C2987"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7C2987"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7C2987"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r>
              <w:rPr>
                <w:rStyle w:val="aff7"/>
              </w:rPr>
              <w:t>i</w:t>
            </w:r>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7C2987"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7C2987"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7C2987"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7C2987"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7C2987"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7C2987"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7C2987"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7C2987"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7C2987"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7C2987"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7C2987"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7C2987"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7C2987"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7C2987"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7C2987"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7C2987"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7C2987"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7C2987"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7C2987"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7C2987"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7C2987" w:rsidP="002F762D">
            <w:pPr>
              <w:pStyle w:val="affc"/>
            </w:pPr>
            <m:oMathPara>
              <m:oMath>
                <m:sSub>
                  <m:sSubPr>
                    <m:ctrlPr/>
                  </m:sSubPr>
                  <m:e>
                    <m:r>
                      <m:t>W</m:t>
                    </m:r>
                  </m:e>
                  <m:sub>
                    <m:r>
                      <m:t>I1,i,k</m:t>
                    </m:r>
                  </m:sub>
                </m:sSub>
              </m:oMath>
            </m:oMathPara>
          </w:p>
          <w:p w14:paraId="314F61FD" w14:textId="77777777" w:rsidR="002F762D" w:rsidRPr="00802EB4" w:rsidRDefault="007C2987"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7C2987"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7C2987"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7C2987"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7C2987"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7C2987"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w:lastRenderedPageBreak/>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7C2987"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7C2987"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r>
              <w:rPr>
                <w:rStyle w:val="aff7"/>
              </w:rPr>
              <w:t>i</w:t>
            </w:r>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7C2987"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7C2987"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7C2987"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7C2987"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7C2987"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7C2987"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7C2987"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7C2987"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7C2987"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7C2987"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r>
              <w:rPr>
                <w:rStyle w:val="aff7"/>
              </w:rPr>
              <w:t>i</w:t>
            </w:r>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7C2987">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7C2987">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7C2987">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7C2987">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7C2987">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7C2987">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7C2987">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7C2987">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7C2987">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7C2987">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7C2987">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7C2987">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7C2987">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7C2987"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7C2987"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7C2987"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7C2987"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7C2987">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7C2987">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7C2987">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7C2987">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7C2987">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7C2987">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7C2987">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7C2987">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7C2987"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7C2987">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7C2987"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7C2987"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7C2987"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7C2987"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7C2987"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7C2987"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7C2987"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7C2987"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7C2987"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7C2987"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7C2987"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7C2987"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7C2987"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7C2987"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7C2987"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7C2987"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7C2987"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7C2987"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7C2987"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7C2987"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7C2987"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7C2987"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7C2987"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7C298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7C298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7C2987"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7C2987"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7C2987"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7C2987"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7C2987"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7C2987"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7C2987"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7C2987"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7C2987"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7C2987"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7C2987"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7C2987"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7C2987"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7C2987">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7C2987">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7C2987">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7C2987">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7C2987">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7C2987">
            <w:pPr>
              <w:pStyle w:val="C"/>
            </w:pPr>
            <m:oMathPara>
              <m:oMath>
                <m:sSub>
                  <m:sSubPr>
                    <m:ctrlPr/>
                  </m:sSubPr>
                  <m:e>
                    <m:r>
                      <m:t>R</m:t>
                    </m:r>
                  </m:e>
                  <m:sub>
                    <m:r>
                      <m:t>p</m:t>
                    </m:r>
                  </m:sub>
                </m:sSub>
              </m:oMath>
            </m:oMathPara>
          </w:p>
        </w:tc>
        <w:tc>
          <w:tcPr>
            <w:tcW w:w="4516" w:type="dxa"/>
          </w:tcPr>
          <w:p w14:paraId="3E4F292E" w14:textId="77777777" w:rsidR="00A846B9" w:rsidRPr="00A846B9" w:rsidRDefault="007C2987">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7C2987">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7C2987">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7C2987">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7C2987">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7C2987"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7C2987"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7C2987">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7C2987">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7C2987">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7C2987">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7C2987">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7C2987">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7C2987">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7C2987">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7C2987">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7C2987">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7C2987">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7C2987">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7C2987">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7C2987">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7C2987">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7C2987">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7C2987"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7C2987">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7C2987">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7C2987">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7C2987">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7C2987">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7C2987">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7C2987">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7C2987">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7C2987">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7C2987">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7C2987">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7C2987"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7C2987"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7C2987"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7C2987">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7C2987">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7C2987">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7C2987">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7C2987">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7C2987">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7C2987">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7C2987">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3A6BFA2D"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7C2987">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7C2987">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7C2987">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7C2987">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7C2987">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7C2987">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7C2987">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5T13:35:00Z">
                <m:t>g</m:t>
              </w:del>
            </m:r>
            <m:r>
              <w:ins w:id="95"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74005E50" w:rsidR="004E7FDB" w:rsidRPr="00352D3D" w:rsidRDefault="007C2987"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25T13:34:00Z">
                        <w:rPr>
                          <w:rFonts w:ascii="Cambria Math" w:eastAsia="HGP創英角ｺﾞｼｯｸUB" w:hAnsi="Cambria Math" w:cs="XITS Math"/>
                        </w:rPr>
                        <m:t>g</m:t>
                      </w:del>
                    </m:r>
                    <m:r>
                      <w:ins w:id="97" w:author="誠 佐藤" w:date="2019-10-25T13:34:00Z">
                        <w:rPr>
                          <w:rFonts w:ascii="Cambria Math" w:eastAsia="HGP創英角ｺﾞｼｯｸUB" w:hAnsi="Cambria Math" w:cs="XITS Math"/>
                        </w:rPr>
                        <m:t>k</m:t>
                      </w:ins>
                    </m:r>
                  </m:sub>
                </m:sSub>
                <m:r>
                  <w:rPr>
                    <w:rFonts w:ascii="Cambria Math" w:eastAsia="HGP創英角ｺﾞｼｯｸUB" w:hAnsi="Cambria Math" w:cs="XITS Math"/>
                  </w:rPr>
                  <m:t>=</m:t>
                </m:r>
                <m:f>
                  <m:fPr>
                    <m:ctrlPr>
                      <w:del w:id="98" w:author="誠 佐藤" w:date="2019-10-25T13:34:00Z">
                        <w:rPr>
                          <w:rFonts w:ascii="Cambria Math" w:hAnsi="Cambria Math"/>
                          <w:i/>
                        </w:rPr>
                      </w:del>
                    </m:ctrlPr>
                  </m:fPr>
                  <m:num>
                    <m:r>
                      <w:del w:id="99" w:author="誠 佐藤" w:date="2019-10-25T13:34:00Z">
                        <w:rPr>
                          <w:rFonts w:ascii="Cambria Math" w:hAnsi="Cambria Math"/>
                        </w:rPr>
                        <m:t>1</m:t>
                      </w:del>
                    </m:r>
                  </m:num>
                  <m:den>
                    <m:r>
                      <w:del w:id="100" w:author="誠 佐藤" w:date="2019-10-25T13:34:00Z">
                        <w:rPr>
                          <w:rFonts w:ascii="Cambria Math" w:hAnsi="Cambria Math"/>
                        </w:rPr>
                        <m:t>2</m:t>
                      </w:del>
                    </m:r>
                  </m:den>
                </m:f>
                <m:r>
                  <w:del w:id="101" w:author="誠 佐藤" w:date="2019-10-25T13:34:00Z">
                    <w:rPr>
                      <w:rFonts w:ascii="Cambria Math" w:hAnsi="Cambria Math"/>
                    </w:rPr>
                    <m:t>⋅</m:t>
                  </w:del>
                </m:r>
                <m:d>
                  <m:dPr>
                    <m:ctrlPr>
                      <w:del w:id="102" w:author="誠 佐藤" w:date="2019-10-25T13:34:00Z">
                        <w:rPr>
                          <w:rFonts w:ascii="Cambria Math" w:hAnsi="Cambria Math"/>
                          <w:i/>
                        </w:rPr>
                      </w:del>
                    </m:ctrlPr>
                  </m:dPr>
                  <m:e>
                    <m:r>
                      <w:del w:id="103" w:author="誠 佐藤" w:date="2019-10-25T13:34:00Z">
                        <w:rPr>
                          <w:rFonts w:ascii="Cambria Math" w:hAnsi="Cambria Math"/>
                        </w:rPr>
                        <m:t>1-</m:t>
                      </w:del>
                    </m:r>
                    <m:rad>
                      <m:radPr>
                        <m:degHide m:val="1"/>
                        <m:ctrlPr>
                          <w:del w:id="104" w:author="誠 佐藤" w:date="2019-10-25T13:34:00Z">
                            <w:rPr>
                              <w:rFonts w:ascii="Cambria Math" w:hAnsi="Cambria Math"/>
                              <w:i/>
                            </w:rPr>
                          </w:del>
                        </m:ctrlPr>
                      </m:radPr>
                      <m:deg/>
                      <m:e>
                        <m:r>
                          <w:del w:id="105" w:author="誠 佐藤" w:date="2019-10-25T13:34:00Z">
                            <w:rPr>
                              <w:rFonts w:ascii="Cambria Math" w:hAnsi="Cambria Math"/>
                            </w:rPr>
                            <m:t>1-</m:t>
                          </w:del>
                        </m:r>
                        <m:f>
                          <m:fPr>
                            <m:type m:val="lin"/>
                            <m:ctrlPr>
                              <w:del w:id="106" w:author="誠 佐藤" w:date="2019-10-25T13:34:00Z">
                                <w:rPr>
                                  <w:rFonts w:ascii="Cambria Math" w:hAnsi="Cambria Math"/>
                                  <w:i/>
                                </w:rPr>
                              </w:del>
                            </m:ctrlPr>
                          </m:fPr>
                          <m:num>
                            <m:r>
                              <w:del w:id="107" w:author="誠 佐藤" w:date="2019-10-25T13:34:00Z">
                                <w:rPr>
                                  <w:rFonts w:ascii="Cambria Math" w:hAnsi="Cambria Math"/>
                                </w:rPr>
                                <m:t>4⋅</m:t>
                              </w:del>
                            </m:r>
                            <m:sSub>
                              <m:sSubPr>
                                <m:ctrlPr>
                                  <w:del w:id="108" w:author="誠 佐藤" w:date="2019-10-25T13:34:00Z">
                                    <w:rPr>
                                      <w:rFonts w:ascii="Cambria Math" w:hAnsi="Cambria Math"/>
                                      <w:i/>
                                    </w:rPr>
                                  </w:del>
                                </m:ctrlPr>
                              </m:sSubPr>
                              <m:e>
                                <m:r>
                                  <w:del w:id="109" w:author="誠 佐藤" w:date="2019-10-25T13:34:00Z">
                                    <w:rPr>
                                      <w:rFonts w:ascii="Cambria Math" w:hAnsi="Cambria Math"/>
                                    </w:rPr>
                                    <m:t>a</m:t>
                                  </w:del>
                                </m:r>
                              </m:e>
                              <m:sub>
                                <m:r>
                                  <w:del w:id="110" w:author="誠 佐藤" w:date="2019-10-25T13:34:00Z">
                                    <w:rPr>
                                      <w:rFonts w:ascii="Cambria Math" w:hAnsi="Cambria Math"/>
                                    </w:rPr>
                                    <m:t>g</m:t>
                                  </w:del>
                                </m:r>
                              </m:sub>
                            </m:sSub>
                          </m:num>
                          <m:den>
                            <m:acc>
                              <m:accPr>
                                <m:chr m:val="̅"/>
                                <m:ctrlPr>
                                  <w:del w:id="111" w:author="誠 佐藤" w:date="2019-10-25T13:34:00Z">
                                    <w:rPr>
                                      <w:rFonts w:ascii="Cambria Math" w:hAnsi="Cambria Math"/>
                                      <w:i/>
                                    </w:rPr>
                                  </w:del>
                                </m:ctrlPr>
                              </m:accPr>
                              <m:e>
                                <m:r>
                                  <w:del w:id="112" w:author="誠 佐藤" w:date="2019-10-25T13:34:00Z">
                                    <w:rPr>
                                      <w:rFonts w:ascii="Cambria Math" w:hAnsi="Cambria Math"/>
                                    </w:rPr>
                                    <m:t>f</m:t>
                                  </w:del>
                                </m:r>
                              </m:e>
                            </m:acc>
                          </m:den>
                        </m:f>
                      </m:e>
                    </m:rad>
                  </m:e>
                </m:d>
                <m:sSub>
                  <m:sSubPr>
                    <m:ctrlPr>
                      <w:ins w:id="113" w:author="誠 佐藤" w:date="2019-10-25T13:34:00Z">
                        <w:rPr>
                          <w:rFonts w:ascii="Cambria Math" w:hAnsi="Cambria Math"/>
                          <w:i/>
                        </w:rPr>
                      </w:ins>
                    </m:ctrlPr>
                  </m:sSubPr>
                  <m:e>
                    <m:r>
                      <w:ins w:id="114" w:author="誠 佐藤" w:date="2019-10-25T13:34:00Z">
                        <w:rPr>
                          <w:rFonts w:ascii="Cambria Math" w:hAnsi="Cambria Math"/>
                        </w:rPr>
                        <m:t>a</m:t>
                      </w:ins>
                    </m:r>
                  </m:e>
                  <m:sub>
                    <m:r>
                      <w:ins w:id="115" w:author="誠 佐藤" w:date="2019-10-25T13:34:00Z">
                        <w:rPr>
                          <w:rFonts w:ascii="Cambria Math" w:hAnsi="Cambria Math"/>
                        </w:rPr>
                        <m:t>k</m:t>
                      </w:ins>
                    </m:r>
                  </m:sub>
                </m:sSub>
              </m:oMath>
            </m:oMathPara>
          </w:p>
        </w:tc>
        <w:tc>
          <w:tcPr>
            <w:tcW w:w="1163" w:type="dxa"/>
            <w:vAlign w:val="center"/>
          </w:tcPr>
          <w:p w14:paraId="74665E60" w14:textId="27E1653C" w:rsidR="004E7FDB" w:rsidRDefault="004E7FDB">
            <w:pPr>
              <w:pStyle w:val="af9"/>
            </w:pPr>
            <w:bookmarkStart w:id="116"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16"/>
          </w:p>
        </w:tc>
      </w:tr>
      <w:tr w:rsidR="004E7FDB" w:rsidRPr="00477F45" w14:paraId="6DC0D2B4" w14:textId="77777777" w:rsidTr="003B1312">
        <w:tc>
          <w:tcPr>
            <w:tcW w:w="8618" w:type="dxa"/>
          </w:tcPr>
          <w:p w14:paraId="1E2179F3" w14:textId="49C61BF7" w:rsidR="004E7FDB" w:rsidRDefault="007C2987" w:rsidP="000F0693">
            <w:pPr>
              <w:tabs>
                <w:tab w:val="left" w:pos="4895"/>
              </w:tabs>
            </w:pPr>
            <m:oMathPara>
              <m:oMath>
                <m:sSub>
                  <m:sSubPr>
                    <m:ctrlPr>
                      <w:rPr>
                        <w:rFonts w:ascii="Cambria Math" w:hAnsi="Cambria Math"/>
                        <w:i/>
                      </w:rPr>
                    </m:ctrlPr>
                  </m:sSubPr>
                  <m:e>
                    <m:r>
                      <w:rPr>
                        <w:rFonts w:ascii="Cambria Math" w:hAnsi="Cambria Math"/>
                      </w:rPr>
                      <m:t>a</m:t>
                    </m:r>
                  </m:e>
                  <m:sub>
                    <m:r>
                      <w:del w:id="117" w:author="誠 佐藤" w:date="2019-10-25T13:34:00Z">
                        <w:rPr>
                          <w:rFonts w:ascii="Cambria Math" w:hAnsi="Cambria Math"/>
                        </w:rPr>
                        <m:t>g</m:t>
                      </w:del>
                    </m:r>
                    <m:r>
                      <w:ins w:id="118" w:author="誠 佐藤" w:date="2019-10-25T13:34:00Z">
                        <w:rPr>
                          <w:rFonts w:ascii="Cambria Math" w:hAnsi="Cambria Math"/>
                        </w:rPr>
                        <m:t>k</m:t>
                      </w:ins>
                    </m:r>
                  </m:sub>
                </m:sSub>
                <m:r>
                  <w:rPr>
                    <w:rFonts w:ascii="Cambria Math" w:eastAsia="HGP創英角ｺﾞｼｯｸUB" w:hAnsi="Cambria Math" w:cs="XITS Math"/>
                  </w:rPr>
                  <m:t>=</m:t>
                </m:r>
                <m:f>
                  <m:fPr>
                    <m:ctrlPr>
                      <w:ins w:id="119" w:author="誠 佐藤" w:date="2019-10-25T13:34:00Z">
                        <w:rPr>
                          <w:rFonts w:ascii="Cambria Math" w:hAnsi="Cambria Math"/>
                        </w:rPr>
                      </w:ins>
                    </m:ctrlPr>
                  </m:fPr>
                  <m:num>
                    <m:sSub>
                      <m:sSubPr>
                        <m:ctrlPr>
                          <w:ins w:id="120" w:author="誠 佐藤" w:date="2019-10-25T13:34:00Z">
                            <w:rPr>
                              <w:rFonts w:ascii="Cambria Math" w:hAnsi="Cambria Math"/>
                            </w:rPr>
                          </w:ins>
                        </m:ctrlPr>
                      </m:sSubPr>
                      <m:e>
                        <m:r>
                          <w:ins w:id="121" w:author="誠 佐藤" w:date="2019-10-25T13:34:00Z">
                            <w:rPr>
                              <w:rFonts w:ascii="Cambria Math" w:hAnsi="Cambria Math"/>
                            </w:rPr>
                            <m:t>A</m:t>
                          </w:ins>
                        </m:r>
                      </m:e>
                      <m:sub>
                        <m:r>
                          <w:ins w:id="122" w:author="誠 佐藤" w:date="2019-10-25T13:34:00Z">
                            <w:rPr>
                              <w:rFonts w:ascii="Cambria Math" w:hAnsi="Cambria Math"/>
                            </w:rPr>
                            <m:t>i</m:t>
                          </w:ins>
                        </m:r>
                        <m:r>
                          <w:ins w:id="123" w:author="誠 佐藤" w:date="2019-10-25T13:34:00Z">
                            <m:rPr>
                              <m:sty m:val="p"/>
                            </m:rPr>
                            <w:rPr>
                              <w:rFonts w:ascii="Cambria Math" w:hAnsi="Cambria Math"/>
                            </w:rPr>
                            <m:t>,k</m:t>
                          </w:ins>
                        </m:r>
                      </m:sub>
                    </m:sSub>
                  </m:num>
                  <m:den>
                    <m:nary>
                      <m:naryPr>
                        <m:chr m:val="∑"/>
                        <m:limLoc m:val="undOvr"/>
                        <m:ctrlPr>
                          <w:ins w:id="124" w:author="誠 佐藤" w:date="2019-10-25T13:34:00Z">
                            <w:rPr>
                              <w:rFonts w:ascii="Cambria Math" w:hAnsi="Cambria Math"/>
                            </w:rPr>
                          </w:ins>
                        </m:ctrlPr>
                      </m:naryPr>
                      <m:sub>
                        <m:r>
                          <w:ins w:id="125" w:author="誠 佐藤" w:date="2019-10-25T13:34:00Z">
                            <w:rPr>
                              <w:rFonts w:ascii="Cambria Math" w:hAnsi="Cambria Math"/>
                            </w:rPr>
                            <m:t>l</m:t>
                          </w:ins>
                        </m:r>
                        <m:r>
                          <w:ins w:id="126" w:author="誠 佐藤" w:date="2019-10-25T13:34:00Z">
                            <m:rPr>
                              <m:sty m:val="p"/>
                            </m:rPr>
                            <w:rPr>
                              <w:rFonts w:ascii="Cambria Math" w:hAnsi="Cambria Math"/>
                            </w:rPr>
                            <m:t>=1</m:t>
                          </w:ins>
                        </m:r>
                      </m:sub>
                      <m:sup>
                        <m:sSub>
                          <m:sSubPr>
                            <m:ctrlPr>
                              <w:ins w:id="127" w:author="誠 佐藤" w:date="2019-10-25T13:34:00Z">
                                <w:rPr>
                                  <w:rFonts w:ascii="Cambria Math" w:hAnsi="Cambria Math"/>
                                </w:rPr>
                              </w:ins>
                            </m:ctrlPr>
                          </m:sSubPr>
                          <m:e>
                            <m:r>
                              <w:ins w:id="128" w:author="誠 佐藤" w:date="2019-10-25T13:34:00Z">
                                <w:rPr>
                                  <w:rFonts w:ascii="Cambria Math" w:hAnsi="Cambria Math"/>
                                </w:rPr>
                                <m:t>Nw</m:t>
                              </w:ins>
                            </m:r>
                          </m:e>
                          <m:sub>
                            <m:r>
                              <w:ins w:id="129" w:author="誠 佐藤" w:date="2019-10-25T13:34:00Z">
                                <w:rPr>
                                  <w:rFonts w:ascii="Cambria Math" w:hAnsi="Cambria Math"/>
                                </w:rPr>
                                <m:t>i</m:t>
                              </w:ins>
                            </m:r>
                          </m:sub>
                        </m:sSub>
                      </m:sup>
                      <m:e>
                        <m:sSub>
                          <m:sSubPr>
                            <m:ctrlPr>
                              <w:ins w:id="130" w:author="誠 佐藤" w:date="2019-10-25T13:34:00Z">
                                <w:rPr>
                                  <w:rFonts w:ascii="Cambria Math" w:hAnsi="Cambria Math"/>
                                </w:rPr>
                              </w:ins>
                            </m:ctrlPr>
                          </m:sSubPr>
                          <m:e>
                            <m:r>
                              <w:ins w:id="131" w:author="誠 佐藤" w:date="2019-10-25T13:34:00Z">
                                <w:rPr>
                                  <w:rFonts w:ascii="Cambria Math" w:hAnsi="Cambria Math"/>
                                </w:rPr>
                                <m:t>A</m:t>
                              </w:ins>
                            </m:r>
                          </m:e>
                          <m:sub>
                            <m:r>
                              <w:ins w:id="132" w:author="誠 佐藤" w:date="2019-10-25T13:34:00Z">
                                <w:rPr>
                                  <w:rFonts w:ascii="Cambria Math" w:hAnsi="Cambria Math"/>
                                </w:rPr>
                                <m:t>i</m:t>
                              </w:ins>
                            </m:r>
                            <m:r>
                              <w:ins w:id="133" w:author="誠 佐藤" w:date="2019-10-25T13:34:00Z">
                                <m:rPr>
                                  <m:sty m:val="p"/>
                                </m:rPr>
                                <w:rPr>
                                  <w:rFonts w:ascii="Cambria Math" w:hAnsi="Cambria Math"/>
                                </w:rPr>
                                <m:t>,</m:t>
                              </w:ins>
                            </m:r>
                            <m:r>
                              <w:ins w:id="134" w:author="誠 佐藤" w:date="2019-10-25T13:34:00Z">
                                <w:rPr>
                                  <w:rFonts w:ascii="Cambria Math" w:hAnsi="Cambria Math"/>
                                </w:rPr>
                                <m:t>l</m:t>
                              </w:ins>
                            </m:r>
                          </m:sub>
                        </m:sSub>
                      </m:e>
                    </m:nary>
                  </m:den>
                </m:f>
                <m:nary>
                  <m:naryPr>
                    <m:chr m:val="∑"/>
                    <m:limLoc m:val="undOvr"/>
                    <m:ctrlPr>
                      <w:del w:id="135" w:author="誠 佐藤" w:date="2019-10-25T13:34:00Z">
                        <w:rPr>
                          <w:rFonts w:ascii="Cambria Math" w:hAnsi="Cambria Math"/>
                        </w:rPr>
                      </w:del>
                    </m:ctrlPr>
                  </m:naryPr>
                  <m:sub>
                    <m:r>
                      <w:del w:id="136" w:author="誠 佐藤" w:date="2019-10-25T13:34:00Z">
                        <w:rPr>
                          <w:rFonts w:ascii="Cambria Math" w:hAnsi="Cambria Math"/>
                        </w:rPr>
                        <m:t>k</m:t>
                      </w:del>
                    </m:r>
                  </m:sub>
                  <m:sup>
                    <m:r>
                      <w:del w:id="137" w:author="誠 佐藤" w:date="2019-10-25T13:34:00Z">
                        <w:rPr>
                          <w:rFonts w:ascii="Cambria Math" w:hAnsi="Cambria Math"/>
                        </w:rPr>
                        <m:t>k∈g</m:t>
                      </w:del>
                    </m:r>
                  </m:sup>
                  <m:e>
                    <m:f>
                      <m:fPr>
                        <m:ctrlPr>
                          <w:del w:id="138" w:author="誠 佐藤" w:date="2019-10-25T13:34:00Z">
                            <w:rPr>
                              <w:rFonts w:ascii="Cambria Math" w:hAnsi="Cambria Math"/>
                            </w:rPr>
                          </w:del>
                        </m:ctrlPr>
                      </m:fPr>
                      <m:num>
                        <m:sSub>
                          <m:sSubPr>
                            <m:ctrlPr>
                              <w:del w:id="139" w:author="誠 佐藤" w:date="2019-10-25T13:34:00Z">
                                <w:rPr>
                                  <w:rFonts w:ascii="Cambria Math" w:hAnsi="Cambria Math"/>
                                </w:rPr>
                              </w:del>
                            </m:ctrlPr>
                          </m:sSubPr>
                          <m:e>
                            <m:r>
                              <w:del w:id="140" w:author="誠 佐藤" w:date="2019-10-25T13:34:00Z">
                                <w:rPr>
                                  <w:rFonts w:ascii="Cambria Math" w:hAnsi="Cambria Math"/>
                                </w:rPr>
                                <m:t>A</m:t>
                              </w:del>
                            </m:r>
                          </m:e>
                          <m:sub>
                            <m:r>
                              <w:del w:id="141" w:author="誠 佐藤" w:date="2019-10-25T13:34:00Z">
                                <w:rPr>
                                  <w:rFonts w:ascii="Cambria Math" w:hAnsi="Cambria Math"/>
                                </w:rPr>
                                <m:t>i</m:t>
                              </w:del>
                            </m:r>
                            <m:r>
                              <w:del w:id="142" w:author="誠 佐藤" w:date="2019-10-25T13:34:00Z">
                                <m:rPr>
                                  <m:sty m:val="p"/>
                                </m:rPr>
                                <w:rPr>
                                  <w:rFonts w:ascii="Cambria Math" w:hAnsi="Cambria Math"/>
                                </w:rPr>
                                <m:t>,k</m:t>
                              </w:del>
                            </m:r>
                          </m:sub>
                        </m:sSub>
                      </m:num>
                      <m:den>
                        <m:nary>
                          <m:naryPr>
                            <m:chr m:val="∑"/>
                            <m:limLoc m:val="undOvr"/>
                            <m:ctrlPr>
                              <w:del w:id="143" w:author="誠 佐藤" w:date="2019-10-25T13:34:00Z">
                                <w:rPr>
                                  <w:rFonts w:ascii="Cambria Math" w:hAnsi="Cambria Math"/>
                                </w:rPr>
                              </w:del>
                            </m:ctrlPr>
                          </m:naryPr>
                          <m:sub>
                            <m:r>
                              <w:del w:id="144" w:author="誠 佐藤" w:date="2019-10-25T13:34:00Z">
                                <w:rPr>
                                  <w:rFonts w:ascii="Cambria Math" w:hAnsi="Cambria Math"/>
                                </w:rPr>
                                <m:t>l</m:t>
                              </w:del>
                            </m:r>
                            <m:r>
                              <w:del w:id="145" w:author="誠 佐藤" w:date="2019-10-25T13:34:00Z">
                                <m:rPr>
                                  <m:sty m:val="p"/>
                                </m:rPr>
                                <w:rPr>
                                  <w:rFonts w:ascii="Cambria Math" w:hAnsi="Cambria Math"/>
                                </w:rPr>
                                <m:t>=1</m:t>
                              </w:del>
                            </m:r>
                          </m:sub>
                          <m:sup>
                            <m:sSub>
                              <m:sSubPr>
                                <m:ctrlPr>
                                  <w:del w:id="146" w:author="誠 佐藤" w:date="2019-10-25T13:34:00Z">
                                    <w:rPr>
                                      <w:rFonts w:ascii="Cambria Math" w:hAnsi="Cambria Math"/>
                                    </w:rPr>
                                  </w:del>
                                </m:ctrlPr>
                              </m:sSubPr>
                              <m:e>
                                <m:r>
                                  <w:del w:id="147" w:author="誠 佐藤" w:date="2019-10-25T13:34:00Z">
                                    <w:rPr>
                                      <w:rFonts w:ascii="Cambria Math" w:hAnsi="Cambria Math"/>
                                    </w:rPr>
                                    <m:t>Nw</m:t>
                                  </w:del>
                                </m:r>
                              </m:e>
                              <m:sub>
                                <m:r>
                                  <w:del w:id="148" w:author="誠 佐藤" w:date="2019-10-25T13:34:00Z">
                                    <w:rPr>
                                      <w:rFonts w:ascii="Cambria Math" w:hAnsi="Cambria Math"/>
                                    </w:rPr>
                                    <m:t>i</m:t>
                                  </w:del>
                                </m:r>
                              </m:sub>
                            </m:sSub>
                          </m:sup>
                          <m:e>
                            <m:sSub>
                              <m:sSubPr>
                                <m:ctrlPr>
                                  <w:del w:id="149" w:author="誠 佐藤" w:date="2019-10-25T13:34:00Z">
                                    <w:rPr>
                                      <w:rFonts w:ascii="Cambria Math" w:hAnsi="Cambria Math"/>
                                    </w:rPr>
                                  </w:del>
                                </m:ctrlPr>
                              </m:sSubPr>
                              <m:e>
                                <m:r>
                                  <w:del w:id="150" w:author="誠 佐藤" w:date="2019-10-25T13:34:00Z">
                                    <w:rPr>
                                      <w:rFonts w:ascii="Cambria Math" w:hAnsi="Cambria Math"/>
                                    </w:rPr>
                                    <m:t>A</m:t>
                                  </w:del>
                                </m:r>
                              </m:e>
                              <m:sub>
                                <m:r>
                                  <w:del w:id="151" w:author="誠 佐藤" w:date="2019-10-25T13:34:00Z">
                                    <w:rPr>
                                      <w:rFonts w:ascii="Cambria Math" w:hAnsi="Cambria Math"/>
                                    </w:rPr>
                                    <m:t>i</m:t>
                                  </w:del>
                                </m:r>
                                <m:r>
                                  <w:del w:id="152" w:author="誠 佐藤" w:date="2019-10-25T13:34:00Z">
                                    <m:rPr>
                                      <m:sty m:val="p"/>
                                    </m:rPr>
                                    <w:rPr>
                                      <w:rFonts w:ascii="Cambria Math" w:hAnsi="Cambria Math"/>
                                    </w:rPr>
                                    <m:t>,</m:t>
                                  </w:del>
                                </m:r>
                                <m:r>
                                  <w:del w:id="153" w:author="誠 佐藤" w:date="2019-10-25T13:3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del w:id="154" w:author="誠 佐藤" w:date="2019-10-25T13:34:00Z">
                    <w:rPr>
                      <w:rFonts w:ascii="Cambria Math" w:hAnsi="Cambria Math"/>
                    </w:rPr>
                    <m:t>F</m:t>
                  </w:del>
                </m:r>
                <m:sSub>
                  <m:sSubPr>
                    <m:ctrlPr>
                      <w:del w:id="155" w:author="誠 佐藤" w:date="2019-10-25T13:34:00Z">
                        <w:rPr>
                          <w:rFonts w:ascii="Cambria Math" w:hAnsi="Cambria Math"/>
                          <w:i/>
                        </w:rPr>
                      </w:del>
                    </m:ctrlPr>
                  </m:sSubPr>
                  <m:e>
                    <m:r>
                      <w:del w:id="156" w:author="誠 佐藤" w:date="2019-10-25T13:34:00Z">
                        <w:rPr>
                          <w:rFonts w:ascii="Cambria Math" w:hAnsi="Cambria Math"/>
                        </w:rPr>
                        <m:t>F</m:t>
                      </w:del>
                    </m:r>
                  </m:e>
                  <m:sub>
                    <m:r>
                      <w:del w:id="157" w:author="誠 佐藤" w:date="2019-10-25T13:34:00Z">
                        <w:rPr>
                          <w:rFonts w:ascii="Cambria Math" w:hAnsi="Cambria Math"/>
                        </w:rPr>
                        <m:t>i,k</m:t>
                      </w:del>
                    </m:r>
                  </m:sub>
                </m:sSub>
                <m:r>
                  <w:del w:id="158" w:author="誠 佐藤" w:date="2019-10-25T13:34:00Z">
                    <w:rPr>
                      <w:rFonts w:ascii="Cambria Math" w:hAnsi="Cambria Math"/>
                    </w:rPr>
                    <m:t>=F</m:t>
                  </w:del>
                </m:r>
                <m:sSub>
                  <m:sSubPr>
                    <m:ctrlPr>
                      <w:del w:id="159" w:author="誠 佐藤" w:date="2019-10-25T13:34:00Z">
                        <w:rPr>
                          <w:rFonts w:ascii="Cambria Math" w:hAnsi="Cambria Math"/>
                          <w:i/>
                        </w:rPr>
                      </w:del>
                    </m:ctrlPr>
                  </m:sSubPr>
                  <m:e>
                    <m:r>
                      <w:del w:id="160" w:author="誠 佐藤" w:date="2019-10-25T13:34:00Z">
                        <w:rPr>
                          <w:rFonts w:ascii="Cambria Math" w:hAnsi="Cambria Math"/>
                        </w:rPr>
                        <m:t>F</m:t>
                      </w:del>
                    </m:r>
                  </m:e>
                  <m:sub>
                    <m:r>
                      <w:del w:id="161" w:author="誠 佐藤" w:date="2019-10-25T13:34:00Z">
                        <w:rPr>
                          <w:rFonts w:ascii="Cambria Math" w:hAnsi="Cambria Math"/>
                        </w:rPr>
                        <m:t>i,g</m:t>
                      </w:del>
                    </m:r>
                  </m:sub>
                </m:sSub>
                <m:r>
                  <w:del w:id="162" w:author="誠 佐藤" w:date="2019-10-25T13:34:00Z">
                    <w:rPr>
                      <w:rFonts w:ascii="Cambria Math" w:hAnsi="Cambria Math"/>
                    </w:rPr>
                    <m:t>∙</m:t>
                  </w:del>
                </m:r>
                <m:f>
                  <m:fPr>
                    <m:ctrlPr>
                      <w:del w:id="163" w:author="誠 佐藤" w:date="2019-10-25T13:34:00Z">
                        <w:rPr>
                          <w:rFonts w:ascii="Cambria Math" w:hAnsi="Cambria Math"/>
                          <w:i/>
                        </w:rPr>
                      </w:del>
                    </m:ctrlPr>
                  </m:fPr>
                  <m:num>
                    <m:sSub>
                      <m:sSubPr>
                        <m:ctrlPr>
                          <w:del w:id="164" w:author="誠 佐藤" w:date="2019-10-25T13:34:00Z">
                            <w:rPr>
                              <w:rFonts w:ascii="Cambria Math" w:hAnsi="Cambria Math"/>
                              <w:i/>
                            </w:rPr>
                          </w:del>
                        </m:ctrlPr>
                      </m:sSubPr>
                      <m:e>
                        <m:r>
                          <w:del w:id="165" w:author="誠 佐藤" w:date="2019-10-25T13:34:00Z">
                            <w:rPr>
                              <w:rFonts w:ascii="Cambria Math" w:hAnsi="Cambria Math"/>
                            </w:rPr>
                            <m:t>a</m:t>
                          </w:del>
                        </m:r>
                      </m:e>
                      <m:sub>
                        <m:r>
                          <w:del w:id="166" w:author="誠 佐藤" w:date="2019-10-25T13:34:00Z">
                            <w:rPr>
                              <w:rFonts w:ascii="Cambria Math" w:hAnsi="Cambria Math"/>
                            </w:rPr>
                            <m:t>k</m:t>
                          </w:del>
                        </m:r>
                      </m:sub>
                    </m:sSub>
                  </m:num>
                  <m:den>
                    <m:nary>
                      <m:naryPr>
                        <m:chr m:val="∑"/>
                        <m:limLoc m:val="undOvr"/>
                        <m:supHide m:val="1"/>
                        <m:ctrlPr>
                          <w:del w:id="167" w:author="誠 佐藤" w:date="2019-10-25T13:34:00Z">
                            <w:rPr>
                              <w:rFonts w:ascii="Cambria Math" w:hAnsi="Cambria Math"/>
                              <w:i/>
                            </w:rPr>
                          </w:del>
                        </m:ctrlPr>
                      </m:naryPr>
                      <m:sub>
                        <m:r>
                          <w:del w:id="168" w:author="誠 佐藤" w:date="2019-10-25T13:34:00Z">
                            <w:rPr>
                              <w:rFonts w:ascii="Cambria Math" w:hAnsi="Cambria Math"/>
                            </w:rPr>
                            <m:t>g</m:t>
                          </w:del>
                        </m:r>
                      </m:sub>
                      <m:sup/>
                      <m:e>
                        <m:sSub>
                          <m:sSubPr>
                            <m:ctrlPr>
                              <w:del w:id="169" w:author="誠 佐藤" w:date="2019-10-25T13:34:00Z">
                                <w:rPr>
                                  <w:rFonts w:ascii="Cambria Math" w:hAnsi="Cambria Math"/>
                                  <w:i/>
                                </w:rPr>
                              </w:del>
                            </m:ctrlPr>
                          </m:sSubPr>
                          <m:e>
                            <m:r>
                              <w:del w:id="170" w:author="誠 佐藤" w:date="2019-10-25T13:34:00Z">
                                <w:rPr>
                                  <w:rFonts w:ascii="Cambria Math" w:hAnsi="Cambria Math"/>
                                </w:rPr>
                                <m:t>a</m:t>
                              </w:del>
                            </m:r>
                          </m:e>
                          <m:sub>
                            <m:r>
                              <w:del w:id="171" w:author="誠 佐藤" w:date="2019-10-25T13:34:00Z">
                                <w:rPr>
                                  <w:rFonts w:ascii="Cambria Math" w:hAnsi="Cambria Math"/>
                                </w:rPr>
                                <m:t>g</m:t>
                              </w:del>
                            </m:r>
                          </m:sub>
                        </m:sSub>
                      </m:e>
                    </m:nary>
                  </m:den>
                </m:f>
              </m:oMath>
            </m:oMathPara>
          </w:p>
        </w:tc>
        <w:tc>
          <w:tcPr>
            <w:tcW w:w="1163" w:type="dxa"/>
            <w:vAlign w:val="center"/>
          </w:tcPr>
          <w:p w14:paraId="067D9EE5" w14:textId="77777777" w:rsidR="0010690E" w:rsidRDefault="0010690E">
            <w:pPr>
              <w:pStyle w:val="af9"/>
            </w:pPr>
          </w:p>
        </w:tc>
      </w:tr>
    </w:tbl>
    <w:p w14:paraId="19602F97" w14:textId="2E8C5E88" w:rsidR="004E7FDB" w:rsidDel="00CC3C72" w:rsidRDefault="003D66EF">
      <w:pPr>
        <w:pStyle w:val="af7"/>
        <w:rPr>
          <w:del w:id="172" w:author="誠 佐藤" w:date="2019-10-25T13:35:00Z"/>
        </w:rPr>
      </w:pPr>
      <w:del w:id="173" w:author="誠 佐藤" w:date="2019-10-25T13:35:00Z">
        <w:r w:rsidDel="00CC3C72">
          <w:rPr>
            <w:bCs w:val="0"/>
          </w:rPr>
          <w:fldChar w:fldCharType="begin"/>
        </w:r>
        <w:r w:rsidDel="00CC3C72">
          <w:delInstrText xml:space="preserve"> </w:delInstrText>
        </w:r>
        <w:r w:rsidDel="00CC3C72">
          <w:rPr>
            <w:rFonts w:hint="eastAsia"/>
          </w:rPr>
          <w:delInstrText>REF _Ref536035839 \h</w:delInstrText>
        </w:r>
        <w:r w:rsidDel="00CC3C72">
          <w:delInstrText xml:space="preserve"> </w:delInstrText>
        </w:r>
        <w:r w:rsidDel="00CC3C72">
          <w:rPr>
            <w:bCs w:val="0"/>
          </w:rPr>
        </w:r>
        <w:r w:rsidDel="00CC3C72">
          <w:rPr>
            <w:bCs w:val="0"/>
          </w:rPr>
          <w:fldChar w:fldCharType="separate"/>
        </w:r>
        <w:r w:rsidR="003D2F73" w:rsidDel="00CC3C72">
          <w:rPr>
            <w:rFonts w:hint="eastAsia"/>
          </w:rPr>
          <w:delText>（</w:delText>
        </w:r>
        <w:r w:rsidR="003D2F73" w:rsidDel="00CC3C72">
          <w:rPr>
            <w:noProof/>
          </w:rPr>
          <w:delText>94</w:delText>
        </w:r>
        <w:r w:rsidR="003D2F73" w:rsidDel="00CC3C72">
          <w:rPr>
            <w:rFonts w:hint="eastAsia"/>
          </w:rPr>
          <w:delText>）</w:delText>
        </w:r>
        <w:r w:rsidDel="00CC3C72">
          <w:rPr>
            <w:bCs w:val="0"/>
          </w:rPr>
          <w:fldChar w:fldCharType="end"/>
        </w:r>
        <w:r w:rsidDel="00CC3C72">
          <w:rPr>
            <w:rFonts w:hint="eastAsia"/>
          </w:rPr>
          <w:delText>式の</w:delText>
        </w:r>
        <m:oMath>
          <m:acc>
            <m:accPr>
              <m:chr m:val="̅"/>
              <m:ctrlPr>
                <w:rPr>
                  <w:i/>
                </w:rPr>
              </m:ctrlPr>
            </m:accPr>
            <m:e>
              <m:r>
                <m:t>f</m:t>
              </m:r>
            </m:e>
          </m:acc>
        </m:oMath>
        <w:r w:rsidDel="00CC3C72">
          <w:rPr>
            <w:rFonts w:hint="eastAsia"/>
          </w:rPr>
          <w:delText>は非線形方程式</w:delText>
        </w:r>
        <m:oMath>
          <m:r>
            <m:t>L</m:t>
          </m:r>
          <m:d>
            <m:dPr>
              <m:ctrlPr>
                <w:rPr>
                  <w:i/>
                </w:rPr>
              </m:ctrlPr>
            </m:dPr>
            <m:e>
              <m:acc>
                <m:accPr>
                  <m:chr m:val="̅"/>
                  <m:ctrlPr>
                    <w:rPr>
                      <w:i/>
                    </w:rPr>
                  </m:ctrlPr>
                </m:accPr>
                <m:e>
                  <m:r>
                    <m:t>f</m:t>
                  </m:r>
                </m:e>
              </m:acc>
            </m:e>
          </m:d>
          <m:r>
            <m:t>=0</m:t>
          </m:r>
        </m:oMath>
        <w:r w:rsidDel="00CC3C72">
          <w:rPr>
            <w:rFonts w:hint="eastAsia"/>
          </w:rPr>
          <w:delText>の解であり</w:delText>
        </w:r>
        <w:r w:rsidR="0095095C" w:rsidDel="00CC3C72">
          <w:rPr>
            <w:rFonts w:hint="eastAsia"/>
          </w:rPr>
          <w:delText>、</w:delText>
        </w:r>
        <w:r w:rsidDel="00CC3C72">
          <w:rPr>
            <w:rFonts w:hint="eastAsia"/>
          </w:rPr>
          <w:delText>ここではニュートン・ラプソン法</w:delText>
        </w:r>
        <w:r w:rsidR="0095095C" w:rsidDel="00CC3C72">
          <w:rPr>
            <w:rFonts w:hint="eastAsia"/>
          </w:rPr>
          <w:delText>で解く。</w:delText>
        </w:r>
        <w:r w:rsidR="0095095C" w:rsidDel="00CC3C72">
          <w:rPr>
            <w:bCs w:val="0"/>
          </w:rPr>
          <w:fldChar w:fldCharType="begin"/>
        </w:r>
        <w:r w:rsidR="0095095C" w:rsidDel="00CC3C72">
          <w:delInstrText xml:space="preserve"> </w:delInstrText>
        </w:r>
        <w:r w:rsidR="0095095C" w:rsidDel="00CC3C72">
          <w:rPr>
            <w:rFonts w:hint="eastAsia"/>
          </w:rPr>
          <w:delInstrText>REF _Ref536036220 \h</w:delInstrText>
        </w:r>
        <w:r w:rsidR="0095095C" w:rsidDel="00CC3C72">
          <w:delInstrText xml:space="preserve"> </w:delInstrText>
        </w:r>
        <w:r w:rsidR="0095095C" w:rsidDel="00CC3C72">
          <w:rPr>
            <w:bCs w:val="0"/>
          </w:rPr>
        </w:r>
        <w:r w:rsidR="0095095C" w:rsidDel="00CC3C72">
          <w:rPr>
            <w:bCs w:val="0"/>
          </w:rPr>
          <w:fldChar w:fldCharType="separate"/>
        </w:r>
        <w:r w:rsidR="003D2F73" w:rsidDel="00CC3C72">
          <w:rPr>
            <w:rFonts w:hint="eastAsia"/>
          </w:rPr>
          <w:delText>（</w:delText>
        </w:r>
        <w:r w:rsidR="003D2F73" w:rsidDel="00CC3C72">
          <w:rPr>
            <w:noProof/>
          </w:rPr>
          <w:delText>97</w:delText>
        </w:r>
        <w:r w:rsidR="003D2F73" w:rsidDel="00CC3C72">
          <w:rPr>
            <w:rFonts w:hint="eastAsia"/>
          </w:rPr>
          <w:delText>）</w:delText>
        </w:r>
        <w:r w:rsidR="0095095C" w:rsidDel="00CC3C72">
          <w:rPr>
            <w:bCs w:val="0"/>
          </w:rPr>
          <w:fldChar w:fldCharType="end"/>
        </w:r>
        <w:r w:rsidR="0095095C" w:rsidDel="00CC3C72">
          <w:rPr>
            <w:rFonts w:hint="eastAsia"/>
          </w:rPr>
          <w:delText>式を</w:delText>
        </w:r>
        <w:r w:rsidR="0095095C" w:rsidDel="00CC3C72">
          <w:rPr>
            <w:bCs w:val="0"/>
          </w:rPr>
          <w:fldChar w:fldCharType="begin"/>
        </w:r>
        <w:r w:rsidR="0095095C" w:rsidDel="00CC3C72">
          <w:delInstrText xml:space="preserve"> </w:delInstrText>
        </w:r>
        <w:r w:rsidR="0095095C" w:rsidDel="00CC3C72">
          <w:rPr>
            <w:rFonts w:hint="eastAsia"/>
          </w:rPr>
          <w:delInstrText>REF _Ref536036221 \h</w:delInstrText>
        </w:r>
        <w:r w:rsidR="0095095C" w:rsidDel="00CC3C72">
          <w:delInstrText xml:space="preserve"> </w:delInstrText>
        </w:r>
        <w:r w:rsidR="0095095C" w:rsidDel="00CC3C72">
          <w:rPr>
            <w:bCs w:val="0"/>
          </w:rPr>
        </w:r>
        <w:r w:rsidR="0095095C" w:rsidDel="00CC3C72">
          <w:rPr>
            <w:bCs w:val="0"/>
          </w:rPr>
          <w:fldChar w:fldCharType="separate"/>
        </w:r>
        <w:r w:rsidR="003D2F73" w:rsidDel="00CC3C72">
          <w:rPr>
            <w:rFonts w:hint="eastAsia"/>
          </w:rPr>
          <w:delText>（</w:delText>
        </w:r>
        <w:r w:rsidR="003D2F73" w:rsidDel="00CC3C72">
          <w:rPr>
            <w:noProof/>
          </w:rPr>
          <w:delText>99</w:delText>
        </w:r>
        <w:r w:rsidR="003D2F73" w:rsidDel="00CC3C72">
          <w:rPr>
            <w:rFonts w:hint="eastAsia"/>
          </w:rPr>
          <w:delText>）</w:delText>
        </w:r>
        <w:r w:rsidR="0095095C" w:rsidDel="00CC3C72">
          <w:rPr>
            <w:bCs w:val="0"/>
          </w:rPr>
          <w:fldChar w:fldCharType="end"/>
        </w:r>
        <w:r w:rsidR="0095095C" w:rsidDel="00CC3C72">
          <w:rPr>
            <w:rFonts w:hint="eastAsia"/>
          </w:rPr>
          <w:delText>式を初期条件として</w:delText>
        </w:r>
        <w:r w:rsidR="0095095C" w:rsidDel="00CC3C72">
          <w:rPr>
            <w:bCs w:val="0"/>
          </w:rPr>
          <w:fldChar w:fldCharType="begin"/>
        </w:r>
        <w:r w:rsidR="0095095C" w:rsidDel="00CC3C72">
          <w:delInstrText xml:space="preserve"> </w:delInstrText>
        </w:r>
        <w:r w:rsidR="0095095C" w:rsidDel="00CC3C72">
          <w:rPr>
            <w:rFonts w:hint="eastAsia"/>
          </w:rPr>
          <w:delInstrText>REF _Ref536036246 \h</w:delInstrText>
        </w:r>
        <w:r w:rsidR="0095095C" w:rsidDel="00CC3C72">
          <w:delInstrText xml:space="preserve"> </w:delInstrText>
        </w:r>
        <w:r w:rsidR="0095095C" w:rsidDel="00CC3C72">
          <w:rPr>
            <w:bCs w:val="0"/>
          </w:rPr>
        </w:r>
        <w:r w:rsidR="0095095C" w:rsidDel="00CC3C72">
          <w:rPr>
            <w:bCs w:val="0"/>
          </w:rPr>
          <w:fldChar w:fldCharType="separate"/>
        </w:r>
        <w:r w:rsidR="003D2F73" w:rsidDel="00CC3C72">
          <w:rPr>
            <w:rFonts w:hint="eastAsia"/>
          </w:rPr>
          <w:delText>（</w:delText>
        </w:r>
        <w:r w:rsidR="003D2F73" w:rsidDel="00CC3C72">
          <w:rPr>
            <w:noProof/>
          </w:rPr>
          <w:delText>100</w:delText>
        </w:r>
        <w:r w:rsidR="003D2F73" w:rsidDel="00CC3C72">
          <w:rPr>
            <w:rFonts w:hint="eastAsia"/>
          </w:rPr>
          <w:delText>）</w:delText>
        </w:r>
        <w:r w:rsidR="0095095C" w:rsidDel="00CC3C72">
          <w:rPr>
            <w:bCs w:val="0"/>
          </w:rPr>
          <w:fldChar w:fldCharType="end"/>
        </w:r>
        <w:r w:rsidR="0095095C" w:rsidDel="00CC3C72">
          <w:rPr>
            <w:rFonts w:hint="eastAsia"/>
          </w:rPr>
          <w:delText>式を満たすまで繰り返し計算する。</w:delText>
        </w:r>
        <w:r w:rsidR="00DB43D9" w:rsidDel="00CC3C72">
          <w:rPr>
            <w:rFonts w:hint="eastAsia"/>
          </w:rPr>
          <w:delText>ただし、繰り返し回数は</w:delText>
        </w:r>
        <w:r w:rsidR="00DB43D9" w:rsidDel="00CC3C72">
          <w:rPr>
            <w:rFonts w:hint="eastAsia"/>
          </w:rPr>
          <w:delText>50</w:delText>
        </w:r>
        <w:r w:rsidR="00DB43D9" w:rsidDel="00CC3C72">
          <w:rPr>
            <w:rFonts w:hint="eastAsia"/>
          </w:rPr>
          <w:delText>回を上限とする。</w:delText>
        </w:r>
      </w:del>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74DC69D6" w:rsidR="004E7FDB" w:rsidRDefault="004E7FDB" w:rsidP="000F0693">
            <w:pPr>
              <w:tabs>
                <w:tab w:val="left" w:pos="4895"/>
              </w:tabs>
            </w:pPr>
            <m:oMathPara>
              <m:oMath>
                <m:r>
                  <w:del w:id="174" w:author="誠 佐藤" w:date="2019-10-25T13:35:00Z">
                    <w:rPr>
                      <w:rFonts w:ascii="Cambria Math" w:hAnsi="Cambria Math"/>
                    </w:rPr>
                    <m:t>L</m:t>
                  </w:del>
                </m:r>
                <m:d>
                  <m:dPr>
                    <m:ctrlPr>
                      <w:del w:id="175" w:author="誠 佐藤" w:date="2019-10-25T13:35:00Z">
                        <w:rPr>
                          <w:rFonts w:ascii="Cambria Math" w:hAnsi="Cambria Math"/>
                          <w:i/>
                        </w:rPr>
                      </w:del>
                    </m:ctrlPr>
                  </m:dPr>
                  <m:e>
                    <m:acc>
                      <m:accPr>
                        <m:chr m:val="̅"/>
                        <m:ctrlPr>
                          <w:del w:id="176" w:author="誠 佐藤" w:date="2019-10-25T13:35:00Z">
                            <w:rPr>
                              <w:rFonts w:ascii="Cambria Math" w:hAnsi="Cambria Math"/>
                              <w:i/>
                            </w:rPr>
                          </w:del>
                        </m:ctrlPr>
                      </m:accPr>
                      <m:e>
                        <m:r>
                          <w:del w:id="177" w:author="誠 佐藤" w:date="2019-10-25T13:35:00Z">
                            <w:rPr>
                              <w:rFonts w:ascii="Cambria Math" w:hAnsi="Cambria Math"/>
                            </w:rPr>
                            <m:t>f</m:t>
                          </w:del>
                        </m:r>
                      </m:e>
                    </m:acc>
                  </m:e>
                </m:d>
                <m:r>
                  <w:del w:id="178" w:author="誠 佐藤" w:date="2019-10-25T13:35:00Z">
                    <w:rPr>
                      <w:rFonts w:ascii="Cambria Math" w:hAnsi="Cambria Math"/>
                    </w:rPr>
                    <m:t>=</m:t>
                  </w:del>
                </m:r>
                <m:nary>
                  <m:naryPr>
                    <m:chr m:val="∑"/>
                    <m:limLoc m:val="undOvr"/>
                    <m:supHide m:val="1"/>
                    <m:ctrlPr>
                      <w:del w:id="179" w:author="誠 佐藤" w:date="2019-10-25T13:35:00Z">
                        <w:rPr>
                          <w:rFonts w:ascii="Cambria Math" w:hAnsi="Cambria Math"/>
                          <w:i/>
                        </w:rPr>
                      </w:del>
                    </m:ctrlPr>
                  </m:naryPr>
                  <m:sub>
                    <m:r>
                      <w:del w:id="180" w:author="誠 佐藤" w:date="2019-10-25T13:35:00Z">
                        <w:rPr>
                          <w:rFonts w:ascii="Cambria Math" w:hAnsi="Cambria Math"/>
                        </w:rPr>
                        <m:t>k</m:t>
                      </w:del>
                    </m:r>
                  </m:sub>
                  <m:sup/>
                  <m:e>
                    <m:f>
                      <m:fPr>
                        <m:ctrlPr>
                          <w:del w:id="181" w:author="誠 佐藤" w:date="2019-10-25T13:35:00Z">
                            <w:rPr>
                              <w:rFonts w:ascii="Cambria Math" w:hAnsi="Cambria Math"/>
                              <w:i/>
                            </w:rPr>
                          </w:del>
                        </m:ctrlPr>
                      </m:fPr>
                      <m:num>
                        <m:r>
                          <w:del w:id="182" w:author="誠 佐藤" w:date="2019-10-25T13:35:00Z">
                            <w:rPr>
                              <w:rFonts w:ascii="Cambria Math" w:hAnsi="Cambria Math"/>
                            </w:rPr>
                            <m:t>1</m:t>
                          </w:del>
                        </m:r>
                      </m:num>
                      <m:den>
                        <m:r>
                          <w:del w:id="183" w:author="誠 佐藤" w:date="2019-10-25T13:35:00Z">
                            <w:rPr>
                              <w:rFonts w:ascii="Cambria Math" w:hAnsi="Cambria Math"/>
                            </w:rPr>
                            <m:t>2</m:t>
                          </w:del>
                        </m:r>
                      </m:den>
                    </m:f>
                    <m:r>
                      <w:del w:id="184" w:author="誠 佐藤" w:date="2019-10-25T13:35:00Z">
                        <w:rPr>
                          <w:rFonts w:ascii="Cambria Math" w:hAnsi="Cambria Math"/>
                        </w:rPr>
                        <m:t>⋅</m:t>
                      </w:del>
                    </m:r>
                    <m:d>
                      <m:dPr>
                        <m:ctrlPr>
                          <w:del w:id="185" w:author="誠 佐藤" w:date="2019-10-25T13:35:00Z">
                            <w:rPr>
                              <w:rFonts w:ascii="Cambria Math" w:hAnsi="Cambria Math"/>
                              <w:i/>
                            </w:rPr>
                          </w:del>
                        </m:ctrlPr>
                      </m:dPr>
                      <m:e>
                        <m:r>
                          <w:del w:id="186" w:author="誠 佐藤" w:date="2019-10-25T13:35:00Z">
                            <w:rPr>
                              <w:rFonts w:ascii="Cambria Math" w:hAnsi="Cambria Math"/>
                            </w:rPr>
                            <m:t>1-</m:t>
                          </w:del>
                        </m:r>
                        <m:rad>
                          <m:radPr>
                            <m:degHide m:val="1"/>
                            <m:ctrlPr>
                              <w:del w:id="187" w:author="誠 佐藤" w:date="2019-10-25T13:35:00Z">
                                <w:rPr>
                                  <w:rFonts w:ascii="Cambria Math" w:hAnsi="Cambria Math"/>
                                  <w:i/>
                                </w:rPr>
                              </w:del>
                            </m:ctrlPr>
                          </m:radPr>
                          <m:deg/>
                          <m:e>
                            <m:r>
                              <w:del w:id="188" w:author="誠 佐藤" w:date="2019-10-25T13:35:00Z">
                                <w:rPr>
                                  <w:rFonts w:ascii="Cambria Math" w:hAnsi="Cambria Math"/>
                                </w:rPr>
                                <m:t>1-</m:t>
                              </w:del>
                            </m:r>
                            <m:f>
                              <m:fPr>
                                <m:type m:val="lin"/>
                                <m:ctrlPr>
                                  <w:del w:id="189" w:author="誠 佐藤" w:date="2019-10-25T13:35:00Z">
                                    <w:rPr>
                                      <w:rFonts w:ascii="Cambria Math" w:hAnsi="Cambria Math"/>
                                      <w:i/>
                                    </w:rPr>
                                  </w:del>
                                </m:ctrlPr>
                              </m:fPr>
                              <m:num>
                                <m:r>
                                  <w:del w:id="190" w:author="誠 佐藤" w:date="2019-10-25T13:35:00Z">
                                    <w:rPr>
                                      <w:rFonts w:ascii="Cambria Math" w:hAnsi="Cambria Math"/>
                                    </w:rPr>
                                    <m:t>4⋅</m:t>
                                  </w:del>
                                </m:r>
                                <m:sSub>
                                  <m:sSubPr>
                                    <m:ctrlPr>
                                      <w:del w:id="191" w:author="誠 佐藤" w:date="2019-10-25T13:35:00Z">
                                        <w:rPr>
                                          <w:rFonts w:ascii="Cambria Math" w:hAnsi="Cambria Math"/>
                                          <w:i/>
                                        </w:rPr>
                                      </w:del>
                                    </m:ctrlPr>
                                  </m:sSubPr>
                                  <m:e>
                                    <m:r>
                                      <w:del w:id="192" w:author="誠 佐藤" w:date="2019-10-25T13:35:00Z">
                                        <w:rPr>
                                          <w:rFonts w:ascii="Cambria Math" w:hAnsi="Cambria Math"/>
                                        </w:rPr>
                                        <m:t>a</m:t>
                                      </w:del>
                                    </m:r>
                                  </m:e>
                                  <m:sub>
                                    <m:r>
                                      <w:del w:id="193" w:author="誠 佐藤" w:date="2019-10-25T13:35:00Z">
                                        <w:rPr>
                                          <w:rFonts w:ascii="Cambria Math" w:hAnsi="Cambria Math"/>
                                        </w:rPr>
                                        <m:t>g</m:t>
                                      </w:del>
                                    </m:r>
                                  </m:sub>
                                </m:sSub>
                              </m:num>
                              <m:den>
                                <m:acc>
                                  <m:accPr>
                                    <m:chr m:val="̅"/>
                                    <m:ctrlPr>
                                      <w:del w:id="194" w:author="誠 佐藤" w:date="2019-10-25T13:35:00Z">
                                        <w:rPr>
                                          <w:rFonts w:ascii="Cambria Math" w:hAnsi="Cambria Math"/>
                                          <w:i/>
                                        </w:rPr>
                                      </w:del>
                                    </m:ctrlPr>
                                  </m:accPr>
                                  <m:e>
                                    <m:r>
                                      <w:del w:id="195" w:author="誠 佐藤" w:date="2019-10-25T13:35:00Z">
                                        <w:rPr>
                                          <w:rFonts w:ascii="Cambria Math" w:hAnsi="Cambria Math"/>
                                        </w:rPr>
                                        <m:t>f</m:t>
                                      </w:del>
                                    </m:r>
                                  </m:e>
                                </m:acc>
                              </m:den>
                            </m:f>
                          </m:e>
                        </m:rad>
                      </m:e>
                    </m:d>
                  </m:e>
                </m:nary>
                <m:r>
                  <w:del w:id="196" w:author="誠 佐藤" w:date="2019-10-25T13:35:00Z">
                    <w:rPr>
                      <w:rFonts w:ascii="Cambria Math" w:hAnsi="Cambria Math"/>
                    </w:rPr>
                    <m:t>-1</m:t>
                  </w:del>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67BFBA31" w:rsidR="004E7FDB" w:rsidRDefault="007C2987" w:rsidP="000F0693">
            <w:pPr>
              <w:tabs>
                <w:tab w:val="left" w:pos="4895"/>
              </w:tabs>
            </w:pPr>
            <m:oMathPara>
              <m:oMath>
                <m:sSub>
                  <m:sSubPr>
                    <m:ctrlPr>
                      <w:del w:id="197" w:author="誠 佐藤" w:date="2019-10-25T13:35:00Z">
                        <w:rPr>
                          <w:rFonts w:ascii="Cambria Math" w:hAnsi="Cambria Math"/>
                          <w:i/>
                        </w:rPr>
                      </w:del>
                    </m:ctrlPr>
                  </m:sSubPr>
                  <m:e>
                    <m:acc>
                      <m:accPr>
                        <m:chr m:val="̅"/>
                        <m:ctrlPr>
                          <w:del w:id="198" w:author="誠 佐藤" w:date="2019-10-25T13:35:00Z">
                            <w:rPr>
                              <w:rFonts w:ascii="Cambria Math" w:hAnsi="Cambria Math"/>
                              <w:i/>
                            </w:rPr>
                          </w:del>
                        </m:ctrlPr>
                      </m:accPr>
                      <m:e>
                        <m:r>
                          <w:del w:id="199" w:author="誠 佐藤" w:date="2019-10-25T13:35:00Z">
                            <w:rPr>
                              <w:rFonts w:ascii="Cambria Math" w:hAnsi="Cambria Math"/>
                            </w:rPr>
                            <m:t>f</m:t>
                          </w:del>
                        </m:r>
                      </m:e>
                    </m:acc>
                  </m:e>
                  <m:sub>
                    <m:r>
                      <w:del w:id="200" w:author="誠 佐藤" w:date="2019-10-25T13:35:00Z">
                        <w:rPr>
                          <w:rFonts w:ascii="Cambria Math" w:hAnsi="Cambria Math"/>
                        </w:rPr>
                        <m:t>n+1</m:t>
                      </w:del>
                    </m:r>
                  </m:sub>
                </m:sSub>
                <m:r>
                  <w:del w:id="201" w:author="誠 佐藤" w:date="2019-10-25T13:35:00Z">
                    <w:rPr>
                      <w:rFonts w:ascii="Cambria Math" w:hAnsi="Cambria Math"/>
                    </w:rPr>
                    <m:t>=</m:t>
                  </w:del>
                </m:r>
                <m:sSub>
                  <m:sSubPr>
                    <m:ctrlPr>
                      <w:del w:id="202" w:author="誠 佐藤" w:date="2019-10-25T13:35:00Z">
                        <w:rPr>
                          <w:rFonts w:ascii="Cambria Math" w:hAnsi="Cambria Math"/>
                          <w:i/>
                        </w:rPr>
                      </w:del>
                    </m:ctrlPr>
                  </m:sSubPr>
                  <m:e>
                    <m:acc>
                      <m:accPr>
                        <m:chr m:val="̅"/>
                        <m:ctrlPr>
                          <w:del w:id="203" w:author="誠 佐藤" w:date="2019-10-25T13:35:00Z">
                            <w:rPr>
                              <w:rFonts w:ascii="Cambria Math" w:hAnsi="Cambria Math"/>
                              <w:i/>
                            </w:rPr>
                          </w:del>
                        </m:ctrlPr>
                      </m:accPr>
                      <m:e>
                        <m:r>
                          <w:del w:id="204" w:author="誠 佐藤" w:date="2019-10-25T13:35:00Z">
                            <w:rPr>
                              <w:rFonts w:ascii="Cambria Math" w:hAnsi="Cambria Math"/>
                            </w:rPr>
                            <m:t>f</m:t>
                          </w:del>
                        </m:r>
                      </m:e>
                    </m:acc>
                  </m:e>
                  <m:sub>
                    <m:r>
                      <w:del w:id="205" w:author="誠 佐藤" w:date="2019-10-25T13:35:00Z">
                        <w:rPr>
                          <w:rFonts w:ascii="Cambria Math" w:hAnsi="Cambria Math"/>
                        </w:rPr>
                        <m:t>n</m:t>
                      </w:del>
                    </m:r>
                  </m:sub>
                </m:sSub>
                <m:r>
                  <w:del w:id="206" w:author="誠 佐藤" w:date="2019-10-25T13:35:00Z">
                    <w:rPr>
                      <w:rFonts w:ascii="Cambria Math" w:hAnsi="Cambria Math"/>
                    </w:rPr>
                    <m:t>+</m:t>
                  </w:del>
                </m:r>
                <m:f>
                  <m:fPr>
                    <m:type m:val="lin"/>
                    <m:ctrlPr>
                      <w:del w:id="207" w:author="誠 佐藤" w:date="2019-10-25T13:35:00Z">
                        <w:rPr>
                          <w:rFonts w:ascii="Cambria Math" w:hAnsi="Cambria Math"/>
                          <w:i/>
                        </w:rPr>
                      </w:del>
                    </m:ctrlPr>
                  </m:fPr>
                  <m:num>
                    <m:r>
                      <w:del w:id="208" w:author="誠 佐藤" w:date="2019-10-25T13:35:00Z">
                        <w:rPr>
                          <w:rFonts w:ascii="Cambria Math" w:hAnsi="Cambria Math"/>
                        </w:rPr>
                        <m:t>L</m:t>
                      </w:del>
                    </m:r>
                    <m:d>
                      <m:dPr>
                        <m:ctrlPr>
                          <w:del w:id="209" w:author="誠 佐藤" w:date="2019-10-25T13:35:00Z">
                            <w:rPr>
                              <w:rFonts w:ascii="Cambria Math" w:hAnsi="Cambria Math"/>
                              <w:i/>
                            </w:rPr>
                          </w:del>
                        </m:ctrlPr>
                      </m:dPr>
                      <m:e>
                        <m:sSub>
                          <m:sSubPr>
                            <m:ctrlPr>
                              <w:del w:id="210" w:author="誠 佐藤" w:date="2019-10-25T13:35:00Z">
                                <w:rPr>
                                  <w:rFonts w:ascii="Cambria Math" w:hAnsi="Cambria Math"/>
                                  <w:i/>
                                </w:rPr>
                              </w:del>
                            </m:ctrlPr>
                          </m:sSubPr>
                          <m:e>
                            <m:acc>
                              <m:accPr>
                                <m:chr m:val="̅"/>
                                <m:ctrlPr>
                                  <w:del w:id="211" w:author="誠 佐藤" w:date="2019-10-25T13:35:00Z">
                                    <w:rPr>
                                      <w:rFonts w:ascii="Cambria Math" w:hAnsi="Cambria Math"/>
                                      <w:i/>
                                    </w:rPr>
                                  </w:del>
                                </m:ctrlPr>
                              </m:accPr>
                              <m:e>
                                <m:r>
                                  <w:del w:id="212" w:author="誠 佐藤" w:date="2019-10-25T13:35:00Z">
                                    <w:rPr>
                                      <w:rFonts w:ascii="Cambria Math" w:hAnsi="Cambria Math"/>
                                    </w:rPr>
                                    <m:t>f</m:t>
                                  </w:del>
                                </m:r>
                              </m:e>
                            </m:acc>
                          </m:e>
                          <m:sub>
                            <m:r>
                              <w:del w:id="213" w:author="誠 佐藤" w:date="2019-10-25T13:35:00Z">
                                <w:rPr>
                                  <w:rFonts w:ascii="Cambria Math" w:hAnsi="Cambria Math"/>
                                </w:rPr>
                                <m:t>n</m:t>
                              </w:del>
                            </m:r>
                          </m:sub>
                        </m:sSub>
                      </m:e>
                    </m:d>
                  </m:num>
                  <m:den>
                    <m:sSup>
                      <m:sSupPr>
                        <m:ctrlPr>
                          <w:del w:id="214" w:author="誠 佐藤" w:date="2019-10-25T13:35:00Z">
                            <w:rPr>
                              <w:rFonts w:ascii="Cambria Math" w:hAnsi="Cambria Math"/>
                              <w:i/>
                            </w:rPr>
                          </w:del>
                        </m:ctrlPr>
                      </m:sSupPr>
                      <m:e>
                        <m:r>
                          <w:del w:id="215" w:author="誠 佐藤" w:date="2019-10-25T13:35:00Z">
                            <w:rPr>
                              <w:rFonts w:ascii="Cambria Math" w:hAnsi="Cambria Math"/>
                            </w:rPr>
                            <m:t>L</m:t>
                          </w:del>
                        </m:r>
                      </m:e>
                      <m:sup>
                        <m:r>
                          <w:del w:id="216" w:author="誠 佐藤" w:date="2019-10-25T13:35:00Z">
                            <w:rPr>
                              <w:rFonts w:ascii="Cambria Math" w:hAnsi="Cambria Math"/>
                            </w:rPr>
                            <m:t>'</m:t>
                          </w:del>
                        </m:r>
                      </m:sup>
                    </m:sSup>
                    <m:d>
                      <m:dPr>
                        <m:ctrlPr>
                          <w:del w:id="217" w:author="誠 佐藤" w:date="2019-10-25T13:35:00Z">
                            <w:rPr>
                              <w:rFonts w:ascii="Cambria Math" w:hAnsi="Cambria Math"/>
                              <w:i/>
                            </w:rPr>
                          </w:del>
                        </m:ctrlPr>
                      </m:dPr>
                      <m:e>
                        <m:sSub>
                          <m:sSubPr>
                            <m:ctrlPr>
                              <w:del w:id="218" w:author="誠 佐藤" w:date="2019-10-25T13:35:00Z">
                                <w:rPr>
                                  <w:rFonts w:ascii="Cambria Math" w:hAnsi="Cambria Math"/>
                                  <w:i/>
                                </w:rPr>
                              </w:del>
                            </m:ctrlPr>
                          </m:sSubPr>
                          <m:e>
                            <m:acc>
                              <m:accPr>
                                <m:chr m:val="̅"/>
                                <m:ctrlPr>
                                  <w:del w:id="219" w:author="誠 佐藤" w:date="2019-10-25T13:35:00Z">
                                    <w:rPr>
                                      <w:rFonts w:ascii="Cambria Math" w:hAnsi="Cambria Math"/>
                                      <w:i/>
                                    </w:rPr>
                                  </w:del>
                                </m:ctrlPr>
                              </m:accPr>
                              <m:e>
                                <m:r>
                                  <w:del w:id="220" w:author="誠 佐藤" w:date="2019-10-25T13:35:00Z">
                                    <w:rPr>
                                      <w:rFonts w:ascii="Cambria Math" w:hAnsi="Cambria Math"/>
                                    </w:rPr>
                                    <m:t>f</m:t>
                                  </w:del>
                                </m:r>
                              </m:e>
                            </m:acc>
                          </m:e>
                          <m:sub>
                            <m:r>
                              <w:del w:id="221" w:author="誠 佐藤" w:date="2019-10-25T13:35:00Z">
                                <w:rPr>
                                  <w:rFonts w:ascii="Cambria Math" w:hAnsi="Cambria Math"/>
                                </w:rPr>
                                <m:t>n</m:t>
                              </w:del>
                            </m:r>
                          </m:sub>
                        </m:sSub>
                      </m:e>
                    </m:d>
                  </m:den>
                </m:f>
              </m:oMath>
            </m:oMathPara>
          </w:p>
        </w:tc>
        <w:tc>
          <w:tcPr>
            <w:tcW w:w="1163" w:type="dxa"/>
            <w:vAlign w:val="center"/>
          </w:tcPr>
          <w:p w14:paraId="13C660B5" w14:textId="1A37FA64" w:rsidR="004E7FDB" w:rsidRPr="00477F45" w:rsidRDefault="003D66EF">
            <w:pPr>
              <w:pStyle w:val="af9"/>
            </w:pPr>
            <w:bookmarkStart w:id="222"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222"/>
          </w:p>
        </w:tc>
      </w:tr>
      <w:tr w:rsidR="004E7FDB" w:rsidRPr="00477F45" w14:paraId="458B52F6" w14:textId="77777777" w:rsidTr="003B1312">
        <w:tc>
          <w:tcPr>
            <w:tcW w:w="8618" w:type="dxa"/>
          </w:tcPr>
          <w:p w14:paraId="7E584667" w14:textId="5BC46FE9" w:rsidR="004E7FDB" w:rsidRDefault="007C2987" w:rsidP="000F0693">
            <w:pPr>
              <w:tabs>
                <w:tab w:val="left" w:pos="4895"/>
              </w:tabs>
            </w:pPr>
            <m:oMathPara>
              <m:oMath>
                <m:sSup>
                  <m:sSupPr>
                    <m:ctrlPr>
                      <w:del w:id="223" w:author="誠 佐藤" w:date="2019-10-25T13:35:00Z">
                        <w:rPr>
                          <w:rFonts w:ascii="Cambria Math" w:hAnsi="Cambria Math"/>
                          <w:i/>
                        </w:rPr>
                      </w:del>
                    </m:ctrlPr>
                  </m:sSupPr>
                  <m:e>
                    <m:r>
                      <w:del w:id="224" w:author="誠 佐藤" w:date="2019-10-25T13:35:00Z">
                        <w:rPr>
                          <w:rFonts w:ascii="Cambria Math" w:hAnsi="Cambria Math"/>
                        </w:rPr>
                        <m:t>L</m:t>
                      </w:del>
                    </m:r>
                  </m:e>
                  <m:sup>
                    <m:r>
                      <w:del w:id="225" w:author="誠 佐藤" w:date="2019-10-25T13:35:00Z">
                        <w:rPr>
                          <w:rFonts w:ascii="Cambria Math" w:hAnsi="Cambria Math"/>
                        </w:rPr>
                        <m:t>'</m:t>
                      </w:del>
                    </m:r>
                  </m:sup>
                </m:sSup>
                <m:d>
                  <m:dPr>
                    <m:ctrlPr>
                      <w:del w:id="226" w:author="誠 佐藤" w:date="2019-10-25T13:35:00Z">
                        <w:rPr>
                          <w:rFonts w:ascii="Cambria Math" w:hAnsi="Cambria Math"/>
                          <w:i/>
                        </w:rPr>
                      </w:del>
                    </m:ctrlPr>
                  </m:dPr>
                  <m:e>
                    <m:acc>
                      <m:accPr>
                        <m:chr m:val="̅"/>
                        <m:ctrlPr>
                          <w:del w:id="227" w:author="誠 佐藤" w:date="2019-10-25T13:35:00Z">
                            <w:rPr>
                              <w:rFonts w:ascii="Cambria Math" w:hAnsi="Cambria Math"/>
                              <w:i/>
                            </w:rPr>
                          </w:del>
                        </m:ctrlPr>
                      </m:accPr>
                      <m:e>
                        <m:r>
                          <w:del w:id="228" w:author="誠 佐藤" w:date="2019-10-25T13:35:00Z">
                            <w:rPr>
                              <w:rFonts w:ascii="Cambria Math" w:hAnsi="Cambria Math"/>
                            </w:rPr>
                            <m:t>f</m:t>
                          </w:del>
                        </m:r>
                      </m:e>
                    </m:acc>
                  </m:e>
                </m:d>
                <m:r>
                  <w:del w:id="229" w:author="誠 佐藤" w:date="2019-10-25T13:35:00Z">
                    <w:rPr>
                      <w:rFonts w:ascii="Cambria Math" w:hAnsi="Cambria Math"/>
                    </w:rPr>
                    <m:t>=</m:t>
                  </w:del>
                </m:r>
                <m:nary>
                  <m:naryPr>
                    <m:chr m:val="∑"/>
                    <m:limLoc m:val="undOvr"/>
                    <m:supHide m:val="1"/>
                    <m:ctrlPr>
                      <w:del w:id="230" w:author="誠 佐藤" w:date="2019-10-25T13:35:00Z">
                        <w:rPr>
                          <w:rFonts w:ascii="Cambria Math" w:hAnsi="Cambria Math"/>
                          <w:i/>
                        </w:rPr>
                      </w:del>
                    </m:ctrlPr>
                  </m:naryPr>
                  <m:sub>
                    <m:r>
                      <w:del w:id="231" w:author="誠 佐藤" w:date="2019-10-25T13:35:00Z">
                        <w:rPr>
                          <w:rFonts w:ascii="Cambria Math" w:hAnsi="Cambria Math"/>
                        </w:rPr>
                        <m:t>k</m:t>
                      </w:del>
                    </m:r>
                  </m:sub>
                  <m:sup/>
                  <m:e>
                    <m:f>
                      <m:fPr>
                        <m:ctrlPr>
                          <w:del w:id="232" w:author="誠 佐藤" w:date="2019-10-25T13:35:00Z">
                            <w:rPr>
                              <w:rFonts w:ascii="Cambria Math" w:hAnsi="Cambria Math"/>
                              <w:i/>
                            </w:rPr>
                          </w:del>
                        </m:ctrlPr>
                      </m:fPr>
                      <m:num>
                        <m:sSub>
                          <m:sSubPr>
                            <m:ctrlPr>
                              <w:del w:id="233" w:author="誠 佐藤" w:date="2019-10-25T13:35:00Z">
                                <w:rPr>
                                  <w:rFonts w:ascii="Cambria Math" w:hAnsi="Cambria Math"/>
                                  <w:i/>
                                </w:rPr>
                              </w:del>
                            </m:ctrlPr>
                          </m:sSubPr>
                          <m:e>
                            <m:r>
                              <w:del w:id="234" w:author="誠 佐藤" w:date="2019-10-25T13:35:00Z">
                                <w:rPr>
                                  <w:rFonts w:ascii="Cambria Math" w:hAnsi="Cambria Math"/>
                                </w:rPr>
                                <m:t>a</m:t>
                              </w:del>
                            </m:r>
                          </m:e>
                          <m:sub>
                            <m:r>
                              <w:del w:id="235" w:author="誠 佐藤" w:date="2019-10-25T13:35:00Z">
                                <w:rPr>
                                  <w:rFonts w:ascii="Cambria Math" w:hAnsi="Cambria Math"/>
                                </w:rPr>
                                <m:t>g</m:t>
                              </w:del>
                            </m:r>
                          </m:sub>
                        </m:sSub>
                      </m:num>
                      <m:den>
                        <m:sSup>
                          <m:sSupPr>
                            <m:ctrlPr>
                              <w:del w:id="236" w:author="誠 佐藤" w:date="2019-10-25T13:35:00Z">
                                <w:rPr>
                                  <w:rFonts w:ascii="Cambria Math" w:hAnsi="Cambria Math"/>
                                  <w:i/>
                                </w:rPr>
                              </w:del>
                            </m:ctrlPr>
                          </m:sSupPr>
                          <m:e>
                            <m:acc>
                              <m:accPr>
                                <m:chr m:val="̅"/>
                                <m:ctrlPr>
                                  <w:del w:id="237" w:author="誠 佐藤" w:date="2019-10-25T13:35:00Z">
                                    <w:rPr>
                                      <w:rFonts w:ascii="Cambria Math" w:hAnsi="Cambria Math"/>
                                      <w:i/>
                                    </w:rPr>
                                  </w:del>
                                </m:ctrlPr>
                              </m:accPr>
                              <m:e>
                                <m:r>
                                  <w:del w:id="238" w:author="誠 佐藤" w:date="2019-10-25T13:35:00Z">
                                    <w:rPr>
                                      <w:rFonts w:ascii="Cambria Math" w:hAnsi="Cambria Math"/>
                                    </w:rPr>
                                    <m:t>f</m:t>
                                  </w:del>
                                </m:r>
                              </m:e>
                            </m:acc>
                          </m:e>
                          <m:sup>
                            <m:r>
                              <w:del w:id="239" w:author="誠 佐藤" w:date="2019-10-25T13:35:00Z">
                                <w:rPr>
                                  <w:rFonts w:ascii="Cambria Math" w:hAnsi="Cambria Math"/>
                                </w:rPr>
                                <m:t>2</m:t>
                              </w:del>
                            </m:r>
                          </m:sup>
                        </m:sSup>
                        <m:r>
                          <w:del w:id="240" w:author="誠 佐藤" w:date="2019-10-25T13:35:00Z">
                            <w:rPr>
                              <w:rFonts w:ascii="Cambria Math" w:hAnsi="Cambria Math"/>
                            </w:rPr>
                            <m:t>∙</m:t>
                          </w:del>
                        </m:r>
                        <m:rad>
                          <m:radPr>
                            <m:degHide m:val="1"/>
                            <m:ctrlPr>
                              <w:del w:id="241" w:author="誠 佐藤" w:date="2019-10-25T13:35:00Z">
                                <w:rPr>
                                  <w:rFonts w:ascii="Cambria Math" w:hAnsi="Cambria Math"/>
                                  <w:i/>
                                </w:rPr>
                              </w:del>
                            </m:ctrlPr>
                          </m:radPr>
                          <m:deg/>
                          <m:e>
                            <m:r>
                              <w:del w:id="242" w:author="誠 佐藤" w:date="2019-10-25T13:35:00Z">
                                <w:rPr>
                                  <w:rFonts w:ascii="Cambria Math" w:hAnsi="Cambria Math"/>
                                </w:rPr>
                                <m:t>1-</m:t>
                              </w:del>
                            </m:r>
                            <m:f>
                              <m:fPr>
                                <m:type m:val="lin"/>
                                <m:ctrlPr>
                                  <w:del w:id="243" w:author="誠 佐藤" w:date="2019-10-25T13:35:00Z">
                                    <w:rPr>
                                      <w:rFonts w:ascii="Cambria Math" w:hAnsi="Cambria Math"/>
                                      <w:i/>
                                    </w:rPr>
                                  </w:del>
                                </m:ctrlPr>
                              </m:fPr>
                              <m:num>
                                <m:r>
                                  <w:del w:id="244" w:author="誠 佐藤" w:date="2019-10-25T13:35:00Z">
                                    <w:rPr>
                                      <w:rFonts w:ascii="Cambria Math" w:hAnsi="Cambria Math"/>
                                    </w:rPr>
                                    <m:t>4⋅</m:t>
                                  </w:del>
                                </m:r>
                                <m:sSub>
                                  <m:sSubPr>
                                    <m:ctrlPr>
                                      <w:del w:id="245" w:author="誠 佐藤" w:date="2019-10-25T13:35:00Z">
                                        <w:rPr>
                                          <w:rFonts w:ascii="Cambria Math" w:hAnsi="Cambria Math"/>
                                          <w:i/>
                                        </w:rPr>
                                      </w:del>
                                    </m:ctrlPr>
                                  </m:sSubPr>
                                  <m:e>
                                    <m:r>
                                      <w:del w:id="246" w:author="誠 佐藤" w:date="2019-10-25T13:35:00Z">
                                        <w:rPr>
                                          <w:rFonts w:ascii="Cambria Math" w:hAnsi="Cambria Math"/>
                                        </w:rPr>
                                        <m:t>a</m:t>
                                      </w:del>
                                    </m:r>
                                  </m:e>
                                  <m:sub>
                                    <m:r>
                                      <w:del w:id="247" w:author="誠 佐藤" w:date="2019-10-25T13:35:00Z">
                                        <w:rPr>
                                          <w:rFonts w:ascii="Cambria Math" w:hAnsi="Cambria Math"/>
                                        </w:rPr>
                                        <m:t>g</m:t>
                                      </w:del>
                                    </m:r>
                                  </m:sub>
                                </m:sSub>
                              </m:num>
                              <m:den>
                                <m:acc>
                                  <m:accPr>
                                    <m:chr m:val="̅"/>
                                    <m:ctrlPr>
                                      <w:del w:id="248" w:author="誠 佐藤" w:date="2019-10-25T13:35:00Z">
                                        <w:rPr>
                                          <w:rFonts w:ascii="Cambria Math" w:hAnsi="Cambria Math"/>
                                          <w:i/>
                                        </w:rPr>
                                      </w:del>
                                    </m:ctrlPr>
                                  </m:accPr>
                                  <m:e>
                                    <m:r>
                                      <w:del w:id="249" w:author="誠 佐藤" w:date="2019-10-25T13:35:00Z">
                                        <w:rPr>
                                          <w:rFonts w:ascii="Cambria Math" w:hAnsi="Cambria Math"/>
                                        </w:rPr>
                                        <m:t>f</m:t>
                                      </w:del>
                                    </m:r>
                                  </m:e>
                                </m:acc>
                              </m:den>
                            </m:f>
                          </m:e>
                        </m:rad>
                      </m:den>
                    </m:f>
                  </m:e>
                </m:nary>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46BD6480" w:rsidR="004E7FDB" w:rsidRPr="003C415A" w:rsidRDefault="007C2987" w:rsidP="000F0693">
            <w:pPr>
              <w:tabs>
                <w:tab w:val="left" w:pos="4895"/>
              </w:tabs>
              <w:rPr>
                <w:i/>
              </w:rPr>
            </w:pPr>
            <m:oMathPara>
              <m:oMath>
                <m:sSub>
                  <m:sSubPr>
                    <m:ctrlPr>
                      <w:del w:id="250" w:author="誠 佐藤" w:date="2019-10-25T13:35:00Z">
                        <w:rPr>
                          <w:rFonts w:ascii="Cambria Math" w:hAnsi="Cambria Math"/>
                          <w:i/>
                        </w:rPr>
                      </w:del>
                    </m:ctrlPr>
                  </m:sSubPr>
                  <m:e>
                    <m:acc>
                      <m:accPr>
                        <m:chr m:val="̅"/>
                        <m:ctrlPr>
                          <w:del w:id="251" w:author="誠 佐藤" w:date="2019-10-25T13:35:00Z">
                            <w:rPr>
                              <w:rFonts w:ascii="Cambria Math" w:hAnsi="Cambria Math"/>
                              <w:i/>
                            </w:rPr>
                          </w:del>
                        </m:ctrlPr>
                      </m:accPr>
                      <m:e>
                        <m:r>
                          <w:del w:id="252" w:author="誠 佐藤" w:date="2019-10-25T13:35:00Z">
                            <w:rPr>
                              <w:rFonts w:ascii="Cambria Math" w:hAnsi="Cambria Math"/>
                            </w:rPr>
                            <m:t>f</m:t>
                          </w:del>
                        </m:r>
                      </m:e>
                    </m:acc>
                  </m:e>
                  <m:sub>
                    <m:r>
                      <w:del w:id="253" w:author="誠 佐藤" w:date="2019-10-25T13:35:00Z">
                        <w:rPr>
                          <w:rFonts w:ascii="Cambria Math" w:hAnsi="Cambria Math"/>
                        </w:rPr>
                        <m:t>0</m:t>
                      </w:del>
                    </m:r>
                  </m:sub>
                </m:sSub>
                <m:r>
                  <w:del w:id="254" w:author="誠 佐藤" w:date="2019-10-25T13:35:00Z">
                    <w:rPr>
                      <w:rFonts w:ascii="Cambria Math" w:hAnsi="Cambria Math"/>
                    </w:rPr>
                    <m:t>=4∙max⁡_</m:t>
                  </w:del>
                </m:r>
                <m:sSub>
                  <m:sSubPr>
                    <m:ctrlPr>
                      <w:del w:id="255" w:author="誠 佐藤" w:date="2019-10-25T13:35:00Z">
                        <w:rPr>
                          <w:rFonts w:ascii="Cambria Math" w:hAnsi="Cambria Math"/>
                          <w:i/>
                        </w:rPr>
                      </w:del>
                    </m:ctrlPr>
                  </m:sSubPr>
                  <m:e>
                    <m:r>
                      <w:del w:id="256" w:author="誠 佐藤" w:date="2019-10-25T13:35:00Z">
                        <w:rPr>
                          <w:rFonts w:ascii="Cambria Math" w:hAnsi="Cambria Math"/>
                        </w:rPr>
                        <m:t>a</m:t>
                      </w:del>
                    </m:r>
                  </m:e>
                  <m:sub>
                    <m:r>
                      <w:del w:id="257" w:author="誠 佐藤" w:date="2019-10-25T13:35:00Z">
                        <w:rPr>
                          <w:rFonts w:ascii="Cambria Math" w:hAnsi="Cambria Math"/>
                        </w:rPr>
                        <m:t>g</m:t>
                      </w:del>
                    </m:r>
                  </m:sub>
                </m:sSub>
                <m:r>
                  <w:del w:id="258" w:author="誠 佐藤" w:date="2019-10-25T13:35:00Z">
                    <w:rPr>
                      <w:rFonts w:ascii="Cambria Math" w:hAnsi="Cambria Math"/>
                    </w:rPr>
                    <m:t>+1.0∙</m:t>
                  </w:del>
                </m:r>
                <m:sSup>
                  <m:sSupPr>
                    <m:ctrlPr>
                      <w:del w:id="259" w:author="誠 佐藤" w:date="2019-10-25T13:35:00Z">
                        <w:rPr>
                          <w:rFonts w:ascii="Cambria Math" w:hAnsi="Cambria Math"/>
                          <w:i/>
                        </w:rPr>
                      </w:del>
                    </m:ctrlPr>
                  </m:sSupPr>
                  <m:e>
                    <m:r>
                      <w:del w:id="260" w:author="誠 佐藤" w:date="2019-10-25T13:35:00Z">
                        <w:rPr>
                          <w:rFonts w:ascii="Cambria Math" w:hAnsi="Cambria Math"/>
                        </w:rPr>
                        <m:t>10</m:t>
                      </w:del>
                    </m:r>
                  </m:e>
                  <m:sup>
                    <m:r>
                      <w:del w:id="261" w:author="誠 佐藤" w:date="2019-10-25T13:35:00Z">
                        <w:rPr>
                          <w:rFonts w:ascii="Cambria Math" w:hAnsi="Cambria Math"/>
                        </w:rPr>
                        <m:t>-5</m:t>
                      </w:del>
                    </m:r>
                  </m:sup>
                </m:sSup>
              </m:oMath>
            </m:oMathPara>
          </w:p>
        </w:tc>
        <w:tc>
          <w:tcPr>
            <w:tcW w:w="1163" w:type="dxa"/>
            <w:vAlign w:val="center"/>
          </w:tcPr>
          <w:p w14:paraId="7FC8D09B" w14:textId="3CB1C5DE" w:rsidR="004E7FDB" w:rsidRPr="00477F45" w:rsidRDefault="003D66EF">
            <w:pPr>
              <w:pStyle w:val="af9"/>
            </w:pPr>
            <w:bookmarkStart w:id="262"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62"/>
          </w:p>
        </w:tc>
      </w:tr>
      <w:tr w:rsidR="004E7FDB" w:rsidRPr="00477F45" w14:paraId="23A6C824" w14:textId="77777777" w:rsidTr="003B1312">
        <w:tc>
          <w:tcPr>
            <w:tcW w:w="8618" w:type="dxa"/>
          </w:tcPr>
          <w:p w14:paraId="1D3DBF7B" w14:textId="6940E66B" w:rsidR="004E7FDB" w:rsidRPr="00207C40" w:rsidRDefault="007C2987" w:rsidP="000F0693">
            <w:pPr>
              <w:tabs>
                <w:tab w:val="left" w:pos="4895"/>
              </w:tabs>
            </w:pPr>
            <m:oMathPara>
              <m:oMath>
                <m:d>
                  <m:dPr>
                    <m:begChr m:val="|"/>
                    <m:endChr m:val="|"/>
                    <m:ctrlPr>
                      <w:del w:id="263" w:author="誠 佐藤" w:date="2019-10-25T13:35:00Z">
                        <w:rPr>
                          <w:rFonts w:ascii="Cambria Math" w:hAnsi="Cambria Math"/>
                          <w:i/>
                        </w:rPr>
                      </w:del>
                    </m:ctrlPr>
                  </m:dPr>
                  <m:e>
                    <m:sSub>
                      <m:sSubPr>
                        <m:ctrlPr>
                          <w:del w:id="264" w:author="誠 佐藤" w:date="2019-10-25T13:35:00Z">
                            <w:rPr>
                              <w:rFonts w:ascii="Cambria Math" w:hAnsi="Cambria Math"/>
                              <w:i/>
                            </w:rPr>
                          </w:del>
                        </m:ctrlPr>
                      </m:sSubPr>
                      <m:e>
                        <m:acc>
                          <m:accPr>
                            <m:chr m:val="̅"/>
                            <m:ctrlPr>
                              <w:del w:id="265" w:author="誠 佐藤" w:date="2019-10-25T13:35:00Z">
                                <w:rPr>
                                  <w:rFonts w:ascii="Cambria Math" w:hAnsi="Cambria Math"/>
                                  <w:i/>
                                </w:rPr>
                              </w:del>
                            </m:ctrlPr>
                          </m:accPr>
                          <m:e>
                            <m:r>
                              <w:del w:id="266" w:author="誠 佐藤" w:date="2019-10-25T13:35:00Z">
                                <w:rPr>
                                  <w:rFonts w:ascii="Cambria Math" w:hAnsi="Cambria Math"/>
                                </w:rPr>
                                <m:t>f</m:t>
                              </w:del>
                            </m:r>
                          </m:e>
                        </m:acc>
                      </m:e>
                      <m:sub>
                        <m:r>
                          <w:del w:id="267" w:author="誠 佐藤" w:date="2019-10-25T13:35:00Z">
                            <w:rPr>
                              <w:rFonts w:ascii="Cambria Math" w:hAnsi="Cambria Math"/>
                            </w:rPr>
                            <m:t>n+1</m:t>
                          </w:del>
                        </m:r>
                      </m:sub>
                    </m:sSub>
                    <m:r>
                      <w:del w:id="268" w:author="誠 佐藤" w:date="2019-10-25T13:35:00Z">
                        <w:rPr>
                          <w:rFonts w:ascii="Cambria Math" w:hAnsi="Cambria Math"/>
                        </w:rPr>
                        <m:t>-</m:t>
                      </w:del>
                    </m:r>
                    <m:sSub>
                      <m:sSubPr>
                        <m:ctrlPr>
                          <w:del w:id="269" w:author="誠 佐藤" w:date="2019-10-25T13:35:00Z">
                            <w:rPr>
                              <w:rFonts w:ascii="Cambria Math" w:hAnsi="Cambria Math"/>
                              <w:i/>
                            </w:rPr>
                          </w:del>
                        </m:ctrlPr>
                      </m:sSubPr>
                      <m:e>
                        <m:acc>
                          <m:accPr>
                            <m:chr m:val="̅"/>
                            <m:ctrlPr>
                              <w:del w:id="270" w:author="誠 佐藤" w:date="2019-10-25T13:35:00Z">
                                <w:rPr>
                                  <w:rFonts w:ascii="Cambria Math" w:hAnsi="Cambria Math"/>
                                  <w:i/>
                                </w:rPr>
                              </w:del>
                            </m:ctrlPr>
                          </m:accPr>
                          <m:e>
                            <m:r>
                              <w:del w:id="271" w:author="誠 佐藤" w:date="2019-10-25T13:35:00Z">
                                <w:rPr>
                                  <w:rFonts w:ascii="Cambria Math" w:hAnsi="Cambria Math"/>
                                </w:rPr>
                                <m:t>f</m:t>
                              </w:del>
                            </m:r>
                          </m:e>
                        </m:acc>
                      </m:e>
                      <m:sub>
                        <m:r>
                          <w:del w:id="272" w:author="誠 佐藤" w:date="2019-10-25T13:35:00Z">
                            <w:rPr>
                              <w:rFonts w:ascii="Cambria Math" w:hAnsi="Cambria Math"/>
                            </w:rPr>
                            <m:t>n</m:t>
                          </w:del>
                        </m:r>
                      </m:sub>
                    </m:sSub>
                  </m:e>
                </m:d>
                <m:r>
                  <w:del w:id="273" w:author="誠 佐藤" w:date="2019-10-25T13:35:00Z">
                    <w:rPr>
                      <w:rFonts w:ascii="Cambria Math" w:hAnsi="Cambria Math"/>
                    </w:rPr>
                    <m:t>&lt;1.0×</m:t>
                  </w:del>
                </m:r>
                <m:sSup>
                  <m:sSupPr>
                    <m:ctrlPr>
                      <w:del w:id="274" w:author="誠 佐藤" w:date="2019-10-25T13:35:00Z">
                        <w:rPr>
                          <w:rFonts w:ascii="Cambria Math" w:hAnsi="Cambria Math"/>
                          <w:i/>
                        </w:rPr>
                      </w:del>
                    </m:ctrlPr>
                  </m:sSupPr>
                  <m:e>
                    <m:r>
                      <w:del w:id="275" w:author="誠 佐藤" w:date="2019-10-25T13:35:00Z">
                        <w:rPr>
                          <w:rFonts w:ascii="Cambria Math" w:hAnsi="Cambria Math"/>
                        </w:rPr>
                        <m:t>10</m:t>
                      </w:del>
                    </m:r>
                  </m:e>
                  <m:sup>
                    <m:r>
                      <w:del w:id="276" w:author="誠 佐藤" w:date="2019-10-25T13:35:00Z">
                        <w:rPr>
                          <w:rFonts w:ascii="Cambria Math" w:hAnsi="Cambria Math"/>
                        </w:rPr>
                        <m:t>-4</m:t>
                      </w:del>
                    </m:r>
                  </m:sup>
                </m:sSup>
              </m:oMath>
            </m:oMathPara>
          </w:p>
        </w:tc>
        <w:tc>
          <w:tcPr>
            <w:tcW w:w="1163" w:type="dxa"/>
            <w:vAlign w:val="center"/>
          </w:tcPr>
          <w:p w14:paraId="64E7975D" w14:textId="356A27BC" w:rsidR="004E7FDB" w:rsidRPr="00477F45" w:rsidRDefault="003D66EF">
            <w:pPr>
              <w:pStyle w:val="af9"/>
            </w:pPr>
            <w:bookmarkStart w:id="277"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77"/>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7C2987"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78"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78"/>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279"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279"/>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7C2987">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7C2987">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280"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280"/>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7C2987">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281" w:name="_Ref17307753"/>
      <w:bookmarkStart w:id="282" w:name="_Toc20739139"/>
      <w:r>
        <w:rPr>
          <w:rFonts w:hint="eastAsia"/>
        </w:rPr>
        <w:lastRenderedPageBreak/>
        <w:t>窓の開閉と空調発停の切り替え</w:t>
      </w:r>
      <w:bookmarkEnd w:id="281"/>
      <w:bookmarkEnd w:id="282"/>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7C2987"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283"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283"/>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284"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284"/>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285" w:name="_Ref536120845"/>
      <w:bookmarkStart w:id="286" w:name="_Toc20739140"/>
      <w:r>
        <w:rPr>
          <w:rFonts w:hint="eastAsia"/>
        </w:rPr>
        <w:lastRenderedPageBreak/>
        <w:t>家具の熱容量・熱コンダクタンスと備品等の湿気容量・湿気コンダクタンスの計算</w:t>
      </w:r>
      <w:bookmarkEnd w:id="285"/>
      <w:bookmarkEnd w:id="286"/>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7C2987"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287"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287"/>
          </w:p>
        </w:tc>
      </w:tr>
      <w:tr w:rsidR="00951E33" w:rsidRPr="00477F45" w14:paraId="2CE3BA80" w14:textId="77777777" w:rsidTr="00951E33">
        <w:tc>
          <w:tcPr>
            <w:tcW w:w="8618" w:type="dxa"/>
          </w:tcPr>
          <w:p w14:paraId="505FE95C" w14:textId="77777777" w:rsidR="00951E33" w:rsidRDefault="007C2987"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288"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288"/>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7C2987"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289"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289"/>
          </w:p>
        </w:tc>
      </w:tr>
      <w:tr w:rsidR="00951E33" w14:paraId="537FE3AA" w14:textId="77777777" w:rsidTr="00951E33">
        <w:tc>
          <w:tcPr>
            <w:tcW w:w="8618" w:type="dxa"/>
          </w:tcPr>
          <w:p w14:paraId="31AC785F" w14:textId="77777777" w:rsidR="00951E33" w:rsidRDefault="007C2987"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290"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290"/>
          </w:p>
        </w:tc>
      </w:tr>
    </w:tbl>
    <w:p w14:paraId="6C4DC9FF" w14:textId="77777777" w:rsidR="00951E33" w:rsidRDefault="00951E33" w:rsidP="006E50AD"/>
    <w:p w14:paraId="7F4B2249" w14:textId="7F5D79CC" w:rsidR="00E6019F" w:rsidRDefault="0077728B" w:rsidP="003B1312">
      <w:pPr>
        <w:pStyle w:val="a1"/>
      </w:pPr>
      <w:bookmarkStart w:id="291" w:name="_Ref536125166"/>
      <w:bookmarkStart w:id="292"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291"/>
      <w:bookmarkEnd w:id="292"/>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7C2987"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293"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293"/>
          </w:p>
        </w:tc>
      </w:tr>
      <w:tr w:rsidR="0077728B" w14:paraId="74EAA9BF" w14:textId="77777777" w:rsidTr="0077728B">
        <w:tc>
          <w:tcPr>
            <w:tcW w:w="8908" w:type="dxa"/>
          </w:tcPr>
          <w:p w14:paraId="5B24EB41" w14:textId="77777777" w:rsidR="0077728B" w:rsidRDefault="007C2987"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294"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294"/>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7C298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295"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295"/>
          </w:p>
        </w:tc>
      </w:tr>
      <w:tr w:rsidR="0077728B" w14:paraId="71C34BDF" w14:textId="77777777" w:rsidTr="00DB76D2">
        <w:tc>
          <w:tcPr>
            <w:tcW w:w="8908" w:type="dxa"/>
          </w:tcPr>
          <w:p w14:paraId="0B8DFDDD" w14:textId="77777777" w:rsidR="0077728B" w:rsidRPr="00352D3D" w:rsidRDefault="007C2987"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7C298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296"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296"/>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7C298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297"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297"/>
          </w:p>
        </w:tc>
      </w:tr>
    </w:tbl>
    <w:p w14:paraId="42ADF141" w14:textId="77777777" w:rsidR="0077728B" w:rsidRDefault="0077728B" w:rsidP="006E50AD"/>
    <w:p w14:paraId="260D3025" w14:textId="77777777" w:rsidR="0077728B" w:rsidRDefault="0077728B" w:rsidP="003B1312">
      <w:pPr>
        <w:pStyle w:val="a1"/>
      </w:pPr>
      <w:bookmarkStart w:id="298" w:name="_Ref536125197"/>
      <w:bookmarkStart w:id="299" w:name="_Toc20739142"/>
      <w:r>
        <w:rPr>
          <w:rFonts w:hint="eastAsia"/>
        </w:rPr>
        <w:lastRenderedPageBreak/>
        <w:t>ルームエアコン吹出絶対湿度の計算</w:t>
      </w:r>
      <w:bookmarkEnd w:id="298"/>
      <w:bookmarkEnd w:id="299"/>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7C2987"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300"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300"/>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301"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301"/>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7C2987"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302"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302"/>
          </w:p>
        </w:tc>
      </w:tr>
      <w:tr w:rsidR="00DB76D2" w14:paraId="5C003E5B" w14:textId="77777777" w:rsidTr="00DB76D2">
        <w:tc>
          <w:tcPr>
            <w:tcW w:w="8690" w:type="dxa"/>
          </w:tcPr>
          <w:p w14:paraId="5FF99F4D" w14:textId="77777777" w:rsidR="00DB76D2" w:rsidRDefault="007C2987"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303"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303"/>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7C2987"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304"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304"/>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305"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305"/>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306" w:name="_Toc20739143"/>
      <w:r>
        <w:rPr>
          <w:rFonts w:hint="eastAsia"/>
        </w:rPr>
        <w:lastRenderedPageBreak/>
        <w:t>計算期間と助走期間</w:t>
      </w:r>
      <w:bookmarkEnd w:id="306"/>
    </w:p>
    <w:p w14:paraId="4F3A28B5" w14:textId="77777777" w:rsidR="00EE2DAD" w:rsidRDefault="00EE2DAD" w:rsidP="006E50AD"/>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92FE1" w14:paraId="64AFC659" w14:textId="77777777" w:rsidTr="00CF0FB4">
        <w:tc>
          <w:tcPr>
            <w:tcW w:w="4868" w:type="dxa"/>
            <w:tcBorders>
              <w:bottom w:val="single" w:sz="12" w:space="0" w:color="auto"/>
            </w:tcBorders>
          </w:tcPr>
          <w:p w14:paraId="05388BC9" w14:textId="77777777" w:rsidR="00192FE1" w:rsidRDefault="00192FE1" w:rsidP="009305CA">
            <w:pPr>
              <w:pStyle w:val="af5"/>
            </w:pPr>
            <w:r>
              <w:rPr>
                <w:rFonts w:hint="eastAsia"/>
              </w:rPr>
              <w:t>項目</w:t>
            </w:r>
          </w:p>
        </w:tc>
        <w:tc>
          <w:tcPr>
            <w:tcW w:w="4868" w:type="dxa"/>
            <w:tcBorders>
              <w:bottom w:val="single" w:sz="12" w:space="0" w:color="auto"/>
            </w:tcBorders>
          </w:tcPr>
          <w:p w14:paraId="6557644D" w14:textId="77777777" w:rsidR="00192FE1" w:rsidRDefault="00192FE1" w:rsidP="009305CA">
            <w:pPr>
              <w:pStyle w:val="af5"/>
            </w:pPr>
            <w:r>
              <w:rPr>
                <w:rFonts w:hint="eastAsia"/>
              </w:rPr>
              <w:t>設定値</w:t>
            </w:r>
          </w:p>
        </w:tc>
      </w:tr>
      <w:tr w:rsidR="00192FE1" w14:paraId="557B1A00" w14:textId="77777777" w:rsidTr="00CF0FB4">
        <w:tc>
          <w:tcPr>
            <w:tcW w:w="4868" w:type="dxa"/>
            <w:tcBorders>
              <w:top w:val="single" w:sz="12" w:space="0" w:color="auto"/>
            </w:tcBorders>
          </w:tcPr>
          <w:p w14:paraId="46591F25" w14:textId="77777777" w:rsidR="00192FE1" w:rsidRDefault="00192FE1" w:rsidP="00616B7B">
            <w:pPr>
              <w:pStyle w:val="C0"/>
            </w:pPr>
            <w:r>
              <w:rPr>
                <w:rFonts w:hint="eastAsia"/>
              </w:rPr>
              <w:t>計算期間</w:t>
            </w:r>
          </w:p>
        </w:tc>
        <w:tc>
          <w:tcPr>
            <w:tcW w:w="4868" w:type="dxa"/>
            <w:tcBorders>
              <w:top w:val="single" w:sz="12" w:space="0" w:color="auto"/>
            </w:tcBorders>
          </w:tcPr>
          <w:p w14:paraId="640CADF9" w14:textId="77777777" w:rsidR="00192FE1" w:rsidRDefault="00192FE1" w:rsidP="00BC77E8">
            <w:pPr>
              <w:pStyle w:val="C0"/>
            </w:pPr>
            <w:r>
              <w:rPr>
                <w:rFonts w:hint="eastAsia"/>
              </w:rPr>
              <w:t>1</w:t>
            </w:r>
            <w:r>
              <w:rPr>
                <w:rFonts w:hint="eastAsia"/>
              </w:rPr>
              <w:t>月</w:t>
            </w:r>
            <w:r>
              <w:rPr>
                <w:rFonts w:hint="eastAsia"/>
              </w:rPr>
              <w:t>1</w:t>
            </w:r>
            <w:r>
              <w:rPr>
                <w:rFonts w:hint="eastAsia"/>
              </w:rPr>
              <w:t>日～</w:t>
            </w:r>
            <w:r>
              <w:rPr>
                <w:rFonts w:hint="eastAsia"/>
              </w:rPr>
              <w:t>12</w:t>
            </w:r>
            <w:r>
              <w:rPr>
                <w:rFonts w:hint="eastAsia"/>
              </w:rPr>
              <w:t>月</w:t>
            </w:r>
            <w:r>
              <w:rPr>
                <w:rFonts w:hint="eastAsia"/>
              </w:rPr>
              <w:t>31</w:t>
            </w:r>
            <w:r>
              <w:rPr>
                <w:rFonts w:hint="eastAsia"/>
              </w:rPr>
              <w:t>日</w:t>
            </w:r>
          </w:p>
        </w:tc>
      </w:tr>
      <w:tr w:rsidR="00192FE1" w14:paraId="4B1E9986" w14:textId="77777777" w:rsidTr="00CF0FB4">
        <w:tc>
          <w:tcPr>
            <w:tcW w:w="4868" w:type="dxa"/>
          </w:tcPr>
          <w:p w14:paraId="6EA14518" w14:textId="77777777" w:rsidR="00192FE1" w:rsidRDefault="00192FE1" w:rsidP="00616B7B">
            <w:pPr>
              <w:pStyle w:val="C0"/>
            </w:pPr>
            <w:r>
              <w:rPr>
                <w:rFonts w:hint="eastAsia"/>
              </w:rPr>
              <w:t>助走期間</w:t>
            </w:r>
          </w:p>
        </w:tc>
        <w:tc>
          <w:tcPr>
            <w:tcW w:w="4868" w:type="dxa"/>
          </w:tcPr>
          <w:p w14:paraId="3BE4946B" w14:textId="77777777" w:rsidR="00192FE1" w:rsidRDefault="00192FE1" w:rsidP="00BC77E8">
            <w:pPr>
              <w:pStyle w:val="C0"/>
            </w:pPr>
            <w:r>
              <w:rPr>
                <w:rFonts w:hint="eastAsia"/>
              </w:rPr>
              <w:t>20</w:t>
            </w:r>
            <w:r>
              <w:rPr>
                <w:rFonts w:hint="eastAsia"/>
              </w:rPr>
              <w:t>日間</w:t>
            </w:r>
          </w:p>
        </w:tc>
      </w:tr>
    </w:tbl>
    <w:p w14:paraId="6FF47C8C" w14:textId="77777777" w:rsidR="00EE2DAD" w:rsidRPr="005958ED" w:rsidRDefault="00EE2DAD" w:rsidP="006E50AD"/>
    <w:p w14:paraId="115B0305" w14:textId="77777777" w:rsidR="00F20BF4" w:rsidRDefault="00F20BF4">
      <w:pPr>
        <w:pStyle w:val="a1"/>
      </w:pPr>
      <w:bookmarkStart w:id="307" w:name="_Ref454311351"/>
      <w:bookmarkStart w:id="308" w:name="_Toc20739144"/>
      <w:r>
        <w:rPr>
          <w:rFonts w:hint="eastAsia"/>
        </w:rPr>
        <w:lastRenderedPageBreak/>
        <w:t>初期値</w:t>
      </w:r>
      <w:r w:rsidR="0012477A">
        <w:rPr>
          <w:rFonts w:hint="eastAsia"/>
        </w:rPr>
        <w:t>と定数</w:t>
      </w:r>
      <w:bookmarkEnd w:id="307"/>
      <w:bookmarkEnd w:id="308"/>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7C2987"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7C2987"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7C2987"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7C2987"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7C2987"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7C2987"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7C2987"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7C2987"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7C2987"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7C2987"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7C2987"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309" w:name="_Ref454290612"/>
      <w:bookmarkStart w:id="310" w:name="_Toc20739145"/>
      <w:r>
        <w:rPr>
          <w:rFonts w:hint="eastAsia"/>
        </w:rPr>
        <w:lastRenderedPageBreak/>
        <w:t>外表面の定義</w:t>
      </w:r>
      <w:bookmarkEnd w:id="309"/>
      <w:bookmarkEnd w:id="310"/>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'temp_dif_coef']</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r>
              <w:rPr>
                <w:rFonts w:hint="eastAsia"/>
              </w:rPr>
              <w:t>sw</w:t>
            </w:r>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r>
              <w:rPr>
                <w:rFonts w:hint="eastAsia"/>
              </w:rPr>
              <w:t>nw</w:t>
            </w:r>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7C2987">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311"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311"/>
          </w:p>
        </w:tc>
      </w:tr>
      <w:tr w:rsidR="00374DD3" w14:paraId="35EE7F8D" w14:textId="77777777" w:rsidTr="00B3002E">
        <w:tc>
          <w:tcPr>
            <w:tcW w:w="8784" w:type="dxa"/>
            <w:vAlign w:val="center"/>
          </w:tcPr>
          <w:p w14:paraId="04A9A927" w14:textId="77777777" w:rsidR="00374DD3" w:rsidRDefault="007C2987">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312"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312"/>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313" w:name="_Ref454290617"/>
      <w:bookmarkStart w:id="314" w:name="_Toc20739146"/>
      <w:r>
        <w:rPr>
          <w:rFonts w:hint="eastAsia"/>
        </w:rPr>
        <w:lastRenderedPageBreak/>
        <w:t>空間の定義</w:t>
      </w:r>
      <w:bookmarkEnd w:id="313"/>
      <w:bookmarkEnd w:id="314"/>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['room_type']</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'c_value']</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'natural_vent_time']</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315" w:name="_Ref454311768"/>
      <w:bookmarkStart w:id="316" w:name="_Toc20739147"/>
      <w:r>
        <w:rPr>
          <w:rFonts w:hint="eastAsia"/>
        </w:rPr>
        <w:lastRenderedPageBreak/>
        <w:t>隣室間換気の定義</w:t>
      </w:r>
      <w:bookmarkEnd w:id="315"/>
      <w:bookmarkEnd w:id="316"/>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r w:rsidR="00CA623B">
              <w:t>next_vent</w:t>
            </w:r>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'upstream_room_name'</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317" w:name="_Ref454288938"/>
    </w:p>
    <w:p w14:paraId="463C3212" w14:textId="77777777" w:rsidR="00D22B41" w:rsidRDefault="00D22B41" w:rsidP="00195796"/>
    <w:p w14:paraId="0E59BCC0" w14:textId="1F9A06E0" w:rsidR="005C5D95" w:rsidRDefault="00D21618">
      <w:pPr>
        <w:pStyle w:val="a1"/>
      </w:pPr>
      <w:bookmarkStart w:id="318" w:name="_Ref478665257"/>
      <w:bookmarkStart w:id="319" w:name="_Toc20739148"/>
      <w:r>
        <w:rPr>
          <w:rFonts w:hint="eastAsia"/>
        </w:rPr>
        <w:lastRenderedPageBreak/>
        <w:t>室供給熱量の最大能力</w:t>
      </w:r>
      <w:bookmarkEnd w:id="318"/>
      <w:r w:rsidR="00CA623B">
        <w:rPr>
          <w:rFonts w:hint="eastAsia"/>
        </w:rPr>
        <w:t>の定義</w:t>
      </w:r>
      <w:bookmarkEnd w:id="319"/>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'rooms']['heating_equipment']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['is_radiative_heating']</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'radiative_heating']['max_capacity']</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'radiative_heating']['area']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320" w:name="_Ref454311814"/>
      <w:bookmarkStart w:id="321" w:name="_Toc20739149"/>
      <w:r>
        <w:rPr>
          <w:rFonts w:hint="eastAsia"/>
        </w:rPr>
        <w:lastRenderedPageBreak/>
        <w:t>表面熱伝達率</w:t>
      </w:r>
      <w:bookmarkEnd w:id="320"/>
      <w:bookmarkEnd w:id="321"/>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['general_part_spec']</w:t>
            </w:r>
          </w:p>
          <w:p w14:paraId="0D476774" w14:textId="274439B6" w:rsidR="007E6B24" w:rsidRDefault="007E6B24" w:rsidP="007E6B24">
            <w:pPr>
              <w:pStyle w:val="af4"/>
            </w:pPr>
            <w:r>
              <w:rPr>
                <w:rFonts w:hint="eastAsia"/>
              </w:rPr>
              <w:t>[</w:t>
            </w:r>
            <w:r>
              <w:t>'rooms']['boundaries']['</w:t>
            </w:r>
            <w:r w:rsidRPr="00142BB5">
              <w:t>transparent_opening_part_spec</w:t>
            </w:r>
            <w:r>
              <w:t>']</w:t>
            </w:r>
          </w:p>
          <w:p w14:paraId="64C9E584" w14:textId="7B570416" w:rsidR="007E6B24" w:rsidRPr="002F6AC2" w:rsidRDefault="007E6B24" w:rsidP="00A86C93">
            <w:pPr>
              <w:pStyle w:val="af4"/>
            </w:pPr>
            <w:r>
              <w:rPr>
                <w:rFonts w:hint="eastAsia"/>
              </w:rPr>
              <w:t>[</w:t>
            </w:r>
            <w:r>
              <w:t>'rooms']['boundaries']['</w:t>
            </w:r>
            <w:r w:rsidRPr="00142BB5">
              <w:t>opaque_opening_part_spec</w:t>
            </w:r>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r w:rsidRPr="00142BB5">
              <w:t>outside_heat_transfer_resistance</w:t>
            </w:r>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['in</w:t>
            </w:r>
            <w:r w:rsidRPr="00142BB5">
              <w:t>side_heat_transfer_resistance</w:t>
            </w:r>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7C2987"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7C2987"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679ED482" w:rsidR="001939D4" w:rsidRPr="00352D3D" w:rsidRDefault="007C2987"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sSub>
                  <m:sSubPr>
                    <m:ctrlPr>
                      <w:ins w:id="322" w:author="誠 佐藤" w:date="2019-10-25T17:43:00Z">
                        <w:rPr>
                          <w:rFonts w:ascii="Cambria Math" w:hAnsi="Cambria Math"/>
                          <w:i/>
                        </w:rPr>
                      </w:ins>
                    </m:ctrlPr>
                  </m:sSubPr>
                  <m:e>
                    <m:r>
                      <w:ins w:id="323" w:author="誠 佐藤" w:date="2019-10-25T17:43:00Z">
                        <w:rPr>
                          <w:rFonts w:ascii="Cambria Math" w:hAnsi="Cambria Math"/>
                        </w:rPr>
                        <m:t>ε</m:t>
                      </w:ins>
                    </m:r>
                  </m:e>
                  <m:sub>
                    <m:r>
                      <w:ins w:id="324" w:author="誠 佐藤" w:date="2019-10-25T17:43:00Z">
                        <w:rPr>
                          <w:rFonts w:ascii="Cambria Math" w:hAnsi="Cambria Math"/>
                        </w:rPr>
                        <m:t>m</m:t>
                      </w:ins>
                    </m:r>
                  </m:sub>
                </m:sSub>
                <m:f>
                  <m:fPr>
                    <m:ctrlPr>
                      <w:del w:id="325" w:author="誠 佐藤" w:date="2019-10-25T17:43:00Z">
                        <w:rPr>
                          <w:rFonts w:ascii="Cambria Math" w:hAnsi="Cambria Math"/>
                          <w:i/>
                        </w:rPr>
                      </w:del>
                    </m:ctrlPr>
                  </m:fPr>
                  <m:num>
                    <m:sSub>
                      <m:sSubPr>
                        <m:ctrlPr>
                          <w:del w:id="326" w:author="誠 佐藤" w:date="2019-10-25T17:43:00Z">
                            <w:rPr>
                              <w:rFonts w:ascii="Cambria Math" w:hAnsi="Cambria Math"/>
                              <w:i/>
                            </w:rPr>
                          </w:del>
                        </m:ctrlPr>
                      </m:sSubPr>
                      <m:e>
                        <m:r>
                          <w:del w:id="327" w:author="誠 佐藤" w:date="2019-10-25T17:43:00Z">
                            <w:rPr>
                              <w:rFonts w:ascii="Cambria Math" w:hAnsi="Cambria Math"/>
                            </w:rPr>
                            <m:t>ε</m:t>
                          </w:del>
                        </m:r>
                      </m:e>
                      <m:sub>
                        <m:r>
                          <w:del w:id="328" w:author="誠 佐藤" w:date="2019-10-25T17:43:00Z">
                            <w:rPr>
                              <w:rFonts w:ascii="Cambria Math" w:hAnsi="Cambria Math"/>
                            </w:rPr>
                            <m:t>m</m:t>
                          </w:del>
                        </m:r>
                      </m:sub>
                    </m:sSub>
                  </m:num>
                  <m:den>
                    <m:r>
                      <w:del w:id="329" w:author="誠 佐藤" w:date="2019-10-25T17:43:00Z">
                        <w:rPr>
                          <w:rFonts w:ascii="Cambria Math" w:hAnsi="Cambria Math"/>
                        </w:rPr>
                        <m:t>1-</m:t>
                      </w:del>
                    </m:r>
                    <m:sSub>
                      <m:sSubPr>
                        <m:ctrlPr>
                          <w:del w:id="330" w:author="誠 佐藤" w:date="2019-10-25T17:43:00Z">
                            <w:rPr>
                              <w:rFonts w:ascii="Cambria Math" w:hAnsi="Cambria Math"/>
                              <w:i/>
                            </w:rPr>
                          </w:del>
                        </m:ctrlPr>
                      </m:sSubPr>
                      <m:e>
                        <m:r>
                          <w:del w:id="331" w:author="誠 佐藤" w:date="2019-10-25T17:43:00Z">
                            <w:rPr>
                              <w:rFonts w:ascii="Cambria Math" w:hAnsi="Cambria Math"/>
                            </w:rPr>
                            <m:t>ε</m:t>
                          </w:del>
                        </m:r>
                      </m:e>
                      <m:sub>
                        <m:r>
                          <w:del w:id="332" w:author="誠 佐藤" w:date="2019-10-25T17:43:00Z">
                            <w:rPr>
                              <w:rFonts w:ascii="Cambria Math" w:hAnsi="Cambria Math"/>
                            </w:rPr>
                            <m:t>m</m:t>
                          </w:del>
                        </m:r>
                      </m:sub>
                    </m:sSub>
                    <m:r>
                      <w:del w:id="333" w:author="誠 佐藤" w:date="2019-10-25T17:43:00Z">
                        <w:rPr>
                          <w:rFonts w:ascii="Cambria Math" w:hAnsi="Cambria Math"/>
                        </w:rPr>
                        <m:t>⋅</m:t>
                      </w:del>
                    </m:r>
                    <m:sSub>
                      <m:sSubPr>
                        <m:ctrlPr>
                          <w:del w:id="334" w:author="誠 佐藤" w:date="2019-10-25T17:43:00Z">
                            <w:rPr>
                              <w:rFonts w:ascii="Cambria Math" w:eastAsia="HGP創英角ｺﾞｼｯｸUB" w:hAnsi="Cambria Math" w:cs="XITS Math"/>
                              <w:i/>
                            </w:rPr>
                          </w:del>
                        </m:ctrlPr>
                      </m:sSubPr>
                      <m:e>
                        <m:r>
                          <w:del w:id="335" w:author="誠 佐藤" w:date="2019-10-25T17:43:00Z">
                            <w:rPr>
                              <w:rFonts w:ascii="Cambria Math" w:eastAsia="HGP創英角ｺﾞｼｯｸUB" w:hAnsi="Cambria Math" w:cs="XITS Math"/>
                            </w:rPr>
                            <m:t>FF</m:t>
                          </w:del>
                        </m:r>
                      </m:e>
                      <m:sub>
                        <m:r>
                          <w:del w:id="336" w:author="誠 佐藤" w:date="2019-10-25T17:43:00Z">
                            <w:rPr>
                              <w:rFonts w:ascii="Cambria Math" w:eastAsia="HGP創英角ｺﾞｼｯｸUB" w:hAnsi="Cambria Math" w:cs="XITS Math"/>
                            </w:rPr>
                            <m:t>m</m:t>
                          </w:del>
                        </m:r>
                      </m:sub>
                    </m:sSub>
                  </m:den>
                </m:f>
                <w:bookmarkStart w:id="337" w:name="_GoBack"/>
                <w:bookmarkEnd w:id="337"/>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338"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338"/>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7C2987">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7C2987">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7C2987"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17F06EE9" w:rsidR="00701F6B" w:rsidRDefault="00071084">
      <w:pPr>
        <w:pStyle w:val="a1"/>
      </w:pPr>
      <w:bookmarkStart w:id="339" w:name="_Ref454311383"/>
      <w:bookmarkStart w:id="340" w:name="_Ref492730590"/>
      <w:bookmarkStart w:id="341" w:name="_Toc20739150"/>
      <w:r>
        <w:rPr>
          <w:rFonts w:hint="eastAsia"/>
        </w:rPr>
        <w:lastRenderedPageBreak/>
        <w:t>壁体</w:t>
      </w:r>
      <w:bookmarkEnd w:id="317"/>
      <w:bookmarkEnd w:id="339"/>
      <w:r w:rsidR="00D809BD">
        <w:rPr>
          <w:rFonts w:hint="eastAsia"/>
        </w:rPr>
        <w:t>構成</w:t>
      </w:r>
      <w:bookmarkEnd w:id="340"/>
      <w:bookmarkEnd w:id="341"/>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'rooms']['boundaries']['general_part_spec']</w:t>
            </w:r>
            <w:r w:rsidR="00FE71E1">
              <w:t>['layers]</w:t>
            </w:r>
          </w:p>
          <w:p w14:paraId="0D3910A9" w14:textId="26BBAD83" w:rsidR="00FE71E1" w:rsidRDefault="00FE71E1" w:rsidP="00251E24">
            <w:pPr>
              <w:pStyle w:val="af4"/>
            </w:pPr>
            <w:r>
              <w:rPr>
                <w:rFonts w:hint="eastAsia"/>
              </w:rPr>
              <w:t>[</w:t>
            </w:r>
            <w:r>
              <w:t>'rooms']['boundaries']['ground_spec']['layers]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r w:rsidR="00FE71E1">
              <w:t>thermal_resistance</w:t>
            </w:r>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'thermal_capacity']</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342" w:name="_Ref454288944"/>
      <w:bookmarkStart w:id="343" w:name="_Toc20739151"/>
      <w:r>
        <w:rPr>
          <w:rFonts w:hint="eastAsia"/>
        </w:rPr>
        <w:lastRenderedPageBreak/>
        <w:t>開口部の仕様</w:t>
      </w:r>
      <w:bookmarkEnd w:id="342"/>
      <w:bookmarkEnd w:id="343"/>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r w:rsidR="00E878FD" w:rsidRPr="00142BB5">
              <w:t>transparent_opening_part_spec</w:t>
            </w:r>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r w:rsidR="00E878FD">
              <w:t>eta_value</w:t>
            </w:r>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r w:rsidR="00E878FD">
              <w:t>u_value</w:t>
            </w:r>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'incident_angle_characteristics']</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r w:rsidRPr="00E878FD">
              <w:t>opaque_opening_part_spec</w:t>
            </w:r>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'u_value']</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7C2987"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344" w:name="_Ref454290594"/>
      <w:bookmarkStart w:id="345" w:name="_Toc20739152"/>
      <w:r>
        <w:rPr>
          <w:rFonts w:hint="eastAsia"/>
        </w:rPr>
        <w:lastRenderedPageBreak/>
        <w:t>外部日よけの仕様</w:t>
      </w:r>
      <w:bookmarkEnd w:id="344"/>
      <w:bookmarkEnd w:id="345"/>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r w:rsidR="00B243C7">
              <w:t>solar_shading_part</w:t>
            </w:r>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r w:rsidR="00B243C7">
              <w:t>existance</w:t>
            </w:r>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'd_h']</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'd_e']</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346" w:name="_Ref454311368"/>
      <w:bookmarkStart w:id="347" w:name="_Toc20739153"/>
      <w:r>
        <w:rPr>
          <w:rFonts w:hint="eastAsia"/>
        </w:rPr>
        <w:lastRenderedPageBreak/>
        <w:t>部位ごとの境界条件、仕様と面積</w:t>
      </w:r>
      <w:bookmarkEnd w:id="346"/>
      <w:bookmarkEnd w:id="347"/>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348" w:name="_Toc536117245"/>
      <w:bookmarkStart w:id="349" w:name="_Toc536118133"/>
      <w:bookmarkStart w:id="350" w:name="_Toc536121833"/>
      <w:bookmarkStart w:id="351" w:name="_Toc536123863"/>
      <w:bookmarkStart w:id="352" w:name="_Toc536125305"/>
      <w:bookmarkStart w:id="353" w:name="_Toc536117246"/>
      <w:bookmarkStart w:id="354" w:name="_Toc536118134"/>
      <w:bookmarkStart w:id="355" w:name="_Toc536121834"/>
      <w:bookmarkStart w:id="356" w:name="_Toc536123864"/>
      <w:bookmarkStart w:id="357" w:name="_Toc536125306"/>
      <w:bookmarkStart w:id="358" w:name="_Toc536117247"/>
      <w:bookmarkStart w:id="359" w:name="_Toc536118135"/>
      <w:bookmarkStart w:id="360" w:name="_Toc536121835"/>
      <w:bookmarkStart w:id="361" w:name="_Toc536123865"/>
      <w:bookmarkStart w:id="362" w:name="_Toc536125307"/>
      <w:bookmarkStart w:id="363" w:name="_Toc536117248"/>
      <w:bookmarkStart w:id="364" w:name="_Toc536118136"/>
      <w:bookmarkStart w:id="365" w:name="_Toc536121836"/>
      <w:bookmarkStart w:id="366" w:name="_Toc536123866"/>
      <w:bookmarkStart w:id="367" w:name="_Toc536125308"/>
      <w:bookmarkStart w:id="368" w:name="_Toc536117252"/>
      <w:bookmarkStart w:id="369" w:name="_Toc536118140"/>
      <w:bookmarkStart w:id="370" w:name="_Toc536121840"/>
      <w:bookmarkStart w:id="371" w:name="_Toc536123870"/>
      <w:bookmarkStart w:id="372" w:name="_Toc536125312"/>
      <w:bookmarkStart w:id="373" w:name="_Toc536117305"/>
      <w:bookmarkStart w:id="374" w:name="_Toc536118193"/>
      <w:bookmarkStart w:id="375" w:name="_Toc536121893"/>
      <w:bookmarkStart w:id="376" w:name="_Toc536123923"/>
      <w:bookmarkStart w:id="377" w:name="_Toc536125365"/>
      <w:bookmarkStart w:id="378" w:name="_Toc536117359"/>
      <w:bookmarkStart w:id="379" w:name="_Toc536118247"/>
      <w:bookmarkStart w:id="380" w:name="_Toc536121947"/>
      <w:bookmarkStart w:id="381" w:name="_Toc536123977"/>
      <w:bookmarkStart w:id="382" w:name="_Toc536125419"/>
      <w:bookmarkStart w:id="383" w:name="_Toc536117386"/>
      <w:bookmarkStart w:id="384" w:name="_Toc536118274"/>
      <w:bookmarkStart w:id="385" w:name="_Toc536121974"/>
      <w:bookmarkStart w:id="386" w:name="_Toc536124004"/>
      <w:bookmarkStart w:id="387" w:name="_Toc536125446"/>
      <w:bookmarkStart w:id="388" w:name="_Ref536121984"/>
      <w:bookmarkStart w:id="389" w:name="_Toc20739154"/>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Pr>
          <w:rFonts w:hint="eastAsia"/>
        </w:rPr>
        <w:lastRenderedPageBreak/>
        <w:t>暖冷房設定温度</w:t>
      </w:r>
      <w:bookmarkEnd w:id="388"/>
      <w:bookmarkEnd w:id="389"/>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390" w:name="_Ref536117501"/>
      <w:bookmarkStart w:id="391" w:name="_Toc20739155"/>
      <w:bookmarkStart w:id="392" w:name="_Ref454311280"/>
      <w:r>
        <w:rPr>
          <w:rFonts w:hint="eastAsia"/>
        </w:rPr>
        <w:lastRenderedPageBreak/>
        <w:t>局所換気のスケジュール</w:t>
      </w:r>
      <w:bookmarkEnd w:id="390"/>
      <w:bookmarkEnd w:id="391"/>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'local_vent_amount']</w:t>
            </w:r>
          </w:p>
        </w:tc>
      </w:tr>
    </w:tbl>
    <w:p w14:paraId="5FE72E36" w14:textId="77777777" w:rsidR="003D40AE" w:rsidRDefault="003D40AE" w:rsidP="003D40AE"/>
    <w:p w14:paraId="42E4C56D" w14:textId="77777777" w:rsidR="00085F24" w:rsidRDefault="00085F24">
      <w:pPr>
        <w:pStyle w:val="a1"/>
      </w:pPr>
      <w:bookmarkStart w:id="393" w:name="_Ref536117589"/>
      <w:bookmarkStart w:id="394" w:name="_Toc20739156"/>
      <w:r>
        <w:rPr>
          <w:rFonts w:hint="eastAsia"/>
        </w:rPr>
        <w:lastRenderedPageBreak/>
        <w:t>機器発熱スケジュール</w:t>
      </w:r>
      <w:bookmarkEnd w:id="392"/>
      <w:bookmarkEnd w:id="393"/>
      <w:bookmarkEnd w:id="394"/>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'heat_generation_appliances']</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'heat_generation_cooking']</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r w:rsidRPr="00652878">
              <w:t>vapor_generation_cooking</w:t>
            </w:r>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395" w:name="_Ref454311287"/>
      <w:bookmarkStart w:id="396" w:name="_Toc20739157"/>
      <w:r>
        <w:rPr>
          <w:rFonts w:hint="eastAsia"/>
        </w:rPr>
        <w:lastRenderedPageBreak/>
        <w:t>照明発熱スケジュール</w:t>
      </w:r>
      <w:bookmarkEnd w:id="395"/>
      <w:bookmarkEnd w:id="396"/>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r w:rsidR="00B3355B" w:rsidRPr="00B3355B">
              <w:t>heat_generation_lighting</w:t>
            </w:r>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397" w:name="_Ref454311294"/>
      <w:bookmarkStart w:id="398" w:name="_Toc20739158"/>
      <w:r>
        <w:rPr>
          <w:rFonts w:hint="eastAsia"/>
        </w:rPr>
        <w:lastRenderedPageBreak/>
        <w:t>人体発熱スケジュール</w:t>
      </w:r>
      <w:bookmarkEnd w:id="397"/>
      <w:bookmarkEnd w:id="398"/>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'number_of_people']</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399" w:name="_Toc20739159"/>
      <w:r>
        <w:rPr>
          <w:rFonts w:hint="eastAsia"/>
        </w:rPr>
        <w:lastRenderedPageBreak/>
        <w:t>計算結果出力項目</w:t>
      </w:r>
      <w:bookmarkEnd w:id="399"/>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7C2987"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7C2987"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7C2987"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7C2987"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7C2987"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r>
              <w:rPr>
                <w:rStyle w:val="aff7"/>
              </w:rPr>
              <w:t>i</w:t>
            </w:r>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7C2987"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r>
              <w:rPr>
                <w:rStyle w:val="aff7"/>
              </w:rPr>
              <w:t>i</w:t>
            </w:r>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7C2987"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r>
              <w:rPr>
                <w:rStyle w:val="aff7"/>
              </w:rPr>
              <w:t>i</w:t>
            </w:r>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400" w:name="_Toc20739160"/>
      <w:r>
        <w:rPr>
          <w:rFonts w:hint="eastAsia"/>
        </w:rPr>
        <w:lastRenderedPageBreak/>
        <w:t>境界条件が同じ部位の集約</w:t>
      </w:r>
      <w:bookmarkEnd w:id="400"/>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7C2987"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401"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401"/>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402"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402"/>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r w:rsidRPr="00CD0C5C">
              <w:rPr>
                <w:rFonts w:hint="eastAsia"/>
              </w:rPr>
              <w:t>boundary_type</w:t>
            </w:r>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r w:rsidRPr="00CD0C5C">
              <w:rPr>
                <w:rFonts w:hint="eastAsia"/>
              </w:rPr>
              <w:t>next_room_type</w:t>
            </w:r>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r w:rsidRPr="00CD0C5C">
              <w:rPr>
                <w:rFonts w:hint="eastAsia"/>
              </w:rPr>
              <w:t>external_general_part</w:t>
            </w:r>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r w:rsidRPr="00CD0C5C">
              <w:t>temp_dif_coef</w:t>
            </w:r>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r w:rsidRPr="004F3ABE">
              <w:t>is_solar_absorbed_inside</w:t>
            </w:r>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r w:rsidRPr="004F3ABE">
              <w:t>external_transparent_part</w:t>
            </w:r>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r w:rsidRPr="005057B1">
              <w:t>external_opaque_part</w:t>
            </w:r>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r w:rsidRPr="00CD0C5C">
              <w:t>is_sun_striked_outside</w:t>
            </w:r>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r>
              <w:rPr>
                <w:rFonts w:hint="eastAsia"/>
              </w:rPr>
              <w:t>o</w:t>
            </w:r>
            <w:r>
              <w:t>utside_missivity</w:t>
            </w:r>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r>
              <w:rPr>
                <w:rFonts w:hint="eastAsia"/>
              </w:rPr>
              <w:t>o</w:t>
            </w:r>
            <w:r>
              <w:t>utside_solar_absorption</w:t>
            </w:r>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403"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403"/>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404"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404"/>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7C2987"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7C2987"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7C2987"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7C2987"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7C2987"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7C2987"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405" w:name="_Ref17805927"/>
      <w:bookmarkStart w:id="406" w:name="_Toc20739161"/>
      <w:r>
        <w:rPr>
          <w:rFonts w:hint="eastAsia"/>
        </w:rPr>
        <w:lastRenderedPageBreak/>
        <w:t>PMV</w:t>
      </w:r>
      <w:r>
        <w:rPr>
          <w:rFonts w:hint="eastAsia"/>
        </w:rPr>
        <w:t>の計算方法</w:t>
      </w:r>
      <w:bookmarkEnd w:id="405"/>
      <w:bookmarkEnd w:id="406"/>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407"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407"/>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7C2987"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7C2987"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7C2987"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7C2987"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408"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408"/>
          </w:p>
        </w:tc>
      </w:tr>
      <w:tr w:rsidR="006256D6" w:rsidRPr="00477F45" w14:paraId="7357BF6E" w14:textId="77777777" w:rsidTr="006256D6">
        <w:tc>
          <w:tcPr>
            <w:tcW w:w="8797" w:type="dxa"/>
          </w:tcPr>
          <w:p w14:paraId="7797BBE6" w14:textId="526B4439" w:rsidR="006256D6" w:rsidRDefault="007C2987"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7C2987"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409"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409"/>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7C2987"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7C2987"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410"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410"/>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7C2987"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411"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411"/>
          </w:p>
        </w:tc>
      </w:tr>
      <w:tr w:rsidR="006256D6" w:rsidRPr="00477F45" w14:paraId="6E36A64F" w14:textId="77777777" w:rsidTr="002F6AC2">
        <w:tc>
          <w:tcPr>
            <w:tcW w:w="8797" w:type="dxa"/>
          </w:tcPr>
          <w:p w14:paraId="2C5C5BD1" w14:textId="173AC8E8" w:rsidR="006256D6" w:rsidRDefault="007C2987"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7C2987"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412"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412"/>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413"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413"/>
          </w:p>
        </w:tc>
      </w:tr>
      <w:tr w:rsidR="00B70B54" w:rsidRPr="00477F45" w14:paraId="70ACDF74" w14:textId="77777777" w:rsidTr="002F0AC1">
        <w:tc>
          <w:tcPr>
            <w:tcW w:w="8797" w:type="dxa"/>
          </w:tcPr>
          <w:p w14:paraId="6D90DD63" w14:textId="41630D73" w:rsidR="00B70B54" w:rsidRDefault="007C2987"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7C2987"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414"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414"/>
          </w:p>
        </w:tc>
      </w:tr>
      <w:tr w:rsidR="00276713" w:rsidRPr="00477F45" w14:paraId="1F93B1C5" w14:textId="77777777" w:rsidTr="002F0AC1">
        <w:tc>
          <w:tcPr>
            <w:tcW w:w="8797" w:type="dxa"/>
          </w:tcPr>
          <w:p w14:paraId="631E971F" w14:textId="44B4C51F" w:rsidR="00276713" w:rsidRPr="001A2B2F" w:rsidRDefault="007C2987"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415"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415"/>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7C2987"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416"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416"/>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7C2987"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417"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417"/>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7C2987"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418" w:name="_Ref17816445"/>
      <w:bookmarkStart w:id="419" w:name="_Toc20739162"/>
      <w:r>
        <w:rPr>
          <w:rFonts w:hint="eastAsia"/>
        </w:rPr>
        <w:lastRenderedPageBreak/>
        <w:t>計算地域の緯度、経度</w:t>
      </w:r>
      <w:bookmarkEnd w:id="418"/>
      <w:bookmarkEnd w:id="419"/>
    </w:p>
    <w:p w14:paraId="3B2167FD" w14:textId="75B31E49" w:rsidR="006837C3" w:rsidRDefault="006837C3" w:rsidP="00CD0C5C"/>
    <w:p w14:paraId="739DD658" w14:textId="3544886F" w:rsidR="006837C3" w:rsidRDefault="00D36A20"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31</w:t>
      </w:r>
      <w:r>
        <w:fldChar w:fldCharType="end"/>
      </w:r>
      <w:r>
        <w:rPr>
          <w:rFonts w:hint="eastAsia"/>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6837C3" w14:paraId="7007BF91" w14:textId="77777777" w:rsidTr="002F6AC2">
        <w:tc>
          <w:tcPr>
            <w:tcW w:w="3245" w:type="dxa"/>
            <w:tcBorders>
              <w:bottom w:val="single" w:sz="12" w:space="0" w:color="auto"/>
            </w:tcBorders>
          </w:tcPr>
          <w:p w14:paraId="1F81E1B4" w14:textId="35471258" w:rsidR="006837C3" w:rsidRDefault="006837C3" w:rsidP="002F6AC2">
            <w:pPr>
              <w:pStyle w:val="aff2"/>
            </w:pPr>
            <w:r>
              <w:rPr>
                <w:rFonts w:hint="eastAsia"/>
              </w:rPr>
              <w:t>地域区分（都市名）</w:t>
            </w:r>
          </w:p>
        </w:tc>
        <w:tc>
          <w:tcPr>
            <w:tcW w:w="3245" w:type="dxa"/>
            <w:tcBorders>
              <w:bottom w:val="single" w:sz="12" w:space="0" w:color="auto"/>
            </w:tcBorders>
          </w:tcPr>
          <w:p w14:paraId="54BC678B" w14:textId="4AB6A1FB" w:rsidR="006837C3" w:rsidRDefault="006837C3" w:rsidP="002F6AC2">
            <w:pPr>
              <w:pStyle w:val="aff2"/>
            </w:pPr>
            <w:r>
              <w:rPr>
                <w:rFonts w:hint="eastAsia"/>
              </w:rPr>
              <w:t>緯度</w:t>
            </w:r>
            <w:r w:rsidR="00D36A20">
              <w:rPr>
                <w:rFonts w:hint="eastAsia"/>
              </w:rPr>
              <w:t>[</w:t>
            </w:r>
            <w:r w:rsidR="00D36A20">
              <w:t>rad]</w:t>
            </w:r>
          </w:p>
        </w:tc>
        <w:tc>
          <w:tcPr>
            <w:tcW w:w="3246" w:type="dxa"/>
            <w:tcBorders>
              <w:bottom w:val="single" w:sz="12" w:space="0" w:color="auto"/>
            </w:tcBorders>
          </w:tcPr>
          <w:p w14:paraId="5ADD1F54" w14:textId="54D86AC0" w:rsidR="006837C3" w:rsidRDefault="006837C3" w:rsidP="002F6AC2">
            <w:pPr>
              <w:pStyle w:val="aff2"/>
            </w:pPr>
            <w:r>
              <w:rPr>
                <w:rFonts w:hint="eastAsia"/>
              </w:rPr>
              <w:t>経度</w:t>
            </w:r>
            <w:r w:rsidR="00D36A20">
              <w:rPr>
                <w:rFonts w:hint="eastAsia"/>
              </w:rPr>
              <w:t>[</w:t>
            </w:r>
            <w:r w:rsidR="00D36A20">
              <w:t>rad]</w:t>
            </w:r>
          </w:p>
        </w:tc>
      </w:tr>
      <w:tr w:rsidR="006837C3" w14:paraId="7759C3E5" w14:textId="77777777" w:rsidTr="002F6AC2">
        <w:tc>
          <w:tcPr>
            <w:tcW w:w="3245" w:type="dxa"/>
            <w:tcBorders>
              <w:top w:val="single" w:sz="12" w:space="0" w:color="auto"/>
            </w:tcBorders>
          </w:tcPr>
          <w:p w14:paraId="744D06A6" w14:textId="0A65C105" w:rsidR="006837C3" w:rsidRDefault="006837C3" w:rsidP="002F6AC2">
            <w:pPr>
              <w:pStyle w:val="C"/>
            </w:pPr>
            <w:r>
              <w:rPr>
                <w:rFonts w:hint="eastAsia"/>
              </w:rPr>
              <w:t>1</w:t>
            </w:r>
            <w:r>
              <w:rPr>
                <w:rFonts w:hint="eastAsia"/>
              </w:rPr>
              <w:t>地域（北見）</w:t>
            </w:r>
          </w:p>
        </w:tc>
        <w:tc>
          <w:tcPr>
            <w:tcW w:w="3245" w:type="dxa"/>
            <w:tcBorders>
              <w:top w:val="single" w:sz="12" w:space="0" w:color="auto"/>
            </w:tcBorders>
          </w:tcPr>
          <w:p w14:paraId="4A04FA93" w14:textId="58CBA2E6" w:rsidR="006837C3" w:rsidRDefault="00D36A20" w:rsidP="002F6AC2">
            <w:pPr>
              <w:pStyle w:val="C"/>
            </w:pPr>
            <w:r>
              <w:rPr>
                <w:rFonts w:hint="eastAsia"/>
              </w:rPr>
              <w:t>0</w:t>
            </w:r>
            <w:r>
              <w:t>.76</w:t>
            </w:r>
          </w:p>
        </w:tc>
        <w:tc>
          <w:tcPr>
            <w:tcW w:w="3246" w:type="dxa"/>
            <w:tcBorders>
              <w:top w:val="single" w:sz="12" w:space="0" w:color="auto"/>
            </w:tcBorders>
          </w:tcPr>
          <w:p w14:paraId="3C0DC560" w14:textId="15B308DF" w:rsidR="006837C3" w:rsidRDefault="00D36A20" w:rsidP="002F6AC2">
            <w:pPr>
              <w:pStyle w:val="C"/>
            </w:pPr>
            <w:r>
              <w:rPr>
                <w:rFonts w:hint="eastAsia"/>
              </w:rPr>
              <w:t>2</w:t>
            </w:r>
            <w:r>
              <w:t>.51</w:t>
            </w:r>
          </w:p>
        </w:tc>
      </w:tr>
      <w:tr w:rsidR="006837C3" w14:paraId="76C216CD" w14:textId="77777777" w:rsidTr="002F6AC2">
        <w:tc>
          <w:tcPr>
            <w:tcW w:w="3245" w:type="dxa"/>
          </w:tcPr>
          <w:p w14:paraId="49BD2818" w14:textId="476357F9" w:rsidR="006837C3" w:rsidRDefault="006837C3" w:rsidP="002F6AC2">
            <w:pPr>
              <w:pStyle w:val="C"/>
            </w:pPr>
            <w:r>
              <w:rPr>
                <w:rFonts w:hint="eastAsia"/>
              </w:rPr>
              <w:t>2</w:t>
            </w:r>
            <w:r>
              <w:rPr>
                <w:rFonts w:hint="eastAsia"/>
              </w:rPr>
              <w:t>地域（岩見沢）</w:t>
            </w:r>
          </w:p>
        </w:tc>
        <w:tc>
          <w:tcPr>
            <w:tcW w:w="3245" w:type="dxa"/>
          </w:tcPr>
          <w:p w14:paraId="78B7FCF4" w14:textId="07951119" w:rsidR="006837C3" w:rsidRDefault="00D36A20" w:rsidP="002F6AC2">
            <w:pPr>
              <w:pStyle w:val="C"/>
            </w:pPr>
            <w:r>
              <w:rPr>
                <w:rFonts w:hint="eastAsia"/>
              </w:rPr>
              <w:t>0</w:t>
            </w:r>
            <w:r>
              <w:t>.75</w:t>
            </w:r>
          </w:p>
        </w:tc>
        <w:tc>
          <w:tcPr>
            <w:tcW w:w="3246" w:type="dxa"/>
          </w:tcPr>
          <w:p w14:paraId="45700D7C" w14:textId="2FC49C97" w:rsidR="006837C3" w:rsidRDefault="00D36A20" w:rsidP="002F6AC2">
            <w:pPr>
              <w:pStyle w:val="C"/>
            </w:pPr>
            <w:r>
              <w:rPr>
                <w:rFonts w:hint="eastAsia"/>
              </w:rPr>
              <w:t>2</w:t>
            </w:r>
            <w:r>
              <w:t>.47</w:t>
            </w:r>
          </w:p>
        </w:tc>
      </w:tr>
      <w:tr w:rsidR="006837C3" w14:paraId="5E1037AC" w14:textId="77777777" w:rsidTr="002F6AC2">
        <w:tc>
          <w:tcPr>
            <w:tcW w:w="3245" w:type="dxa"/>
          </w:tcPr>
          <w:p w14:paraId="0EF19EA0" w14:textId="0A06A269" w:rsidR="006837C3" w:rsidRDefault="006837C3" w:rsidP="002F6AC2">
            <w:pPr>
              <w:pStyle w:val="C"/>
            </w:pPr>
            <w:r>
              <w:rPr>
                <w:rFonts w:hint="eastAsia"/>
              </w:rPr>
              <w:t>3</w:t>
            </w:r>
            <w:r>
              <w:rPr>
                <w:rFonts w:hint="eastAsia"/>
              </w:rPr>
              <w:t>地域（盛岡）</w:t>
            </w:r>
          </w:p>
        </w:tc>
        <w:tc>
          <w:tcPr>
            <w:tcW w:w="3245" w:type="dxa"/>
          </w:tcPr>
          <w:p w14:paraId="665F262E" w14:textId="4DC9EFE1" w:rsidR="006837C3" w:rsidRDefault="00D36A20" w:rsidP="002F6AC2">
            <w:pPr>
              <w:pStyle w:val="C"/>
            </w:pPr>
            <w:r>
              <w:rPr>
                <w:rFonts w:hint="eastAsia"/>
              </w:rPr>
              <w:t>0</w:t>
            </w:r>
            <w:r>
              <w:t>.69</w:t>
            </w:r>
          </w:p>
        </w:tc>
        <w:tc>
          <w:tcPr>
            <w:tcW w:w="3246" w:type="dxa"/>
          </w:tcPr>
          <w:p w14:paraId="6B48AC8B" w14:textId="532B0314" w:rsidR="006837C3" w:rsidRDefault="00D36A20" w:rsidP="002F6AC2">
            <w:pPr>
              <w:pStyle w:val="C"/>
            </w:pPr>
            <w:r>
              <w:rPr>
                <w:rFonts w:hint="eastAsia"/>
              </w:rPr>
              <w:t>2</w:t>
            </w:r>
            <w:r>
              <w:t>.46</w:t>
            </w:r>
          </w:p>
        </w:tc>
      </w:tr>
      <w:tr w:rsidR="006837C3" w14:paraId="117188CC" w14:textId="77777777" w:rsidTr="002F6AC2">
        <w:tc>
          <w:tcPr>
            <w:tcW w:w="3245" w:type="dxa"/>
          </w:tcPr>
          <w:p w14:paraId="2F349FF8" w14:textId="68967EA8" w:rsidR="006837C3" w:rsidRDefault="006837C3" w:rsidP="002F6AC2">
            <w:pPr>
              <w:pStyle w:val="C"/>
            </w:pPr>
            <w:r>
              <w:rPr>
                <w:rFonts w:hint="eastAsia"/>
              </w:rPr>
              <w:t>4</w:t>
            </w:r>
            <w:r>
              <w:rPr>
                <w:rFonts w:hint="eastAsia"/>
              </w:rPr>
              <w:t>地域（長野）</w:t>
            </w:r>
          </w:p>
        </w:tc>
        <w:tc>
          <w:tcPr>
            <w:tcW w:w="3245" w:type="dxa"/>
          </w:tcPr>
          <w:p w14:paraId="10E9C8CF" w14:textId="0DAEC365" w:rsidR="006837C3" w:rsidRDefault="00D36A20" w:rsidP="002F6AC2">
            <w:pPr>
              <w:pStyle w:val="C"/>
            </w:pPr>
            <w:r>
              <w:rPr>
                <w:rFonts w:hint="eastAsia"/>
              </w:rPr>
              <w:t>0</w:t>
            </w:r>
            <w:r>
              <w:t>.64</w:t>
            </w:r>
          </w:p>
        </w:tc>
        <w:tc>
          <w:tcPr>
            <w:tcW w:w="3246" w:type="dxa"/>
          </w:tcPr>
          <w:p w14:paraId="73C96D43" w14:textId="756BF4A0" w:rsidR="006837C3" w:rsidRDefault="00D36A20" w:rsidP="002F6AC2">
            <w:pPr>
              <w:pStyle w:val="C"/>
            </w:pPr>
            <w:r>
              <w:rPr>
                <w:rFonts w:hint="eastAsia"/>
              </w:rPr>
              <w:t>2</w:t>
            </w:r>
            <w:r>
              <w:t>.41</w:t>
            </w:r>
          </w:p>
        </w:tc>
      </w:tr>
      <w:tr w:rsidR="006837C3" w14:paraId="1E1409DB" w14:textId="77777777" w:rsidTr="002F6AC2">
        <w:tc>
          <w:tcPr>
            <w:tcW w:w="3245" w:type="dxa"/>
          </w:tcPr>
          <w:p w14:paraId="4B99AB7D" w14:textId="4887701A" w:rsidR="006837C3" w:rsidRDefault="006837C3" w:rsidP="002F6AC2">
            <w:pPr>
              <w:pStyle w:val="C"/>
            </w:pPr>
            <w:r>
              <w:rPr>
                <w:rFonts w:hint="eastAsia"/>
              </w:rPr>
              <w:t>5</w:t>
            </w:r>
            <w:r>
              <w:rPr>
                <w:rFonts w:hint="eastAsia"/>
              </w:rPr>
              <w:t>地域（宇都宮）</w:t>
            </w:r>
          </w:p>
        </w:tc>
        <w:tc>
          <w:tcPr>
            <w:tcW w:w="3245" w:type="dxa"/>
          </w:tcPr>
          <w:p w14:paraId="6154A8C9" w14:textId="3F485D22" w:rsidR="006837C3" w:rsidRDefault="00D36A20" w:rsidP="002F6AC2">
            <w:pPr>
              <w:pStyle w:val="C"/>
            </w:pPr>
            <w:r>
              <w:rPr>
                <w:rFonts w:hint="eastAsia"/>
              </w:rPr>
              <w:t>0</w:t>
            </w:r>
            <w:r>
              <w:t>.64</w:t>
            </w:r>
          </w:p>
        </w:tc>
        <w:tc>
          <w:tcPr>
            <w:tcW w:w="3246" w:type="dxa"/>
          </w:tcPr>
          <w:p w14:paraId="07DC00B6" w14:textId="5911D673" w:rsidR="006837C3" w:rsidRDefault="00D36A20" w:rsidP="002F6AC2">
            <w:pPr>
              <w:pStyle w:val="C"/>
            </w:pPr>
            <w:r>
              <w:rPr>
                <w:rFonts w:hint="eastAsia"/>
              </w:rPr>
              <w:t>2</w:t>
            </w:r>
            <w:r>
              <w:t>.44</w:t>
            </w:r>
          </w:p>
        </w:tc>
      </w:tr>
      <w:tr w:rsidR="006837C3" w14:paraId="1565E1DF" w14:textId="77777777" w:rsidTr="002F6AC2">
        <w:tc>
          <w:tcPr>
            <w:tcW w:w="3245" w:type="dxa"/>
          </w:tcPr>
          <w:p w14:paraId="01CAD1D5" w14:textId="21F37A16" w:rsidR="006837C3" w:rsidRDefault="006837C3" w:rsidP="002F6AC2">
            <w:pPr>
              <w:pStyle w:val="C"/>
            </w:pPr>
            <w:r>
              <w:rPr>
                <w:rFonts w:hint="eastAsia"/>
              </w:rPr>
              <w:t>6</w:t>
            </w:r>
            <w:r>
              <w:rPr>
                <w:rFonts w:hint="eastAsia"/>
              </w:rPr>
              <w:t>地域（岡山）</w:t>
            </w:r>
          </w:p>
        </w:tc>
        <w:tc>
          <w:tcPr>
            <w:tcW w:w="3245" w:type="dxa"/>
          </w:tcPr>
          <w:p w14:paraId="5CE07F7D" w14:textId="156C0A80" w:rsidR="006837C3" w:rsidRDefault="00D36A20" w:rsidP="002F6AC2">
            <w:pPr>
              <w:pStyle w:val="C"/>
            </w:pPr>
            <w:r>
              <w:rPr>
                <w:rFonts w:hint="eastAsia"/>
              </w:rPr>
              <w:t>0</w:t>
            </w:r>
            <w:r>
              <w:t>.60</w:t>
            </w:r>
          </w:p>
        </w:tc>
        <w:tc>
          <w:tcPr>
            <w:tcW w:w="3246" w:type="dxa"/>
          </w:tcPr>
          <w:p w14:paraId="2B87D793" w14:textId="3C66733E" w:rsidR="006837C3" w:rsidRDefault="00D36A20" w:rsidP="002F6AC2">
            <w:pPr>
              <w:pStyle w:val="C"/>
            </w:pPr>
            <w:r>
              <w:rPr>
                <w:rFonts w:hint="eastAsia"/>
              </w:rPr>
              <w:t>2</w:t>
            </w:r>
            <w:r>
              <w:t>.34</w:t>
            </w:r>
          </w:p>
        </w:tc>
      </w:tr>
      <w:tr w:rsidR="006837C3" w14:paraId="7AAC18E4" w14:textId="77777777" w:rsidTr="002F6AC2">
        <w:tc>
          <w:tcPr>
            <w:tcW w:w="3245" w:type="dxa"/>
          </w:tcPr>
          <w:p w14:paraId="0096D5B9" w14:textId="41211B0B" w:rsidR="006837C3" w:rsidRDefault="006837C3" w:rsidP="002F6AC2">
            <w:pPr>
              <w:pStyle w:val="C"/>
            </w:pPr>
            <w:r>
              <w:rPr>
                <w:rFonts w:hint="eastAsia"/>
              </w:rPr>
              <w:t>7</w:t>
            </w:r>
            <w:r>
              <w:rPr>
                <w:rFonts w:hint="eastAsia"/>
              </w:rPr>
              <w:t>地域（宮崎）</w:t>
            </w:r>
          </w:p>
        </w:tc>
        <w:tc>
          <w:tcPr>
            <w:tcW w:w="3245" w:type="dxa"/>
          </w:tcPr>
          <w:p w14:paraId="3591C60B" w14:textId="4181999D" w:rsidR="006837C3" w:rsidRDefault="00D36A20" w:rsidP="002F6AC2">
            <w:pPr>
              <w:pStyle w:val="C"/>
            </w:pPr>
            <w:r>
              <w:rPr>
                <w:rFonts w:hint="eastAsia"/>
              </w:rPr>
              <w:t>0</w:t>
            </w:r>
            <w:r>
              <w:t>.56</w:t>
            </w:r>
          </w:p>
        </w:tc>
        <w:tc>
          <w:tcPr>
            <w:tcW w:w="3246" w:type="dxa"/>
          </w:tcPr>
          <w:p w14:paraId="34675171" w14:textId="1CC173F7" w:rsidR="006837C3" w:rsidRDefault="00D36A20" w:rsidP="002F6AC2">
            <w:pPr>
              <w:pStyle w:val="C"/>
            </w:pPr>
            <w:r>
              <w:rPr>
                <w:rFonts w:hint="eastAsia"/>
              </w:rPr>
              <w:t>2</w:t>
            </w:r>
            <w:r>
              <w:t>.29</w:t>
            </w:r>
          </w:p>
        </w:tc>
      </w:tr>
      <w:tr w:rsidR="006837C3" w14:paraId="398B102E" w14:textId="77777777" w:rsidTr="002F6AC2">
        <w:tc>
          <w:tcPr>
            <w:tcW w:w="3245" w:type="dxa"/>
          </w:tcPr>
          <w:p w14:paraId="7D427FCF" w14:textId="736E56AB" w:rsidR="006837C3" w:rsidRDefault="006837C3" w:rsidP="002F6AC2">
            <w:pPr>
              <w:pStyle w:val="C"/>
            </w:pPr>
            <w:r>
              <w:rPr>
                <w:rFonts w:hint="eastAsia"/>
              </w:rPr>
              <w:t>8</w:t>
            </w:r>
            <w:r>
              <w:rPr>
                <w:rFonts w:hint="eastAsia"/>
              </w:rPr>
              <w:t>地域（那覇）</w:t>
            </w:r>
          </w:p>
        </w:tc>
        <w:tc>
          <w:tcPr>
            <w:tcW w:w="3245" w:type="dxa"/>
          </w:tcPr>
          <w:p w14:paraId="7B2E12D2" w14:textId="0365AC7C" w:rsidR="006837C3" w:rsidRDefault="00D36A20" w:rsidP="002F6AC2">
            <w:pPr>
              <w:pStyle w:val="C"/>
            </w:pPr>
            <w:r>
              <w:rPr>
                <w:rFonts w:hint="eastAsia"/>
              </w:rPr>
              <w:t>0</w:t>
            </w:r>
            <w:r>
              <w:t>.46</w:t>
            </w:r>
          </w:p>
        </w:tc>
        <w:tc>
          <w:tcPr>
            <w:tcW w:w="3246" w:type="dxa"/>
          </w:tcPr>
          <w:p w14:paraId="3194EE69" w14:textId="3377518C" w:rsidR="006837C3" w:rsidRDefault="00D36A20" w:rsidP="002F6AC2">
            <w:pPr>
              <w:pStyle w:val="C"/>
            </w:pPr>
            <w:r>
              <w:rPr>
                <w:rFonts w:hint="eastAsia"/>
              </w:rPr>
              <w:t>2</w:t>
            </w:r>
            <w:r>
              <w:t>.23</w:t>
            </w:r>
          </w:p>
        </w:tc>
      </w:tr>
    </w:tbl>
    <w:p w14:paraId="156DFE45" w14:textId="37C04C7F" w:rsidR="006837C3" w:rsidRDefault="006837C3" w:rsidP="00CD0C5C"/>
    <w:p w14:paraId="67437D26" w14:textId="589CE734" w:rsidR="006837C3" w:rsidRDefault="004A55AE" w:rsidP="00AB0BBC">
      <w:pPr>
        <w:pStyle w:val="a1"/>
      </w:pPr>
      <w:bookmarkStart w:id="420" w:name="_Toc20739163"/>
      <w:r>
        <w:rPr>
          <w:rFonts w:hint="eastAsia"/>
        </w:rPr>
        <w:lastRenderedPageBreak/>
        <w:t>土壌の助走計算</w:t>
      </w:r>
      <w:bookmarkEnd w:id="420"/>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7C2987"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421"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421"/>
          </w:p>
        </w:tc>
      </w:tr>
      <w:tr w:rsidR="00F019D8" w14:paraId="12B9CF65" w14:textId="77777777" w:rsidTr="004A55AE">
        <w:tc>
          <w:tcPr>
            <w:tcW w:w="8784" w:type="dxa"/>
            <w:vAlign w:val="center"/>
          </w:tcPr>
          <w:p w14:paraId="5A96198C" w14:textId="7F269C95" w:rsidR="00F019D8" w:rsidRDefault="007C2987"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7C2987"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7C2987"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7C2987"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7C2987"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422"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422"/>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8BA33" w14:textId="77777777" w:rsidR="007C2987" w:rsidRDefault="007C2987" w:rsidP="00071084">
      <w:r>
        <w:separator/>
      </w:r>
    </w:p>
  </w:endnote>
  <w:endnote w:type="continuationSeparator" w:id="0">
    <w:p w14:paraId="23F26716" w14:textId="77777777" w:rsidR="007C2987" w:rsidRDefault="007C2987"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48306" w14:textId="77777777" w:rsidR="007C2987" w:rsidRDefault="007C2987" w:rsidP="00071084">
      <w:r>
        <w:separator/>
      </w:r>
    </w:p>
  </w:footnote>
  <w:footnote w:type="continuationSeparator" w:id="0">
    <w:p w14:paraId="4DC46CDC" w14:textId="77777777" w:rsidR="007C2987" w:rsidRDefault="007C2987"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bordersDoNotSurroundHeader/>
  <w:bordersDoNotSurroundFooter/>
  <w:proofState w:grammar="dirty"/>
  <w:trackRevisions/>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5BCF"/>
    <w:rsid w:val="00100FDF"/>
    <w:rsid w:val="001043EC"/>
    <w:rsid w:val="0010690E"/>
    <w:rsid w:val="00111492"/>
    <w:rsid w:val="00112331"/>
    <w:rsid w:val="0012477A"/>
    <w:rsid w:val="00125E4E"/>
    <w:rsid w:val="001324EB"/>
    <w:rsid w:val="00133143"/>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173BC"/>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2987"/>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58AA-00F2-417D-AC12-CD00A6DC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54</Pages>
  <Words>7708</Words>
  <Characters>43938</Characters>
  <Application>Microsoft Office Word</Application>
  <DocSecurity>0</DocSecurity>
  <Lines>366</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 佐藤</cp:lastModifiedBy>
  <cp:revision>15</cp:revision>
  <cp:lastPrinted>2019-08-27T05:26:00Z</cp:lastPrinted>
  <dcterms:created xsi:type="dcterms:W3CDTF">2019-08-27T09:26:00Z</dcterms:created>
  <dcterms:modified xsi:type="dcterms:W3CDTF">2019-10-25T08:43:00Z</dcterms:modified>
</cp:coreProperties>
</file>