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78CE5ADE" w14:textId="2F826A9D" w:rsidR="003D2F73" w:rsidRDefault="00A6483F">
      <w:pPr>
        <w:pStyle w:val="11"/>
        <w:tabs>
          <w:tab w:val="left" w:pos="600"/>
          <w:tab w:val="right" w:leader="dot" w:pos="9736"/>
        </w:tabs>
        <w:rPr>
          <w:ins w:id="1" w:author="誠 佐藤" w:date="2019-09-30T12:31:00Z"/>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ins w:id="2" w:author="誠 佐藤" w:date="2019-09-30T12:31:00Z">
        <w:r w:rsidR="003D2F73" w:rsidRPr="00AF1C14">
          <w:rPr>
            <w:rStyle w:val="aa"/>
            <w:noProof/>
          </w:rPr>
          <w:fldChar w:fldCharType="begin"/>
        </w:r>
        <w:r w:rsidR="003D2F73" w:rsidRPr="00AF1C14">
          <w:rPr>
            <w:rStyle w:val="aa"/>
            <w:noProof/>
          </w:rPr>
          <w:instrText xml:space="preserve"> </w:instrText>
        </w:r>
        <w:r w:rsidR="003D2F73">
          <w:rPr>
            <w:noProof/>
          </w:rPr>
          <w:instrText>HYPERLINK \l "_Toc20739119"</w:instrText>
        </w:r>
        <w:r w:rsidR="003D2F73" w:rsidRPr="00AF1C14">
          <w:rPr>
            <w:rStyle w:val="aa"/>
            <w:noProof/>
          </w:rPr>
          <w:instrText xml:space="preserve"> </w:instrText>
        </w:r>
        <w:r w:rsidR="003D2F73" w:rsidRPr="00AF1C14">
          <w:rPr>
            <w:rStyle w:val="aa"/>
            <w:noProof/>
          </w:rPr>
        </w:r>
        <w:r w:rsidR="003D2F73" w:rsidRPr="00AF1C14">
          <w:rPr>
            <w:rStyle w:val="aa"/>
            <w:noProof/>
          </w:rPr>
          <w:fldChar w:fldCharType="separate"/>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ins>
      <w:r w:rsidR="003D2F73">
        <w:rPr>
          <w:noProof/>
          <w:webHidden/>
        </w:rPr>
        <w:fldChar w:fldCharType="separate"/>
      </w:r>
      <w:ins w:id="3" w:author="誠 佐藤" w:date="2019-09-30T12:31:00Z">
        <w:r w:rsidR="003D2F73">
          <w:rPr>
            <w:noProof/>
            <w:webHidden/>
          </w:rPr>
          <w:t>1</w:t>
        </w:r>
        <w:r w:rsidR="003D2F73">
          <w:rPr>
            <w:noProof/>
            <w:webHidden/>
          </w:rPr>
          <w:fldChar w:fldCharType="end"/>
        </w:r>
        <w:r w:rsidR="003D2F73" w:rsidRPr="00AF1C14">
          <w:rPr>
            <w:rStyle w:val="aa"/>
            <w:noProof/>
          </w:rPr>
          <w:fldChar w:fldCharType="end"/>
        </w:r>
      </w:ins>
    </w:p>
    <w:p w14:paraId="1F80E279" w14:textId="143E2933" w:rsidR="003D2F73" w:rsidRDefault="003D2F73">
      <w:pPr>
        <w:pStyle w:val="11"/>
        <w:tabs>
          <w:tab w:val="left" w:pos="600"/>
          <w:tab w:val="right" w:leader="dot" w:pos="9736"/>
        </w:tabs>
        <w:rPr>
          <w:ins w:id="4" w:author="誠 佐藤" w:date="2019-09-30T12:31:00Z"/>
          <w:rFonts w:asciiTheme="minorHAnsi" w:eastAsiaTheme="minorEastAsia" w:hAnsiTheme="minorHAnsi" w:cstheme="minorBidi"/>
          <w:noProof/>
          <w:sz w:val="21"/>
          <w:szCs w:val="22"/>
        </w:rPr>
      </w:pPr>
      <w:ins w:id="5" w:author="誠 佐藤" w:date="2019-09-30T12:31:00Z">
        <w:r w:rsidRPr="00AF1C14">
          <w:rPr>
            <w:rStyle w:val="aa"/>
            <w:noProof/>
          </w:rPr>
          <w:fldChar w:fldCharType="begin"/>
        </w:r>
        <w:r w:rsidRPr="00AF1C14">
          <w:rPr>
            <w:rStyle w:val="aa"/>
            <w:noProof/>
          </w:rPr>
          <w:instrText xml:space="preserve"> </w:instrText>
        </w:r>
        <w:r>
          <w:rPr>
            <w:noProof/>
          </w:rPr>
          <w:instrText>HYPERLINK \l "_Toc20739120"</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2</w:t>
        </w:r>
        <w:r w:rsidRPr="00AF1C14">
          <w:rPr>
            <w:rStyle w:val="aa"/>
            <w:noProof/>
          </w:rPr>
          <w:t>．</w:t>
        </w:r>
        <w:r>
          <w:rPr>
            <w:rFonts w:asciiTheme="minorHAnsi" w:eastAsiaTheme="minorEastAsia" w:hAnsiTheme="minorHAnsi" w:cstheme="minorBidi"/>
            <w:noProof/>
            <w:sz w:val="21"/>
            <w:szCs w:val="22"/>
          </w:rPr>
          <w:tab/>
        </w:r>
        <w:r w:rsidRPr="00AF1C14">
          <w:rPr>
            <w:rStyle w:val="aa"/>
            <w:noProof/>
          </w:rPr>
          <w:t>記号および単位</w:t>
        </w:r>
        <w:r>
          <w:rPr>
            <w:noProof/>
            <w:webHidden/>
          </w:rPr>
          <w:tab/>
        </w:r>
        <w:r>
          <w:rPr>
            <w:noProof/>
            <w:webHidden/>
          </w:rPr>
          <w:fldChar w:fldCharType="begin"/>
        </w:r>
        <w:r>
          <w:rPr>
            <w:noProof/>
            <w:webHidden/>
          </w:rPr>
          <w:instrText xml:space="preserve"> PAGEREF _Toc20739120 \h </w:instrText>
        </w:r>
        <w:r>
          <w:rPr>
            <w:noProof/>
            <w:webHidden/>
          </w:rPr>
        </w:r>
      </w:ins>
      <w:r>
        <w:rPr>
          <w:noProof/>
          <w:webHidden/>
        </w:rPr>
        <w:fldChar w:fldCharType="separate"/>
      </w:r>
      <w:ins w:id="6" w:author="誠 佐藤" w:date="2019-09-30T12:31:00Z">
        <w:r>
          <w:rPr>
            <w:noProof/>
            <w:webHidden/>
          </w:rPr>
          <w:t>1</w:t>
        </w:r>
        <w:r>
          <w:rPr>
            <w:noProof/>
            <w:webHidden/>
          </w:rPr>
          <w:fldChar w:fldCharType="end"/>
        </w:r>
        <w:r w:rsidRPr="00AF1C14">
          <w:rPr>
            <w:rStyle w:val="aa"/>
            <w:noProof/>
          </w:rPr>
          <w:fldChar w:fldCharType="end"/>
        </w:r>
      </w:ins>
    </w:p>
    <w:p w14:paraId="2E7CFE1F" w14:textId="5FD70A9B" w:rsidR="003D2F73" w:rsidRDefault="003D2F73">
      <w:pPr>
        <w:pStyle w:val="23"/>
        <w:tabs>
          <w:tab w:val="left" w:pos="800"/>
          <w:tab w:val="right" w:leader="dot" w:pos="9736"/>
        </w:tabs>
        <w:rPr>
          <w:ins w:id="7" w:author="誠 佐藤" w:date="2019-09-30T12:31:00Z"/>
          <w:rFonts w:asciiTheme="minorHAnsi" w:eastAsiaTheme="minorEastAsia" w:hAnsiTheme="minorHAnsi" w:cstheme="minorBidi"/>
          <w:noProof/>
          <w:sz w:val="21"/>
          <w:szCs w:val="22"/>
        </w:rPr>
      </w:pPr>
      <w:ins w:id="8" w:author="誠 佐藤" w:date="2019-09-30T12:31:00Z">
        <w:r w:rsidRPr="00AF1C14">
          <w:rPr>
            <w:rStyle w:val="aa"/>
            <w:noProof/>
          </w:rPr>
          <w:fldChar w:fldCharType="begin"/>
        </w:r>
        <w:r w:rsidRPr="00AF1C14">
          <w:rPr>
            <w:rStyle w:val="aa"/>
            <w:noProof/>
          </w:rPr>
          <w:instrText xml:space="preserve"> </w:instrText>
        </w:r>
        <w:r>
          <w:rPr>
            <w:noProof/>
          </w:rPr>
          <w:instrText>HYPERLINK \l "_Toc20739121"</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2.1</w:t>
        </w:r>
        <w:r>
          <w:rPr>
            <w:rFonts w:asciiTheme="minorHAnsi" w:eastAsiaTheme="minorEastAsia" w:hAnsiTheme="minorHAnsi" w:cstheme="minorBidi"/>
            <w:noProof/>
            <w:sz w:val="21"/>
            <w:szCs w:val="22"/>
          </w:rPr>
          <w:tab/>
        </w:r>
        <w:r w:rsidRPr="00AF1C14">
          <w:rPr>
            <w:rStyle w:val="aa"/>
            <w:noProof/>
          </w:rPr>
          <w:t>記号</w:t>
        </w:r>
        <w:r>
          <w:rPr>
            <w:noProof/>
            <w:webHidden/>
          </w:rPr>
          <w:tab/>
        </w:r>
        <w:r>
          <w:rPr>
            <w:noProof/>
            <w:webHidden/>
          </w:rPr>
          <w:fldChar w:fldCharType="begin"/>
        </w:r>
        <w:r>
          <w:rPr>
            <w:noProof/>
            <w:webHidden/>
          </w:rPr>
          <w:instrText xml:space="preserve"> PAGEREF _Toc20739121 \h </w:instrText>
        </w:r>
        <w:r>
          <w:rPr>
            <w:noProof/>
            <w:webHidden/>
          </w:rPr>
        </w:r>
      </w:ins>
      <w:r>
        <w:rPr>
          <w:noProof/>
          <w:webHidden/>
        </w:rPr>
        <w:fldChar w:fldCharType="separate"/>
      </w:r>
      <w:ins w:id="9" w:author="誠 佐藤" w:date="2019-09-30T12:31:00Z">
        <w:r>
          <w:rPr>
            <w:noProof/>
            <w:webHidden/>
          </w:rPr>
          <w:t>1</w:t>
        </w:r>
        <w:r>
          <w:rPr>
            <w:noProof/>
            <w:webHidden/>
          </w:rPr>
          <w:fldChar w:fldCharType="end"/>
        </w:r>
        <w:r w:rsidRPr="00AF1C14">
          <w:rPr>
            <w:rStyle w:val="aa"/>
            <w:noProof/>
          </w:rPr>
          <w:fldChar w:fldCharType="end"/>
        </w:r>
      </w:ins>
    </w:p>
    <w:p w14:paraId="0C2DADA7" w14:textId="5B736364" w:rsidR="003D2F73" w:rsidRDefault="003D2F73">
      <w:pPr>
        <w:pStyle w:val="23"/>
        <w:tabs>
          <w:tab w:val="left" w:pos="800"/>
          <w:tab w:val="right" w:leader="dot" w:pos="9736"/>
        </w:tabs>
        <w:rPr>
          <w:ins w:id="10" w:author="誠 佐藤" w:date="2019-09-30T12:31:00Z"/>
          <w:rFonts w:asciiTheme="minorHAnsi" w:eastAsiaTheme="minorEastAsia" w:hAnsiTheme="minorHAnsi" w:cstheme="minorBidi"/>
          <w:noProof/>
          <w:sz w:val="21"/>
          <w:szCs w:val="22"/>
        </w:rPr>
      </w:pPr>
      <w:ins w:id="11" w:author="誠 佐藤" w:date="2019-09-30T12:31:00Z">
        <w:r w:rsidRPr="00AF1C14">
          <w:rPr>
            <w:rStyle w:val="aa"/>
            <w:noProof/>
          </w:rPr>
          <w:fldChar w:fldCharType="begin"/>
        </w:r>
        <w:r w:rsidRPr="00AF1C14">
          <w:rPr>
            <w:rStyle w:val="aa"/>
            <w:noProof/>
          </w:rPr>
          <w:instrText xml:space="preserve"> </w:instrText>
        </w:r>
        <w:r>
          <w:rPr>
            <w:noProof/>
          </w:rPr>
          <w:instrText>HYPERLINK \l "_Toc20739122"</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2.2</w:t>
        </w:r>
        <w:r>
          <w:rPr>
            <w:rFonts w:asciiTheme="minorHAnsi" w:eastAsiaTheme="minorEastAsia" w:hAnsiTheme="minorHAnsi" w:cstheme="minorBidi"/>
            <w:noProof/>
            <w:sz w:val="21"/>
            <w:szCs w:val="22"/>
          </w:rPr>
          <w:tab/>
        </w:r>
        <w:r w:rsidRPr="00AF1C14">
          <w:rPr>
            <w:rStyle w:val="aa"/>
            <w:noProof/>
          </w:rPr>
          <w:t>添え字</w:t>
        </w:r>
        <w:r>
          <w:rPr>
            <w:noProof/>
            <w:webHidden/>
          </w:rPr>
          <w:tab/>
        </w:r>
        <w:r>
          <w:rPr>
            <w:noProof/>
            <w:webHidden/>
          </w:rPr>
          <w:fldChar w:fldCharType="begin"/>
        </w:r>
        <w:r>
          <w:rPr>
            <w:noProof/>
            <w:webHidden/>
          </w:rPr>
          <w:instrText xml:space="preserve"> PAGEREF _Toc20739122 \h </w:instrText>
        </w:r>
        <w:r>
          <w:rPr>
            <w:noProof/>
            <w:webHidden/>
          </w:rPr>
        </w:r>
      </w:ins>
      <w:r>
        <w:rPr>
          <w:noProof/>
          <w:webHidden/>
        </w:rPr>
        <w:fldChar w:fldCharType="separate"/>
      </w:r>
      <w:ins w:id="12" w:author="誠 佐藤" w:date="2019-09-30T12:31:00Z">
        <w:r>
          <w:rPr>
            <w:noProof/>
            <w:webHidden/>
          </w:rPr>
          <w:t>4</w:t>
        </w:r>
        <w:r>
          <w:rPr>
            <w:noProof/>
            <w:webHidden/>
          </w:rPr>
          <w:fldChar w:fldCharType="end"/>
        </w:r>
        <w:r w:rsidRPr="00AF1C14">
          <w:rPr>
            <w:rStyle w:val="aa"/>
            <w:noProof/>
          </w:rPr>
          <w:fldChar w:fldCharType="end"/>
        </w:r>
      </w:ins>
    </w:p>
    <w:p w14:paraId="4F6B9098" w14:textId="0DE17B7D" w:rsidR="003D2F73" w:rsidRDefault="003D2F73">
      <w:pPr>
        <w:pStyle w:val="11"/>
        <w:tabs>
          <w:tab w:val="left" w:pos="600"/>
          <w:tab w:val="right" w:leader="dot" w:pos="9736"/>
        </w:tabs>
        <w:rPr>
          <w:ins w:id="13" w:author="誠 佐藤" w:date="2019-09-30T12:31:00Z"/>
          <w:rFonts w:asciiTheme="minorHAnsi" w:eastAsiaTheme="minorEastAsia" w:hAnsiTheme="minorHAnsi" w:cstheme="minorBidi"/>
          <w:noProof/>
          <w:sz w:val="21"/>
          <w:szCs w:val="22"/>
        </w:rPr>
      </w:pPr>
      <w:ins w:id="14" w:author="誠 佐藤" w:date="2019-09-30T12:31:00Z">
        <w:r w:rsidRPr="00AF1C14">
          <w:rPr>
            <w:rStyle w:val="aa"/>
            <w:noProof/>
          </w:rPr>
          <w:fldChar w:fldCharType="begin"/>
        </w:r>
        <w:r w:rsidRPr="00AF1C14">
          <w:rPr>
            <w:rStyle w:val="aa"/>
            <w:noProof/>
          </w:rPr>
          <w:instrText xml:space="preserve"> </w:instrText>
        </w:r>
        <w:r>
          <w:rPr>
            <w:noProof/>
          </w:rPr>
          <w:instrText>HYPERLINK \l "_Toc20739123"</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3</w:t>
        </w:r>
        <w:r w:rsidRPr="00AF1C14">
          <w:rPr>
            <w:rStyle w:val="aa"/>
            <w:noProof/>
          </w:rPr>
          <w:t>．</w:t>
        </w:r>
        <w:r>
          <w:rPr>
            <w:rFonts w:asciiTheme="minorHAnsi" w:eastAsiaTheme="minorEastAsia" w:hAnsiTheme="minorHAnsi" w:cstheme="minorBidi"/>
            <w:noProof/>
            <w:sz w:val="21"/>
            <w:szCs w:val="22"/>
          </w:rPr>
          <w:tab/>
        </w:r>
        <w:r w:rsidRPr="00AF1C14">
          <w:rPr>
            <w:rStyle w:val="aa"/>
            <w:noProof/>
          </w:rPr>
          <w:t>計算のフロー</w:t>
        </w:r>
        <w:r>
          <w:rPr>
            <w:noProof/>
            <w:webHidden/>
          </w:rPr>
          <w:tab/>
        </w:r>
        <w:r>
          <w:rPr>
            <w:noProof/>
            <w:webHidden/>
          </w:rPr>
          <w:fldChar w:fldCharType="begin"/>
        </w:r>
        <w:r>
          <w:rPr>
            <w:noProof/>
            <w:webHidden/>
          </w:rPr>
          <w:instrText xml:space="preserve"> PAGEREF _Toc20739123 \h </w:instrText>
        </w:r>
        <w:r>
          <w:rPr>
            <w:noProof/>
            <w:webHidden/>
          </w:rPr>
        </w:r>
      </w:ins>
      <w:r>
        <w:rPr>
          <w:noProof/>
          <w:webHidden/>
        </w:rPr>
        <w:fldChar w:fldCharType="separate"/>
      </w:r>
      <w:ins w:id="15" w:author="誠 佐藤" w:date="2019-09-30T12:31:00Z">
        <w:r>
          <w:rPr>
            <w:noProof/>
            <w:webHidden/>
          </w:rPr>
          <w:t>5</w:t>
        </w:r>
        <w:r>
          <w:rPr>
            <w:noProof/>
            <w:webHidden/>
          </w:rPr>
          <w:fldChar w:fldCharType="end"/>
        </w:r>
        <w:r w:rsidRPr="00AF1C14">
          <w:rPr>
            <w:rStyle w:val="aa"/>
            <w:noProof/>
          </w:rPr>
          <w:fldChar w:fldCharType="end"/>
        </w:r>
      </w:ins>
    </w:p>
    <w:p w14:paraId="6C970882" w14:textId="2D756C7A" w:rsidR="003D2F73" w:rsidRDefault="003D2F73">
      <w:pPr>
        <w:pStyle w:val="11"/>
        <w:tabs>
          <w:tab w:val="left" w:pos="600"/>
          <w:tab w:val="right" w:leader="dot" w:pos="9736"/>
        </w:tabs>
        <w:rPr>
          <w:ins w:id="16" w:author="誠 佐藤" w:date="2019-09-30T12:31:00Z"/>
          <w:rFonts w:asciiTheme="minorHAnsi" w:eastAsiaTheme="minorEastAsia" w:hAnsiTheme="minorHAnsi" w:cstheme="minorBidi"/>
          <w:noProof/>
          <w:sz w:val="21"/>
          <w:szCs w:val="22"/>
        </w:rPr>
      </w:pPr>
      <w:ins w:id="17" w:author="誠 佐藤" w:date="2019-09-30T12:31:00Z">
        <w:r w:rsidRPr="00AF1C14">
          <w:rPr>
            <w:rStyle w:val="aa"/>
            <w:noProof/>
          </w:rPr>
          <w:fldChar w:fldCharType="begin"/>
        </w:r>
        <w:r w:rsidRPr="00AF1C14">
          <w:rPr>
            <w:rStyle w:val="aa"/>
            <w:noProof/>
          </w:rPr>
          <w:instrText xml:space="preserve"> </w:instrText>
        </w:r>
        <w:r>
          <w:rPr>
            <w:noProof/>
          </w:rPr>
          <w:instrText>HYPERLINK \l "_Toc20739124"</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4</w:t>
        </w:r>
        <w:r w:rsidRPr="00AF1C14">
          <w:rPr>
            <w:rStyle w:val="aa"/>
            <w:noProof/>
          </w:rPr>
          <w:t>．</w:t>
        </w:r>
        <w:r>
          <w:rPr>
            <w:rFonts w:asciiTheme="minorHAnsi" w:eastAsiaTheme="minorEastAsia" w:hAnsiTheme="minorHAnsi" w:cstheme="minorBidi"/>
            <w:noProof/>
            <w:sz w:val="21"/>
            <w:szCs w:val="22"/>
          </w:rPr>
          <w:tab/>
        </w:r>
        <w:r w:rsidRPr="00AF1C14">
          <w:rPr>
            <w:rStyle w:val="aa"/>
            <w:noProof/>
          </w:rPr>
          <w:t>室温、湿度、室供給熱量の計算</w:t>
        </w:r>
        <w:r>
          <w:rPr>
            <w:noProof/>
            <w:webHidden/>
          </w:rPr>
          <w:tab/>
        </w:r>
        <w:r>
          <w:rPr>
            <w:noProof/>
            <w:webHidden/>
          </w:rPr>
          <w:fldChar w:fldCharType="begin"/>
        </w:r>
        <w:r>
          <w:rPr>
            <w:noProof/>
            <w:webHidden/>
          </w:rPr>
          <w:instrText xml:space="preserve"> PAGEREF _Toc20739124 \h </w:instrText>
        </w:r>
        <w:r>
          <w:rPr>
            <w:noProof/>
            <w:webHidden/>
          </w:rPr>
        </w:r>
      </w:ins>
      <w:r>
        <w:rPr>
          <w:noProof/>
          <w:webHidden/>
        </w:rPr>
        <w:fldChar w:fldCharType="separate"/>
      </w:r>
      <w:ins w:id="18" w:author="誠 佐藤" w:date="2019-09-30T12:31:00Z">
        <w:r>
          <w:rPr>
            <w:noProof/>
            <w:webHidden/>
          </w:rPr>
          <w:t>5</w:t>
        </w:r>
        <w:r>
          <w:rPr>
            <w:noProof/>
            <w:webHidden/>
          </w:rPr>
          <w:fldChar w:fldCharType="end"/>
        </w:r>
        <w:r w:rsidRPr="00AF1C14">
          <w:rPr>
            <w:rStyle w:val="aa"/>
            <w:noProof/>
          </w:rPr>
          <w:fldChar w:fldCharType="end"/>
        </w:r>
      </w:ins>
    </w:p>
    <w:p w14:paraId="792E55A4" w14:textId="03080131" w:rsidR="003D2F73" w:rsidRDefault="003D2F73">
      <w:pPr>
        <w:pStyle w:val="23"/>
        <w:tabs>
          <w:tab w:val="left" w:pos="800"/>
          <w:tab w:val="right" w:leader="dot" w:pos="9736"/>
        </w:tabs>
        <w:rPr>
          <w:ins w:id="19" w:author="誠 佐藤" w:date="2019-09-30T12:31:00Z"/>
          <w:rFonts w:asciiTheme="minorHAnsi" w:eastAsiaTheme="minorEastAsia" w:hAnsiTheme="minorHAnsi" w:cstheme="minorBidi"/>
          <w:noProof/>
          <w:sz w:val="21"/>
          <w:szCs w:val="22"/>
        </w:rPr>
      </w:pPr>
      <w:ins w:id="20" w:author="誠 佐藤" w:date="2019-09-30T12:31:00Z">
        <w:r w:rsidRPr="00AF1C14">
          <w:rPr>
            <w:rStyle w:val="aa"/>
            <w:noProof/>
          </w:rPr>
          <w:fldChar w:fldCharType="begin"/>
        </w:r>
        <w:r w:rsidRPr="00AF1C14">
          <w:rPr>
            <w:rStyle w:val="aa"/>
            <w:noProof/>
          </w:rPr>
          <w:instrText xml:space="preserve"> </w:instrText>
        </w:r>
        <w:r>
          <w:rPr>
            <w:noProof/>
          </w:rPr>
          <w:instrText>HYPERLINK \l "_Toc20739125"</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4.1</w:t>
        </w:r>
        <w:r>
          <w:rPr>
            <w:rFonts w:asciiTheme="minorHAnsi" w:eastAsiaTheme="minorEastAsia" w:hAnsiTheme="minorHAnsi" w:cstheme="minorBidi"/>
            <w:noProof/>
            <w:sz w:val="21"/>
            <w:szCs w:val="22"/>
          </w:rPr>
          <w:tab/>
        </w:r>
        <w:r w:rsidRPr="00AF1C14">
          <w:rPr>
            <w:rStyle w:val="aa"/>
            <w:noProof/>
          </w:rPr>
          <w:t>顕熱</w:t>
        </w:r>
        <w:r>
          <w:rPr>
            <w:noProof/>
            <w:webHidden/>
          </w:rPr>
          <w:tab/>
        </w:r>
        <w:r>
          <w:rPr>
            <w:noProof/>
            <w:webHidden/>
          </w:rPr>
          <w:fldChar w:fldCharType="begin"/>
        </w:r>
        <w:r>
          <w:rPr>
            <w:noProof/>
            <w:webHidden/>
          </w:rPr>
          <w:instrText xml:space="preserve"> PAGEREF _Toc20739125 \h </w:instrText>
        </w:r>
        <w:r>
          <w:rPr>
            <w:noProof/>
            <w:webHidden/>
          </w:rPr>
        </w:r>
      </w:ins>
      <w:r>
        <w:rPr>
          <w:noProof/>
          <w:webHidden/>
        </w:rPr>
        <w:fldChar w:fldCharType="separate"/>
      </w:r>
      <w:ins w:id="21" w:author="誠 佐藤" w:date="2019-09-30T12:31:00Z">
        <w:r>
          <w:rPr>
            <w:noProof/>
            <w:webHidden/>
          </w:rPr>
          <w:t>6</w:t>
        </w:r>
        <w:r>
          <w:rPr>
            <w:noProof/>
            <w:webHidden/>
          </w:rPr>
          <w:fldChar w:fldCharType="end"/>
        </w:r>
        <w:r w:rsidRPr="00AF1C14">
          <w:rPr>
            <w:rStyle w:val="aa"/>
            <w:noProof/>
          </w:rPr>
          <w:fldChar w:fldCharType="end"/>
        </w:r>
      </w:ins>
    </w:p>
    <w:p w14:paraId="01985C82" w14:textId="08C22344" w:rsidR="003D2F73" w:rsidRDefault="003D2F73">
      <w:pPr>
        <w:pStyle w:val="23"/>
        <w:tabs>
          <w:tab w:val="left" w:pos="800"/>
          <w:tab w:val="right" w:leader="dot" w:pos="9736"/>
        </w:tabs>
        <w:rPr>
          <w:ins w:id="22" w:author="誠 佐藤" w:date="2019-09-30T12:31:00Z"/>
          <w:rFonts w:asciiTheme="minorHAnsi" w:eastAsiaTheme="minorEastAsia" w:hAnsiTheme="minorHAnsi" w:cstheme="minorBidi"/>
          <w:noProof/>
          <w:sz w:val="21"/>
          <w:szCs w:val="22"/>
        </w:rPr>
      </w:pPr>
      <w:ins w:id="23" w:author="誠 佐藤" w:date="2019-09-30T12:31:00Z">
        <w:r w:rsidRPr="00AF1C14">
          <w:rPr>
            <w:rStyle w:val="aa"/>
            <w:noProof/>
          </w:rPr>
          <w:fldChar w:fldCharType="begin"/>
        </w:r>
        <w:r w:rsidRPr="00AF1C14">
          <w:rPr>
            <w:rStyle w:val="aa"/>
            <w:noProof/>
          </w:rPr>
          <w:instrText xml:space="preserve"> </w:instrText>
        </w:r>
        <w:r>
          <w:rPr>
            <w:noProof/>
          </w:rPr>
          <w:instrText>HYPERLINK \l "_Toc20739126"</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4.2</w:t>
        </w:r>
        <w:r>
          <w:rPr>
            <w:rFonts w:asciiTheme="minorHAnsi" w:eastAsiaTheme="minorEastAsia" w:hAnsiTheme="minorHAnsi" w:cstheme="minorBidi"/>
            <w:noProof/>
            <w:sz w:val="21"/>
            <w:szCs w:val="22"/>
          </w:rPr>
          <w:tab/>
        </w:r>
        <w:r w:rsidRPr="00AF1C14">
          <w:rPr>
            <w:rStyle w:val="aa"/>
            <w:noProof/>
          </w:rPr>
          <w:t>潜熱</w:t>
        </w:r>
        <w:r>
          <w:rPr>
            <w:noProof/>
            <w:webHidden/>
          </w:rPr>
          <w:tab/>
        </w:r>
        <w:r>
          <w:rPr>
            <w:noProof/>
            <w:webHidden/>
          </w:rPr>
          <w:fldChar w:fldCharType="begin"/>
        </w:r>
        <w:r>
          <w:rPr>
            <w:noProof/>
            <w:webHidden/>
          </w:rPr>
          <w:instrText xml:space="preserve"> PAGEREF _Toc20739126 \h </w:instrText>
        </w:r>
        <w:r>
          <w:rPr>
            <w:noProof/>
            <w:webHidden/>
          </w:rPr>
        </w:r>
      </w:ins>
      <w:r>
        <w:rPr>
          <w:noProof/>
          <w:webHidden/>
        </w:rPr>
        <w:fldChar w:fldCharType="separate"/>
      </w:r>
      <w:ins w:id="24" w:author="誠 佐藤" w:date="2019-09-30T12:31:00Z">
        <w:r>
          <w:rPr>
            <w:noProof/>
            <w:webHidden/>
          </w:rPr>
          <w:t>7</w:t>
        </w:r>
        <w:r>
          <w:rPr>
            <w:noProof/>
            <w:webHidden/>
          </w:rPr>
          <w:fldChar w:fldCharType="end"/>
        </w:r>
        <w:r w:rsidRPr="00AF1C14">
          <w:rPr>
            <w:rStyle w:val="aa"/>
            <w:noProof/>
          </w:rPr>
          <w:fldChar w:fldCharType="end"/>
        </w:r>
      </w:ins>
    </w:p>
    <w:p w14:paraId="4D21984E" w14:textId="303C750A" w:rsidR="003D2F73" w:rsidRDefault="003D2F73">
      <w:pPr>
        <w:pStyle w:val="11"/>
        <w:tabs>
          <w:tab w:val="left" w:pos="1000"/>
          <w:tab w:val="right" w:leader="dot" w:pos="9736"/>
        </w:tabs>
        <w:rPr>
          <w:ins w:id="25" w:author="誠 佐藤" w:date="2019-09-30T12:31:00Z"/>
          <w:rFonts w:asciiTheme="minorHAnsi" w:eastAsiaTheme="minorEastAsia" w:hAnsiTheme="minorHAnsi" w:cstheme="minorBidi"/>
          <w:noProof/>
          <w:sz w:val="21"/>
          <w:szCs w:val="22"/>
        </w:rPr>
      </w:pPr>
      <w:ins w:id="26" w:author="誠 佐藤" w:date="2019-09-30T12:31:00Z">
        <w:r w:rsidRPr="00AF1C14">
          <w:rPr>
            <w:rStyle w:val="aa"/>
            <w:noProof/>
          </w:rPr>
          <w:fldChar w:fldCharType="begin"/>
        </w:r>
        <w:r w:rsidRPr="00AF1C14">
          <w:rPr>
            <w:rStyle w:val="aa"/>
            <w:noProof/>
          </w:rPr>
          <w:instrText xml:space="preserve"> </w:instrText>
        </w:r>
        <w:r>
          <w:rPr>
            <w:noProof/>
          </w:rPr>
          <w:instrText>HYPERLINK \l "_Toc20739127"</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w:t>
        </w:r>
        <w:r w:rsidRPr="00AF1C14">
          <w:rPr>
            <w:rStyle w:val="aa"/>
            <w:noProof/>
          </w:rPr>
          <w:t>．</w:t>
        </w:r>
        <w:r>
          <w:rPr>
            <w:rFonts w:asciiTheme="minorHAnsi" w:eastAsiaTheme="minorEastAsia" w:hAnsiTheme="minorHAnsi" w:cstheme="minorBidi"/>
            <w:noProof/>
            <w:sz w:val="21"/>
            <w:szCs w:val="22"/>
          </w:rPr>
          <w:tab/>
        </w:r>
        <w:r w:rsidRPr="00AF1C14">
          <w:rPr>
            <w:rStyle w:val="aa"/>
            <w:noProof/>
          </w:rPr>
          <w:t>表面温度の計算</w:t>
        </w:r>
        <w:r>
          <w:rPr>
            <w:noProof/>
            <w:webHidden/>
          </w:rPr>
          <w:tab/>
        </w:r>
        <w:r>
          <w:rPr>
            <w:noProof/>
            <w:webHidden/>
          </w:rPr>
          <w:fldChar w:fldCharType="begin"/>
        </w:r>
        <w:r>
          <w:rPr>
            <w:noProof/>
            <w:webHidden/>
          </w:rPr>
          <w:instrText xml:space="preserve"> PAGEREF _Toc20739127 \h </w:instrText>
        </w:r>
        <w:r>
          <w:rPr>
            <w:noProof/>
            <w:webHidden/>
          </w:rPr>
        </w:r>
      </w:ins>
      <w:r>
        <w:rPr>
          <w:noProof/>
          <w:webHidden/>
        </w:rPr>
        <w:fldChar w:fldCharType="separate"/>
      </w:r>
      <w:ins w:id="27" w:author="誠 佐藤" w:date="2019-09-30T12:31:00Z">
        <w:r>
          <w:rPr>
            <w:noProof/>
            <w:webHidden/>
          </w:rPr>
          <w:t>9</w:t>
        </w:r>
        <w:r>
          <w:rPr>
            <w:noProof/>
            <w:webHidden/>
          </w:rPr>
          <w:fldChar w:fldCharType="end"/>
        </w:r>
        <w:r w:rsidRPr="00AF1C14">
          <w:rPr>
            <w:rStyle w:val="aa"/>
            <w:noProof/>
          </w:rPr>
          <w:fldChar w:fldCharType="end"/>
        </w:r>
      </w:ins>
    </w:p>
    <w:p w14:paraId="1CDCC134" w14:textId="7DF39F48" w:rsidR="003D2F73" w:rsidRDefault="003D2F73">
      <w:pPr>
        <w:pStyle w:val="11"/>
        <w:tabs>
          <w:tab w:val="left" w:pos="1000"/>
          <w:tab w:val="right" w:leader="dot" w:pos="9736"/>
        </w:tabs>
        <w:rPr>
          <w:ins w:id="28" w:author="誠 佐藤" w:date="2019-09-30T12:31:00Z"/>
          <w:rFonts w:asciiTheme="minorHAnsi" w:eastAsiaTheme="minorEastAsia" w:hAnsiTheme="minorHAnsi" w:cstheme="minorBidi"/>
          <w:noProof/>
          <w:sz w:val="21"/>
          <w:szCs w:val="22"/>
        </w:rPr>
      </w:pPr>
      <w:ins w:id="29" w:author="誠 佐藤" w:date="2019-09-30T12:31:00Z">
        <w:r w:rsidRPr="00AF1C14">
          <w:rPr>
            <w:rStyle w:val="aa"/>
            <w:noProof/>
          </w:rPr>
          <w:fldChar w:fldCharType="begin"/>
        </w:r>
        <w:r w:rsidRPr="00AF1C14">
          <w:rPr>
            <w:rStyle w:val="aa"/>
            <w:noProof/>
          </w:rPr>
          <w:instrText xml:space="preserve"> </w:instrText>
        </w:r>
        <w:r>
          <w:rPr>
            <w:noProof/>
          </w:rPr>
          <w:instrText>HYPERLINK \l "_Toc20739128"</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w:t>
        </w:r>
        <w:r w:rsidRPr="00AF1C14">
          <w:rPr>
            <w:rStyle w:val="aa"/>
            <w:noProof/>
          </w:rPr>
          <w:t>．</w:t>
        </w:r>
        <w:r>
          <w:rPr>
            <w:rFonts w:asciiTheme="minorHAnsi" w:eastAsiaTheme="minorEastAsia" w:hAnsiTheme="minorHAnsi" w:cstheme="minorBidi"/>
            <w:noProof/>
            <w:sz w:val="21"/>
            <w:szCs w:val="22"/>
          </w:rPr>
          <w:tab/>
        </w:r>
        <w:r w:rsidRPr="00AF1C14">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_Toc20739128 \h </w:instrText>
        </w:r>
        <w:r>
          <w:rPr>
            <w:noProof/>
            <w:webHidden/>
          </w:rPr>
        </w:r>
      </w:ins>
      <w:r>
        <w:rPr>
          <w:noProof/>
          <w:webHidden/>
        </w:rPr>
        <w:fldChar w:fldCharType="separate"/>
      </w:r>
      <w:ins w:id="30" w:author="誠 佐藤" w:date="2019-09-30T12:31:00Z">
        <w:r>
          <w:rPr>
            <w:noProof/>
            <w:webHidden/>
          </w:rPr>
          <w:t>10</w:t>
        </w:r>
        <w:r>
          <w:rPr>
            <w:noProof/>
            <w:webHidden/>
          </w:rPr>
          <w:fldChar w:fldCharType="end"/>
        </w:r>
        <w:r w:rsidRPr="00AF1C14">
          <w:rPr>
            <w:rStyle w:val="aa"/>
            <w:noProof/>
          </w:rPr>
          <w:fldChar w:fldCharType="end"/>
        </w:r>
      </w:ins>
    </w:p>
    <w:p w14:paraId="5BECB72A" w14:textId="02647436" w:rsidR="003D2F73" w:rsidRDefault="003D2F73">
      <w:pPr>
        <w:pStyle w:val="11"/>
        <w:tabs>
          <w:tab w:val="left" w:pos="1000"/>
          <w:tab w:val="right" w:leader="dot" w:pos="9736"/>
        </w:tabs>
        <w:rPr>
          <w:ins w:id="31" w:author="誠 佐藤" w:date="2019-09-30T12:31:00Z"/>
          <w:rFonts w:asciiTheme="minorHAnsi" w:eastAsiaTheme="minorEastAsia" w:hAnsiTheme="minorHAnsi" w:cstheme="minorBidi"/>
          <w:noProof/>
          <w:sz w:val="21"/>
          <w:szCs w:val="22"/>
        </w:rPr>
      </w:pPr>
      <w:ins w:id="32" w:author="誠 佐藤" w:date="2019-09-30T12:31:00Z">
        <w:r w:rsidRPr="00AF1C14">
          <w:rPr>
            <w:rStyle w:val="aa"/>
            <w:noProof/>
          </w:rPr>
          <w:fldChar w:fldCharType="begin"/>
        </w:r>
        <w:r w:rsidRPr="00AF1C14">
          <w:rPr>
            <w:rStyle w:val="aa"/>
            <w:noProof/>
          </w:rPr>
          <w:instrText xml:space="preserve"> </w:instrText>
        </w:r>
        <w:r>
          <w:rPr>
            <w:noProof/>
          </w:rPr>
          <w:instrText>HYPERLINK \l "_Toc20739129"</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w:t>
        </w:r>
        <w:r w:rsidRPr="00AF1C14">
          <w:rPr>
            <w:rStyle w:val="aa"/>
            <w:noProof/>
          </w:rPr>
          <w:t>．</w:t>
        </w:r>
        <w:r>
          <w:rPr>
            <w:rFonts w:asciiTheme="minorHAnsi" w:eastAsiaTheme="minorEastAsia" w:hAnsiTheme="minorHAnsi" w:cstheme="minorBidi"/>
            <w:noProof/>
            <w:sz w:val="21"/>
            <w:szCs w:val="22"/>
          </w:rPr>
          <w:tab/>
        </w:r>
        <w:r w:rsidRPr="00AF1C14">
          <w:rPr>
            <w:rStyle w:val="aa"/>
            <w:noProof/>
          </w:rPr>
          <w:t>人体の熱伝達率</w:t>
        </w:r>
        <w:r>
          <w:rPr>
            <w:noProof/>
            <w:webHidden/>
          </w:rPr>
          <w:tab/>
        </w:r>
        <w:r>
          <w:rPr>
            <w:noProof/>
            <w:webHidden/>
          </w:rPr>
          <w:fldChar w:fldCharType="begin"/>
        </w:r>
        <w:r>
          <w:rPr>
            <w:noProof/>
            <w:webHidden/>
          </w:rPr>
          <w:instrText xml:space="preserve"> PAGEREF _Toc20739129 \h </w:instrText>
        </w:r>
        <w:r>
          <w:rPr>
            <w:noProof/>
            <w:webHidden/>
          </w:rPr>
        </w:r>
      </w:ins>
      <w:r>
        <w:rPr>
          <w:noProof/>
          <w:webHidden/>
        </w:rPr>
        <w:fldChar w:fldCharType="separate"/>
      </w:r>
      <w:ins w:id="33" w:author="誠 佐藤" w:date="2019-09-30T12:31:00Z">
        <w:r>
          <w:rPr>
            <w:noProof/>
            <w:webHidden/>
          </w:rPr>
          <w:t>12</w:t>
        </w:r>
        <w:r>
          <w:rPr>
            <w:noProof/>
            <w:webHidden/>
          </w:rPr>
          <w:fldChar w:fldCharType="end"/>
        </w:r>
        <w:r w:rsidRPr="00AF1C14">
          <w:rPr>
            <w:rStyle w:val="aa"/>
            <w:noProof/>
          </w:rPr>
          <w:fldChar w:fldCharType="end"/>
        </w:r>
      </w:ins>
    </w:p>
    <w:p w14:paraId="233BA6D8" w14:textId="63E535AE" w:rsidR="003D2F73" w:rsidRDefault="003D2F73">
      <w:pPr>
        <w:pStyle w:val="11"/>
        <w:tabs>
          <w:tab w:val="left" w:pos="1000"/>
          <w:tab w:val="right" w:leader="dot" w:pos="9736"/>
        </w:tabs>
        <w:rPr>
          <w:ins w:id="34" w:author="誠 佐藤" w:date="2019-09-30T12:31:00Z"/>
          <w:rFonts w:asciiTheme="minorHAnsi" w:eastAsiaTheme="minorEastAsia" w:hAnsiTheme="minorHAnsi" w:cstheme="minorBidi"/>
          <w:noProof/>
          <w:sz w:val="21"/>
          <w:szCs w:val="22"/>
        </w:rPr>
      </w:pPr>
      <w:ins w:id="35" w:author="誠 佐藤" w:date="2019-09-30T12:31:00Z">
        <w:r w:rsidRPr="00AF1C14">
          <w:rPr>
            <w:rStyle w:val="aa"/>
            <w:noProof/>
          </w:rPr>
          <w:fldChar w:fldCharType="begin"/>
        </w:r>
        <w:r w:rsidRPr="00AF1C14">
          <w:rPr>
            <w:rStyle w:val="aa"/>
            <w:noProof/>
          </w:rPr>
          <w:instrText xml:space="preserve"> </w:instrText>
        </w:r>
        <w:r>
          <w:rPr>
            <w:noProof/>
          </w:rPr>
          <w:instrText>HYPERLINK \l "_Toc20739130"</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4</w:t>
        </w:r>
        <w:r w:rsidRPr="00AF1C14">
          <w:rPr>
            <w:rStyle w:val="aa"/>
            <w:noProof/>
          </w:rPr>
          <w:t>．</w:t>
        </w:r>
        <w:r>
          <w:rPr>
            <w:rFonts w:asciiTheme="minorHAnsi" w:eastAsiaTheme="minorEastAsia" w:hAnsiTheme="minorHAnsi" w:cstheme="minorBidi"/>
            <w:noProof/>
            <w:sz w:val="21"/>
            <w:szCs w:val="22"/>
          </w:rPr>
          <w:tab/>
        </w:r>
        <w:r w:rsidRPr="00AF1C14">
          <w:rPr>
            <w:rStyle w:val="aa"/>
            <w:noProof/>
          </w:rPr>
          <w:t>気象データの補間方法</w:t>
        </w:r>
        <w:r>
          <w:rPr>
            <w:noProof/>
            <w:webHidden/>
          </w:rPr>
          <w:tab/>
        </w:r>
        <w:r>
          <w:rPr>
            <w:noProof/>
            <w:webHidden/>
          </w:rPr>
          <w:fldChar w:fldCharType="begin"/>
        </w:r>
        <w:r>
          <w:rPr>
            <w:noProof/>
            <w:webHidden/>
          </w:rPr>
          <w:instrText xml:space="preserve"> PAGEREF _Toc20739130 \h </w:instrText>
        </w:r>
        <w:r>
          <w:rPr>
            <w:noProof/>
            <w:webHidden/>
          </w:rPr>
        </w:r>
      </w:ins>
      <w:r>
        <w:rPr>
          <w:noProof/>
          <w:webHidden/>
        </w:rPr>
        <w:fldChar w:fldCharType="separate"/>
      </w:r>
      <w:ins w:id="36" w:author="誠 佐藤" w:date="2019-09-30T12:31:00Z">
        <w:r>
          <w:rPr>
            <w:noProof/>
            <w:webHidden/>
          </w:rPr>
          <w:t>13</w:t>
        </w:r>
        <w:r>
          <w:rPr>
            <w:noProof/>
            <w:webHidden/>
          </w:rPr>
          <w:fldChar w:fldCharType="end"/>
        </w:r>
        <w:r w:rsidRPr="00AF1C14">
          <w:rPr>
            <w:rStyle w:val="aa"/>
            <w:noProof/>
          </w:rPr>
          <w:fldChar w:fldCharType="end"/>
        </w:r>
      </w:ins>
    </w:p>
    <w:p w14:paraId="427C651D" w14:textId="37C1DE88" w:rsidR="003D2F73" w:rsidRDefault="003D2F73">
      <w:pPr>
        <w:pStyle w:val="11"/>
        <w:tabs>
          <w:tab w:val="left" w:pos="1000"/>
          <w:tab w:val="right" w:leader="dot" w:pos="9736"/>
        </w:tabs>
        <w:rPr>
          <w:ins w:id="37" w:author="誠 佐藤" w:date="2019-09-30T12:31:00Z"/>
          <w:rFonts w:asciiTheme="minorHAnsi" w:eastAsiaTheme="minorEastAsia" w:hAnsiTheme="minorHAnsi" w:cstheme="minorBidi"/>
          <w:noProof/>
          <w:sz w:val="21"/>
          <w:szCs w:val="22"/>
        </w:rPr>
      </w:pPr>
      <w:ins w:id="38" w:author="誠 佐藤" w:date="2019-09-30T12:31:00Z">
        <w:r w:rsidRPr="00AF1C14">
          <w:rPr>
            <w:rStyle w:val="aa"/>
            <w:noProof/>
          </w:rPr>
          <w:fldChar w:fldCharType="begin"/>
        </w:r>
        <w:r w:rsidRPr="00AF1C14">
          <w:rPr>
            <w:rStyle w:val="aa"/>
            <w:noProof/>
          </w:rPr>
          <w:instrText xml:space="preserve"> </w:instrText>
        </w:r>
        <w:r>
          <w:rPr>
            <w:noProof/>
          </w:rPr>
          <w:instrText>HYPERLINK \l "_Toc20739131"</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5</w:t>
        </w:r>
        <w:r w:rsidRPr="00AF1C14">
          <w:rPr>
            <w:rStyle w:val="aa"/>
            <w:noProof/>
          </w:rPr>
          <w:t>．</w:t>
        </w:r>
        <w:r>
          <w:rPr>
            <w:rFonts w:asciiTheme="minorHAnsi" w:eastAsiaTheme="minorEastAsia" w:hAnsiTheme="minorHAnsi" w:cstheme="minorBidi"/>
            <w:noProof/>
            <w:sz w:val="21"/>
            <w:szCs w:val="22"/>
          </w:rPr>
          <w:tab/>
        </w:r>
        <w:r w:rsidRPr="00AF1C14">
          <w:rPr>
            <w:rStyle w:val="aa"/>
            <w:noProof/>
          </w:rPr>
          <w:t>太陽位置の計算</w:t>
        </w:r>
        <w:r>
          <w:rPr>
            <w:noProof/>
            <w:webHidden/>
          </w:rPr>
          <w:tab/>
        </w:r>
        <w:r>
          <w:rPr>
            <w:noProof/>
            <w:webHidden/>
          </w:rPr>
          <w:fldChar w:fldCharType="begin"/>
        </w:r>
        <w:r>
          <w:rPr>
            <w:noProof/>
            <w:webHidden/>
          </w:rPr>
          <w:instrText xml:space="preserve"> PAGEREF _Toc20739131 \h </w:instrText>
        </w:r>
        <w:r>
          <w:rPr>
            <w:noProof/>
            <w:webHidden/>
          </w:rPr>
        </w:r>
      </w:ins>
      <w:r>
        <w:rPr>
          <w:noProof/>
          <w:webHidden/>
        </w:rPr>
        <w:fldChar w:fldCharType="separate"/>
      </w:r>
      <w:ins w:id="39" w:author="誠 佐藤" w:date="2019-09-30T12:31:00Z">
        <w:r>
          <w:rPr>
            <w:noProof/>
            <w:webHidden/>
          </w:rPr>
          <w:t>14</w:t>
        </w:r>
        <w:r>
          <w:rPr>
            <w:noProof/>
            <w:webHidden/>
          </w:rPr>
          <w:fldChar w:fldCharType="end"/>
        </w:r>
        <w:r w:rsidRPr="00AF1C14">
          <w:rPr>
            <w:rStyle w:val="aa"/>
            <w:noProof/>
          </w:rPr>
          <w:fldChar w:fldCharType="end"/>
        </w:r>
      </w:ins>
    </w:p>
    <w:p w14:paraId="393FEFAA" w14:textId="22663673" w:rsidR="003D2F73" w:rsidRDefault="003D2F73">
      <w:pPr>
        <w:pStyle w:val="11"/>
        <w:tabs>
          <w:tab w:val="left" w:pos="1000"/>
          <w:tab w:val="right" w:leader="dot" w:pos="9736"/>
        </w:tabs>
        <w:rPr>
          <w:ins w:id="40" w:author="誠 佐藤" w:date="2019-09-30T12:31:00Z"/>
          <w:rFonts w:asciiTheme="minorHAnsi" w:eastAsiaTheme="minorEastAsia" w:hAnsiTheme="minorHAnsi" w:cstheme="minorBidi"/>
          <w:noProof/>
          <w:sz w:val="21"/>
          <w:szCs w:val="22"/>
        </w:rPr>
      </w:pPr>
      <w:ins w:id="41" w:author="誠 佐藤" w:date="2019-09-30T12:31:00Z">
        <w:r w:rsidRPr="00AF1C14">
          <w:rPr>
            <w:rStyle w:val="aa"/>
            <w:noProof/>
          </w:rPr>
          <w:fldChar w:fldCharType="begin"/>
        </w:r>
        <w:r w:rsidRPr="00AF1C14">
          <w:rPr>
            <w:rStyle w:val="aa"/>
            <w:noProof/>
          </w:rPr>
          <w:instrText xml:space="preserve"> </w:instrText>
        </w:r>
        <w:r>
          <w:rPr>
            <w:noProof/>
          </w:rPr>
          <w:instrText>HYPERLINK \l "_Toc20739132"</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6</w:t>
        </w:r>
        <w:r w:rsidRPr="00AF1C14">
          <w:rPr>
            <w:rStyle w:val="aa"/>
            <w:noProof/>
          </w:rPr>
          <w:t>．</w:t>
        </w:r>
        <w:r>
          <w:rPr>
            <w:rFonts w:asciiTheme="minorHAnsi" w:eastAsiaTheme="minorEastAsia" w:hAnsiTheme="minorHAnsi" w:cstheme="minorBidi"/>
            <w:noProof/>
            <w:sz w:val="21"/>
            <w:szCs w:val="22"/>
          </w:rPr>
          <w:tab/>
        </w:r>
        <w:r w:rsidRPr="00AF1C14">
          <w:rPr>
            <w:rStyle w:val="aa"/>
            <w:noProof/>
          </w:rPr>
          <w:t>入射角の方向余弦</w:t>
        </w:r>
        <w:r>
          <w:rPr>
            <w:noProof/>
            <w:webHidden/>
          </w:rPr>
          <w:tab/>
        </w:r>
        <w:r>
          <w:rPr>
            <w:noProof/>
            <w:webHidden/>
          </w:rPr>
          <w:fldChar w:fldCharType="begin"/>
        </w:r>
        <w:r>
          <w:rPr>
            <w:noProof/>
            <w:webHidden/>
          </w:rPr>
          <w:instrText xml:space="preserve"> PAGEREF _Toc20739132 \h </w:instrText>
        </w:r>
        <w:r>
          <w:rPr>
            <w:noProof/>
            <w:webHidden/>
          </w:rPr>
        </w:r>
      </w:ins>
      <w:r>
        <w:rPr>
          <w:noProof/>
          <w:webHidden/>
        </w:rPr>
        <w:fldChar w:fldCharType="separate"/>
      </w:r>
      <w:ins w:id="42" w:author="誠 佐藤" w:date="2019-09-30T12:31:00Z">
        <w:r>
          <w:rPr>
            <w:noProof/>
            <w:webHidden/>
          </w:rPr>
          <w:t>16</w:t>
        </w:r>
        <w:r>
          <w:rPr>
            <w:noProof/>
            <w:webHidden/>
          </w:rPr>
          <w:fldChar w:fldCharType="end"/>
        </w:r>
        <w:r w:rsidRPr="00AF1C14">
          <w:rPr>
            <w:rStyle w:val="aa"/>
            <w:noProof/>
          </w:rPr>
          <w:fldChar w:fldCharType="end"/>
        </w:r>
      </w:ins>
    </w:p>
    <w:p w14:paraId="64DA1656" w14:textId="30E72E5B" w:rsidR="003D2F73" w:rsidRDefault="003D2F73">
      <w:pPr>
        <w:pStyle w:val="11"/>
        <w:tabs>
          <w:tab w:val="left" w:pos="1000"/>
          <w:tab w:val="right" w:leader="dot" w:pos="9736"/>
        </w:tabs>
        <w:rPr>
          <w:ins w:id="43" w:author="誠 佐藤" w:date="2019-09-30T12:31:00Z"/>
          <w:rFonts w:asciiTheme="minorHAnsi" w:eastAsiaTheme="minorEastAsia" w:hAnsiTheme="minorHAnsi" w:cstheme="minorBidi"/>
          <w:noProof/>
          <w:sz w:val="21"/>
          <w:szCs w:val="22"/>
        </w:rPr>
      </w:pPr>
      <w:ins w:id="44" w:author="誠 佐藤" w:date="2019-09-30T12:31:00Z">
        <w:r w:rsidRPr="00AF1C14">
          <w:rPr>
            <w:rStyle w:val="aa"/>
            <w:noProof/>
          </w:rPr>
          <w:fldChar w:fldCharType="begin"/>
        </w:r>
        <w:r w:rsidRPr="00AF1C14">
          <w:rPr>
            <w:rStyle w:val="aa"/>
            <w:noProof/>
          </w:rPr>
          <w:instrText xml:space="preserve"> </w:instrText>
        </w:r>
        <w:r>
          <w:rPr>
            <w:noProof/>
          </w:rPr>
          <w:instrText>HYPERLINK \l "_Toc20739133"</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7</w:t>
        </w:r>
        <w:r w:rsidRPr="00AF1C14">
          <w:rPr>
            <w:rStyle w:val="aa"/>
            <w:noProof/>
          </w:rPr>
          <w:t>．</w:t>
        </w:r>
        <w:r>
          <w:rPr>
            <w:rFonts w:asciiTheme="minorHAnsi" w:eastAsiaTheme="minorEastAsia" w:hAnsiTheme="minorHAnsi" w:cstheme="minorBidi"/>
            <w:noProof/>
            <w:sz w:val="21"/>
            <w:szCs w:val="22"/>
          </w:rPr>
          <w:tab/>
        </w:r>
        <w:r w:rsidRPr="00AF1C14">
          <w:rPr>
            <w:rStyle w:val="aa"/>
            <w:noProof/>
          </w:rPr>
          <w:t>傾斜面日射量</w:t>
        </w:r>
        <w:r>
          <w:rPr>
            <w:noProof/>
            <w:webHidden/>
          </w:rPr>
          <w:tab/>
        </w:r>
        <w:r>
          <w:rPr>
            <w:noProof/>
            <w:webHidden/>
          </w:rPr>
          <w:fldChar w:fldCharType="begin"/>
        </w:r>
        <w:r>
          <w:rPr>
            <w:noProof/>
            <w:webHidden/>
          </w:rPr>
          <w:instrText xml:space="preserve"> PAGEREF _Toc20739133 \h </w:instrText>
        </w:r>
        <w:r>
          <w:rPr>
            <w:noProof/>
            <w:webHidden/>
          </w:rPr>
        </w:r>
      </w:ins>
      <w:r>
        <w:rPr>
          <w:noProof/>
          <w:webHidden/>
        </w:rPr>
        <w:fldChar w:fldCharType="separate"/>
      </w:r>
      <w:ins w:id="45" w:author="誠 佐藤" w:date="2019-09-30T12:31:00Z">
        <w:r>
          <w:rPr>
            <w:noProof/>
            <w:webHidden/>
          </w:rPr>
          <w:t>17</w:t>
        </w:r>
        <w:r>
          <w:rPr>
            <w:noProof/>
            <w:webHidden/>
          </w:rPr>
          <w:fldChar w:fldCharType="end"/>
        </w:r>
        <w:r w:rsidRPr="00AF1C14">
          <w:rPr>
            <w:rStyle w:val="aa"/>
            <w:noProof/>
          </w:rPr>
          <w:fldChar w:fldCharType="end"/>
        </w:r>
      </w:ins>
    </w:p>
    <w:p w14:paraId="1D97C952" w14:textId="2E7C8AF1" w:rsidR="003D2F73" w:rsidRDefault="003D2F73">
      <w:pPr>
        <w:pStyle w:val="11"/>
        <w:tabs>
          <w:tab w:val="left" w:pos="1000"/>
          <w:tab w:val="right" w:leader="dot" w:pos="9736"/>
        </w:tabs>
        <w:rPr>
          <w:ins w:id="46" w:author="誠 佐藤" w:date="2019-09-30T12:31:00Z"/>
          <w:rFonts w:asciiTheme="minorHAnsi" w:eastAsiaTheme="minorEastAsia" w:hAnsiTheme="minorHAnsi" w:cstheme="minorBidi"/>
          <w:noProof/>
          <w:sz w:val="21"/>
          <w:szCs w:val="22"/>
        </w:rPr>
      </w:pPr>
      <w:ins w:id="47" w:author="誠 佐藤" w:date="2019-09-30T12:31:00Z">
        <w:r w:rsidRPr="00AF1C14">
          <w:rPr>
            <w:rStyle w:val="aa"/>
            <w:noProof/>
          </w:rPr>
          <w:fldChar w:fldCharType="begin"/>
        </w:r>
        <w:r w:rsidRPr="00AF1C14">
          <w:rPr>
            <w:rStyle w:val="aa"/>
            <w:noProof/>
          </w:rPr>
          <w:instrText xml:space="preserve"> </w:instrText>
        </w:r>
        <w:r>
          <w:rPr>
            <w:noProof/>
          </w:rPr>
          <w:instrText>HYPERLINK \l "_Toc20739134"</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8</w:t>
        </w:r>
        <w:r w:rsidRPr="00AF1C14">
          <w:rPr>
            <w:rStyle w:val="aa"/>
            <w:noProof/>
          </w:rPr>
          <w:t>．</w:t>
        </w:r>
        <w:r>
          <w:rPr>
            <w:rFonts w:asciiTheme="minorHAnsi" w:eastAsiaTheme="minorEastAsia" w:hAnsiTheme="minorHAnsi" w:cstheme="minorBidi"/>
            <w:noProof/>
            <w:sz w:val="21"/>
            <w:szCs w:val="22"/>
          </w:rPr>
          <w:tab/>
        </w:r>
        <w:r w:rsidRPr="00AF1C14">
          <w:rPr>
            <w:rStyle w:val="aa"/>
            <w:noProof/>
          </w:rPr>
          <w:t>ひさしの影面積の計算</w:t>
        </w:r>
        <w:r>
          <w:rPr>
            <w:noProof/>
            <w:webHidden/>
          </w:rPr>
          <w:tab/>
        </w:r>
        <w:r>
          <w:rPr>
            <w:noProof/>
            <w:webHidden/>
          </w:rPr>
          <w:fldChar w:fldCharType="begin"/>
        </w:r>
        <w:r>
          <w:rPr>
            <w:noProof/>
            <w:webHidden/>
          </w:rPr>
          <w:instrText xml:space="preserve"> PAGEREF _Toc20739134 \h </w:instrText>
        </w:r>
        <w:r>
          <w:rPr>
            <w:noProof/>
            <w:webHidden/>
          </w:rPr>
        </w:r>
      </w:ins>
      <w:r>
        <w:rPr>
          <w:noProof/>
          <w:webHidden/>
        </w:rPr>
        <w:fldChar w:fldCharType="separate"/>
      </w:r>
      <w:ins w:id="48" w:author="誠 佐藤" w:date="2019-09-30T12:31:00Z">
        <w:r>
          <w:rPr>
            <w:noProof/>
            <w:webHidden/>
          </w:rPr>
          <w:t>18</w:t>
        </w:r>
        <w:r>
          <w:rPr>
            <w:noProof/>
            <w:webHidden/>
          </w:rPr>
          <w:fldChar w:fldCharType="end"/>
        </w:r>
        <w:r w:rsidRPr="00AF1C14">
          <w:rPr>
            <w:rStyle w:val="aa"/>
            <w:noProof/>
          </w:rPr>
          <w:fldChar w:fldCharType="end"/>
        </w:r>
      </w:ins>
    </w:p>
    <w:p w14:paraId="63130DBA" w14:textId="1D1D7A63" w:rsidR="003D2F73" w:rsidRDefault="003D2F73">
      <w:pPr>
        <w:pStyle w:val="11"/>
        <w:tabs>
          <w:tab w:val="left" w:pos="1000"/>
          <w:tab w:val="right" w:leader="dot" w:pos="9736"/>
        </w:tabs>
        <w:rPr>
          <w:ins w:id="49" w:author="誠 佐藤" w:date="2019-09-30T12:31:00Z"/>
          <w:rFonts w:asciiTheme="minorHAnsi" w:eastAsiaTheme="minorEastAsia" w:hAnsiTheme="minorHAnsi" w:cstheme="minorBidi"/>
          <w:noProof/>
          <w:sz w:val="21"/>
          <w:szCs w:val="22"/>
        </w:rPr>
      </w:pPr>
      <w:ins w:id="50" w:author="誠 佐藤" w:date="2019-09-30T12:31:00Z">
        <w:r w:rsidRPr="00AF1C14">
          <w:rPr>
            <w:rStyle w:val="aa"/>
            <w:noProof/>
          </w:rPr>
          <w:fldChar w:fldCharType="begin"/>
        </w:r>
        <w:r w:rsidRPr="00AF1C14">
          <w:rPr>
            <w:rStyle w:val="aa"/>
            <w:noProof/>
          </w:rPr>
          <w:instrText xml:space="preserve"> </w:instrText>
        </w:r>
        <w:r>
          <w:rPr>
            <w:noProof/>
          </w:rPr>
          <w:instrText>HYPERLINK \l "_Toc20739135"</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9</w:t>
        </w:r>
        <w:r w:rsidRPr="00AF1C14">
          <w:rPr>
            <w:rStyle w:val="aa"/>
            <w:noProof/>
          </w:rPr>
          <w:t>．</w:t>
        </w:r>
        <w:r>
          <w:rPr>
            <w:rFonts w:asciiTheme="minorHAnsi" w:eastAsiaTheme="minorEastAsia" w:hAnsiTheme="minorHAnsi" w:cstheme="minorBidi"/>
            <w:noProof/>
            <w:sz w:val="21"/>
            <w:szCs w:val="22"/>
          </w:rPr>
          <w:tab/>
        </w:r>
        <w:r w:rsidRPr="00AF1C14">
          <w:rPr>
            <w:rStyle w:val="aa"/>
            <w:noProof/>
          </w:rPr>
          <w:t>裏面相当温度</w:t>
        </w:r>
        <w:r>
          <w:rPr>
            <w:noProof/>
            <w:webHidden/>
          </w:rPr>
          <w:tab/>
        </w:r>
        <w:r>
          <w:rPr>
            <w:noProof/>
            <w:webHidden/>
          </w:rPr>
          <w:fldChar w:fldCharType="begin"/>
        </w:r>
        <w:r>
          <w:rPr>
            <w:noProof/>
            <w:webHidden/>
          </w:rPr>
          <w:instrText xml:space="preserve"> PAGEREF _Toc20739135 \h </w:instrText>
        </w:r>
        <w:r>
          <w:rPr>
            <w:noProof/>
            <w:webHidden/>
          </w:rPr>
        </w:r>
      </w:ins>
      <w:r>
        <w:rPr>
          <w:noProof/>
          <w:webHidden/>
        </w:rPr>
        <w:fldChar w:fldCharType="separate"/>
      </w:r>
      <w:ins w:id="51" w:author="誠 佐藤" w:date="2019-09-30T12:31:00Z">
        <w:r>
          <w:rPr>
            <w:noProof/>
            <w:webHidden/>
          </w:rPr>
          <w:t>19</w:t>
        </w:r>
        <w:r>
          <w:rPr>
            <w:noProof/>
            <w:webHidden/>
          </w:rPr>
          <w:fldChar w:fldCharType="end"/>
        </w:r>
        <w:r w:rsidRPr="00AF1C14">
          <w:rPr>
            <w:rStyle w:val="aa"/>
            <w:noProof/>
          </w:rPr>
          <w:fldChar w:fldCharType="end"/>
        </w:r>
      </w:ins>
    </w:p>
    <w:p w14:paraId="6D028896" w14:textId="4EAEA06B" w:rsidR="003D2F73" w:rsidRDefault="003D2F73">
      <w:pPr>
        <w:pStyle w:val="11"/>
        <w:tabs>
          <w:tab w:val="left" w:pos="1000"/>
          <w:tab w:val="right" w:leader="dot" w:pos="9736"/>
        </w:tabs>
        <w:rPr>
          <w:ins w:id="52" w:author="誠 佐藤" w:date="2019-09-30T12:31:00Z"/>
          <w:rFonts w:asciiTheme="minorHAnsi" w:eastAsiaTheme="minorEastAsia" w:hAnsiTheme="minorHAnsi" w:cstheme="minorBidi"/>
          <w:noProof/>
          <w:sz w:val="21"/>
          <w:szCs w:val="22"/>
        </w:rPr>
      </w:pPr>
      <w:ins w:id="53" w:author="誠 佐藤" w:date="2019-09-30T12:31:00Z">
        <w:r w:rsidRPr="00AF1C14">
          <w:rPr>
            <w:rStyle w:val="aa"/>
            <w:noProof/>
          </w:rPr>
          <w:fldChar w:fldCharType="begin"/>
        </w:r>
        <w:r w:rsidRPr="00AF1C14">
          <w:rPr>
            <w:rStyle w:val="aa"/>
            <w:noProof/>
          </w:rPr>
          <w:instrText xml:space="preserve"> </w:instrText>
        </w:r>
        <w:r>
          <w:rPr>
            <w:noProof/>
          </w:rPr>
          <w:instrText>HYPERLINK \l "_Toc20739136"</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10</w:t>
        </w:r>
        <w:r w:rsidRPr="00AF1C14">
          <w:rPr>
            <w:rStyle w:val="aa"/>
            <w:noProof/>
          </w:rPr>
          <w:t>．</w:t>
        </w:r>
        <w:r>
          <w:rPr>
            <w:rFonts w:asciiTheme="minorHAnsi" w:eastAsiaTheme="minorEastAsia" w:hAnsiTheme="minorHAnsi" w:cstheme="minorBidi"/>
            <w:noProof/>
            <w:sz w:val="21"/>
            <w:szCs w:val="22"/>
          </w:rPr>
          <w:tab/>
        </w:r>
        <w:r w:rsidRPr="00AF1C14">
          <w:rPr>
            <w:rStyle w:val="aa"/>
            <w:noProof/>
          </w:rPr>
          <w:t>窓の入射角特性</w:t>
        </w:r>
        <w:r>
          <w:rPr>
            <w:noProof/>
            <w:webHidden/>
          </w:rPr>
          <w:tab/>
        </w:r>
        <w:r>
          <w:rPr>
            <w:noProof/>
            <w:webHidden/>
          </w:rPr>
          <w:fldChar w:fldCharType="begin"/>
        </w:r>
        <w:r>
          <w:rPr>
            <w:noProof/>
            <w:webHidden/>
          </w:rPr>
          <w:instrText xml:space="preserve"> PAGEREF _Toc20739136 \h </w:instrText>
        </w:r>
        <w:r>
          <w:rPr>
            <w:noProof/>
            <w:webHidden/>
          </w:rPr>
        </w:r>
      </w:ins>
      <w:r>
        <w:rPr>
          <w:noProof/>
          <w:webHidden/>
        </w:rPr>
        <w:fldChar w:fldCharType="separate"/>
      </w:r>
      <w:ins w:id="54" w:author="誠 佐藤" w:date="2019-09-30T12:31:00Z">
        <w:r>
          <w:rPr>
            <w:noProof/>
            <w:webHidden/>
          </w:rPr>
          <w:t>20</w:t>
        </w:r>
        <w:r>
          <w:rPr>
            <w:noProof/>
            <w:webHidden/>
          </w:rPr>
          <w:fldChar w:fldCharType="end"/>
        </w:r>
        <w:r w:rsidRPr="00AF1C14">
          <w:rPr>
            <w:rStyle w:val="aa"/>
            <w:noProof/>
          </w:rPr>
          <w:fldChar w:fldCharType="end"/>
        </w:r>
      </w:ins>
    </w:p>
    <w:p w14:paraId="153ED18A" w14:textId="5D58F4B2" w:rsidR="003D2F73" w:rsidRDefault="003D2F73">
      <w:pPr>
        <w:pStyle w:val="11"/>
        <w:tabs>
          <w:tab w:val="left" w:pos="1000"/>
          <w:tab w:val="right" w:leader="dot" w:pos="9736"/>
        </w:tabs>
        <w:rPr>
          <w:ins w:id="55" w:author="誠 佐藤" w:date="2019-09-30T12:31:00Z"/>
          <w:rFonts w:asciiTheme="minorHAnsi" w:eastAsiaTheme="minorEastAsia" w:hAnsiTheme="minorHAnsi" w:cstheme="minorBidi"/>
          <w:noProof/>
          <w:sz w:val="21"/>
          <w:szCs w:val="22"/>
        </w:rPr>
      </w:pPr>
      <w:ins w:id="56" w:author="誠 佐藤" w:date="2019-09-30T12:31:00Z">
        <w:r w:rsidRPr="00AF1C14">
          <w:rPr>
            <w:rStyle w:val="aa"/>
            <w:noProof/>
          </w:rPr>
          <w:fldChar w:fldCharType="begin"/>
        </w:r>
        <w:r w:rsidRPr="00AF1C14">
          <w:rPr>
            <w:rStyle w:val="aa"/>
            <w:noProof/>
          </w:rPr>
          <w:instrText xml:space="preserve"> </w:instrText>
        </w:r>
        <w:r>
          <w:rPr>
            <w:noProof/>
          </w:rPr>
          <w:instrText>HYPERLINK \l "_Toc20739137"</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11</w:t>
        </w:r>
        <w:r w:rsidRPr="00AF1C14">
          <w:rPr>
            <w:rStyle w:val="aa"/>
            <w:noProof/>
          </w:rPr>
          <w:t>．</w:t>
        </w:r>
        <w:r>
          <w:rPr>
            <w:rFonts w:asciiTheme="minorHAnsi" w:eastAsiaTheme="minorEastAsia" w:hAnsiTheme="minorHAnsi" w:cstheme="minorBidi"/>
            <w:noProof/>
            <w:sz w:val="21"/>
            <w:szCs w:val="22"/>
          </w:rPr>
          <w:tab/>
        </w:r>
        <w:r w:rsidRPr="00AF1C14">
          <w:rPr>
            <w:rStyle w:val="aa"/>
            <w:noProof/>
          </w:rPr>
          <w:t>窓の透過日射熱取得の計算</w:t>
        </w:r>
        <w:r>
          <w:rPr>
            <w:noProof/>
            <w:webHidden/>
          </w:rPr>
          <w:tab/>
        </w:r>
        <w:r>
          <w:rPr>
            <w:noProof/>
            <w:webHidden/>
          </w:rPr>
          <w:fldChar w:fldCharType="begin"/>
        </w:r>
        <w:r>
          <w:rPr>
            <w:noProof/>
            <w:webHidden/>
          </w:rPr>
          <w:instrText xml:space="preserve"> PAGEREF _Toc20739137 \h </w:instrText>
        </w:r>
        <w:r>
          <w:rPr>
            <w:noProof/>
            <w:webHidden/>
          </w:rPr>
        </w:r>
      </w:ins>
      <w:r>
        <w:rPr>
          <w:noProof/>
          <w:webHidden/>
        </w:rPr>
        <w:fldChar w:fldCharType="separate"/>
      </w:r>
      <w:ins w:id="57" w:author="誠 佐藤" w:date="2019-09-30T12:31:00Z">
        <w:r>
          <w:rPr>
            <w:noProof/>
            <w:webHidden/>
          </w:rPr>
          <w:t>21</w:t>
        </w:r>
        <w:r>
          <w:rPr>
            <w:noProof/>
            <w:webHidden/>
          </w:rPr>
          <w:fldChar w:fldCharType="end"/>
        </w:r>
        <w:r w:rsidRPr="00AF1C14">
          <w:rPr>
            <w:rStyle w:val="aa"/>
            <w:noProof/>
          </w:rPr>
          <w:fldChar w:fldCharType="end"/>
        </w:r>
      </w:ins>
    </w:p>
    <w:p w14:paraId="25F9561A" w14:textId="7C0ACAF9" w:rsidR="003D2F73" w:rsidRDefault="003D2F73">
      <w:pPr>
        <w:pStyle w:val="11"/>
        <w:tabs>
          <w:tab w:val="left" w:pos="1000"/>
          <w:tab w:val="right" w:leader="dot" w:pos="9736"/>
        </w:tabs>
        <w:rPr>
          <w:ins w:id="58" w:author="誠 佐藤" w:date="2019-09-30T12:31:00Z"/>
          <w:rFonts w:asciiTheme="minorHAnsi" w:eastAsiaTheme="minorEastAsia" w:hAnsiTheme="minorHAnsi" w:cstheme="minorBidi"/>
          <w:noProof/>
          <w:sz w:val="21"/>
          <w:szCs w:val="22"/>
        </w:rPr>
      </w:pPr>
      <w:ins w:id="59" w:author="誠 佐藤" w:date="2019-09-30T12:31:00Z">
        <w:r w:rsidRPr="00AF1C14">
          <w:rPr>
            <w:rStyle w:val="aa"/>
            <w:noProof/>
          </w:rPr>
          <w:fldChar w:fldCharType="begin"/>
        </w:r>
        <w:r w:rsidRPr="00AF1C14">
          <w:rPr>
            <w:rStyle w:val="aa"/>
            <w:noProof/>
          </w:rPr>
          <w:instrText xml:space="preserve"> </w:instrText>
        </w:r>
        <w:r>
          <w:rPr>
            <w:noProof/>
          </w:rPr>
          <w:instrText>HYPERLINK \l "_Toc20739138"</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12</w:t>
        </w:r>
        <w:r w:rsidRPr="00AF1C14">
          <w:rPr>
            <w:rStyle w:val="aa"/>
            <w:noProof/>
          </w:rPr>
          <w:t>．</w:t>
        </w:r>
        <w:r>
          <w:rPr>
            <w:rFonts w:asciiTheme="minorHAnsi" w:eastAsiaTheme="minorEastAsia" w:hAnsiTheme="minorHAnsi" w:cstheme="minorBidi"/>
            <w:noProof/>
            <w:sz w:val="21"/>
            <w:szCs w:val="22"/>
          </w:rPr>
          <w:tab/>
        </w:r>
        <w:r w:rsidRPr="00AF1C14">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_Toc20739138 \h </w:instrText>
        </w:r>
        <w:r>
          <w:rPr>
            <w:noProof/>
            <w:webHidden/>
          </w:rPr>
        </w:r>
      </w:ins>
      <w:r>
        <w:rPr>
          <w:noProof/>
          <w:webHidden/>
        </w:rPr>
        <w:fldChar w:fldCharType="separate"/>
      </w:r>
      <w:ins w:id="60" w:author="誠 佐藤" w:date="2019-09-30T12:31:00Z">
        <w:r>
          <w:rPr>
            <w:noProof/>
            <w:webHidden/>
          </w:rPr>
          <w:t>22</w:t>
        </w:r>
        <w:r>
          <w:rPr>
            <w:noProof/>
            <w:webHidden/>
          </w:rPr>
          <w:fldChar w:fldCharType="end"/>
        </w:r>
        <w:r w:rsidRPr="00AF1C14">
          <w:rPr>
            <w:rStyle w:val="aa"/>
            <w:noProof/>
          </w:rPr>
          <w:fldChar w:fldCharType="end"/>
        </w:r>
      </w:ins>
    </w:p>
    <w:p w14:paraId="6968FB69" w14:textId="0EC41CE5" w:rsidR="003D2F73" w:rsidRDefault="003D2F73">
      <w:pPr>
        <w:pStyle w:val="11"/>
        <w:tabs>
          <w:tab w:val="left" w:pos="1000"/>
          <w:tab w:val="right" w:leader="dot" w:pos="9736"/>
        </w:tabs>
        <w:rPr>
          <w:ins w:id="61" w:author="誠 佐藤" w:date="2019-09-30T12:31:00Z"/>
          <w:rFonts w:asciiTheme="minorHAnsi" w:eastAsiaTheme="minorEastAsia" w:hAnsiTheme="minorHAnsi" w:cstheme="minorBidi"/>
          <w:noProof/>
          <w:sz w:val="21"/>
          <w:szCs w:val="22"/>
        </w:rPr>
      </w:pPr>
      <w:ins w:id="62" w:author="誠 佐藤" w:date="2019-09-30T12:31:00Z">
        <w:r w:rsidRPr="00AF1C14">
          <w:rPr>
            <w:rStyle w:val="aa"/>
            <w:noProof/>
          </w:rPr>
          <w:fldChar w:fldCharType="begin"/>
        </w:r>
        <w:r w:rsidRPr="00AF1C14">
          <w:rPr>
            <w:rStyle w:val="aa"/>
            <w:noProof/>
          </w:rPr>
          <w:instrText xml:space="preserve"> </w:instrText>
        </w:r>
        <w:r>
          <w:rPr>
            <w:noProof/>
          </w:rPr>
          <w:instrText>HYPERLINK \l "_Toc20739139"</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13</w:t>
        </w:r>
        <w:r w:rsidRPr="00AF1C14">
          <w:rPr>
            <w:rStyle w:val="aa"/>
            <w:noProof/>
          </w:rPr>
          <w:t>．</w:t>
        </w:r>
        <w:r>
          <w:rPr>
            <w:rFonts w:asciiTheme="minorHAnsi" w:eastAsiaTheme="minorEastAsia" w:hAnsiTheme="minorHAnsi" w:cstheme="minorBidi"/>
            <w:noProof/>
            <w:sz w:val="21"/>
            <w:szCs w:val="22"/>
          </w:rPr>
          <w:tab/>
        </w:r>
        <w:r w:rsidRPr="00AF1C14">
          <w:rPr>
            <w:rStyle w:val="aa"/>
            <w:noProof/>
          </w:rPr>
          <w:t>窓の開閉と空調発停の切り替え</w:t>
        </w:r>
        <w:r>
          <w:rPr>
            <w:noProof/>
            <w:webHidden/>
          </w:rPr>
          <w:tab/>
        </w:r>
        <w:r>
          <w:rPr>
            <w:noProof/>
            <w:webHidden/>
          </w:rPr>
          <w:fldChar w:fldCharType="begin"/>
        </w:r>
        <w:r>
          <w:rPr>
            <w:noProof/>
            <w:webHidden/>
          </w:rPr>
          <w:instrText xml:space="preserve"> PAGEREF _Toc20739139 \h </w:instrText>
        </w:r>
        <w:r>
          <w:rPr>
            <w:noProof/>
            <w:webHidden/>
          </w:rPr>
        </w:r>
      </w:ins>
      <w:r>
        <w:rPr>
          <w:noProof/>
          <w:webHidden/>
        </w:rPr>
        <w:fldChar w:fldCharType="separate"/>
      </w:r>
      <w:ins w:id="63" w:author="誠 佐藤" w:date="2019-09-30T12:31:00Z">
        <w:r>
          <w:rPr>
            <w:noProof/>
            <w:webHidden/>
          </w:rPr>
          <w:t>24</w:t>
        </w:r>
        <w:r>
          <w:rPr>
            <w:noProof/>
            <w:webHidden/>
          </w:rPr>
          <w:fldChar w:fldCharType="end"/>
        </w:r>
        <w:r w:rsidRPr="00AF1C14">
          <w:rPr>
            <w:rStyle w:val="aa"/>
            <w:noProof/>
          </w:rPr>
          <w:fldChar w:fldCharType="end"/>
        </w:r>
      </w:ins>
    </w:p>
    <w:p w14:paraId="7B81CE6C" w14:textId="371FEFBB" w:rsidR="003D2F73" w:rsidRDefault="003D2F73">
      <w:pPr>
        <w:pStyle w:val="11"/>
        <w:tabs>
          <w:tab w:val="left" w:pos="1000"/>
          <w:tab w:val="right" w:leader="dot" w:pos="9736"/>
        </w:tabs>
        <w:rPr>
          <w:ins w:id="64" w:author="誠 佐藤" w:date="2019-09-30T12:31:00Z"/>
          <w:rFonts w:asciiTheme="minorHAnsi" w:eastAsiaTheme="minorEastAsia" w:hAnsiTheme="minorHAnsi" w:cstheme="minorBidi"/>
          <w:noProof/>
          <w:sz w:val="21"/>
          <w:szCs w:val="22"/>
        </w:rPr>
      </w:pPr>
      <w:ins w:id="65" w:author="誠 佐藤" w:date="2019-09-30T12:31:00Z">
        <w:r w:rsidRPr="00AF1C14">
          <w:rPr>
            <w:rStyle w:val="aa"/>
            <w:noProof/>
          </w:rPr>
          <w:fldChar w:fldCharType="begin"/>
        </w:r>
        <w:r w:rsidRPr="00AF1C14">
          <w:rPr>
            <w:rStyle w:val="aa"/>
            <w:noProof/>
          </w:rPr>
          <w:instrText xml:space="preserve"> </w:instrText>
        </w:r>
        <w:r>
          <w:rPr>
            <w:noProof/>
          </w:rPr>
          <w:instrText>HYPERLINK \l "_Toc20739140"</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14</w:t>
        </w:r>
        <w:r w:rsidRPr="00AF1C14">
          <w:rPr>
            <w:rStyle w:val="aa"/>
            <w:noProof/>
          </w:rPr>
          <w:t>．</w:t>
        </w:r>
        <w:r>
          <w:rPr>
            <w:rFonts w:asciiTheme="minorHAnsi" w:eastAsiaTheme="minorEastAsia" w:hAnsiTheme="minorHAnsi" w:cstheme="minorBidi"/>
            <w:noProof/>
            <w:sz w:val="21"/>
            <w:szCs w:val="22"/>
          </w:rPr>
          <w:tab/>
        </w:r>
        <w:r w:rsidRPr="00AF1C14">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_Toc20739140 \h </w:instrText>
        </w:r>
        <w:r>
          <w:rPr>
            <w:noProof/>
            <w:webHidden/>
          </w:rPr>
        </w:r>
      </w:ins>
      <w:r>
        <w:rPr>
          <w:noProof/>
          <w:webHidden/>
        </w:rPr>
        <w:fldChar w:fldCharType="separate"/>
      </w:r>
      <w:ins w:id="66" w:author="誠 佐藤" w:date="2019-09-30T12:31:00Z">
        <w:r>
          <w:rPr>
            <w:noProof/>
            <w:webHidden/>
          </w:rPr>
          <w:t>25</w:t>
        </w:r>
        <w:r>
          <w:rPr>
            <w:noProof/>
            <w:webHidden/>
          </w:rPr>
          <w:fldChar w:fldCharType="end"/>
        </w:r>
        <w:r w:rsidRPr="00AF1C14">
          <w:rPr>
            <w:rStyle w:val="aa"/>
            <w:noProof/>
          </w:rPr>
          <w:fldChar w:fldCharType="end"/>
        </w:r>
      </w:ins>
    </w:p>
    <w:p w14:paraId="3DD8F8ED" w14:textId="28C335E1" w:rsidR="003D2F73" w:rsidRDefault="003D2F73">
      <w:pPr>
        <w:pStyle w:val="11"/>
        <w:tabs>
          <w:tab w:val="left" w:pos="1000"/>
          <w:tab w:val="right" w:leader="dot" w:pos="9736"/>
        </w:tabs>
        <w:rPr>
          <w:ins w:id="67" w:author="誠 佐藤" w:date="2019-09-30T12:31:00Z"/>
          <w:rFonts w:asciiTheme="minorHAnsi" w:eastAsiaTheme="minorEastAsia" w:hAnsiTheme="minorHAnsi" w:cstheme="minorBidi"/>
          <w:noProof/>
          <w:sz w:val="21"/>
          <w:szCs w:val="22"/>
        </w:rPr>
      </w:pPr>
      <w:ins w:id="68" w:author="誠 佐藤" w:date="2019-09-30T12:31:00Z">
        <w:r w:rsidRPr="00AF1C14">
          <w:rPr>
            <w:rStyle w:val="aa"/>
            <w:noProof/>
          </w:rPr>
          <w:fldChar w:fldCharType="begin"/>
        </w:r>
        <w:r w:rsidRPr="00AF1C14">
          <w:rPr>
            <w:rStyle w:val="aa"/>
            <w:noProof/>
          </w:rPr>
          <w:instrText xml:space="preserve"> </w:instrText>
        </w:r>
        <w:r>
          <w:rPr>
            <w:noProof/>
          </w:rPr>
          <w:instrText>HYPERLINK \l "_Toc20739141"</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15</w:t>
        </w:r>
        <w:r w:rsidRPr="00AF1C14">
          <w:rPr>
            <w:rStyle w:val="aa"/>
            <w:noProof/>
          </w:rPr>
          <w:t>．</w:t>
        </w:r>
        <w:r>
          <w:rPr>
            <w:rFonts w:asciiTheme="minorHAnsi" w:eastAsiaTheme="minorEastAsia" w:hAnsiTheme="minorHAnsi" w:cstheme="minorBidi"/>
            <w:noProof/>
            <w:sz w:val="21"/>
            <w:szCs w:val="22"/>
          </w:rPr>
          <w:tab/>
        </w:r>
        <w:r w:rsidRPr="00AF1C14">
          <w:rPr>
            <w:rStyle w:val="aa"/>
            <w:noProof/>
          </w:rPr>
          <w:t>ルームエアコンの定格能力、風量の計算</w:t>
        </w:r>
        <w:r>
          <w:rPr>
            <w:noProof/>
            <w:webHidden/>
          </w:rPr>
          <w:tab/>
        </w:r>
        <w:r>
          <w:rPr>
            <w:noProof/>
            <w:webHidden/>
          </w:rPr>
          <w:fldChar w:fldCharType="begin"/>
        </w:r>
        <w:r>
          <w:rPr>
            <w:noProof/>
            <w:webHidden/>
          </w:rPr>
          <w:instrText xml:space="preserve"> PAGEREF _Toc20739141 \h </w:instrText>
        </w:r>
        <w:r>
          <w:rPr>
            <w:noProof/>
            <w:webHidden/>
          </w:rPr>
        </w:r>
      </w:ins>
      <w:r>
        <w:rPr>
          <w:noProof/>
          <w:webHidden/>
        </w:rPr>
        <w:fldChar w:fldCharType="separate"/>
      </w:r>
      <w:ins w:id="69" w:author="誠 佐藤" w:date="2019-09-30T12:31:00Z">
        <w:r>
          <w:rPr>
            <w:noProof/>
            <w:webHidden/>
          </w:rPr>
          <w:t>26</w:t>
        </w:r>
        <w:r>
          <w:rPr>
            <w:noProof/>
            <w:webHidden/>
          </w:rPr>
          <w:fldChar w:fldCharType="end"/>
        </w:r>
        <w:r w:rsidRPr="00AF1C14">
          <w:rPr>
            <w:rStyle w:val="aa"/>
            <w:noProof/>
          </w:rPr>
          <w:fldChar w:fldCharType="end"/>
        </w:r>
      </w:ins>
    </w:p>
    <w:p w14:paraId="47D260F5" w14:textId="6FE9426B" w:rsidR="003D2F73" w:rsidRDefault="003D2F73">
      <w:pPr>
        <w:pStyle w:val="11"/>
        <w:tabs>
          <w:tab w:val="left" w:pos="1000"/>
          <w:tab w:val="right" w:leader="dot" w:pos="9736"/>
        </w:tabs>
        <w:rPr>
          <w:ins w:id="70" w:author="誠 佐藤" w:date="2019-09-30T12:31:00Z"/>
          <w:rFonts w:asciiTheme="minorHAnsi" w:eastAsiaTheme="minorEastAsia" w:hAnsiTheme="minorHAnsi" w:cstheme="minorBidi"/>
          <w:noProof/>
          <w:sz w:val="21"/>
          <w:szCs w:val="22"/>
        </w:rPr>
      </w:pPr>
      <w:ins w:id="71" w:author="誠 佐藤" w:date="2019-09-30T12:31:00Z">
        <w:r w:rsidRPr="00AF1C14">
          <w:rPr>
            <w:rStyle w:val="aa"/>
            <w:noProof/>
          </w:rPr>
          <w:fldChar w:fldCharType="begin"/>
        </w:r>
        <w:r w:rsidRPr="00AF1C14">
          <w:rPr>
            <w:rStyle w:val="aa"/>
            <w:noProof/>
          </w:rPr>
          <w:instrText xml:space="preserve"> </w:instrText>
        </w:r>
        <w:r>
          <w:rPr>
            <w:noProof/>
          </w:rPr>
          <w:instrText>HYPERLINK \l "_Toc20739142"</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16</w:t>
        </w:r>
        <w:r w:rsidRPr="00AF1C14">
          <w:rPr>
            <w:rStyle w:val="aa"/>
            <w:noProof/>
          </w:rPr>
          <w:t>．</w:t>
        </w:r>
        <w:r>
          <w:rPr>
            <w:rFonts w:asciiTheme="minorHAnsi" w:eastAsiaTheme="minorEastAsia" w:hAnsiTheme="minorHAnsi" w:cstheme="minorBidi"/>
            <w:noProof/>
            <w:sz w:val="21"/>
            <w:szCs w:val="22"/>
          </w:rPr>
          <w:tab/>
        </w:r>
        <w:r w:rsidRPr="00AF1C14">
          <w:rPr>
            <w:rStyle w:val="aa"/>
            <w:noProof/>
          </w:rPr>
          <w:t>ルームエアコン吹出絶対湿度の計算</w:t>
        </w:r>
        <w:r>
          <w:rPr>
            <w:noProof/>
            <w:webHidden/>
          </w:rPr>
          <w:tab/>
        </w:r>
        <w:r>
          <w:rPr>
            <w:noProof/>
            <w:webHidden/>
          </w:rPr>
          <w:fldChar w:fldCharType="begin"/>
        </w:r>
        <w:r>
          <w:rPr>
            <w:noProof/>
            <w:webHidden/>
          </w:rPr>
          <w:instrText xml:space="preserve"> PAGEREF _Toc20739142 \h </w:instrText>
        </w:r>
        <w:r>
          <w:rPr>
            <w:noProof/>
            <w:webHidden/>
          </w:rPr>
        </w:r>
      </w:ins>
      <w:r>
        <w:rPr>
          <w:noProof/>
          <w:webHidden/>
        </w:rPr>
        <w:fldChar w:fldCharType="separate"/>
      </w:r>
      <w:ins w:id="72" w:author="誠 佐藤" w:date="2019-09-30T12:31:00Z">
        <w:r>
          <w:rPr>
            <w:noProof/>
            <w:webHidden/>
          </w:rPr>
          <w:t>27</w:t>
        </w:r>
        <w:r>
          <w:rPr>
            <w:noProof/>
            <w:webHidden/>
          </w:rPr>
          <w:fldChar w:fldCharType="end"/>
        </w:r>
        <w:r w:rsidRPr="00AF1C14">
          <w:rPr>
            <w:rStyle w:val="aa"/>
            <w:noProof/>
          </w:rPr>
          <w:fldChar w:fldCharType="end"/>
        </w:r>
      </w:ins>
    </w:p>
    <w:p w14:paraId="6CDE6E11" w14:textId="18C62CAF" w:rsidR="003D2F73" w:rsidRDefault="003D2F73">
      <w:pPr>
        <w:pStyle w:val="11"/>
        <w:tabs>
          <w:tab w:val="left" w:pos="1000"/>
          <w:tab w:val="right" w:leader="dot" w:pos="9736"/>
        </w:tabs>
        <w:rPr>
          <w:ins w:id="73" w:author="誠 佐藤" w:date="2019-09-30T12:31:00Z"/>
          <w:rFonts w:asciiTheme="minorHAnsi" w:eastAsiaTheme="minorEastAsia" w:hAnsiTheme="minorHAnsi" w:cstheme="minorBidi"/>
          <w:noProof/>
          <w:sz w:val="21"/>
          <w:szCs w:val="22"/>
        </w:rPr>
      </w:pPr>
      <w:ins w:id="74" w:author="誠 佐藤" w:date="2019-09-30T12:31:00Z">
        <w:r w:rsidRPr="00AF1C14">
          <w:rPr>
            <w:rStyle w:val="aa"/>
            <w:noProof/>
          </w:rPr>
          <w:fldChar w:fldCharType="begin"/>
        </w:r>
        <w:r w:rsidRPr="00AF1C14">
          <w:rPr>
            <w:rStyle w:val="aa"/>
            <w:noProof/>
          </w:rPr>
          <w:instrText xml:space="preserve"> </w:instrText>
        </w:r>
        <w:r>
          <w:rPr>
            <w:noProof/>
          </w:rPr>
          <w:instrText>HYPERLINK \l "_Toc20739143"</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17</w:t>
        </w:r>
        <w:r w:rsidRPr="00AF1C14">
          <w:rPr>
            <w:rStyle w:val="aa"/>
            <w:noProof/>
          </w:rPr>
          <w:t>．</w:t>
        </w:r>
        <w:r>
          <w:rPr>
            <w:rFonts w:asciiTheme="minorHAnsi" w:eastAsiaTheme="minorEastAsia" w:hAnsiTheme="minorHAnsi" w:cstheme="minorBidi"/>
            <w:noProof/>
            <w:sz w:val="21"/>
            <w:szCs w:val="22"/>
          </w:rPr>
          <w:tab/>
        </w:r>
        <w:r w:rsidRPr="00AF1C14">
          <w:rPr>
            <w:rStyle w:val="aa"/>
            <w:noProof/>
          </w:rPr>
          <w:t>計算期間と助走期間</w:t>
        </w:r>
        <w:r>
          <w:rPr>
            <w:noProof/>
            <w:webHidden/>
          </w:rPr>
          <w:tab/>
        </w:r>
        <w:r>
          <w:rPr>
            <w:noProof/>
            <w:webHidden/>
          </w:rPr>
          <w:fldChar w:fldCharType="begin"/>
        </w:r>
        <w:r>
          <w:rPr>
            <w:noProof/>
            <w:webHidden/>
          </w:rPr>
          <w:instrText xml:space="preserve"> PAGEREF _Toc20739143 \h </w:instrText>
        </w:r>
        <w:r>
          <w:rPr>
            <w:noProof/>
            <w:webHidden/>
          </w:rPr>
        </w:r>
      </w:ins>
      <w:r>
        <w:rPr>
          <w:noProof/>
          <w:webHidden/>
        </w:rPr>
        <w:fldChar w:fldCharType="separate"/>
      </w:r>
      <w:ins w:id="75" w:author="誠 佐藤" w:date="2019-09-30T12:31:00Z">
        <w:r>
          <w:rPr>
            <w:noProof/>
            <w:webHidden/>
          </w:rPr>
          <w:t>28</w:t>
        </w:r>
        <w:r>
          <w:rPr>
            <w:noProof/>
            <w:webHidden/>
          </w:rPr>
          <w:fldChar w:fldCharType="end"/>
        </w:r>
        <w:r w:rsidRPr="00AF1C14">
          <w:rPr>
            <w:rStyle w:val="aa"/>
            <w:noProof/>
          </w:rPr>
          <w:fldChar w:fldCharType="end"/>
        </w:r>
      </w:ins>
    </w:p>
    <w:p w14:paraId="2C3184ED" w14:textId="381209E3" w:rsidR="003D2F73" w:rsidRDefault="003D2F73">
      <w:pPr>
        <w:pStyle w:val="11"/>
        <w:tabs>
          <w:tab w:val="left" w:pos="1000"/>
          <w:tab w:val="right" w:leader="dot" w:pos="9736"/>
        </w:tabs>
        <w:rPr>
          <w:ins w:id="76" w:author="誠 佐藤" w:date="2019-09-30T12:31:00Z"/>
          <w:rFonts w:asciiTheme="minorHAnsi" w:eastAsiaTheme="minorEastAsia" w:hAnsiTheme="minorHAnsi" w:cstheme="minorBidi"/>
          <w:noProof/>
          <w:sz w:val="21"/>
          <w:szCs w:val="22"/>
        </w:rPr>
      </w:pPr>
      <w:ins w:id="77" w:author="誠 佐藤" w:date="2019-09-30T12:31:00Z">
        <w:r w:rsidRPr="00AF1C14">
          <w:rPr>
            <w:rStyle w:val="aa"/>
            <w:noProof/>
          </w:rPr>
          <w:fldChar w:fldCharType="begin"/>
        </w:r>
        <w:r w:rsidRPr="00AF1C14">
          <w:rPr>
            <w:rStyle w:val="aa"/>
            <w:noProof/>
          </w:rPr>
          <w:instrText xml:space="preserve"> </w:instrText>
        </w:r>
        <w:r>
          <w:rPr>
            <w:noProof/>
          </w:rPr>
          <w:instrText>HYPERLINK \l "_Toc20739144"</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18</w:t>
        </w:r>
        <w:r w:rsidRPr="00AF1C14">
          <w:rPr>
            <w:rStyle w:val="aa"/>
            <w:noProof/>
          </w:rPr>
          <w:t>．</w:t>
        </w:r>
        <w:r>
          <w:rPr>
            <w:rFonts w:asciiTheme="minorHAnsi" w:eastAsiaTheme="minorEastAsia" w:hAnsiTheme="minorHAnsi" w:cstheme="minorBidi"/>
            <w:noProof/>
            <w:sz w:val="21"/>
            <w:szCs w:val="22"/>
          </w:rPr>
          <w:tab/>
        </w:r>
        <w:r w:rsidRPr="00AF1C14">
          <w:rPr>
            <w:rStyle w:val="aa"/>
            <w:noProof/>
          </w:rPr>
          <w:t>初期値と定数</w:t>
        </w:r>
        <w:r>
          <w:rPr>
            <w:noProof/>
            <w:webHidden/>
          </w:rPr>
          <w:tab/>
        </w:r>
        <w:r>
          <w:rPr>
            <w:noProof/>
            <w:webHidden/>
          </w:rPr>
          <w:fldChar w:fldCharType="begin"/>
        </w:r>
        <w:r>
          <w:rPr>
            <w:noProof/>
            <w:webHidden/>
          </w:rPr>
          <w:instrText xml:space="preserve"> PAGEREF _Toc20739144 \h </w:instrText>
        </w:r>
        <w:r>
          <w:rPr>
            <w:noProof/>
            <w:webHidden/>
          </w:rPr>
        </w:r>
      </w:ins>
      <w:r>
        <w:rPr>
          <w:noProof/>
          <w:webHidden/>
        </w:rPr>
        <w:fldChar w:fldCharType="separate"/>
      </w:r>
      <w:ins w:id="78" w:author="誠 佐藤" w:date="2019-09-30T12:31:00Z">
        <w:r>
          <w:rPr>
            <w:noProof/>
            <w:webHidden/>
          </w:rPr>
          <w:t>29</w:t>
        </w:r>
        <w:r>
          <w:rPr>
            <w:noProof/>
            <w:webHidden/>
          </w:rPr>
          <w:fldChar w:fldCharType="end"/>
        </w:r>
        <w:r w:rsidRPr="00AF1C14">
          <w:rPr>
            <w:rStyle w:val="aa"/>
            <w:noProof/>
          </w:rPr>
          <w:fldChar w:fldCharType="end"/>
        </w:r>
      </w:ins>
    </w:p>
    <w:p w14:paraId="02C55098" w14:textId="6471E19F" w:rsidR="003D2F73" w:rsidRDefault="003D2F73">
      <w:pPr>
        <w:pStyle w:val="11"/>
        <w:tabs>
          <w:tab w:val="left" w:pos="1000"/>
          <w:tab w:val="right" w:leader="dot" w:pos="9736"/>
        </w:tabs>
        <w:rPr>
          <w:ins w:id="79" w:author="誠 佐藤" w:date="2019-09-30T12:31:00Z"/>
          <w:rFonts w:asciiTheme="minorHAnsi" w:eastAsiaTheme="minorEastAsia" w:hAnsiTheme="minorHAnsi" w:cstheme="minorBidi"/>
          <w:noProof/>
          <w:sz w:val="21"/>
          <w:szCs w:val="22"/>
        </w:rPr>
      </w:pPr>
      <w:ins w:id="80" w:author="誠 佐藤" w:date="2019-09-30T12:31:00Z">
        <w:r w:rsidRPr="00AF1C14">
          <w:rPr>
            <w:rStyle w:val="aa"/>
            <w:noProof/>
          </w:rPr>
          <w:fldChar w:fldCharType="begin"/>
        </w:r>
        <w:r w:rsidRPr="00AF1C14">
          <w:rPr>
            <w:rStyle w:val="aa"/>
            <w:noProof/>
          </w:rPr>
          <w:instrText xml:space="preserve"> </w:instrText>
        </w:r>
        <w:r>
          <w:rPr>
            <w:noProof/>
          </w:rPr>
          <w:instrText>HYPERLINK \l "_Toc20739145"</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19</w:t>
        </w:r>
        <w:r w:rsidRPr="00AF1C14">
          <w:rPr>
            <w:rStyle w:val="aa"/>
            <w:noProof/>
          </w:rPr>
          <w:t>．</w:t>
        </w:r>
        <w:r>
          <w:rPr>
            <w:rFonts w:asciiTheme="minorHAnsi" w:eastAsiaTheme="minorEastAsia" w:hAnsiTheme="minorHAnsi" w:cstheme="minorBidi"/>
            <w:noProof/>
            <w:sz w:val="21"/>
            <w:szCs w:val="22"/>
          </w:rPr>
          <w:tab/>
        </w:r>
        <w:r w:rsidRPr="00AF1C14">
          <w:rPr>
            <w:rStyle w:val="aa"/>
            <w:noProof/>
          </w:rPr>
          <w:t>外表面の定義</w:t>
        </w:r>
        <w:r>
          <w:rPr>
            <w:noProof/>
            <w:webHidden/>
          </w:rPr>
          <w:tab/>
        </w:r>
        <w:r>
          <w:rPr>
            <w:noProof/>
            <w:webHidden/>
          </w:rPr>
          <w:fldChar w:fldCharType="begin"/>
        </w:r>
        <w:r>
          <w:rPr>
            <w:noProof/>
            <w:webHidden/>
          </w:rPr>
          <w:instrText xml:space="preserve"> PAGEREF _Toc20739145 \h </w:instrText>
        </w:r>
        <w:r>
          <w:rPr>
            <w:noProof/>
            <w:webHidden/>
          </w:rPr>
        </w:r>
      </w:ins>
      <w:r>
        <w:rPr>
          <w:noProof/>
          <w:webHidden/>
        </w:rPr>
        <w:fldChar w:fldCharType="separate"/>
      </w:r>
      <w:ins w:id="81" w:author="誠 佐藤" w:date="2019-09-30T12:31:00Z">
        <w:r>
          <w:rPr>
            <w:noProof/>
            <w:webHidden/>
          </w:rPr>
          <w:t>30</w:t>
        </w:r>
        <w:r>
          <w:rPr>
            <w:noProof/>
            <w:webHidden/>
          </w:rPr>
          <w:fldChar w:fldCharType="end"/>
        </w:r>
        <w:r w:rsidRPr="00AF1C14">
          <w:rPr>
            <w:rStyle w:val="aa"/>
            <w:noProof/>
          </w:rPr>
          <w:fldChar w:fldCharType="end"/>
        </w:r>
      </w:ins>
    </w:p>
    <w:p w14:paraId="66B1782F" w14:textId="4CB68724" w:rsidR="003D2F73" w:rsidRDefault="003D2F73">
      <w:pPr>
        <w:pStyle w:val="11"/>
        <w:tabs>
          <w:tab w:val="left" w:pos="1000"/>
          <w:tab w:val="right" w:leader="dot" w:pos="9736"/>
        </w:tabs>
        <w:rPr>
          <w:ins w:id="82" w:author="誠 佐藤" w:date="2019-09-30T12:31:00Z"/>
          <w:rFonts w:asciiTheme="minorHAnsi" w:eastAsiaTheme="minorEastAsia" w:hAnsiTheme="minorHAnsi" w:cstheme="minorBidi"/>
          <w:noProof/>
          <w:sz w:val="21"/>
          <w:szCs w:val="22"/>
        </w:rPr>
      </w:pPr>
      <w:ins w:id="83" w:author="誠 佐藤" w:date="2019-09-30T12:31:00Z">
        <w:r w:rsidRPr="00AF1C14">
          <w:rPr>
            <w:rStyle w:val="aa"/>
            <w:noProof/>
          </w:rPr>
          <w:fldChar w:fldCharType="begin"/>
        </w:r>
        <w:r w:rsidRPr="00AF1C14">
          <w:rPr>
            <w:rStyle w:val="aa"/>
            <w:noProof/>
          </w:rPr>
          <w:instrText xml:space="preserve"> </w:instrText>
        </w:r>
        <w:r>
          <w:rPr>
            <w:noProof/>
          </w:rPr>
          <w:instrText>HYPERLINK \l "_Toc20739146"</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20</w:t>
        </w:r>
        <w:r w:rsidRPr="00AF1C14">
          <w:rPr>
            <w:rStyle w:val="aa"/>
            <w:noProof/>
          </w:rPr>
          <w:t>．</w:t>
        </w:r>
        <w:r>
          <w:rPr>
            <w:rFonts w:asciiTheme="minorHAnsi" w:eastAsiaTheme="minorEastAsia" w:hAnsiTheme="minorHAnsi" w:cstheme="minorBidi"/>
            <w:noProof/>
            <w:sz w:val="21"/>
            <w:szCs w:val="22"/>
          </w:rPr>
          <w:tab/>
        </w:r>
        <w:r w:rsidRPr="00AF1C14">
          <w:rPr>
            <w:rStyle w:val="aa"/>
            <w:noProof/>
          </w:rPr>
          <w:t>空間の定義</w:t>
        </w:r>
        <w:r>
          <w:rPr>
            <w:noProof/>
            <w:webHidden/>
          </w:rPr>
          <w:tab/>
        </w:r>
        <w:r>
          <w:rPr>
            <w:noProof/>
            <w:webHidden/>
          </w:rPr>
          <w:fldChar w:fldCharType="begin"/>
        </w:r>
        <w:r>
          <w:rPr>
            <w:noProof/>
            <w:webHidden/>
          </w:rPr>
          <w:instrText xml:space="preserve"> PAGEREF _Toc20739146 \h </w:instrText>
        </w:r>
        <w:r>
          <w:rPr>
            <w:noProof/>
            <w:webHidden/>
          </w:rPr>
        </w:r>
      </w:ins>
      <w:r>
        <w:rPr>
          <w:noProof/>
          <w:webHidden/>
        </w:rPr>
        <w:fldChar w:fldCharType="separate"/>
      </w:r>
      <w:ins w:id="84" w:author="誠 佐藤" w:date="2019-09-30T12:31:00Z">
        <w:r>
          <w:rPr>
            <w:noProof/>
            <w:webHidden/>
          </w:rPr>
          <w:t>31</w:t>
        </w:r>
        <w:r>
          <w:rPr>
            <w:noProof/>
            <w:webHidden/>
          </w:rPr>
          <w:fldChar w:fldCharType="end"/>
        </w:r>
        <w:r w:rsidRPr="00AF1C14">
          <w:rPr>
            <w:rStyle w:val="aa"/>
            <w:noProof/>
          </w:rPr>
          <w:fldChar w:fldCharType="end"/>
        </w:r>
      </w:ins>
    </w:p>
    <w:p w14:paraId="415CA048" w14:textId="51FAEF42" w:rsidR="003D2F73" w:rsidRDefault="003D2F73">
      <w:pPr>
        <w:pStyle w:val="11"/>
        <w:tabs>
          <w:tab w:val="left" w:pos="1000"/>
          <w:tab w:val="right" w:leader="dot" w:pos="9736"/>
        </w:tabs>
        <w:rPr>
          <w:ins w:id="85" w:author="誠 佐藤" w:date="2019-09-30T12:31:00Z"/>
          <w:rFonts w:asciiTheme="minorHAnsi" w:eastAsiaTheme="minorEastAsia" w:hAnsiTheme="minorHAnsi" w:cstheme="minorBidi"/>
          <w:noProof/>
          <w:sz w:val="21"/>
          <w:szCs w:val="22"/>
        </w:rPr>
      </w:pPr>
      <w:ins w:id="86" w:author="誠 佐藤" w:date="2019-09-30T12:31:00Z">
        <w:r w:rsidRPr="00AF1C14">
          <w:rPr>
            <w:rStyle w:val="aa"/>
            <w:noProof/>
          </w:rPr>
          <w:fldChar w:fldCharType="begin"/>
        </w:r>
        <w:r w:rsidRPr="00AF1C14">
          <w:rPr>
            <w:rStyle w:val="aa"/>
            <w:noProof/>
          </w:rPr>
          <w:instrText xml:space="preserve"> </w:instrText>
        </w:r>
        <w:r>
          <w:rPr>
            <w:noProof/>
          </w:rPr>
          <w:instrText>HYPERLINK \l "_Toc20739147"</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21</w:t>
        </w:r>
        <w:r w:rsidRPr="00AF1C14">
          <w:rPr>
            <w:rStyle w:val="aa"/>
            <w:noProof/>
          </w:rPr>
          <w:t>．</w:t>
        </w:r>
        <w:r>
          <w:rPr>
            <w:rFonts w:asciiTheme="minorHAnsi" w:eastAsiaTheme="minorEastAsia" w:hAnsiTheme="minorHAnsi" w:cstheme="minorBidi"/>
            <w:noProof/>
            <w:sz w:val="21"/>
            <w:szCs w:val="22"/>
          </w:rPr>
          <w:tab/>
        </w:r>
        <w:r w:rsidRPr="00AF1C14">
          <w:rPr>
            <w:rStyle w:val="aa"/>
            <w:noProof/>
          </w:rPr>
          <w:t>隣室間換気の定義</w:t>
        </w:r>
        <w:r>
          <w:rPr>
            <w:noProof/>
            <w:webHidden/>
          </w:rPr>
          <w:tab/>
        </w:r>
        <w:r>
          <w:rPr>
            <w:noProof/>
            <w:webHidden/>
          </w:rPr>
          <w:fldChar w:fldCharType="begin"/>
        </w:r>
        <w:r>
          <w:rPr>
            <w:noProof/>
            <w:webHidden/>
          </w:rPr>
          <w:instrText xml:space="preserve"> PAGEREF _Toc20739147 \h </w:instrText>
        </w:r>
        <w:r>
          <w:rPr>
            <w:noProof/>
            <w:webHidden/>
          </w:rPr>
        </w:r>
      </w:ins>
      <w:r>
        <w:rPr>
          <w:noProof/>
          <w:webHidden/>
        </w:rPr>
        <w:fldChar w:fldCharType="separate"/>
      </w:r>
      <w:ins w:id="87" w:author="誠 佐藤" w:date="2019-09-30T12:31:00Z">
        <w:r>
          <w:rPr>
            <w:noProof/>
            <w:webHidden/>
          </w:rPr>
          <w:t>32</w:t>
        </w:r>
        <w:r>
          <w:rPr>
            <w:noProof/>
            <w:webHidden/>
          </w:rPr>
          <w:fldChar w:fldCharType="end"/>
        </w:r>
        <w:r w:rsidRPr="00AF1C14">
          <w:rPr>
            <w:rStyle w:val="aa"/>
            <w:noProof/>
          </w:rPr>
          <w:fldChar w:fldCharType="end"/>
        </w:r>
      </w:ins>
    </w:p>
    <w:p w14:paraId="197DC8A5" w14:textId="1F850647" w:rsidR="003D2F73" w:rsidRDefault="003D2F73">
      <w:pPr>
        <w:pStyle w:val="11"/>
        <w:tabs>
          <w:tab w:val="left" w:pos="1000"/>
          <w:tab w:val="right" w:leader="dot" w:pos="9736"/>
        </w:tabs>
        <w:rPr>
          <w:ins w:id="88" w:author="誠 佐藤" w:date="2019-09-30T12:31:00Z"/>
          <w:rFonts w:asciiTheme="minorHAnsi" w:eastAsiaTheme="minorEastAsia" w:hAnsiTheme="minorHAnsi" w:cstheme="minorBidi"/>
          <w:noProof/>
          <w:sz w:val="21"/>
          <w:szCs w:val="22"/>
        </w:rPr>
      </w:pPr>
      <w:ins w:id="89" w:author="誠 佐藤" w:date="2019-09-30T12:31:00Z">
        <w:r w:rsidRPr="00AF1C14">
          <w:rPr>
            <w:rStyle w:val="aa"/>
            <w:noProof/>
          </w:rPr>
          <w:fldChar w:fldCharType="begin"/>
        </w:r>
        <w:r w:rsidRPr="00AF1C14">
          <w:rPr>
            <w:rStyle w:val="aa"/>
            <w:noProof/>
          </w:rPr>
          <w:instrText xml:space="preserve"> </w:instrText>
        </w:r>
        <w:r>
          <w:rPr>
            <w:noProof/>
          </w:rPr>
          <w:instrText>HYPERLINK \l "_Toc20739148"</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22</w:t>
        </w:r>
        <w:r w:rsidRPr="00AF1C14">
          <w:rPr>
            <w:rStyle w:val="aa"/>
            <w:noProof/>
          </w:rPr>
          <w:t>．</w:t>
        </w:r>
        <w:r>
          <w:rPr>
            <w:rFonts w:asciiTheme="minorHAnsi" w:eastAsiaTheme="minorEastAsia" w:hAnsiTheme="minorHAnsi" w:cstheme="minorBidi"/>
            <w:noProof/>
            <w:sz w:val="21"/>
            <w:szCs w:val="22"/>
          </w:rPr>
          <w:tab/>
        </w:r>
        <w:r w:rsidRPr="00AF1C14">
          <w:rPr>
            <w:rStyle w:val="aa"/>
            <w:noProof/>
          </w:rPr>
          <w:t>室供給熱量の最大能力の定義</w:t>
        </w:r>
        <w:r>
          <w:rPr>
            <w:noProof/>
            <w:webHidden/>
          </w:rPr>
          <w:tab/>
        </w:r>
        <w:r>
          <w:rPr>
            <w:noProof/>
            <w:webHidden/>
          </w:rPr>
          <w:fldChar w:fldCharType="begin"/>
        </w:r>
        <w:r>
          <w:rPr>
            <w:noProof/>
            <w:webHidden/>
          </w:rPr>
          <w:instrText xml:space="preserve"> PAGEREF _Toc20739148 \h </w:instrText>
        </w:r>
        <w:r>
          <w:rPr>
            <w:noProof/>
            <w:webHidden/>
          </w:rPr>
        </w:r>
      </w:ins>
      <w:r>
        <w:rPr>
          <w:noProof/>
          <w:webHidden/>
        </w:rPr>
        <w:fldChar w:fldCharType="separate"/>
      </w:r>
      <w:ins w:id="90" w:author="誠 佐藤" w:date="2019-09-30T12:31:00Z">
        <w:r>
          <w:rPr>
            <w:noProof/>
            <w:webHidden/>
          </w:rPr>
          <w:t>33</w:t>
        </w:r>
        <w:r>
          <w:rPr>
            <w:noProof/>
            <w:webHidden/>
          </w:rPr>
          <w:fldChar w:fldCharType="end"/>
        </w:r>
        <w:r w:rsidRPr="00AF1C14">
          <w:rPr>
            <w:rStyle w:val="aa"/>
            <w:noProof/>
          </w:rPr>
          <w:fldChar w:fldCharType="end"/>
        </w:r>
      </w:ins>
    </w:p>
    <w:p w14:paraId="0987174B" w14:textId="126E9E78" w:rsidR="003D2F73" w:rsidRDefault="003D2F73">
      <w:pPr>
        <w:pStyle w:val="11"/>
        <w:tabs>
          <w:tab w:val="left" w:pos="1000"/>
          <w:tab w:val="right" w:leader="dot" w:pos="9736"/>
        </w:tabs>
        <w:rPr>
          <w:ins w:id="91" w:author="誠 佐藤" w:date="2019-09-30T12:31:00Z"/>
          <w:rFonts w:asciiTheme="minorHAnsi" w:eastAsiaTheme="minorEastAsia" w:hAnsiTheme="minorHAnsi" w:cstheme="minorBidi"/>
          <w:noProof/>
          <w:sz w:val="21"/>
          <w:szCs w:val="22"/>
        </w:rPr>
      </w:pPr>
      <w:ins w:id="92" w:author="誠 佐藤" w:date="2019-09-30T12:31:00Z">
        <w:r w:rsidRPr="00AF1C14">
          <w:rPr>
            <w:rStyle w:val="aa"/>
            <w:noProof/>
          </w:rPr>
          <w:fldChar w:fldCharType="begin"/>
        </w:r>
        <w:r w:rsidRPr="00AF1C14">
          <w:rPr>
            <w:rStyle w:val="aa"/>
            <w:noProof/>
          </w:rPr>
          <w:instrText xml:space="preserve"> </w:instrText>
        </w:r>
        <w:r>
          <w:rPr>
            <w:noProof/>
          </w:rPr>
          <w:instrText>HYPERLINK \l "_Toc20739149"</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23</w:t>
        </w:r>
        <w:r w:rsidRPr="00AF1C14">
          <w:rPr>
            <w:rStyle w:val="aa"/>
            <w:noProof/>
          </w:rPr>
          <w:t>．</w:t>
        </w:r>
        <w:r>
          <w:rPr>
            <w:rFonts w:asciiTheme="minorHAnsi" w:eastAsiaTheme="minorEastAsia" w:hAnsiTheme="minorHAnsi" w:cstheme="minorBidi"/>
            <w:noProof/>
            <w:sz w:val="21"/>
            <w:szCs w:val="22"/>
          </w:rPr>
          <w:tab/>
        </w:r>
        <w:r w:rsidRPr="00AF1C14">
          <w:rPr>
            <w:rStyle w:val="aa"/>
            <w:noProof/>
          </w:rPr>
          <w:t>表面熱伝達率</w:t>
        </w:r>
        <w:r>
          <w:rPr>
            <w:noProof/>
            <w:webHidden/>
          </w:rPr>
          <w:tab/>
        </w:r>
        <w:r>
          <w:rPr>
            <w:noProof/>
            <w:webHidden/>
          </w:rPr>
          <w:fldChar w:fldCharType="begin"/>
        </w:r>
        <w:r>
          <w:rPr>
            <w:noProof/>
            <w:webHidden/>
          </w:rPr>
          <w:instrText xml:space="preserve"> PAGEREF _Toc20739149 \h </w:instrText>
        </w:r>
        <w:r>
          <w:rPr>
            <w:noProof/>
            <w:webHidden/>
          </w:rPr>
        </w:r>
      </w:ins>
      <w:r>
        <w:rPr>
          <w:noProof/>
          <w:webHidden/>
        </w:rPr>
        <w:fldChar w:fldCharType="separate"/>
      </w:r>
      <w:ins w:id="93" w:author="誠 佐藤" w:date="2019-09-30T12:31:00Z">
        <w:r>
          <w:rPr>
            <w:noProof/>
            <w:webHidden/>
          </w:rPr>
          <w:t>34</w:t>
        </w:r>
        <w:r>
          <w:rPr>
            <w:noProof/>
            <w:webHidden/>
          </w:rPr>
          <w:fldChar w:fldCharType="end"/>
        </w:r>
        <w:r w:rsidRPr="00AF1C14">
          <w:rPr>
            <w:rStyle w:val="aa"/>
            <w:noProof/>
          </w:rPr>
          <w:fldChar w:fldCharType="end"/>
        </w:r>
      </w:ins>
    </w:p>
    <w:p w14:paraId="1E955850" w14:textId="330A3A0A" w:rsidR="003D2F73" w:rsidRDefault="003D2F73">
      <w:pPr>
        <w:pStyle w:val="11"/>
        <w:tabs>
          <w:tab w:val="left" w:pos="1000"/>
          <w:tab w:val="right" w:leader="dot" w:pos="9736"/>
        </w:tabs>
        <w:rPr>
          <w:ins w:id="94" w:author="誠 佐藤" w:date="2019-09-30T12:31:00Z"/>
          <w:rFonts w:asciiTheme="minorHAnsi" w:eastAsiaTheme="minorEastAsia" w:hAnsiTheme="minorHAnsi" w:cstheme="minorBidi"/>
          <w:noProof/>
          <w:sz w:val="21"/>
          <w:szCs w:val="22"/>
        </w:rPr>
      </w:pPr>
      <w:ins w:id="95" w:author="誠 佐藤" w:date="2019-09-30T12:31:00Z">
        <w:r w:rsidRPr="00AF1C14">
          <w:rPr>
            <w:rStyle w:val="aa"/>
            <w:noProof/>
          </w:rPr>
          <w:fldChar w:fldCharType="begin"/>
        </w:r>
        <w:r w:rsidRPr="00AF1C14">
          <w:rPr>
            <w:rStyle w:val="aa"/>
            <w:noProof/>
          </w:rPr>
          <w:instrText xml:space="preserve"> </w:instrText>
        </w:r>
        <w:r>
          <w:rPr>
            <w:noProof/>
          </w:rPr>
          <w:instrText>HYPERLINK \l "_Toc20739150"</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24</w:t>
        </w:r>
        <w:r w:rsidRPr="00AF1C14">
          <w:rPr>
            <w:rStyle w:val="aa"/>
            <w:noProof/>
          </w:rPr>
          <w:t>．</w:t>
        </w:r>
        <w:r>
          <w:rPr>
            <w:rFonts w:asciiTheme="minorHAnsi" w:eastAsiaTheme="minorEastAsia" w:hAnsiTheme="minorHAnsi" w:cstheme="minorBidi"/>
            <w:noProof/>
            <w:sz w:val="21"/>
            <w:szCs w:val="22"/>
          </w:rPr>
          <w:tab/>
        </w:r>
        <w:r w:rsidRPr="00AF1C14">
          <w:rPr>
            <w:rStyle w:val="aa"/>
            <w:noProof/>
          </w:rPr>
          <w:t>壁体構成</w:t>
        </w:r>
        <w:r>
          <w:rPr>
            <w:noProof/>
            <w:webHidden/>
          </w:rPr>
          <w:tab/>
        </w:r>
        <w:r>
          <w:rPr>
            <w:noProof/>
            <w:webHidden/>
          </w:rPr>
          <w:fldChar w:fldCharType="begin"/>
        </w:r>
        <w:r>
          <w:rPr>
            <w:noProof/>
            <w:webHidden/>
          </w:rPr>
          <w:instrText xml:space="preserve"> PAGEREF _Toc20739150 \h </w:instrText>
        </w:r>
        <w:r>
          <w:rPr>
            <w:noProof/>
            <w:webHidden/>
          </w:rPr>
        </w:r>
      </w:ins>
      <w:r>
        <w:rPr>
          <w:noProof/>
          <w:webHidden/>
        </w:rPr>
        <w:fldChar w:fldCharType="separate"/>
      </w:r>
      <w:ins w:id="96" w:author="誠 佐藤" w:date="2019-09-30T12:31:00Z">
        <w:r>
          <w:rPr>
            <w:noProof/>
            <w:webHidden/>
          </w:rPr>
          <w:t>35</w:t>
        </w:r>
        <w:r>
          <w:rPr>
            <w:noProof/>
            <w:webHidden/>
          </w:rPr>
          <w:fldChar w:fldCharType="end"/>
        </w:r>
        <w:r w:rsidRPr="00AF1C14">
          <w:rPr>
            <w:rStyle w:val="aa"/>
            <w:noProof/>
          </w:rPr>
          <w:fldChar w:fldCharType="end"/>
        </w:r>
      </w:ins>
    </w:p>
    <w:p w14:paraId="6269B426" w14:textId="20A44E54" w:rsidR="003D2F73" w:rsidRDefault="003D2F73">
      <w:pPr>
        <w:pStyle w:val="11"/>
        <w:tabs>
          <w:tab w:val="left" w:pos="1000"/>
          <w:tab w:val="right" w:leader="dot" w:pos="9736"/>
        </w:tabs>
        <w:rPr>
          <w:ins w:id="97" w:author="誠 佐藤" w:date="2019-09-30T12:31:00Z"/>
          <w:rFonts w:asciiTheme="minorHAnsi" w:eastAsiaTheme="minorEastAsia" w:hAnsiTheme="minorHAnsi" w:cstheme="minorBidi"/>
          <w:noProof/>
          <w:sz w:val="21"/>
          <w:szCs w:val="22"/>
        </w:rPr>
      </w:pPr>
      <w:ins w:id="98" w:author="誠 佐藤" w:date="2019-09-30T12:31:00Z">
        <w:r w:rsidRPr="00AF1C14">
          <w:rPr>
            <w:rStyle w:val="aa"/>
            <w:noProof/>
          </w:rPr>
          <w:fldChar w:fldCharType="begin"/>
        </w:r>
        <w:r w:rsidRPr="00AF1C14">
          <w:rPr>
            <w:rStyle w:val="aa"/>
            <w:noProof/>
          </w:rPr>
          <w:instrText xml:space="preserve"> </w:instrText>
        </w:r>
        <w:r>
          <w:rPr>
            <w:noProof/>
          </w:rPr>
          <w:instrText>HYPERLINK \l "_Toc20739151"</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25</w:t>
        </w:r>
        <w:r w:rsidRPr="00AF1C14">
          <w:rPr>
            <w:rStyle w:val="aa"/>
            <w:noProof/>
          </w:rPr>
          <w:t>．</w:t>
        </w:r>
        <w:r>
          <w:rPr>
            <w:rFonts w:asciiTheme="minorHAnsi" w:eastAsiaTheme="minorEastAsia" w:hAnsiTheme="minorHAnsi" w:cstheme="minorBidi"/>
            <w:noProof/>
            <w:sz w:val="21"/>
            <w:szCs w:val="22"/>
          </w:rPr>
          <w:tab/>
        </w:r>
        <w:r w:rsidRPr="00AF1C14">
          <w:rPr>
            <w:rStyle w:val="aa"/>
            <w:noProof/>
          </w:rPr>
          <w:t>開口部の仕様</w:t>
        </w:r>
        <w:r>
          <w:rPr>
            <w:noProof/>
            <w:webHidden/>
          </w:rPr>
          <w:tab/>
        </w:r>
        <w:r>
          <w:rPr>
            <w:noProof/>
            <w:webHidden/>
          </w:rPr>
          <w:fldChar w:fldCharType="begin"/>
        </w:r>
        <w:r>
          <w:rPr>
            <w:noProof/>
            <w:webHidden/>
          </w:rPr>
          <w:instrText xml:space="preserve"> PAGEREF _Toc20739151 \h </w:instrText>
        </w:r>
        <w:r>
          <w:rPr>
            <w:noProof/>
            <w:webHidden/>
          </w:rPr>
        </w:r>
      </w:ins>
      <w:r>
        <w:rPr>
          <w:noProof/>
          <w:webHidden/>
        </w:rPr>
        <w:fldChar w:fldCharType="separate"/>
      </w:r>
      <w:ins w:id="99" w:author="誠 佐藤" w:date="2019-09-30T12:31:00Z">
        <w:r>
          <w:rPr>
            <w:noProof/>
            <w:webHidden/>
          </w:rPr>
          <w:t>36</w:t>
        </w:r>
        <w:r>
          <w:rPr>
            <w:noProof/>
            <w:webHidden/>
          </w:rPr>
          <w:fldChar w:fldCharType="end"/>
        </w:r>
        <w:r w:rsidRPr="00AF1C14">
          <w:rPr>
            <w:rStyle w:val="aa"/>
            <w:noProof/>
          </w:rPr>
          <w:fldChar w:fldCharType="end"/>
        </w:r>
      </w:ins>
    </w:p>
    <w:p w14:paraId="0C3113C3" w14:textId="4E0624C8" w:rsidR="003D2F73" w:rsidRDefault="003D2F73">
      <w:pPr>
        <w:pStyle w:val="11"/>
        <w:tabs>
          <w:tab w:val="left" w:pos="1000"/>
          <w:tab w:val="right" w:leader="dot" w:pos="9736"/>
        </w:tabs>
        <w:rPr>
          <w:ins w:id="100" w:author="誠 佐藤" w:date="2019-09-30T12:31:00Z"/>
          <w:rFonts w:asciiTheme="minorHAnsi" w:eastAsiaTheme="minorEastAsia" w:hAnsiTheme="minorHAnsi" w:cstheme="minorBidi"/>
          <w:noProof/>
          <w:sz w:val="21"/>
          <w:szCs w:val="22"/>
        </w:rPr>
      </w:pPr>
      <w:ins w:id="101" w:author="誠 佐藤" w:date="2019-09-30T12:31:00Z">
        <w:r w:rsidRPr="00AF1C14">
          <w:rPr>
            <w:rStyle w:val="aa"/>
            <w:noProof/>
          </w:rPr>
          <w:fldChar w:fldCharType="begin"/>
        </w:r>
        <w:r w:rsidRPr="00AF1C14">
          <w:rPr>
            <w:rStyle w:val="aa"/>
            <w:noProof/>
          </w:rPr>
          <w:instrText xml:space="preserve"> </w:instrText>
        </w:r>
        <w:r>
          <w:rPr>
            <w:noProof/>
          </w:rPr>
          <w:instrText>HYPERLINK \l "_Toc20739152"</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26</w:t>
        </w:r>
        <w:r w:rsidRPr="00AF1C14">
          <w:rPr>
            <w:rStyle w:val="aa"/>
            <w:noProof/>
          </w:rPr>
          <w:t>．</w:t>
        </w:r>
        <w:r>
          <w:rPr>
            <w:rFonts w:asciiTheme="minorHAnsi" w:eastAsiaTheme="minorEastAsia" w:hAnsiTheme="minorHAnsi" w:cstheme="minorBidi"/>
            <w:noProof/>
            <w:sz w:val="21"/>
            <w:szCs w:val="22"/>
          </w:rPr>
          <w:tab/>
        </w:r>
        <w:r w:rsidRPr="00AF1C14">
          <w:rPr>
            <w:rStyle w:val="aa"/>
            <w:noProof/>
          </w:rPr>
          <w:t>外部日よけの仕様</w:t>
        </w:r>
        <w:r>
          <w:rPr>
            <w:noProof/>
            <w:webHidden/>
          </w:rPr>
          <w:tab/>
        </w:r>
        <w:r>
          <w:rPr>
            <w:noProof/>
            <w:webHidden/>
          </w:rPr>
          <w:fldChar w:fldCharType="begin"/>
        </w:r>
        <w:r>
          <w:rPr>
            <w:noProof/>
            <w:webHidden/>
          </w:rPr>
          <w:instrText xml:space="preserve"> PAGEREF _Toc20739152 \h </w:instrText>
        </w:r>
        <w:r>
          <w:rPr>
            <w:noProof/>
            <w:webHidden/>
          </w:rPr>
        </w:r>
      </w:ins>
      <w:r>
        <w:rPr>
          <w:noProof/>
          <w:webHidden/>
        </w:rPr>
        <w:fldChar w:fldCharType="separate"/>
      </w:r>
      <w:ins w:id="102" w:author="誠 佐藤" w:date="2019-09-30T12:31:00Z">
        <w:r>
          <w:rPr>
            <w:noProof/>
            <w:webHidden/>
          </w:rPr>
          <w:t>37</w:t>
        </w:r>
        <w:r>
          <w:rPr>
            <w:noProof/>
            <w:webHidden/>
          </w:rPr>
          <w:fldChar w:fldCharType="end"/>
        </w:r>
        <w:r w:rsidRPr="00AF1C14">
          <w:rPr>
            <w:rStyle w:val="aa"/>
            <w:noProof/>
          </w:rPr>
          <w:fldChar w:fldCharType="end"/>
        </w:r>
      </w:ins>
    </w:p>
    <w:p w14:paraId="51CFE047" w14:textId="74350BA2" w:rsidR="003D2F73" w:rsidRDefault="003D2F73">
      <w:pPr>
        <w:pStyle w:val="11"/>
        <w:tabs>
          <w:tab w:val="left" w:pos="1000"/>
          <w:tab w:val="right" w:leader="dot" w:pos="9736"/>
        </w:tabs>
        <w:rPr>
          <w:ins w:id="103" w:author="誠 佐藤" w:date="2019-09-30T12:31:00Z"/>
          <w:rFonts w:asciiTheme="minorHAnsi" w:eastAsiaTheme="minorEastAsia" w:hAnsiTheme="minorHAnsi" w:cstheme="minorBidi"/>
          <w:noProof/>
          <w:sz w:val="21"/>
          <w:szCs w:val="22"/>
        </w:rPr>
      </w:pPr>
      <w:ins w:id="104" w:author="誠 佐藤" w:date="2019-09-30T12:31:00Z">
        <w:r w:rsidRPr="00AF1C14">
          <w:rPr>
            <w:rStyle w:val="aa"/>
            <w:noProof/>
          </w:rPr>
          <w:fldChar w:fldCharType="begin"/>
        </w:r>
        <w:r w:rsidRPr="00AF1C14">
          <w:rPr>
            <w:rStyle w:val="aa"/>
            <w:noProof/>
          </w:rPr>
          <w:instrText xml:space="preserve"> </w:instrText>
        </w:r>
        <w:r>
          <w:rPr>
            <w:noProof/>
          </w:rPr>
          <w:instrText>HYPERLINK \l "_Toc20739153"</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27</w:t>
        </w:r>
        <w:r w:rsidRPr="00AF1C14">
          <w:rPr>
            <w:rStyle w:val="aa"/>
            <w:noProof/>
          </w:rPr>
          <w:t>．</w:t>
        </w:r>
        <w:r>
          <w:rPr>
            <w:rFonts w:asciiTheme="minorHAnsi" w:eastAsiaTheme="minorEastAsia" w:hAnsiTheme="minorHAnsi" w:cstheme="minorBidi"/>
            <w:noProof/>
            <w:sz w:val="21"/>
            <w:szCs w:val="22"/>
          </w:rPr>
          <w:tab/>
        </w:r>
        <w:r w:rsidRPr="00AF1C14">
          <w:rPr>
            <w:rStyle w:val="aa"/>
            <w:noProof/>
          </w:rPr>
          <w:t>部位ごとの境界条件、仕様と面積</w:t>
        </w:r>
        <w:r>
          <w:rPr>
            <w:noProof/>
            <w:webHidden/>
          </w:rPr>
          <w:tab/>
        </w:r>
        <w:r>
          <w:rPr>
            <w:noProof/>
            <w:webHidden/>
          </w:rPr>
          <w:fldChar w:fldCharType="begin"/>
        </w:r>
        <w:r>
          <w:rPr>
            <w:noProof/>
            <w:webHidden/>
          </w:rPr>
          <w:instrText xml:space="preserve"> PAGEREF _Toc20739153 \h </w:instrText>
        </w:r>
        <w:r>
          <w:rPr>
            <w:noProof/>
            <w:webHidden/>
          </w:rPr>
        </w:r>
      </w:ins>
      <w:r>
        <w:rPr>
          <w:noProof/>
          <w:webHidden/>
        </w:rPr>
        <w:fldChar w:fldCharType="separate"/>
      </w:r>
      <w:ins w:id="105" w:author="誠 佐藤" w:date="2019-09-30T12:31:00Z">
        <w:r>
          <w:rPr>
            <w:noProof/>
            <w:webHidden/>
          </w:rPr>
          <w:t>38</w:t>
        </w:r>
        <w:r>
          <w:rPr>
            <w:noProof/>
            <w:webHidden/>
          </w:rPr>
          <w:fldChar w:fldCharType="end"/>
        </w:r>
        <w:r w:rsidRPr="00AF1C14">
          <w:rPr>
            <w:rStyle w:val="aa"/>
            <w:noProof/>
          </w:rPr>
          <w:fldChar w:fldCharType="end"/>
        </w:r>
      </w:ins>
    </w:p>
    <w:p w14:paraId="2EDBE5BA" w14:textId="28E5EF67" w:rsidR="003D2F73" w:rsidRDefault="003D2F73">
      <w:pPr>
        <w:pStyle w:val="11"/>
        <w:tabs>
          <w:tab w:val="left" w:pos="1000"/>
          <w:tab w:val="right" w:leader="dot" w:pos="9736"/>
        </w:tabs>
        <w:rPr>
          <w:ins w:id="106" w:author="誠 佐藤" w:date="2019-09-30T12:31:00Z"/>
          <w:rFonts w:asciiTheme="minorHAnsi" w:eastAsiaTheme="minorEastAsia" w:hAnsiTheme="minorHAnsi" w:cstheme="minorBidi"/>
          <w:noProof/>
          <w:sz w:val="21"/>
          <w:szCs w:val="22"/>
        </w:rPr>
      </w:pPr>
      <w:ins w:id="107" w:author="誠 佐藤" w:date="2019-09-30T12:31:00Z">
        <w:r w:rsidRPr="00AF1C14">
          <w:rPr>
            <w:rStyle w:val="aa"/>
            <w:noProof/>
          </w:rPr>
          <w:fldChar w:fldCharType="begin"/>
        </w:r>
        <w:r w:rsidRPr="00AF1C14">
          <w:rPr>
            <w:rStyle w:val="aa"/>
            <w:noProof/>
          </w:rPr>
          <w:instrText xml:space="preserve"> </w:instrText>
        </w:r>
        <w:r>
          <w:rPr>
            <w:noProof/>
          </w:rPr>
          <w:instrText>HYPERLINK \l "_Toc20739154"</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28</w:t>
        </w:r>
        <w:r w:rsidRPr="00AF1C14">
          <w:rPr>
            <w:rStyle w:val="aa"/>
            <w:noProof/>
          </w:rPr>
          <w:t>．</w:t>
        </w:r>
        <w:r>
          <w:rPr>
            <w:rFonts w:asciiTheme="minorHAnsi" w:eastAsiaTheme="minorEastAsia" w:hAnsiTheme="minorHAnsi" w:cstheme="minorBidi"/>
            <w:noProof/>
            <w:sz w:val="21"/>
            <w:szCs w:val="22"/>
          </w:rPr>
          <w:tab/>
        </w:r>
        <w:r w:rsidRPr="00AF1C14">
          <w:rPr>
            <w:rStyle w:val="aa"/>
            <w:noProof/>
          </w:rPr>
          <w:t>暖冷房設定温度</w:t>
        </w:r>
        <w:r>
          <w:rPr>
            <w:noProof/>
            <w:webHidden/>
          </w:rPr>
          <w:tab/>
        </w:r>
        <w:r>
          <w:rPr>
            <w:noProof/>
            <w:webHidden/>
          </w:rPr>
          <w:fldChar w:fldCharType="begin"/>
        </w:r>
        <w:r>
          <w:rPr>
            <w:noProof/>
            <w:webHidden/>
          </w:rPr>
          <w:instrText xml:space="preserve"> PAGEREF _Toc20739154 \h </w:instrText>
        </w:r>
        <w:r>
          <w:rPr>
            <w:noProof/>
            <w:webHidden/>
          </w:rPr>
        </w:r>
      </w:ins>
      <w:r>
        <w:rPr>
          <w:noProof/>
          <w:webHidden/>
        </w:rPr>
        <w:fldChar w:fldCharType="separate"/>
      </w:r>
      <w:ins w:id="108" w:author="誠 佐藤" w:date="2019-09-30T12:31:00Z">
        <w:r>
          <w:rPr>
            <w:noProof/>
            <w:webHidden/>
          </w:rPr>
          <w:t>39</w:t>
        </w:r>
        <w:r>
          <w:rPr>
            <w:noProof/>
            <w:webHidden/>
          </w:rPr>
          <w:fldChar w:fldCharType="end"/>
        </w:r>
        <w:r w:rsidRPr="00AF1C14">
          <w:rPr>
            <w:rStyle w:val="aa"/>
            <w:noProof/>
          </w:rPr>
          <w:fldChar w:fldCharType="end"/>
        </w:r>
      </w:ins>
    </w:p>
    <w:p w14:paraId="4508D38E" w14:textId="4973FD8D" w:rsidR="003D2F73" w:rsidRDefault="003D2F73">
      <w:pPr>
        <w:pStyle w:val="11"/>
        <w:tabs>
          <w:tab w:val="left" w:pos="1000"/>
          <w:tab w:val="right" w:leader="dot" w:pos="9736"/>
        </w:tabs>
        <w:rPr>
          <w:ins w:id="109" w:author="誠 佐藤" w:date="2019-09-30T12:31:00Z"/>
          <w:rFonts w:asciiTheme="minorHAnsi" w:eastAsiaTheme="minorEastAsia" w:hAnsiTheme="minorHAnsi" w:cstheme="minorBidi"/>
          <w:noProof/>
          <w:sz w:val="21"/>
          <w:szCs w:val="22"/>
        </w:rPr>
      </w:pPr>
      <w:ins w:id="110" w:author="誠 佐藤" w:date="2019-09-30T12:31:00Z">
        <w:r w:rsidRPr="00AF1C14">
          <w:rPr>
            <w:rStyle w:val="aa"/>
            <w:noProof/>
          </w:rPr>
          <w:lastRenderedPageBreak/>
          <w:fldChar w:fldCharType="begin"/>
        </w:r>
        <w:r w:rsidRPr="00AF1C14">
          <w:rPr>
            <w:rStyle w:val="aa"/>
            <w:noProof/>
          </w:rPr>
          <w:instrText xml:space="preserve"> </w:instrText>
        </w:r>
        <w:r>
          <w:rPr>
            <w:noProof/>
          </w:rPr>
          <w:instrText>HYPERLINK \l "_Toc20739155"</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29</w:t>
        </w:r>
        <w:r w:rsidRPr="00AF1C14">
          <w:rPr>
            <w:rStyle w:val="aa"/>
            <w:noProof/>
          </w:rPr>
          <w:t>．</w:t>
        </w:r>
        <w:r>
          <w:rPr>
            <w:rFonts w:asciiTheme="minorHAnsi" w:eastAsiaTheme="minorEastAsia" w:hAnsiTheme="minorHAnsi" w:cstheme="minorBidi"/>
            <w:noProof/>
            <w:sz w:val="21"/>
            <w:szCs w:val="22"/>
          </w:rPr>
          <w:tab/>
        </w:r>
        <w:r w:rsidRPr="00AF1C14">
          <w:rPr>
            <w:rStyle w:val="aa"/>
            <w:noProof/>
          </w:rPr>
          <w:t>局所換気のスケジュール</w:t>
        </w:r>
        <w:r>
          <w:rPr>
            <w:noProof/>
            <w:webHidden/>
          </w:rPr>
          <w:tab/>
        </w:r>
        <w:r>
          <w:rPr>
            <w:noProof/>
            <w:webHidden/>
          </w:rPr>
          <w:fldChar w:fldCharType="begin"/>
        </w:r>
        <w:r>
          <w:rPr>
            <w:noProof/>
            <w:webHidden/>
          </w:rPr>
          <w:instrText xml:space="preserve"> PAGEREF _Toc20739155 \h </w:instrText>
        </w:r>
        <w:r>
          <w:rPr>
            <w:noProof/>
            <w:webHidden/>
          </w:rPr>
        </w:r>
      </w:ins>
      <w:r>
        <w:rPr>
          <w:noProof/>
          <w:webHidden/>
        </w:rPr>
        <w:fldChar w:fldCharType="separate"/>
      </w:r>
      <w:ins w:id="111" w:author="誠 佐藤" w:date="2019-09-30T12:31:00Z">
        <w:r>
          <w:rPr>
            <w:noProof/>
            <w:webHidden/>
          </w:rPr>
          <w:t>40</w:t>
        </w:r>
        <w:r>
          <w:rPr>
            <w:noProof/>
            <w:webHidden/>
          </w:rPr>
          <w:fldChar w:fldCharType="end"/>
        </w:r>
        <w:r w:rsidRPr="00AF1C14">
          <w:rPr>
            <w:rStyle w:val="aa"/>
            <w:noProof/>
          </w:rPr>
          <w:fldChar w:fldCharType="end"/>
        </w:r>
      </w:ins>
    </w:p>
    <w:p w14:paraId="7EA8D742" w14:textId="0864A4A3" w:rsidR="003D2F73" w:rsidRDefault="003D2F73">
      <w:pPr>
        <w:pStyle w:val="11"/>
        <w:tabs>
          <w:tab w:val="left" w:pos="1000"/>
          <w:tab w:val="right" w:leader="dot" w:pos="9736"/>
        </w:tabs>
        <w:rPr>
          <w:ins w:id="112" w:author="誠 佐藤" w:date="2019-09-30T12:31:00Z"/>
          <w:rFonts w:asciiTheme="minorHAnsi" w:eastAsiaTheme="minorEastAsia" w:hAnsiTheme="minorHAnsi" w:cstheme="minorBidi"/>
          <w:noProof/>
          <w:sz w:val="21"/>
          <w:szCs w:val="22"/>
        </w:rPr>
      </w:pPr>
      <w:ins w:id="113" w:author="誠 佐藤" w:date="2019-09-30T12:31:00Z">
        <w:r w:rsidRPr="00AF1C14">
          <w:rPr>
            <w:rStyle w:val="aa"/>
            <w:noProof/>
          </w:rPr>
          <w:fldChar w:fldCharType="begin"/>
        </w:r>
        <w:r w:rsidRPr="00AF1C14">
          <w:rPr>
            <w:rStyle w:val="aa"/>
            <w:noProof/>
          </w:rPr>
          <w:instrText xml:space="preserve"> </w:instrText>
        </w:r>
        <w:r>
          <w:rPr>
            <w:noProof/>
          </w:rPr>
          <w:instrText>HYPERLINK \l "_Toc20739156"</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30</w:t>
        </w:r>
        <w:r w:rsidRPr="00AF1C14">
          <w:rPr>
            <w:rStyle w:val="aa"/>
            <w:noProof/>
          </w:rPr>
          <w:t>．</w:t>
        </w:r>
        <w:r>
          <w:rPr>
            <w:rFonts w:asciiTheme="minorHAnsi" w:eastAsiaTheme="minorEastAsia" w:hAnsiTheme="minorHAnsi" w:cstheme="minorBidi"/>
            <w:noProof/>
            <w:sz w:val="21"/>
            <w:szCs w:val="22"/>
          </w:rPr>
          <w:tab/>
        </w:r>
        <w:r w:rsidRPr="00AF1C14">
          <w:rPr>
            <w:rStyle w:val="aa"/>
            <w:noProof/>
          </w:rPr>
          <w:t>機器発熱スケジュール</w:t>
        </w:r>
        <w:r>
          <w:rPr>
            <w:noProof/>
            <w:webHidden/>
          </w:rPr>
          <w:tab/>
        </w:r>
        <w:r>
          <w:rPr>
            <w:noProof/>
            <w:webHidden/>
          </w:rPr>
          <w:fldChar w:fldCharType="begin"/>
        </w:r>
        <w:r>
          <w:rPr>
            <w:noProof/>
            <w:webHidden/>
          </w:rPr>
          <w:instrText xml:space="preserve"> PAGEREF _Toc20739156 \h </w:instrText>
        </w:r>
        <w:r>
          <w:rPr>
            <w:noProof/>
            <w:webHidden/>
          </w:rPr>
        </w:r>
      </w:ins>
      <w:r>
        <w:rPr>
          <w:noProof/>
          <w:webHidden/>
        </w:rPr>
        <w:fldChar w:fldCharType="separate"/>
      </w:r>
      <w:ins w:id="114" w:author="誠 佐藤" w:date="2019-09-30T12:31:00Z">
        <w:r>
          <w:rPr>
            <w:noProof/>
            <w:webHidden/>
          </w:rPr>
          <w:t>41</w:t>
        </w:r>
        <w:r>
          <w:rPr>
            <w:noProof/>
            <w:webHidden/>
          </w:rPr>
          <w:fldChar w:fldCharType="end"/>
        </w:r>
        <w:r w:rsidRPr="00AF1C14">
          <w:rPr>
            <w:rStyle w:val="aa"/>
            <w:noProof/>
          </w:rPr>
          <w:fldChar w:fldCharType="end"/>
        </w:r>
      </w:ins>
    </w:p>
    <w:p w14:paraId="2E56F5AA" w14:textId="59A6F26A" w:rsidR="003D2F73" w:rsidRDefault="003D2F73">
      <w:pPr>
        <w:pStyle w:val="11"/>
        <w:tabs>
          <w:tab w:val="left" w:pos="1000"/>
          <w:tab w:val="right" w:leader="dot" w:pos="9736"/>
        </w:tabs>
        <w:rPr>
          <w:ins w:id="115" w:author="誠 佐藤" w:date="2019-09-30T12:31:00Z"/>
          <w:rFonts w:asciiTheme="minorHAnsi" w:eastAsiaTheme="minorEastAsia" w:hAnsiTheme="minorHAnsi" w:cstheme="minorBidi"/>
          <w:noProof/>
          <w:sz w:val="21"/>
          <w:szCs w:val="22"/>
        </w:rPr>
      </w:pPr>
      <w:ins w:id="116" w:author="誠 佐藤" w:date="2019-09-30T12:31:00Z">
        <w:r w:rsidRPr="00AF1C14">
          <w:rPr>
            <w:rStyle w:val="aa"/>
            <w:noProof/>
          </w:rPr>
          <w:fldChar w:fldCharType="begin"/>
        </w:r>
        <w:r w:rsidRPr="00AF1C14">
          <w:rPr>
            <w:rStyle w:val="aa"/>
            <w:noProof/>
          </w:rPr>
          <w:instrText xml:space="preserve"> </w:instrText>
        </w:r>
        <w:r>
          <w:rPr>
            <w:noProof/>
          </w:rPr>
          <w:instrText>HYPERLINK \l "_Toc20739157"</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31</w:t>
        </w:r>
        <w:r w:rsidRPr="00AF1C14">
          <w:rPr>
            <w:rStyle w:val="aa"/>
            <w:noProof/>
          </w:rPr>
          <w:t>．</w:t>
        </w:r>
        <w:r>
          <w:rPr>
            <w:rFonts w:asciiTheme="minorHAnsi" w:eastAsiaTheme="minorEastAsia" w:hAnsiTheme="minorHAnsi" w:cstheme="minorBidi"/>
            <w:noProof/>
            <w:sz w:val="21"/>
            <w:szCs w:val="22"/>
          </w:rPr>
          <w:tab/>
        </w:r>
        <w:r w:rsidRPr="00AF1C14">
          <w:rPr>
            <w:rStyle w:val="aa"/>
            <w:noProof/>
          </w:rPr>
          <w:t>照明発熱スケジュール</w:t>
        </w:r>
        <w:r>
          <w:rPr>
            <w:noProof/>
            <w:webHidden/>
          </w:rPr>
          <w:tab/>
        </w:r>
        <w:r>
          <w:rPr>
            <w:noProof/>
            <w:webHidden/>
          </w:rPr>
          <w:fldChar w:fldCharType="begin"/>
        </w:r>
        <w:r>
          <w:rPr>
            <w:noProof/>
            <w:webHidden/>
          </w:rPr>
          <w:instrText xml:space="preserve"> PAGEREF _Toc20739157 \h </w:instrText>
        </w:r>
        <w:r>
          <w:rPr>
            <w:noProof/>
            <w:webHidden/>
          </w:rPr>
        </w:r>
      </w:ins>
      <w:r>
        <w:rPr>
          <w:noProof/>
          <w:webHidden/>
        </w:rPr>
        <w:fldChar w:fldCharType="separate"/>
      </w:r>
      <w:ins w:id="117" w:author="誠 佐藤" w:date="2019-09-30T12:31:00Z">
        <w:r>
          <w:rPr>
            <w:noProof/>
            <w:webHidden/>
          </w:rPr>
          <w:t>42</w:t>
        </w:r>
        <w:r>
          <w:rPr>
            <w:noProof/>
            <w:webHidden/>
          </w:rPr>
          <w:fldChar w:fldCharType="end"/>
        </w:r>
        <w:r w:rsidRPr="00AF1C14">
          <w:rPr>
            <w:rStyle w:val="aa"/>
            <w:noProof/>
          </w:rPr>
          <w:fldChar w:fldCharType="end"/>
        </w:r>
      </w:ins>
    </w:p>
    <w:p w14:paraId="591B49CE" w14:textId="14D4C623" w:rsidR="003D2F73" w:rsidRDefault="003D2F73">
      <w:pPr>
        <w:pStyle w:val="11"/>
        <w:tabs>
          <w:tab w:val="left" w:pos="1000"/>
          <w:tab w:val="right" w:leader="dot" w:pos="9736"/>
        </w:tabs>
        <w:rPr>
          <w:ins w:id="118" w:author="誠 佐藤" w:date="2019-09-30T12:31:00Z"/>
          <w:rFonts w:asciiTheme="minorHAnsi" w:eastAsiaTheme="minorEastAsia" w:hAnsiTheme="minorHAnsi" w:cstheme="minorBidi"/>
          <w:noProof/>
          <w:sz w:val="21"/>
          <w:szCs w:val="22"/>
        </w:rPr>
      </w:pPr>
      <w:ins w:id="119" w:author="誠 佐藤" w:date="2019-09-30T12:31:00Z">
        <w:r w:rsidRPr="00AF1C14">
          <w:rPr>
            <w:rStyle w:val="aa"/>
            <w:noProof/>
          </w:rPr>
          <w:fldChar w:fldCharType="begin"/>
        </w:r>
        <w:r w:rsidRPr="00AF1C14">
          <w:rPr>
            <w:rStyle w:val="aa"/>
            <w:noProof/>
          </w:rPr>
          <w:instrText xml:space="preserve"> </w:instrText>
        </w:r>
        <w:r>
          <w:rPr>
            <w:noProof/>
          </w:rPr>
          <w:instrText>HYPERLINK \l "_Toc20739158"</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32</w:t>
        </w:r>
        <w:r w:rsidRPr="00AF1C14">
          <w:rPr>
            <w:rStyle w:val="aa"/>
            <w:noProof/>
          </w:rPr>
          <w:t>．</w:t>
        </w:r>
        <w:r>
          <w:rPr>
            <w:rFonts w:asciiTheme="minorHAnsi" w:eastAsiaTheme="minorEastAsia" w:hAnsiTheme="minorHAnsi" w:cstheme="minorBidi"/>
            <w:noProof/>
            <w:sz w:val="21"/>
            <w:szCs w:val="22"/>
          </w:rPr>
          <w:tab/>
        </w:r>
        <w:r w:rsidRPr="00AF1C14">
          <w:rPr>
            <w:rStyle w:val="aa"/>
            <w:noProof/>
          </w:rPr>
          <w:t>人体発熱スケジュール</w:t>
        </w:r>
        <w:r>
          <w:rPr>
            <w:noProof/>
            <w:webHidden/>
          </w:rPr>
          <w:tab/>
        </w:r>
        <w:r>
          <w:rPr>
            <w:noProof/>
            <w:webHidden/>
          </w:rPr>
          <w:fldChar w:fldCharType="begin"/>
        </w:r>
        <w:r>
          <w:rPr>
            <w:noProof/>
            <w:webHidden/>
          </w:rPr>
          <w:instrText xml:space="preserve"> PAGEREF _Toc20739158 \h </w:instrText>
        </w:r>
        <w:r>
          <w:rPr>
            <w:noProof/>
            <w:webHidden/>
          </w:rPr>
        </w:r>
      </w:ins>
      <w:r>
        <w:rPr>
          <w:noProof/>
          <w:webHidden/>
        </w:rPr>
        <w:fldChar w:fldCharType="separate"/>
      </w:r>
      <w:ins w:id="120" w:author="誠 佐藤" w:date="2019-09-30T12:31:00Z">
        <w:r>
          <w:rPr>
            <w:noProof/>
            <w:webHidden/>
          </w:rPr>
          <w:t>43</w:t>
        </w:r>
        <w:r>
          <w:rPr>
            <w:noProof/>
            <w:webHidden/>
          </w:rPr>
          <w:fldChar w:fldCharType="end"/>
        </w:r>
        <w:r w:rsidRPr="00AF1C14">
          <w:rPr>
            <w:rStyle w:val="aa"/>
            <w:noProof/>
          </w:rPr>
          <w:fldChar w:fldCharType="end"/>
        </w:r>
      </w:ins>
    </w:p>
    <w:p w14:paraId="06EB55E1" w14:textId="2A337B23" w:rsidR="003D2F73" w:rsidRDefault="003D2F73">
      <w:pPr>
        <w:pStyle w:val="11"/>
        <w:tabs>
          <w:tab w:val="left" w:pos="1000"/>
          <w:tab w:val="right" w:leader="dot" w:pos="9736"/>
        </w:tabs>
        <w:rPr>
          <w:ins w:id="121" w:author="誠 佐藤" w:date="2019-09-30T12:31:00Z"/>
          <w:rFonts w:asciiTheme="minorHAnsi" w:eastAsiaTheme="minorEastAsia" w:hAnsiTheme="minorHAnsi" w:cstheme="minorBidi"/>
          <w:noProof/>
          <w:sz w:val="21"/>
          <w:szCs w:val="22"/>
        </w:rPr>
      </w:pPr>
      <w:ins w:id="122" w:author="誠 佐藤" w:date="2019-09-30T12:31:00Z">
        <w:r w:rsidRPr="00AF1C14">
          <w:rPr>
            <w:rStyle w:val="aa"/>
            <w:noProof/>
          </w:rPr>
          <w:fldChar w:fldCharType="begin"/>
        </w:r>
        <w:r w:rsidRPr="00AF1C14">
          <w:rPr>
            <w:rStyle w:val="aa"/>
            <w:noProof/>
          </w:rPr>
          <w:instrText xml:space="preserve"> </w:instrText>
        </w:r>
        <w:r>
          <w:rPr>
            <w:noProof/>
          </w:rPr>
          <w:instrText>HYPERLINK \l "_Toc20739159"</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33</w:t>
        </w:r>
        <w:r w:rsidRPr="00AF1C14">
          <w:rPr>
            <w:rStyle w:val="aa"/>
            <w:noProof/>
          </w:rPr>
          <w:t>．</w:t>
        </w:r>
        <w:r>
          <w:rPr>
            <w:rFonts w:asciiTheme="minorHAnsi" w:eastAsiaTheme="minorEastAsia" w:hAnsiTheme="minorHAnsi" w:cstheme="minorBidi"/>
            <w:noProof/>
            <w:sz w:val="21"/>
            <w:szCs w:val="22"/>
          </w:rPr>
          <w:tab/>
        </w:r>
        <w:r w:rsidRPr="00AF1C14">
          <w:rPr>
            <w:rStyle w:val="aa"/>
            <w:noProof/>
          </w:rPr>
          <w:t>計算結果出力項目</w:t>
        </w:r>
        <w:r>
          <w:rPr>
            <w:noProof/>
            <w:webHidden/>
          </w:rPr>
          <w:tab/>
        </w:r>
        <w:r>
          <w:rPr>
            <w:noProof/>
            <w:webHidden/>
          </w:rPr>
          <w:fldChar w:fldCharType="begin"/>
        </w:r>
        <w:r>
          <w:rPr>
            <w:noProof/>
            <w:webHidden/>
          </w:rPr>
          <w:instrText xml:space="preserve"> PAGEREF _Toc20739159 \h </w:instrText>
        </w:r>
        <w:r>
          <w:rPr>
            <w:noProof/>
            <w:webHidden/>
          </w:rPr>
        </w:r>
      </w:ins>
      <w:r>
        <w:rPr>
          <w:noProof/>
          <w:webHidden/>
        </w:rPr>
        <w:fldChar w:fldCharType="separate"/>
      </w:r>
      <w:ins w:id="123" w:author="誠 佐藤" w:date="2019-09-30T12:31:00Z">
        <w:r>
          <w:rPr>
            <w:noProof/>
            <w:webHidden/>
          </w:rPr>
          <w:t>44</w:t>
        </w:r>
        <w:r>
          <w:rPr>
            <w:noProof/>
            <w:webHidden/>
          </w:rPr>
          <w:fldChar w:fldCharType="end"/>
        </w:r>
        <w:r w:rsidRPr="00AF1C14">
          <w:rPr>
            <w:rStyle w:val="aa"/>
            <w:noProof/>
          </w:rPr>
          <w:fldChar w:fldCharType="end"/>
        </w:r>
      </w:ins>
    </w:p>
    <w:p w14:paraId="0D4A5DC0" w14:textId="00EF6260" w:rsidR="003D2F73" w:rsidRDefault="003D2F73">
      <w:pPr>
        <w:pStyle w:val="11"/>
        <w:tabs>
          <w:tab w:val="left" w:pos="1000"/>
          <w:tab w:val="right" w:leader="dot" w:pos="9736"/>
        </w:tabs>
        <w:rPr>
          <w:ins w:id="124" w:author="誠 佐藤" w:date="2019-09-30T12:31:00Z"/>
          <w:rFonts w:asciiTheme="minorHAnsi" w:eastAsiaTheme="minorEastAsia" w:hAnsiTheme="minorHAnsi" w:cstheme="minorBidi"/>
          <w:noProof/>
          <w:sz w:val="21"/>
          <w:szCs w:val="22"/>
        </w:rPr>
      </w:pPr>
      <w:ins w:id="125" w:author="誠 佐藤" w:date="2019-09-30T12:31:00Z">
        <w:r w:rsidRPr="00AF1C14">
          <w:rPr>
            <w:rStyle w:val="aa"/>
            <w:noProof/>
          </w:rPr>
          <w:fldChar w:fldCharType="begin"/>
        </w:r>
        <w:r w:rsidRPr="00AF1C14">
          <w:rPr>
            <w:rStyle w:val="aa"/>
            <w:noProof/>
          </w:rPr>
          <w:instrText xml:space="preserve"> </w:instrText>
        </w:r>
        <w:r>
          <w:rPr>
            <w:noProof/>
          </w:rPr>
          <w:instrText>HYPERLINK \l "_Toc20739160"</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34</w:t>
        </w:r>
        <w:r w:rsidRPr="00AF1C14">
          <w:rPr>
            <w:rStyle w:val="aa"/>
            <w:noProof/>
          </w:rPr>
          <w:t>．</w:t>
        </w:r>
        <w:r>
          <w:rPr>
            <w:rFonts w:asciiTheme="minorHAnsi" w:eastAsiaTheme="minorEastAsia" w:hAnsiTheme="minorHAnsi" w:cstheme="minorBidi"/>
            <w:noProof/>
            <w:sz w:val="21"/>
            <w:szCs w:val="22"/>
          </w:rPr>
          <w:tab/>
        </w:r>
        <w:r w:rsidRPr="00AF1C14">
          <w:rPr>
            <w:rStyle w:val="aa"/>
            <w:noProof/>
          </w:rPr>
          <w:t>境界条件が同じ部位の集約</w:t>
        </w:r>
        <w:r>
          <w:rPr>
            <w:noProof/>
            <w:webHidden/>
          </w:rPr>
          <w:tab/>
        </w:r>
        <w:r>
          <w:rPr>
            <w:noProof/>
            <w:webHidden/>
          </w:rPr>
          <w:fldChar w:fldCharType="begin"/>
        </w:r>
        <w:r>
          <w:rPr>
            <w:noProof/>
            <w:webHidden/>
          </w:rPr>
          <w:instrText xml:space="preserve"> PAGEREF _Toc20739160 \h </w:instrText>
        </w:r>
        <w:r>
          <w:rPr>
            <w:noProof/>
            <w:webHidden/>
          </w:rPr>
        </w:r>
      </w:ins>
      <w:r>
        <w:rPr>
          <w:noProof/>
          <w:webHidden/>
        </w:rPr>
        <w:fldChar w:fldCharType="separate"/>
      </w:r>
      <w:ins w:id="126" w:author="誠 佐藤" w:date="2019-09-30T12:31:00Z">
        <w:r>
          <w:rPr>
            <w:noProof/>
            <w:webHidden/>
          </w:rPr>
          <w:t>45</w:t>
        </w:r>
        <w:r>
          <w:rPr>
            <w:noProof/>
            <w:webHidden/>
          </w:rPr>
          <w:fldChar w:fldCharType="end"/>
        </w:r>
        <w:r w:rsidRPr="00AF1C14">
          <w:rPr>
            <w:rStyle w:val="aa"/>
            <w:noProof/>
          </w:rPr>
          <w:fldChar w:fldCharType="end"/>
        </w:r>
      </w:ins>
    </w:p>
    <w:p w14:paraId="78FB4D63" w14:textId="5447D45A" w:rsidR="003D2F73" w:rsidRDefault="003D2F73">
      <w:pPr>
        <w:pStyle w:val="11"/>
        <w:tabs>
          <w:tab w:val="left" w:pos="1000"/>
          <w:tab w:val="right" w:leader="dot" w:pos="9736"/>
        </w:tabs>
        <w:rPr>
          <w:ins w:id="127" w:author="誠 佐藤" w:date="2019-09-30T12:31:00Z"/>
          <w:rFonts w:asciiTheme="minorHAnsi" w:eastAsiaTheme="minorEastAsia" w:hAnsiTheme="minorHAnsi" w:cstheme="minorBidi"/>
          <w:noProof/>
          <w:sz w:val="21"/>
          <w:szCs w:val="22"/>
        </w:rPr>
      </w:pPr>
      <w:ins w:id="128" w:author="誠 佐藤" w:date="2019-09-30T12:31:00Z">
        <w:r w:rsidRPr="00AF1C14">
          <w:rPr>
            <w:rStyle w:val="aa"/>
            <w:noProof/>
          </w:rPr>
          <w:fldChar w:fldCharType="begin"/>
        </w:r>
        <w:r w:rsidRPr="00AF1C14">
          <w:rPr>
            <w:rStyle w:val="aa"/>
            <w:noProof/>
          </w:rPr>
          <w:instrText xml:space="preserve"> </w:instrText>
        </w:r>
        <w:r>
          <w:rPr>
            <w:noProof/>
          </w:rPr>
          <w:instrText>HYPERLINK \l "_Toc20739161"</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35</w:t>
        </w:r>
        <w:r w:rsidRPr="00AF1C14">
          <w:rPr>
            <w:rStyle w:val="aa"/>
            <w:noProof/>
          </w:rPr>
          <w:t>．</w:t>
        </w:r>
        <w:r>
          <w:rPr>
            <w:rFonts w:asciiTheme="minorHAnsi" w:eastAsiaTheme="minorEastAsia" w:hAnsiTheme="minorHAnsi" w:cstheme="minorBidi"/>
            <w:noProof/>
            <w:sz w:val="21"/>
            <w:szCs w:val="22"/>
          </w:rPr>
          <w:tab/>
        </w:r>
        <w:r w:rsidRPr="00AF1C14">
          <w:rPr>
            <w:rStyle w:val="aa"/>
            <w:noProof/>
          </w:rPr>
          <w:t>PMV</w:t>
        </w:r>
        <w:r w:rsidRPr="00AF1C14">
          <w:rPr>
            <w:rStyle w:val="aa"/>
            <w:noProof/>
          </w:rPr>
          <w:t>の計算方法</w:t>
        </w:r>
        <w:r>
          <w:rPr>
            <w:noProof/>
            <w:webHidden/>
          </w:rPr>
          <w:tab/>
        </w:r>
        <w:r>
          <w:rPr>
            <w:noProof/>
            <w:webHidden/>
          </w:rPr>
          <w:fldChar w:fldCharType="begin"/>
        </w:r>
        <w:r>
          <w:rPr>
            <w:noProof/>
            <w:webHidden/>
          </w:rPr>
          <w:instrText xml:space="preserve"> PAGEREF _Toc20739161 \h </w:instrText>
        </w:r>
        <w:r>
          <w:rPr>
            <w:noProof/>
            <w:webHidden/>
          </w:rPr>
        </w:r>
      </w:ins>
      <w:r>
        <w:rPr>
          <w:noProof/>
          <w:webHidden/>
        </w:rPr>
        <w:fldChar w:fldCharType="separate"/>
      </w:r>
      <w:ins w:id="129" w:author="誠 佐藤" w:date="2019-09-30T12:31:00Z">
        <w:r>
          <w:rPr>
            <w:noProof/>
            <w:webHidden/>
          </w:rPr>
          <w:t>49</w:t>
        </w:r>
        <w:r>
          <w:rPr>
            <w:noProof/>
            <w:webHidden/>
          </w:rPr>
          <w:fldChar w:fldCharType="end"/>
        </w:r>
        <w:r w:rsidRPr="00AF1C14">
          <w:rPr>
            <w:rStyle w:val="aa"/>
            <w:noProof/>
          </w:rPr>
          <w:fldChar w:fldCharType="end"/>
        </w:r>
      </w:ins>
    </w:p>
    <w:p w14:paraId="5BD4C979" w14:textId="4D5E58DB" w:rsidR="003D2F73" w:rsidRDefault="003D2F73">
      <w:pPr>
        <w:pStyle w:val="11"/>
        <w:tabs>
          <w:tab w:val="left" w:pos="1000"/>
          <w:tab w:val="right" w:leader="dot" w:pos="9736"/>
        </w:tabs>
        <w:rPr>
          <w:ins w:id="130" w:author="誠 佐藤" w:date="2019-09-30T12:31:00Z"/>
          <w:rFonts w:asciiTheme="minorHAnsi" w:eastAsiaTheme="minorEastAsia" w:hAnsiTheme="minorHAnsi" w:cstheme="minorBidi"/>
          <w:noProof/>
          <w:sz w:val="21"/>
          <w:szCs w:val="22"/>
        </w:rPr>
      </w:pPr>
      <w:ins w:id="131" w:author="誠 佐藤" w:date="2019-09-30T12:31:00Z">
        <w:r w:rsidRPr="00AF1C14">
          <w:rPr>
            <w:rStyle w:val="aa"/>
            <w:noProof/>
          </w:rPr>
          <w:fldChar w:fldCharType="begin"/>
        </w:r>
        <w:r w:rsidRPr="00AF1C14">
          <w:rPr>
            <w:rStyle w:val="aa"/>
            <w:noProof/>
          </w:rPr>
          <w:instrText xml:space="preserve"> </w:instrText>
        </w:r>
        <w:r>
          <w:rPr>
            <w:noProof/>
          </w:rPr>
          <w:instrText>HYPERLINK \l "_Toc20739162"</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36</w:t>
        </w:r>
        <w:r w:rsidRPr="00AF1C14">
          <w:rPr>
            <w:rStyle w:val="aa"/>
            <w:noProof/>
          </w:rPr>
          <w:t>．</w:t>
        </w:r>
        <w:r>
          <w:rPr>
            <w:rFonts w:asciiTheme="minorHAnsi" w:eastAsiaTheme="minorEastAsia" w:hAnsiTheme="minorHAnsi" w:cstheme="minorBidi"/>
            <w:noProof/>
            <w:sz w:val="21"/>
            <w:szCs w:val="22"/>
          </w:rPr>
          <w:tab/>
        </w:r>
        <w:r w:rsidRPr="00AF1C14">
          <w:rPr>
            <w:rStyle w:val="aa"/>
            <w:noProof/>
          </w:rPr>
          <w:t>計算地域の緯度、経度</w:t>
        </w:r>
        <w:r>
          <w:rPr>
            <w:noProof/>
            <w:webHidden/>
          </w:rPr>
          <w:tab/>
        </w:r>
        <w:r>
          <w:rPr>
            <w:noProof/>
            <w:webHidden/>
          </w:rPr>
          <w:fldChar w:fldCharType="begin"/>
        </w:r>
        <w:r>
          <w:rPr>
            <w:noProof/>
            <w:webHidden/>
          </w:rPr>
          <w:instrText xml:space="preserve"> PAGEREF _Toc20739162 \h </w:instrText>
        </w:r>
        <w:r>
          <w:rPr>
            <w:noProof/>
            <w:webHidden/>
          </w:rPr>
        </w:r>
      </w:ins>
      <w:r>
        <w:rPr>
          <w:noProof/>
          <w:webHidden/>
        </w:rPr>
        <w:fldChar w:fldCharType="separate"/>
      </w:r>
      <w:ins w:id="132" w:author="誠 佐藤" w:date="2019-09-30T12:31:00Z">
        <w:r>
          <w:rPr>
            <w:noProof/>
            <w:webHidden/>
          </w:rPr>
          <w:t>51</w:t>
        </w:r>
        <w:r>
          <w:rPr>
            <w:noProof/>
            <w:webHidden/>
          </w:rPr>
          <w:fldChar w:fldCharType="end"/>
        </w:r>
        <w:r w:rsidRPr="00AF1C14">
          <w:rPr>
            <w:rStyle w:val="aa"/>
            <w:noProof/>
          </w:rPr>
          <w:fldChar w:fldCharType="end"/>
        </w:r>
      </w:ins>
    </w:p>
    <w:p w14:paraId="0D420033" w14:textId="3B2C959A" w:rsidR="003D2F73" w:rsidRDefault="003D2F73">
      <w:pPr>
        <w:pStyle w:val="11"/>
        <w:tabs>
          <w:tab w:val="left" w:pos="1000"/>
          <w:tab w:val="right" w:leader="dot" w:pos="9736"/>
        </w:tabs>
        <w:rPr>
          <w:ins w:id="133" w:author="誠 佐藤" w:date="2019-09-30T12:31:00Z"/>
          <w:rFonts w:asciiTheme="minorHAnsi" w:eastAsiaTheme="minorEastAsia" w:hAnsiTheme="minorHAnsi" w:cstheme="minorBidi"/>
          <w:noProof/>
          <w:sz w:val="21"/>
          <w:szCs w:val="22"/>
        </w:rPr>
      </w:pPr>
      <w:ins w:id="134" w:author="誠 佐藤" w:date="2019-09-30T12:31:00Z">
        <w:r w:rsidRPr="00AF1C14">
          <w:rPr>
            <w:rStyle w:val="aa"/>
            <w:noProof/>
          </w:rPr>
          <w:fldChar w:fldCharType="begin"/>
        </w:r>
        <w:r w:rsidRPr="00AF1C14">
          <w:rPr>
            <w:rStyle w:val="aa"/>
            <w:noProof/>
          </w:rPr>
          <w:instrText xml:space="preserve"> </w:instrText>
        </w:r>
        <w:r>
          <w:rPr>
            <w:noProof/>
          </w:rPr>
          <w:instrText>HYPERLINK \l "_Toc20739163"</w:instrText>
        </w:r>
        <w:r w:rsidRPr="00AF1C14">
          <w:rPr>
            <w:rStyle w:val="aa"/>
            <w:noProof/>
          </w:rPr>
          <w:instrText xml:space="preserve"> </w:instrText>
        </w:r>
        <w:r w:rsidRPr="00AF1C14">
          <w:rPr>
            <w:rStyle w:val="aa"/>
            <w:noProof/>
          </w:rPr>
        </w:r>
        <w:r w:rsidRPr="00AF1C14">
          <w:rPr>
            <w:rStyle w:val="aa"/>
            <w:noProof/>
          </w:rPr>
          <w:fldChar w:fldCharType="separate"/>
        </w:r>
        <w:r w:rsidRPr="00AF1C14">
          <w:rPr>
            <w:rStyle w:val="aa"/>
            <w:noProof/>
          </w:rPr>
          <w:t>付録</w:t>
        </w:r>
        <w:r w:rsidRPr="00AF1C14">
          <w:rPr>
            <w:rStyle w:val="aa"/>
            <w:noProof/>
          </w:rPr>
          <w:t>37</w:t>
        </w:r>
        <w:r w:rsidRPr="00AF1C14">
          <w:rPr>
            <w:rStyle w:val="aa"/>
            <w:noProof/>
          </w:rPr>
          <w:t>．</w:t>
        </w:r>
        <w:r>
          <w:rPr>
            <w:rFonts w:asciiTheme="minorHAnsi" w:eastAsiaTheme="minorEastAsia" w:hAnsiTheme="minorHAnsi" w:cstheme="minorBidi"/>
            <w:noProof/>
            <w:sz w:val="21"/>
            <w:szCs w:val="22"/>
          </w:rPr>
          <w:tab/>
        </w:r>
        <w:r w:rsidRPr="00AF1C14">
          <w:rPr>
            <w:rStyle w:val="aa"/>
            <w:noProof/>
          </w:rPr>
          <w:t>土壌の助走計算</w:t>
        </w:r>
        <w:r>
          <w:rPr>
            <w:noProof/>
            <w:webHidden/>
          </w:rPr>
          <w:tab/>
        </w:r>
        <w:r>
          <w:rPr>
            <w:noProof/>
            <w:webHidden/>
          </w:rPr>
          <w:fldChar w:fldCharType="begin"/>
        </w:r>
        <w:r>
          <w:rPr>
            <w:noProof/>
            <w:webHidden/>
          </w:rPr>
          <w:instrText xml:space="preserve"> PAGEREF _Toc20739163 \h </w:instrText>
        </w:r>
        <w:r>
          <w:rPr>
            <w:noProof/>
            <w:webHidden/>
          </w:rPr>
        </w:r>
      </w:ins>
      <w:r>
        <w:rPr>
          <w:noProof/>
          <w:webHidden/>
        </w:rPr>
        <w:fldChar w:fldCharType="separate"/>
      </w:r>
      <w:ins w:id="135" w:author="誠 佐藤" w:date="2019-09-30T12:31:00Z">
        <w:r>
          <w:rPr>
            <w:noProof/>
            <w:webHidden/>
          </w:rPr>
          <w:t>52</w:t>
        </w:r>
        <w:r>
          <w:rPr>
            <w:noProof/>
            <w:webHidden/>
          </w:rPr>
          <w:fldChar w:fldCharType="end"/>
        </w:r>
        <w:r w:rsidRPr="00AF1C14">
          <w:rPr>
            <w:rStyle w:val="aa"/>
            <w:noProof/>
          </w:rPr>
          <w:fldChar w:fldCharType="end"/>
        </w:r>
      </w:ins>
    </w:p>
    <w:p w14:paraId="0683D4FE" w14:textId="62E7FC7E" w:rsidR="006D6524" w:rsidDel="003D2F73" w:rsidRDefault="006D6524">
      <w:pPr>
        <w:pStyle w:val="11"/>
        <w:tabs>
          <w:tab w:val="left" w:pos="600"/>
          <w:tab w:val="right" w:leader="dot" w:pos="9736"/>
        </w:tabs>
        <w:rPr>
          <w:del w:id="136" w:author="誠 佐藤" w:date="2019-09-30T12:31:00Z"/>
          <w:rFonts w:asciiTheme="minorHAnsi" w:eastAsiaTheme="minorEastAsia" w:hAnsiTheme="minorHAnsi" w:cstheme="minorBidi"/>
          <w:noProof/>
          <w:sz w:val="21"/>
          <w:szCs w:val="22"/>
        </w:rPr>
      </w:pPr>
      <w:del w:id="137" w:author="誠 佐藤" w:date="2019-09-30T12:31:00Z">
        <w:r w:rsidRPr="003D2F73" w:rsidDel="003D2F73">
          <w:rPr>
            <w:noProof/>
            <w:rPrChange w:id="138" w:author="誠 佐藤" w:date="2019-09-30T12:31:00Z">
              <w:rPr>
                <w:rStyle w:val="aa"/>
                <w:noProof/>
              </w:rPr>
            </w:rPrChange>
          </w:rPr>
          <w:delText>1</w:delText>
        </w:r>
        <w:r w:rsidRPr="003D2F73" w:rsidDel="003D2F73">
          <w:rPr>
            <w:noProof/>
            <w:rPrChange w:id="139"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40" w:author="誠 佐藤" w:date="2019-09-30T12:31:00Z">
              <w:rPr>
                <w:rStyle w:val="aa"/>
                <w:noProof/>
              </w:rPr>
            </w:rPrChange>
          </w:rPr>
          <w:delText>修正履歴</w:delText>
        </w:r>
        <w:r w:rsidDel="003D2F73">
          <w:rPr>
            <w:noProof/>
            <w:webHidden/>
          </w:rPr>
          <w:tab/>
          <w:delText>1</w:delText>
        </w:r>
      </w:del>
    </w:p>
    <w:p w14:paraId="0A8EC7C1" w14:textId="0DE55437" w:rsidR="006D6524" w:rsidDel="003D2F73" w:rsidRDefault="006D6524">
      <w:pPr>
        <w:pStyle w:val="11"/>
        <w:tabs>
          <w:tab w:val="left" w:pos="600"/>
          <w:tab w:val="right" w:leader="dot" w:pos="9736"/>
        </w:tabs>
        <w:rPr>
          <w:del w:id="141" w:author="誠 佐藤" w:date="2019-09-30T12:31:00Z"/>
          <w:rFonts w:asciiTheme="minorHAnsi" w:eastAsiaTheme="minorEastAsia" w:hAnsiTheme="minorHAnsi" w:cstheme="minorBidi"/>
          <w:noProof/>
          <w:sz w:val="21"/>
          <w:szCs w:val="22"/>
        </w:rPr>
      </w:pPr>
      <w:del w:id="142" w:author="誠 佐藤" w:date="2019-09-30T12:31:00Z">
        <w:r w:rsidRPr="003D2F73" w:rsidDel="003D2F73">
          <w:rPr>
            <w:noProof/>
            <w:rPrChange w:id="143" w:author="誠 佐藤" w:date="2019-09-30T12:31:00Z">
              <w:rPr>
                <w:rStyle w:val="aa"/>
                <w:noProof/>
              </w:rPr>
            </w:rPrChange>
          </w:rPr>
          <w:delText>2</w:delText>
        </w:r>
        <w:r w:rsidRPr="003D2F73" w:rsidDel="003D2F73">
          <w:rPr>
            <w:noProof/>
            <w:rPrChange w:id="14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45" w:author="誠 佐藤" w:date="2019-09-30T12:31:00Z">
              <w:rPr>
                <w:rStyle w:val="aa"/>
                <w:noProof/>
              </w:rPr>
            </w:rPrChange>
          </w:rPr>
          <w:delText>記号および単位</w:delText>
        </w:r>
        <w:r w:rsidDel="003D2F73">
          <w:rPr>
            <w:noProof/>
            <w:webHidden/>
          </w:rPr>
          <w:tab/>
          <w:delText>1</w:delText>
        </w:r>
      </w:del>
    </w:p>
    <w:p w14:paraId="2291E26D" w14:textId="1B15A8E2" w:rsidR="006D6524" w:rsidDel="003D2F73" w:rsidRDefault="006D6524">
      <w:pPr>
        <w:pStyle w:val="23"/>
        <w:tabs>
          <w:tab w:val="left" w:pos="800"/>
          <w:tab w:val="right" w:leader="dot" w:pos="9736"/>
        </w:tabs>
        <w:rPr>
          <w:del w:id="146" w:author="誠 佐藤" w:date="2019-09-30T12:31:00Z"/>
          <w:rFonts w:asciiTheme="minorHAnsi" w:eastAsiaTheme="minorEastAsia" w:hAnsiTheme="minorHAnsi" w:cstheme="minorBidi"/>
          <w:noProof/>
          <w:sz w:val="21"/>
          <w:szCs w:val="22"/>
        </w:rPr>
      </w:pPr>
      <w:del w:id="147" w:author="誠 佐藤" w:date="2019-09-30T12:31:00Z">
        <w:r w:rsidRPr="003D2F73" w:rsidDel="003D2F73">
          <w:rPr>
            <w:noProof/>
            <w:rPrChange w:id="148" w:author="誠 佐藤" w:date="2019-09-30T12:31:00Z">
              <w:rPr>
                <w:rStyle w:val="aa"/>
                <w:noProof/>
              </w:rPr>
            </w:rPrChange>
          </w:rPr>
          <w:delText>2.1</w:delText>
        </w:r>
        <w:r w:rsidDel="003D2F73">
          <w:rPr>
            <w:rFonts w:asciiTheme="minorHAnsi" w:eastAsiaTheme="minorEastAsia" w:hAnsiTheme="minorHAnsi" w:cstheme="minorBidi"/>
            <w:noProof/>
            <w:sz w:val="21"/>
            <w:szCs w:val="22"/>
          </w:rPr>
          <w:tab/>
        </w:r>
        <w:r w:rsidRPr="003D2F73" w:rsidDel="003D2F73">
          <w:rPr>
            <w:noProof/>
            <w:rPrChange w:id="149" w:author="誠 佐藤" w:date="2019-09-30T12:31:00Z">
              <w:rPr>
                <w:rStyle w:val="aa"/>
                <w:noProof/>
              </w:rPr>
            </w:rPrChange>
          </w:rPr>
          <w:delText>記号</w:delText>
        </w:r>
        <w:r w:rsidDel="003D2F73">
          <w:rPr>
            <w:noProof/>
            <w:webHidden/>
          </w:rPr>
          <w:tab/>
          <w:delText>1</w:delText>
        </w:r>
      </w:del>
    </w:p>
    <w:p w14:paraId="51A822A0" w14:textId="0B884AF7" w:rsidR="006D6524" w:rsidDel="003D2F73" w:rsidRDefault="006D6524">
      <w:pPr>
        <w:pStyle w:val="23"/>
        <w:tabs>
          <w:tab w:val="left" w:pos="800"/>
          <w:tab w:val="right" w:leader="dot" w:pos="9736"/>
        </w:tabs>
        <w:rPr>
          <w:del w:id="150" w:author="誠 佐藤" w:date="2019-09-30T12:31:00Z"/>
          <w:rFonts w:asciiTheme="minorHAnsi" w:eastAsiaTheme="minorEastAsia" w:hAnsiTheme="minorHAnsi" w:cstheme="minorBidi"/>
          <w:noProof/>
          <w:sz w:val="21"/>
          <w:szCs w:val="22"/>
        </w:rPr>
      </w:pPr>
      <w:del w:id="151" w:author="誠 佐藤" w:date="2019-09-30T12:31:00Z">
        <w:r w:rsidRPr="003D2F73" w:rsidDel="003D2F73">
          <w:rPr>
            <w:noProof/>
            <w:rPrChange w:id="152" w:author="誠 佐藤" w:date="2019-09-30T12:31:00Z">
              <w:rPr>
                <w:rStyle w:val="aa"/>
                <w:noProof/>
              </w:rPr>
            </w:rPrChange>
          </w:rPr>
          <w:delText>2.2</w:delText>
        </w:r>
        <w:r w:rsidDel="003D2F73">
          <w:rPr>
            <w:rFonts w:asciiTheme="minorHAnsi" w:eastAsiaTheme="minorEastAsia" w:hAnsiTheme="minorHAnsi" w:cstheme="minorBidi"/>
            <w:noProof/>
            <w:sz w:val="21"/>
            <w:szCs w:val="22"/>
          </w:rPr>
          <w:tab/>
        </w:r>
        <w:r w:rsidRPr="003D2F73" w:rsidDel="003D2F73">
          <w:rPr>
            <w:noProof/>
            <w:rPrChange w:id="153" w:author="誠 佐藤" w:date="2019-09-30T12:31:00Z">
              <w:rPr>
                <w:rStyle w:val="aa"/>
                <w:noProof/>
              </w:rPr>
            </w:rPrChange>
          </w:rPr>
          <w:delText>添え字</w:delText>
        </w:r>
        <w:r w:rsidDel="003D2F73">
          <w:rPr>
            <w:noProof/>
            <w:webHidden/>
          </w:rPr>
          <w:tab/>
          <w:delText>4</w:delText>
        </w:r>
      </w:del>
    </w:p>
    <w:p w14:paraId="3A45225A" w14:textId="69974066" w:rsidR="006D6524" w:rsidDel="003D2F73" w:rsidRDefault="006D6524">
      <w:pPr>
        <w:pStyle w:val="11"/>
        <w:tabs>
          <w:tab w:val="left" w:pos="600"/>
          <w:tab w:val="right" w:leader="dot" w:pos="9736"/>
        </w:tabs>
        <w:rPr>
          <w:del w:id="154" w:author="誠 佐藤" w:date="2019-09-30T12:31:00Z"/>
          <w:rFonts w:asciiTheme="minorHAnsi" w:eastAsiaTheme="minorEastAsia" w:hAnsiTheme="minorHAnsi" w:cstheme="minorBidi"/>
          <w:noProof/>
          <w:sz w:val="21"/>
          <w:szCs w:val="22"/>
        </w:rPr>
      </w:pPr>
      <w:del w:id="155" w:author="誠 佐藤" w:date="2019-09-30T12:31:00Z">
        <w:r w:rsidRPr="003D2F73" w:rsidDel="003D2F73">
          <w:rPr>
            <w:noProof/>
            <w:rPrChange w:id="156" w:author="誠 佐藤" w:date="2019-09-30T12:31:00Z">
              <w:rPr>
                <w:rStyle w:val="aa"/>
                <w:noProof/>
              </w:rPr>
            </w:rPrChange>
          </w:rPr>
          <w:delText>3</w:delText>
        </w:r>
        <w:r w:rsidRPr="003D2F73" w:rsidDel="003D2F73">
          <w:rPr>
            <w:noProof/>
            <w:rPrChange w:id="157"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58" w:author="誠 佐藤" w:date="2019-09-30T12:31:00Z">
              <w:rPr>
                <w:rStyle w:val="aa"/>
                <w:noProof/>
              </w:rPr>
            </w:rPrChange>
          </w:rPr>
          <w:delText>計算のフロー</w:delText>
        </w:r>
        <w:r w:rsidDel="003D2F73">
          <w:rPr>
            <w:noProof/>
            <w:webHidden/>
          </w:rPr>
          <w:tab/>
          <w:delText>5</w:delText>
        </w:r>
      </w:del>
    </w:p>
    <w:p w14:paraId="0943A274" w14:textId="491E6F8E" w:rsidR="006D6524" w:rsidDel="003D2F73" w:rsidRDefault="006D6524">
      <w:pPr>
        <w:pStyle w:val="11"/>
        <w:tabs>
          <w:tab w:val="left" w:pos="600"/>
          <w:tab w:val="right" w:leader="dot" w:pos="9736"/>
        </w:tabs>
        <w:rPr>
          <w:del w:id="159" w:author="誠 佐藤" w:date="2019-09-30T12:31:00Z"/>
          <w:rFonts w:asciiTheme="minorHAnsi" w:eastAsiaTheme="minorEastAsia" w:hAnsiTheme="minorHAnsi" w:cstheme="minorBidi"/>
          <w:noProof/>
          <w:sz w:val="21"/>
          <w:szCs w:val="22"/>
        </w:rPr>
      </w:pPr>
      <w:del w:id="160" w:author="誠 佐藤" w:date="2019-09-30T12:31:00Z">
        <w:r w:rsidRPr="003D2F73" w:rsidDel="003D2F73">
          <w:rPr>
            <w:noProof/>
            <w:rPrChange w:id="161" w:author="誠 佐藤" w:date="2019-09-30T12:31:00Z">
              <w:rPr>
                <w:rStyle w:val="aa"/>
                <w:noProof/>
              </w:rPr>
            </w:rPrChange>
          </w:rPr>
          <w:delText>4</w:delText>
        </w:r>
        <w:r w:rsidRPr="003D2F73" w:rsidDel="003D2F73">
          <w:rPr>
            <w:noProof/>
            <w:rPrChange w:id="16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63" w:author="誠 佐藤" w:date="2019-09-30T12:31:00Z">
              <w:rPr>
                <w:rStyle w:val="aa"/>
                <w:noProof/>
              </w:rPr>
            </w:rPrChange>
          </w:rPr>
          <w:delText>室温、湿度、室供給熱量の計算</w:delText>
        </w:r>
        <w:r w:rsidDel="003D2F73">
          <w:rPr>
            <w:noProof/>
            <w:webHidden/>
          </w:rPr>
          <w:tab/>
          <w:delText>5</w:delText>
        </w:r>
      </w:del>
    </w:p>
    <w:p w14:paraId="02BBE1C2" w14:textId="6A6CFB75" w:rsidR="006D6524" w:rsidDel="003D2F73" w:rsidRDefault="006D6524">
      <w:pPr>
        <w:pStyle w:val="23"/>
        <w:tabs>
          <w:tab w:val="left" w:pos="800"/>
          <w:tab w:val="right" w:leader="dot" w:pos="9736"/>
        </w:tabs>
        <w:rPr>
          <w:del w:id="164" w:author="誠 佐藤" w:date="2019-09-30T12:31:00Z"/>
          <w:rFonts w:asciiTheme="minorHAnsi" w:eastAsiaTheme="minorEastAsia" w:hAnsiTheme="minorHAnsi" w:cstheme="minorBidi"/>
          <w:noProof/>
          <w:sz w:val="21"/>
          <w:szCs w:val="22"/>
        </w:rPr>
      </w:pPr>
      <w:del w:id="165" w:author="誠 佐藤" w:date="2019-09-30T12:31:00Z">
        <w:r w:rsidRPr="003D2F73" w:rsidDel="003D2F73">
          <w:rPr>
            <w:noProof/>
            <w:rPrChange w:id="166" w:author="誠 佐藤" w:date="2019-09-30T12:31:00Z">
              <w:rPr>
                <w:rStyle w:val="aa"/>
                <w:noProof/>
              </w:rPr>
            </w:rPrChange>
          </w:rPr>
          <w:delText>4.1</w:delText>
        </w:r>
        <w:r w:rsidDel="003D2F73">
          <w:rPr>
            <w:rFonts w:asciiTheme="minorHAnsi" w:eastAsiaTheme="minorEastAsia" w:hAnsiTheme="minorHAnsi" w:cstheme="minorBidi"/>
            <w:noProof/>
            <w:sz w:val="21"/>
            <w:szCs w:val="22"/>
          </w:rPr>
          <w:tab/>
        </w:r>
        <w:r w:rsidRPr="003D2F73" w:rsidDel="003D2F73">
          <w:rPr>
            <w:noProof/>
            <w:rPrChange w:id="167" w:author="誠 佐藤" w:date="2019-09-30T12:31:00Z">
              <w:rPr>
                <w:rStyle w:val="aa"/>
                <w:noProof/>
              </w:rPr>
            </w:rPrChange>
          </w:rPr>
          <w:delText>顕熱</w:delText>
        </w:r>
        <w:r w:rsidDel="003D2F73">
          <w:rPr>
            <w:noProof/>
            <w:webHidden/>
          </w:rPr>
          <w:tab/>
          <w:delText>6</w:delText>
        </w:r>
      </w:del>
    </w:p>
    <w:p w14:paraId="7CD089FE" w14:textId="2E1F1ADC" w:rsidR="006D6524" w:rsidDel="003D2F73" w:rsidRDefault="006D6524">
      <w:pPr>
        <w:pStyle w:val="23"/>
        <w:tabs>
          <w:tab w:val="left" w:pos="800"/>
          <w:tab w:val="right" w:leader="dot" w:pos="9736"/>
        </w:tabs>
        <w:rPr>
          <w:del w:id="168" w:author="誠 佐藤" w:date="2019-09-30T12:31:00Z"/>
          <w:rFonts w:asciiTheme="minorHAnsi" w:eastAsiaTheme="minorEastAsia" w:hAnsiTheme="minorHAnsi" w:cstheme="minorBidi"/>
          <w:noProof/>
          <w:sz w:val="21"/>
          <w:szCs w:val="22"/>
        </w:rPr>
      </w:pPr>
      <w:del w:id="169" w:author="誠 佐藤" w:date="2019-09-30T12:31:00Z">
        <w:r w:rsidRPr="003D2F73" w:rsidDel="003D2F73">
          <w:rPr>
            <w:noProof/>
            <w:rPrChange w:id="170" w:author="誠 佐藤" w:date="2019-09-30T12:31:00Z">
              <w:rPr>
                <w:rStyle w:val="aa"/>
                <w:noProof/>
              </w:rPr>
            </w:rPrChange>
          </w:rPr>
          <w:delText>4.2</w:delText>
        </w:r>
        <w:r w:rsidDel="003D2F73">
          <w:rPr>
            <w:rFonts w:asciiTheme="minorHAnsi" w:eastAsiaTheme="minorEastAsia" w:hAnsiTheme="minorHAnsi" w:cstheme="minorBidi"/>
            <w:noProof/>
            <w:sz w:val="21"/>
            <w:szCs w:val="22"/>
          </w:rPr>
          <w:tab/>
        </w:r>
        <w:r w:rsidRPr="003D2F73" w:rsidDel="003D2F73">
          <w:rPr>
            <w:noProof/>
            <w:rPrChange w:id="171" w:author="誠 佐藤" w:date="2019-09-30T12:31:00Z">
              <w:rPr>
                <w:rStyle w:val="aa"/>
                <w:noProof/>
              </w:rPr>
            </w:rPrChange>
          </w:rPr>
          <w:delText>潜熱</w:delText>
        </w:r>
        <w:r w:rsidDel="003D2F73">
          <w:rPr>
            <w:noProof/>
            <w:webHidden/>
          </w:rPr>
          <w:tab/>
          <w:delText>7</w:delText>
        </w:r>
      </w:del>
    </w:p>
    <w:p w14:paraId="674AD028" w14:textId="61A7661E" w:rsidR="006D6524" w:rsidDel="003D2F73" w:rsidRDefault="006D6524">
      <w:pPr>
        <w:pStyle w:val="11"/>
        <w:tabs>
          <w:tab w:val="left" w:pos="1000"/>
          <w:tab w:val="right" w:leader="dot" w:pos="9736"/>
        </w:tabs>
        <w:rPr>
          <w:del w:id="172" w:author="誠 佐藤" w:date="2019-09-30T12:31:00Z"/>
          <w:rFonts w:asciiTheme="minorHAnsi" w:eastAsiaTheme="minorEastAsia" w:hAnsiTheme="minorHAnsi" w:cstheme="minorBidi"/>
          <w:noProof/>
          <w:sz w:val="21"/>
          <w:szCs w:val="22"/>
        </w:rPr>
      </w:pPr>
      <w:del w:id="173" w:author="誠 佐藤" w:date="2019-09-30T12:31:00Z">
        <w:r w:rsidRPr="003D2F73" w:rsidDel="003D2F73">
          <w:rPr>
            <w:noProof/>
            <w:rPrChange w:id="174" w:author="誠 佐藤" w:date="2019-09-30T12:31:00Z">
              <w:rPr>
                <w:rStyle w:val="aa"/>
                <w:noProof/>
              </w:rPr>
            </w:rPrChange>
          </w:rPr>
          <w:delText>付録</w:delText>
        </w:r>
        <w:r w:rsidRPr="003D2F73" w:rsidDel="003D2F73">
          <w:rPr>
            <w:noProof/>
            <w:rPrChange w:id="175" w:author="誠 佐藤" w:date="2019-09-30T12:31:00Z">
              <w:rPr>
                <w:rStyle w:val="aa"/>
                <w:noProof/>
              </w:rPr>
            </w:rPrChange>
          </w:rPr>
          <w:delText>1</w:delText>
        </w:r>
        <w:r w:rsidRPr="003D2F73" w:rsidDel="003D2F73">
          <w:rPr>
            <w:noProof/>
            <w:rPrChange w:id="17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77" w:author="誠 佐藤" w:date="2019-09-30T12:31:00Z">
              <w:rPr>
                <w:rStyle w:val="aa"/>
                <w:noProof/>
              </w:rPr>
            </w:rPrChange>
          </w:rPr>
          <w:delText>表面温度の計算</w:delText>
        </w:r>
        <w:r w:rsidDel="003D2F73">
          <w:rPr>
            <w:noProof/>
            <w:webHidden/>
          </w:rPr>
          <w:tab/>
          <w:delText>9</w:delText>
        </w:r>
      </w:del>
    </w:p>
    <w:p w14:paraId="3C207B41" w14:textId="4144C53C" w:rsidR="006D6524" w:rsidDel="003D2F73" w:rsidRDefault="006D6524">
      <w:pPr>
        <w:pStyle w:val="11"/>
        <w:tabs>
          <w:tab w:val="left" w:pos="1000"/>
          <w:tab w:val="right" w:leader="dot" w:pos="9736"/>
        </w:tabs>
        <w:rPr>
          <w:del w:id="178" w:author="誠 佐藤" w:date="2019-09-30T12:31:00Z"/>
          <w:rFonts w:asciiTheme="minorHAnsi" w:eastAsiaTheme="minorEastAsia" w:hAnsiTheme="minorHAnsi" w:cstheme="minorBidi"/>
          <w:noProof/>
          <w:sz w:val="21"/>
          <w:szCs w:val="22"/>
        </w:rPr>
      </w:pPr>
      <w:del w:id="179" w:author="誠 佐藤" w:date="2019-09-30T12:31:00Z">
        <w:r w:rsidRPr="003D2F73" w:rsidDel="003D2F73">
          <w:rPr>
            <w:noProof/>
            <w:rPrChange w:id="180" w:author="誠 佐藤" w:date="2019-09-30T12:31:00Z">
              <w:rPr>
                <w:rStyle w:val="aa"/>
                <w:noProof/>
              </w:rPr>
            </w:rPrChange>
          </w:rPr>
          <w:delText>付録</w:delText>
        </w:r>
        <w:r w:rsidRPr="003D2F73" w:rsidDel="003D2F73">
          <w:rPr>
            <w:noProof/>
            <w:rPrChange w:id="181" w:author="誠 佐藤" w:date="2019-09-30T12:31:00Z">
              <w:rPr>
                <w:rStyle w:val="aa"/>
                <w:noProof/>
              </w:rPr>
            </w:rPrChange>
          </w:rPr>
          <w:delText>2</w:delText>
        </w:r>
        <w:r w:rsidRPr="003D2F73" w:rsidDel="003D2F73">
          <w:rPr>
            <w:noProof/>
            <w:rPrChange w:id="18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83" w:author="誠 佐藤" w:date="2019-09-30T12:31:00Z">
              <w:rPr>
                <w:rStyle w:val="aa"/>
                <w:noProof/>
              </w:rPr>
            </w:rPrChange>
          </w:rPr>
          <w:delText>応答係数の初項、指数項別応答係数、公比の計算</w:delText>
        </w:r>
        <w:r w:rsidDel="003D2F73">
          <w:rPr>
            <w:noProof/>
            <w:webHidden/>
          </w:rPr>
          <w:tab/>
          <w:delText>10</w:delText>
        </w:r>
      </w:del>
    </w:p>
    <w:p w14:paraId="45253598" w14:textId="07F45B49" w:rsidR="006D6524" w:rsidDel="003D2F73" w:rsidRDefault="006D6524">
      <w:pPr>
        <w:pStyle w:val="11"/>
        <w:tabs>
          <w:tab w:val="left" w:pos="1000"/>
          <w:tab w:val="right" w:leader="dot" w:pos="9736"/>
        </w:tabs>
        <w:rPr>
          <w:del w:id="184" w:author="誠 佐藤" w:date="2019-09-30T12:31:00Z"/>
          <w:rFonts w:asciiTheme="minorHAnsi" w:eastAsiaTheme="minorEastAsia" w:hAnsiTheme="minorHAnsi" w:cstheme="minorBidi"/>
          <w:noProof/>
          <w:sz w:val="21"/>
          <w:szCs w:val="22"/>
        </w:rPr>
      </w:pPr>
      <w:del w:id="185" w:author="誠 佐藤" w:date="2019-09-30T12:31:00Z">
        <w:r w:rsidRPr="003D2F73" w:rsidDel="003D2F73">
          <w:rPr>
            <w:noProof/>
            <w:rPrChange w:id="186" w:author="誠 佐藤" w:date="2019-09-30T12:31:00Z">
              <w:rPr>
                <w:rStyle w:val="aa"/>
                <w:noProof/>
              </w:rPr>
            </w:rPrChange>
          </w:rPr>
          <w:delText>付録</w:delText>
        </w:r>
        <w:r w:rsidRPr="003D2F73" w:rsidDel="003D2F73">
          <w:rPr>
            <w:noProof/>
            <w:rPrChange w:id="187" w:author="誠 佐藤" w:date="2019-09-30T12:31:00Z">
              <w:rPr>
                <w:rStyle w:val="aa"/>
                <w:noProof/>
              </w:rPr>
            </w:rPrChange>
          </w:rPr>
          <w:delText>3</w:delText>
        </w:r>
        <w:r w:rsidRPr="003D2F73" w:rsidDel="003D2F73">
          <w:rPr>
            <w:noProof/>
            <w:rPrChange w:id="18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89" w:author="誠 佐藤" w:date="2019-09-30T12:31:00Z">
              <w:rPr>
                <w:rStyle w:val="aa"/>
                <w:noProof/>
              </w:rPr>
            </w:rPrChange>
          </w:rPr>
          <w:delText>人体の熱伝達率</w:delText>
        </w:r>
        <w:r w:rsidDel="003D2F73">
          <w:rPr>
            <w:noProof/>
            <w:webHidden/>
          </w:rPr>
          <w:tab/>
          <w:delText>12</w:delText>
        </w:r>
      </w:del>
    </w:p>
    <w:p w14:paraId="3F85DEE9" w14:textId="2CC8CCD6" w:rsidR="006D6524" w:rsidDel="003D2F73" w:rsidRDefault="006D6524">
      <w:pPr>
        <w:pStyle w:val="11"/>
        <w:tabs>
          <w:tab w:val="left" w:pos="1000"/>
          <w:tab w:val="right" w:leader="dot" w:pos="9736"/>
        </w:tabs>
        <w:rPr>
          <w:del w:id="190" w:author="誠 佐藤" w:date="2019-09-30T12:31:00Z"/>
          <w:rFonts w:asciiTheme="minorHAnsi" w:eastAsiaTheme="minorEastAsia" w:hAnsiTheme="minorHAnsi" w:cstheme="minorBidi"/>
          <w:noProof/>
          <w:sz w:val="21"/>
          <w:szCs w:val="22"/>
        </w:rPr>
      </w:pPr>
      <w:del w:id="191" w:author="誠 佐藤" w:date="2019-09-30T12:31:00Z">
        <w:r w:rsidRPr="003D2F73" w:rsidDel="003D2F73">
          <w:rPr>
            <w:noProof/>
            <w:rPrChange w:id="192" w:author="誠 佐藤" w:date="2019-09-30T12:31:00Z">
              <w:rPr>
                <w:rStyle w:val="aa"/>
                <w:noProof/>
              </w:rPr>
            </w:rPrChange>
          </w:rPr>
          <w:delText>付録</w:delText>
        </w:r>
        <w:r w:rsidRPr="003D2F73" w:rsidDel="003D2F73">
          <w:rPr>
            <w:noProof/>
            <w:rPrChange w:id="193" w:author="誠 佐藤" w:date="2019-09-30T12:31:00Z">
              <w:rPr>
                <w:rStyle w:val="aa"/>
                <w:noProof/>
              </w:rPr>
            </w:rPrChange>
          </w:rPr>
          <w:delText>4</w:delText>
        </w:r>
        <w:r w:rsidRPr="003D2F73" w:rsidDel="003D2F73">
          <w:rPr>
            <w:noProof/>
            <w:rPrChange w:id="19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195" w:author="誠 佐藤" w:date="2019-09-30T12:31:00Z">
              <w:rPr>
                <w:rStyle w:val="aa"/>
                <w:noProof/>
              </w:rPr>
            </w:rPrChange>
          </w:rPr>
          <w:delText>気象データの補間方法</w:delText>
        </w:r>
        <w:r w:rsidDel="003D2F73">
          <w:rPr>
            <w:noProof/>
            <w:webHidden/>
          </w:rPr>
          <w:tab/>
          <w:delText>13</w:delText>
        </w:r>
      </w:del>
    </w:p>
    <w:p w14:paraId="0DC5708E" w14:textId="22087062" w:rsidR="006D6524" w:rsidDel="003D2F73" w:rsidRDefault="006D6524">
      <w:pPr>
        <w:pStyle w:val="11"/>
        <w:tabs>
          <w:tab w:val="left" w:pos="1000"/>
          <w:tab w:val="right" w:leader="dot" w:pos="9736"/>
        </w:tabs>
        <w:rPr>
          <w:del w:id="196" w:author="誠 佐藤" w:date="2019-09-30T12:31:00Z"/>
          <w:rFonts w:asciiTheme="minorHAnsi" w:eastAsiaTheme="minorEastAsia" w:hAnsiTheme="minorHAnsi" w:cstheme="minorBidi"/>
          <w:noProof/>
          <w:sz w:val="21"/>
          <w:szCs w:val="22"/>
        </w:rPr>
      </w:pPr>
      <w:del w:id="197" w:author="誠 佐藤" w:date="2019-09-30T12:31:00Z">
        <w:r w:rsidRPr="003D2F73" w:rsidDel="003D2F73">
          <w:rPr>
            <w:noProof/>
            <w:rPrChange w:id="198" w:author="誠 佐藤" w:date="2019-09-30T12:31:00Z">
              <w:rPr>
                <w:rStyle w:val="aa"/>
                <w:noProof/>
              </w:rPr>
            </w:rPrChange>
          </w:rPr>
          <w:delText>付録</w:delText>
        </w:r>
        <w:r w:rsidRPr="003D2F73" w:rsidDel="003D2F73">
          <w:rPr>
            <w:noProof/>
            <w:rPrChange w:id="199" w:author="誠 佐藤" w:date="2019-09-30T12:31:00Z">
              <w:rPr>
                <w:rStyle w:val="aa"/>
                <w:noProof/>
              </w:rPr>
            </w:rPrChange>
          </w:rPr>
          <w:delText>5</w:delText>
        </w:r>
        <w:r w:rsidRPr="003D2F73" w:rsidDel="003D2F73">
          <w:rPr>
            <w:noProof/>
            <w:rPrChange w:id="20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01" w:author="誠 佐藤" w:date="2019-09-30T12:31:00Z">
              <w:rPr>
                <w:rStyle w:val="aa"/>
                <w:noProof/>
              </w:rPr>
            </w:rPrChange>
          </w:rPr>
          <w:delText>太陽位置の計算</w:delText>
        </w:r>
        <w:r w:rsidDel="003D2F73">
          <w:rPr>
            <w:noProof/>
            <w:webHidden/>
          </w:rPr>
          <w:tab/>
          <w:delText>14</w:delText>
        </w:r>
      </w:del>
    </w:p>
    <w:p w14:paraId="6A7BBE3E" w14:textId="727B64A8" w:rsidR="006D6524" w:rsidDel="003D2F73" w:rsidRDefault="006D6524">
      <w:pPr>
        <w:pStyle w:val="11"/>
        <w:tabs>
          <w:tab w:val="left" w:pos="1000"/>
          <w:tab w:val="right" w:leader="dot" w:pos="9736"/>
        </w:tabs>
        <w:rPr>
          <w:del w:id="202" w:author="誠 佐藤" w:date="2019-09-30T12:31:00Z"/>
          <w:rFonts w:asciiTheme="minorHAnsi" w:eastAsiaTheme="minorEastAsia" w:hAnsiTheme="minorHAnsi" w:cstheme="minorBidi"/>
          <w:noProof/>
          <w:sz w:val="21"/>
          <w:szCs w:val="22"/>
        </w:rPr>
      </w:pPr>
      <w:del w:id="203" w:author="誠 佐藤" w:date="2019-09-30T12:31:00Z">
        <w:r w:rsidRPr="003D2F73" w:rsidDel="003D2F73">
          <w:rPr>
            <w:noProof/>
            <w:rPrChange w:id="204" w:author="誠 佐藤" w:date="2019-09-30T12:31:00Z">
              <w:rPr>
                <w:rStyle w:val="aa"/>
                <w:noProof/>
              </w:rPr>
            </w:rPrChange>
          </w:rPr>
          <w:delText>付録</w:delText>
        </w:r>
        <w:r w:rsidRPr="003D2F73" w:rsidDel="003D2F73">
          <w:rPr>
            <w:noProof/>
            <w:rPrChange w:id="205" w:author="誠 佐藤" w:date="2019-09-30T12:31:00Z">
              <w:rPr>
                <w:rStyle w:val="aa"/>
                <w:noProof/>
              </w:rPr>
            </w:rPrChange>
          </w:rPr>
          <w:delText>6</w:delText>
        </w:r>
        <w:r w:rsidRPr="003D2F73" w:rsidDel="003D2F73">
          <w:rPr>
            <w:noProof/>
            <w:rPrChange w:id="20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07" w:author="誠 佐藤" w:date="2019-09-30T12:31:00Z">
              <w:rPr>
                <w:rStyle w:val="aa"/>
                <w:noProof/>
              </w:rPr>
            </w:rPrChange>
          </w:rPr>
          <w:delText>入射角の方向余弦</w:delText>
        </w:r>
        <w:r w:rsidDel="003D2F73">
          <w:rPr>
            <w:noProof/>
            <w:webHidden/>
          </w:rPr>
          <w:tab/>
          <w:delText>16</w:delText>
        </w:r>
      </w:del>
    </w:p>
    <w:p w14:paraId="283E3561" w14:textId="31417F0E" w:rsidR="006D6524" w:rsidDel="003D2F73" w:rsidRDefault="006D6524">
      <w:pPr>
        <w:pStyle w:val="11"/>
        <w:tabs>
          <w:tab w:val="left" w:pos="1000"/>
          <w:tab w:val="right" w:leader="dot" w:pos="9736"/>
        </w:tabs>
        <w:rPr>
          <w:del w:id="208" w:author="誠 佐藤" w:date="2019-09-30T12:31:00Z"/>
          <w:rFonts w:asciiTheme="minorHAnsi" w:eastAsiaTheme="minorEastAsia" w:hAnsiTheme="minorHAnsi" w:cstheme="minorBidi"/>
          <w:noProof/>
          <w:sz w:val="21"/>
          <w:szCs w:val="22"/>
        </w:rPr>
      </w:pPr>
      <w:del w:id="209" w:author="誠 佐藤" w:date="2019-09-30T12:31:00Z">
        <w:r w:rsidRPr="003D2F73" w:rsidDel="003D2F73">
          <w:rPr>
            <w:noProof/>
            <w:rPrChange w:id="210" w:author="誠 佐藤" w:date="2019-09-30T12:31:00Z">
              <w:rPr>
                <w:rStyle w:val="aa"/>
                <w:noProof/>
              </w:rPr>
            </w:rPrChange>
          </w:rPr>
          <w:delText>付録</w:delText>
        </w:r>
        <w:r w:rsidRPr="003D2F73" w:rsidDel="003D2F73">
          <w:rPr>
            <w:noProof/>
            <w:rPrChange w:id="211" w:author="誠 佐藤" w:date="2019-09-30T12:31:00Z">
              <w:rPr>
                <w:rStyle w:val="aa"/>
                <w:noProof/>
              </w:rPr>
            </w:rPrChange>
          </w:rPr>
          <w:delText>7</w:delText>
        </w:r>
        <w:r w:rsidRPr="003D2F73" w:rsidDel="003D2F73">
          <w:rPr>
            <w:noProof/>
            <w:rPrChange w:id="21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13" w:author="誠 佐藤" w:date="2019-09-30T12:31:00Z">
              <w:rPr>
                <w:rStyle w:val="aa"/>
                <w:noProof/>
              </w:rPr>
            </w:rPrChange>
          </w:rPr>
          <w:delText>傾斜面日射量</w:delText>
        </w:r>
        <w:r w:rsidDel="003D2F73">
          <w:rPr>
            <w:noProof/>
            <w:webHidden/>
          </w:rPr>
          <w:tab/>
          <w:delText>17</w:delText>
        </w:r>
      </w:del>
    </w:p>
    <w:p w14:paraId="75929071" w14:textId="001CB675" w:rsidR="006D6524" w:rsidDel="003D2F73" w:rsidRDefault="006D6524">
      <w:pPr>
        <w:pStyle w:val="11"/>
        <w:tabs>
          <w:tab w:val="left" w:pos="1000"/>
          <w:tab w:val="right" w:leader="dot" w:pos="9736"/>
        </w:tabs>
        <w:rPr>
          <w:del w:id="214" w:author="誠 佐藤" w:date="2019-09-30T12:31:00Z"/>
          <w:rFonts w:asciiTheme="minorHAnsi" w:eastAsiaTheme="minorEastAsia" w:hAnsiTheme="minorHAnsi" w:cstheme="minorBidi"/>
          <w:noProof/>
          <w:sz w:val="21"/>
          <w:szCs w:val="22"/>
        </w:rPr>
      </w:pPr>
      <w:del w:id="215" w:author="誠 佐藤" w:date="2019-09-30T12:31:00Z">
        <w:r w:rsidRPr="003D2F73" w:rsidDel="003D2F73">
          <w:rPr>
            <w:noProof/>
            <w:rPrChange w:id="216" w:author="誠 佐藤" w:date="2019-09-30T12:31:00Z">
              <w:rPr>
                <w:rStyle w:val="aa"/>
                <w:noProof/>
              </w:rPr>
            </w:rPrChange>
          </w:rPr>
          <w:delText>付録</w:delText>
        </w:r>
        <w:r w:rsidRPr="003D2F73" w:rsidDel="003D2F73">
          <w:rPr>
            <w:noProof/>
            <w:rPrChange w:id="217" w:author="誠 佐藤" w:date="2019-09-30T12:31:00Z">
              <w:rPr>
                <w:rStyle w:val="aa"/>
                <w:noProof/>
              </w:rPr>
            </w:rPrChange>
          </w:rPr>
          <w:delText>8</w:delText>
        </w:r>
        <w:r w:rsidRPr="003D2F73" w:rsidDel="003D2F73">
          <w:rPr>
            <w:noProof/>
            <w:rPrChange w:id="21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19" w:author="誠 佐藤" w:date="2019-09-30T12:31:00Z">
              <w:rPr>
                <w:rStyle w:val="aa"/>
                <w:noProof/>
              </w:rPr>
            </w:rPrChange>
          </w:rPr>
          <w:delText>ひさしの影面積の計算</w:delText>
        </w:r>
        <w:r w:rsidDel="003D2F73">
          <w:rPr>
            <w:noProof/>
            <w:webHidden/>
          </w:rPr>
          <w:tab/>
          <w:delText>18</w:delText>
        </w:r>
      </w:del>
    </w:p>
    <w:p w14:paraId="12BC46D3" w14:textId="447089B7" w:rsidR="006D6524" w:rsidDel="003D2F73" w:rsidRDefault="006D6524">
      <w:pPr>
        <w:pStyle w:val="11"/>
        <w:tabs>
          <w:tab w:val="left" w:pos="1000"/>
          <w:tab w:val="right" w:leader="dot" w:pos="9736"/>
        </w:tabs>
        <w:rPr>
          <w:del w:id="220" w:author="誠 佐藤" w:date="2019-09-30T12:31:00Z"/>
          <w:rFonts w:asciiTheme="minorHAnsi" w:eastAsiaTheme="minorEastAsia" w:hAnsiTheme="minorHAnsi" w:cstheme="minorBidi"/>
          <w:noProof/>
          <w:sz w:val="21"/>
          <w:szCs w:val="22"/>
        </w:rPr>
      </w:pPr>
      <w:del w:id="221" w:author="誠 佐藤" w:date="2019-09-30T12:31:00Z">
        <w:r w:rsidRPr="003D2F73" w:rsidDel="003D2F73">
          <w:rPr>
            <w:noProof/>
            <w:rPrChange w:id="222" w:author="誠 佐藤" w:date="2019-09-30T12:31:00Z">
              <w:rPr>
                <w:rStyle w:val="aa"/>
                <w:noProof/>
              </w:rPr>
            </w:rPrChange>
          </w:rPr>
          <w:delText>付録</w:delText>
        </w:r>
        <w:r w:rsidRPr="003D2F73" w:rsidDel="003D2F73">
          <w:rPr>
            <w:noProof/>
            <w:rPrChange w:id="223" w:author="誠 佐藤" w:date="2019-09-30T12:31:00Z">
              <w:rPr>
                <w:rStyle w:val="aa"/>
                <w:noProof/>
              </w:rPr>
            </w:rPrChange>
          </w:rPr>
          <w:delText>9</w:delText>
        </w:r>
        <w:r w:rsidRPr="003D2F73" w:rsidDel="003D2F73">
          <w:rPr>
            <w:noProof/>
            <w:rPrChange w:id="22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25" w:author="誠 佐藤" w:date="2019-09-30T12:31:00Z">
              <w:rPr>
                <w:rStyle w:val="aa"/>
                <w:noProof/>
              </w:rPr>
            </w:rPrChange>
          </w:rPr>
          <w:delText>裏面相当温度</w:delText>
        </w:r>
        <w:r w:rsidDel="003D2F73">
          <w:rPr>
            <w:noProof/>
            <w:webHidden/>
          </w:rPr>
          <w:tab/>
          <w:delText>19</w:delText>
        </w:r>
      </w:del>
    </w:p>
    <w:p w14:paraId="5BF5C539" w14:textId="2C8ACBC4" w:rsidR="006D6524" w:rsidDel="003D2F73" w:rsidRDefault="006D6524">
      <w:pPr>
        <w:pStyle w:val="11"/>
        <w:tabs>
          <w:tab w:val="left" w:pos="1000"/>
          <w:tab w:val="right" w:leader="dot" w:pos="9736"/>
        </w:tabs>
        <w:rPr>
          <w:del w:id="226" w:author="誠 佐藤" w:date="2019-09-30T12:31:00Z"/>
          <w:rFonts w:asciiTheme="minorHAnsi" w:eastAsiaTheme="minorEastAsia" w:hAnsiTheme="minorHAnsi" w:cstheme="minorBidi"/>
          <w:noProof/>
          <w:sz w:val="21"/>
          <w:szCs w:val="22"/>
        </w:rPr>
      </w:pPr>
      <w:del w:id="227" w:author="誠 佐藤" w:date="2019-09-30T12:31:00Z">
        <w:r w:rsidRPr="003D2F73" w:rsidDel="003D2F73">
          <w:rPr>
            <w:noProof/>
            <w:rPrChange w:id="228" w:author="誠 佐藤" w:date="2019-09-30T12:31:00Z">
              <w:rPr>
                <w:rStyle w:val="aa"/>
                <w:noProof/>
              </w:rPr>
            </w:rPrChange>
          </w:rPr>
          <w:delText>付録</w:delText>
        </w:r>
        <w:r w:rsidRPr="003D2F73" w:rsidDel="003D2F73">
          <w:rPr>
            <w:noProof/>
            <w:rPrChange w:id="229" w:author="誠 佐藤" w:date="2019-09-30T12:31:00Z">
              <w:rPr>
                <w:rStyle w:val="aa"/>
                <w:noProof/>
              </w:rPr>
            </w:rPrChange>
          </w:rPr>
          <w:delText>10</w:delText>
        </w:r>
        <w:r w:rsidRPr="003D2F73" w:rsidDel="003D2F73">
          <w:rPr>
            <w:noProof/>
            <w:rPrChange w:id="23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31" w:author="誠 佐藤" w:date="2019-09-30T12:31:00Z">
              <w:rPr>
                <w:rStyle w:val="aa"/>
                <w:noProof/>
              </w:rPr>
            </w:rPrChange>
          </w:rPr>
          <w:delText>窓の入射角特性</w:delText>
        </w:r>
        <w:r w:rsidDel="003D2F73">
          <w:rPr>
            <w:noProof/>
            <w:webHidden/>
          </w:rPr>
          <w:tab/>
          <w:delText>20</w:delText>
        </w:r>
      </w:del>
    </w:p>
    <w:p w14:paraId="7E9BFADD" w14:textId="6CEB65BC" w:rsidR="006D6524" w:rsidDel="003D2F73" w:rsidRDefault="006D6524">
      <w:pPr>
        <w:pStyle w:val="11"/>
        <w:tabs>
          <w:tab w:val="left" w:pos="1000"/>
          <w:tab w:val="right" w:leader="dot" w:pos="9736"/>
        </w:tabs>
        <w:rPr>
          <w:del w:id="232" w:author="誠 佐藤" w:date="2019-09-30T12:31:00Z"/>
          <w:rFonts w:asciiTheme="minorHAnsi" w:eastAsiaTheme="minorEastAsia" w:hAnsiTheme="minorHAnsi" w:cstheme="minorBidi"/>
          <w:noProof/>
          <w:sz w:val="21"/>
          <w:szCs w:val="22"/>
        </w:rPr>
      </w:pPr>
      <w:del w:id="233" w:author="誠 佐藤" w:date="2019-09-30T12:31:00Z">
        <w:r w:rsidRPr="003D2F73" w:rsidDel="003D2F73">
          <w:rPr>
            <w:noProof/>
            <w:rPrChange w:id="234" w:author="誠 佐藤" w:date="2019-09-30T12:31:00Z">
              <w:rPr>
                <w:rStyle w:val="aa"/>
                <w:noProof/>
              </w:rPr>
            </w:rPrChange>
          </w:rPr>
          <w:delText>付録</w:delText>
        </w:r>
        <w:r w:rsidRPr="003D2F73" w:rsidDel="003D2F73">
          <w:rPr>
            <w:noProof/>
            <w:rPrChange w:id="235" w:author="誠 佐藤" w:date="2019-09-30T12:31:00Z">
              <w:rPr>
                <w:rStyle w:val="aa"/>
                <w:noProof/>
              </w:rPr>
            </w:rPrChange>
          </w:rPr>
          <w:delText>11</w:delText>
        </w:r>
        <w:r w:rsidRPr="003D2F73" w:rsidDel="003D2F73">
          <w:rPr>
            <w:noProof/>
            <w:rPrChange w:id="23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37" w:author="誠 佐藤" w:date="2019-09-30T12:31:00Z">
              <w:rPr>
                <w:rStyle w:val="aa"/>
                <w:noProof/>
              </w:rPr>
            </w:rPrChange>
          </w:rPr>
          <w:delText>窓の透過日射熱取得の計算</w:delText>
        </w:r>
        <w:r w:rsidDel="003D2F73">
          <w:rPr>
            <w:noProof/>
            <w:webHidden/>
          </w:rPr>
          <w:tab/>
          <w:delText>21</w:delText>
        </w:r>
      </w:del>
    </w:p>
    <w:p w14:paraId="40F3E459" w14:textId="7CE11C12" w:rsidR="006D6524" w:rsidDel="003D2F73" w:rsidRDefault="006D6524">
      <w:pPr>
        <w:pStyle w:val="11"/>
        <w:tabs>
          <w:tab w:val="left" w:pos="1000"/>
          <w:tab w:val="right" w:leader="dot" w:pos="9736"/>
        </w:tabs>
        <w:rPr>
          <w:del w:id="238" w:author="誠 佐藤" w:date="2019-09-30T12:31:00Z"/>
          <w:rFonts w:asciiTheme="minorHAnsi" w:eastAsiaTheme="minorEastAsia" w:hAnsiTheme="minorHAnsi" w:cstheme="minorBidi"/>
          <w:noProof/>
          <w:sz w:val="21"/>
          <w:szCs w:val="22"/>
        </w:rPr>
      </w:pPr>
      <w:del w:id="239" w:author="誠 佐藤" w:date="2019-09-30T12:31:00Z">
        <w:r w:rsidRPr="003D2F73" w:rsidDel="003D2F73">
          <w:rPr>
            <w:noProof/>
            <w:rPrChange w:id="240" w:author="誠 佐藤" w:date="2019-09-30T12:31:00Z">
              <w:rPr>
                <w:rStyle w:val="aa"/>
                <w:noProof/>
              </w:rPr>
            </w:rPrChange>
          </w:rPr>
          <w:delText>付録</w:delText>
        </w:r>
        <w:r w:rsidRPr="003D2F73" w:rsidDel="003D2F73">
          <w:rPr>
            <w:noProof/>
            <w:rPrChange w:id="241" w:author="誠 佐藤" w:date="2019-09-30T12:31:00Z">
              <w:rPr>
                <w:rStyle w:val="aa"/>
                <w:noProof/>
              </w:rPr>
            </w:rPrChange>
          </w:rPr>
          <w:delText>12</w:delText>
        </w:r>
        <w:r w:rsidRPr="003D2F73" w:rsidDel="003D2F73">
          <w:rPr>
            <w:noProof/>
            <w:rPrChange w:id="24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43" w:author="誠 佐藤" w:date="2019-09-30T12:31:00Z">
              <w:rPr>
                <w:rStyle w:val="aa"/>
                <w:noProof/>
              </w:rPr>
            </w:rPrChange>
          </w:rPr>
          <w:delText>室内表面の吸収日射量、形態係数、放射暖房放射成分吸収比率</w:delText>
        </w:r>
        <w:r w:rsidDel="003D2F73">
          <w:rPr>
            <w:noProof/>
            <w:webHidden/>
          </w:rPr>
          <w:tab/>
          <w:delText>22</w:delText>
        </w:r>
      </w:del>
    </w:p>
    <w:p w14:paraId="678C121B" w14:textId="4995688E" w:rsidR="006D6524" w:rsidDel="003D2F73" w:rsidRDefault="006D6524">
      <w:pPr>
        <w:pStyle w:val="11"/>
        <w:tabs>
          <w:tab w:val="left" w:pos="1000"/>
          <w:tab w:val="right" w:leader="dot" w:pos="9736"/>
        </w:tabs>
        <w:rPr>
          <w:del w:id="244" w:author="誠 佐藤" w:date="2019-09-30T12:31:00Z"/>
          <w:rFonts w:asciiTheme="minorHAnsi" w:eastAsiaTheme="minorEastAsia" w:hAnsiTheme="minorHAnsi" w:cstheme="minorBidi"/>
          <w:noProof/>
          <w:sz w:val="21"/>
          <w:szCs w:val="22"/>
        </w:rPr>
      </w:pPr>
      <w:del w:id="245" w:author="誠 佐藤" w:date="2019-09-30T12:31:00Z">
        <w:r w:rsidRPr="003D2F73" w:rsidDel="003D2F73">
          <w:rPr>
            <w:noProof/>
            <w:rPrChange w:id="246" w:author="誠 佐藤" w:date="2019-09-30T12:31:00Z">
              <w:rPr>
                <w:rStyle w:val="aa"/>
                <w:noProof/>
              </w:rPr>
            </w:rPrChange>
          </w:rPr>
          <w:delText>付録</w:delText>
        </w:r>
        <w:r w:rsidRPr="003D2F73" w:rsidDel="003D2F73">
          <w:rPr>
            <w:noProof/>
            <w:rPrChange w:id="247" w:author="誠 佐藤" w:date="2019-09-30T12:31:00Z">
              <w:rPr>
                <w:rStyle w:val="aa"/>
                <w:noProof/>
              </w:rPr>
            </w:rPrChange>
          </w:rPr>
          <w:delText>13</w:delText>
        </w:r>
        <w:r w:rsidRPr="003D2F73" w:rsidDel="003D2F73">
          <w:rPr>
            <w:noProof/>
            <w:rPrChange w:id="24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49" w:author="誠 佐藤" w:date="2019-09-30T12:31:00Z">
              <w:rPr>
                <w:rStyle w:val="aa"/>
                <w:noProof/>
              </w:rPr>
            </w:rPrChange>
          </w:rPr>
          <w:delText>窓の開閉と空調発停の切り替え</w:delText>
        </w:r>
        <w:r w:rsidDel="003D2F73">
          <w:rPr>
            <w:noProof/>
            <w:webHidden/>
          </w:rPr>
          <w:tab/>
          <w:delText>24</w:delText>
        </w:r>
      </w:del>
    </w:p>
    <w:p w14:paraId="039F859B" w14:textId="0AD24014" w:rsidR="006D6524" w:rsidDel="003D2F73" w:rsidRDefault="006D6524">
      <w:pPr>
        <w:pStyle w:val="11"/>
        <w:tabs>
          <w:tab w:val="left" w:pos="1000"/>
          <w:tab w:val="right" w:leader="dot" w:pos="9736"/>
        </w:tabs>
        <w:rPr>
          <w:del w:id="250" w:author="誠 佐藤" w:date="2019-09-30T12:31:00Z"/>
          <w:rFonts w:asciiTheme="minorHAnsi" w:eastAsiaTheme="minorEastAsia" w:hAnsiTheme="minorHAnsi" w:cstheme="minorBidi"/>
          <w:noProof/>
          <w:sz w:val="21"/>
          <w:szCs w:val="22"/>
        </w:rPr>
      </w:pPr>
      <w:del w:id="251" w:author="誠 佐藤" w:date="2019-09-30T12:31:00Z">
        <w:r w:rsidRPr="003D2F73" w:rsidDel="003D2F73">
          <w:rPr>
            <w:noProof/>
            <w:rPrChange w:id="252" w:author="誠 佐藤" w:date="2019-09-30T12:31:00Z">
              <w:rPr>
                <w:rStyle w:val="aa"/>
                <w:noProof/>
              </w:rPr>
            </w:rPrChange>
          </w:rPr>
          <w:delText>付録</w:delText>
        </w:r>
        <w:r w:rsidRPr="003D2F73" w:rsidDel="003D2F73">
          <w:rPr>
            <w:noProof/>
            <w:rPrChange w:id="253" w:author="誠 佐藤" w:date="2019-09-30T12:31:00Z">
              <w:rPr>
                <w:rStyle w:val="aa"/>
                <w:noProof/>
              </w:rPr>
            </w:rPrChange>
          </w:rPr>
          <w:delText>14</w:delText>
        </w:r>
        <w:r w:rsidRPr="003D2F73" w:rsidDel="003D2F73">
          <w:rPr>
            <w:noProof/>
            <w:rPrChange w:id="25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55" w:author="誠 佐藤" w:date="2019-09-30T12:31:00Z">
              <w:rPr>
                <w:rStyle w:val="aa"/>
                <w:noProof/>
              </w:rPr>
            </w:rPrChange>
          </w:rPr>
          <w:delText>家具の熱容量・熱コンダクタンスと備品等の湿気容量・湿気コンダクタンスの計算</w:delText>
        </w:r>
        <w:r w:rsidDel="003D2F73">
          <w:rPr>
            <w:noProof/>
            <w:webHidden/>
          </w:rPr>
          <w:tab/>
          <w:delText>25</w:delText>
        </w:r>
      </w:del>
    </w:p>
    <w:p w14:paraId="19D53F16" w14:textId="764457B9" w:rsidR="006D6524" w:rsidDel="003D2F73" w:rsidRDefault="006D6524">
      <w:pPr>
        <w:pStyle w:val="11"/>
        <w:tabs>
          <w:tab w:val="left" w:pos="1000"/>
          <w:tab w:val="right" w:leader="dot" w:pos="9736"/>
        </w:tabs>
        <w:rPr>
          <w:del w:id="256" w:author="誠 佐藤" w:date="2019-09-30T12:31:00Z"/>
          <w:rFonts w:asciiTheme="minorHAnsi" w:eastAsiaTheme="minorEastAsia" w:hAnsiTheme="minorHAnsi" w:cstheme="minorBidi"/>
          <w:noProof/>
          <w:sz w:val="21"/>
          <w:szCs w:val="22"/>
        </w:rPr>
      </w:pPr>
      <w:del w:id="257" w:author="誠 佐藤" w:date="2019-09-30T12:31:00Z">
        <w:r w:rsidRPr="003D2F73" w:rsidDel="003D2F73">
          <w:rPr>
            <w:noProof/>
            <w:rPrChange w:id="258" w:author="誠 佐藤" w:date="2019-09-30T12:31:00Z">
              <w:rPr>
                <w:rStyle w:val="aa"/>
                <w:noProof/>
              </w:rPr>
            </w:rPrChange>
          </w:rPr>
          <w:delText>付録</w:delText>
        </w:r>
        <w:r w:rsidRPr="003D2F73" w:rsidDel="003D2F73">
          <w:rPr>
            <w:noProof/>
            <w:rPrChange w:id="259" w:author="誠 佐藤" w:date="2019-09-30T12:31:00Z">
              <w:rPr>
                <w:rStyle w:val="aa"/>
                <w:noProof/>
              </w:rPr>
            </w:rPrChange>
          </w:rPr>
          <w:delText>15</w:delText>
        </w:r>
        <w:r w:rsidRPr="003D2F73" w:rsidDel="003D2F73">
          <w:rPr>
            <w:noProof/>
            <w:rPrChange w:id="26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61" w:author="誠 佐藤" w:date="2019-09-30T12:31:00Z">
              <w:rPr>
                <w:rStyle w:val="aa"/>
                <w:noProof/>
              </w:rPr>
            </w:rPrChange>
          </w:rPr>
          <w:delText>ルームエアコンの定格能力、風量の計算</w:delText>
        </w:r>
        <w:r w:rsidDel="003D2F73">
          <w:rPr>
            <w:noProof/>
            <w:webHidden/>
          </w:rPr>
          <w:tab/>
          <w:delText>26</w:delText>
        </w:r>
      </w:del>
    </w:p>
    <w:p w14:paraId="24E1F62D" w14:textId="678E01A2" w:rsidR="006D6524" w:rsidDel="003D2F73" w:rsidRDefault="006D6524">
      <w:pPr>
        <w:pStyle w:val="11"/>
        <w:tabs>
          <w:tab w:val="left" w:pos="1000"/>
          <w:tab w:val="right" w:leader="dot" w:pos="9736"/>
        </w:tabs>
        <w:rPr>
          <w:del w:id="262" w:author="誠 佐藤" w:date="2019-09-30T12:31:00Z"/>
          <w:rFonts w:asciiTheme="minorHAnsi" w:eastAsiaTheme="minorEastAsia" w:hAnsiTheme="minorHAnsi" w:cstheme="minorBidi"/>
          <w:noProof/>
          <w:sz w:val="21"/>
          <w:szCs w:val="22"/>
        </w:rPr>
      </w:pPr>
      <w:del w:id="263" w:author="誠 佐藤" w:date="2019-09-30T12:31:00Z">
        <w:r w:rsidRPr="003D2F73" w:rsidDel="003D2F73">
          <w:rPr>
            <w:noProof/>
            <w:rPrChange w:id="264" w:author="誠 佐藤" w:date="2019-09-30T12:31:00Z">
              <w:rPr>
                <w:rStyle w:val="aa"/>
                <w:noProof/>
              </w:rPr>
            </w:rPrChange>
          </w:rPr>
          <w:delText>付録</w:delText>
        </w:r>
        <w:r w:rsidRPr="003D2F73" w:rsidDel="003D2F73">
          <w:rPr>
            <w:noProof/>
            <w:rPrChange w:id="265" w:author="誠 佐藤" w:date="2019-09-30T12:31:00Z">
              <w:rPr>
                <w:rStyle w:val="aa"/>
                <w:noProof/>
              </w:rPr>
            </w:rPrChange>
          </w:rPr>
          <w:delText>16</w:delText>
        </w:r>
        <w:r w:rsidRPr="003D2F73" w:rsidDel="003D2F73">
          <w:rPr>
            <w:noProof/>
            <w:rPrChange w:id="26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67" w:author="誠 佐藤" w:date="2019-09-30T12:31:00Z">
              <w:rPr>
                <w:rStyle w:val="aa"/>
                <w:noProof/>
              </w:rPr>
            </w:rPrChange>
          </w:rPr>
          <w:delText>ルームエアコン吹出絶対湿度の計算</w:delText>
        </w:r>
        <w:r w:rsidDel="003D2F73">
          <w:rPr>
            <w:noProof/>
            <w:webHidden/>
          </w:rPr>
          <w:tab/>
          <w:delText>27</w:delText>
        </w:r>
      </w:del>
    </w:p>
    <w:p w14:paraId="0BADE542" w14:textId="7D7218B7" w:rsidR="006D6524" w:rsidDel="003D2F73" w:rsidRDefault="006D6524">
      <w:pPr>
        <w:pStyle w:val="11"/>
        <w:tabs>
          <w:tab w:val="left" w:pos="1000"/>
          <w:tab w:val="right" w:leader="dot" w:pos="9736"/>
        </w:tabs>
        <w:rPr>
          <w:del w:id="268" w:author="誠 佐藤" w:date="2019-09-30T12:31:00Z"/>
          <w:rFonts w:asciiTheme="minorHAnsi" w:eastAsiaTheme="minorEastAsia" w:hAnsiTheme="minorHAnsi" w:cstheme="minorBidi"/>
          <w:noProof/>
          <w:sz w:val="21"/>
          <w:szCs w:val="22"/>
        </w:rPr>
      </w:pPr>
      <w:del w:id="269" w:author="誠 佐藤" w:date="2019-09-30T12:31:00Z">
        <w:r w:rsidRPr="003D2F73" w:rsidDel="003D2F73">
          <w:rPr>
            <w:noProof/>
            <w:rPrChange w:id="270" w:author="誠 佐藤" w:date="2019-09-30T12:31:00Z">
              <w:rPr>
                <w:rStyle w:val="aa"/>
                <w:noProof/>
              </w:rPr>
            </w:rPrChange>
          </w:rPr>
          <w:delText>付録</w:delText>
        </w:r>
        <w:r w:rsidRPr="003D2F73" w:rsidDel="003D2F73">
          <w:rPr>
            <w:noProof/>
            <w:rPrChange w:id="271" w:author="誠 佐藤" w:date="2019-09-30T12:31:00Z">
              <w:rPr>
                <w:rStyle w:val="aa"/>
                <w:noProof/>
              </w:rPr>
            </w:rPrChange>
          </w:rPr>
          <w:delText>17</w:delText>
        </w:r>
        <w:r w:rsidRPr="003D2F73" w:rsidDel="003D2F73">
          <w:rPr>
            <w:noProof/>
            <w:rPrChange w:id="27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73" w:author="誠 佐藤" w:date="2019-09-30T12:31:00Z">
              <w:rPr>
                <w:rStyle w:val="aa"/>
                <w:noProof/>
              </w:rPr>
            </w:rPrChange>
          </w:rPr>
          <w:delText>計算期間と助走期間</w:delText>
        </w:r>
        <w:r w:rsidDel="003D2F73">
          <w:rPr>
            <w:noProof/>
            <w:webHidden/>
          </w:rPr>
          <w:tab/>
          <w:delText>28</w:delText>
        </w:r>
      </w:del>
    </w:p>
    <w:p w14:paraId="2940BE57" w14:textId="197C9D6B" w:rsidR="006D6524" w:rsidDel="003D2F73" w:rsidRDefault="006D6524">
      <w:pPr>
        <w:pStyle w:val="11"/>
        <w:tabs>
          <w:tab w:val="left" w:pos="1000"/>
          <w:tab w:val="right" w:leader="dot" w:pos="9736"/>
        </w:tabs>
        <w:rPr>
          <w:del w:id="274" w:author="誠 佐藤" w:date="2019-09-30T12:31:00Z"/>
          <w:rFonts w:asciiTheme="minorHAnsi" w:eastAsiaTheme="minorEastAsia" w:hAnsiTheme="minorHAnsi" w:cstheme="minorBidi"/>
          <w:noProof/>
          <w:sz w:val="21"/>
          <w:szCs w:val="22"/>
        </w:rPr>
      </w:pPr>
      <w:del w:id="275" w:author="誠 佐藤" w:date="2019-09-30T12:31:00Z">
        <w:r w:rsidRPr="003D2F73" w:rsidDel="003D2F73">
          <w:rPr>
            <w:noProof/>
            <w:rPrChange w:id="276" w:author="誠 佐藤" w:date="2019-09-30T12:31:00Z">
              <w:rPr>
                <w:rStyle w:val="aa"/>
                <w:noProof/>
              </w:rPr>
            </w:rPrChange>
          </w:rPr>
          <w:delText>付録</w:delText>
        </w:r>
        <w:r w:rsidRPr="003D2F73" w:rsidDel="003D2F73">
          <w:rPr>
            <w:noProof/>
            <w:rPrChange w:id="277" w:author="誠 佐藤" w:date="2019-09-30T12:31:00Z">
              <w:rPr>
                <w:rStyle w:val="aa"/>
                <w:noProof/>
              </w:rPr>
            </w:rPrChange>
          </w:rPr>
          <w:delText>18</w:delText>
        </w:r>
        <w:r w:rsidRPr="003D2F73" w:rsidDel="003D2F73">
          <w:rPr>
            <w:noProof/>
            <w:rPrChange w:id="27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79" w:author="誠 佐藤" w:date="2019-09-30T12:31:00Z">
              <w:rPr>
                <w:rStyle w:val="aa"/>
                <w:noProof/>
              </w:rPr>
            </w:rPrChange>
          </w:rPr>
          <w:delText>初期値と定数</w:delText>
        </w:r>
        <w:r w:rsidDel="003D2F73">
          <w:rPr>
            <w:noProof/>
            <w:webHidden/>
          </w:rPr>
          <w:tab/>
          <w:delText>29</w:delText>
        </w:r>
      </w:del>
    </w:p>
    <w:p w14:paraId="33D2CD46" w14:textId="6F619492" w:rsidR="006D6524" w:rsidDel="003D2F73" w:rsidRDefault="006D6524">
      <w:pPr>
        <w:pStyle w:val="11"/>
        <w:tabs>
          <w:tab w:val="left" w:pos="1000"/>
          <w:tab w:val="right" w:leader="dot" w:pos="9736"/>
        </w:tabs>
        <w:rPr>
          <w:del w:id="280" w:author="誠 佐藤" w:date="2019-09-30T12:31:00Z"/>
          <w:rFonts w:asciiTheme="minorHAnsi" w:eastAsiaTheme="minorEastAsia" w:hAnsiTheme="minorHAnsi" w:cstheme="minorBidi"/>
          <w:noProof/>
          <w:sz w:val="21"/>
          <w:szCs w:val="22"/>
        </w:rPr>
      </w:pPr>
      <w:del w:id="281" w:author="誠 佐藤" w:date="2019-09-30T12:31:00Z">
        <w:r w:rsidRPr="003D2F73" w:rsidDel="003D2F73">
          <w:rPr>
            <w:noProof/>
            <w:rPrChange w:id="282" w:author="誠 佐藤" w:date="2019-09-30T12:31:00Z">
              <w:rPr>
                <w:rStyle w:val="aa"/>
                <w:noProof/>
              </w:rPr>
            </w:rPrChange>
          </w:rPr>
          <w:delText>付録</w:delText>
        </w:r>
        <w:r w:rsidRPr="003D2F73" w:rsidDel="003D2F73">
          <w:rPr>
            <w:noProof/>
            <w:rPrChange w:id="283" w:author="誠 佐藤" w:date="2019-09-30T12:31:00Z">
              <w:rPr>
                <w:rStyle w:val="aa"/>
                <w:noProof/>
              </w:rPr>
            </w:rPrChange>
          </w:rPr>
          <w:delText>19</w:delText>
        </w:r>
        <w:r w:rsidRPr="003D2F73" w:rsidDel="003D2F73">
          <w:rPr>
            <w:noProof/>
            <w:rPrChange w:id="28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85" w:author="誠 佐藤" w:date="2019-09-30T12:31:00Z">
              <w:rPr>
                <w:rStyle w:val="aa"/>
                <w:noProof/>
              </w:rPr>
            </w:rPrChange>
          </w:rPr>
          <w:delText>外表面の定義</w:delText>
        </w:r>
        <w:r w:rsidDel="003D2F73">
          <w:rPr>
            <w:noProof/>
            <w:webHidden/>
          </w:rPr>
          <w:tab/>
          <w:delText>30</w:delText>
        </w:r>
      </w:del>
    </w:p>
    <w:p w14:paraId="3919BCB7" w14:textId="52A65762" w:rsidR="006D6524" w:rsidDel="003D2F73" w:rsidRDefault="006D6524">
      <w:pPr>
        <w:pStyle w:val="11"/>
        <w:tabs>
          <w:tab w:val="left" w:pos="1000"/>
          <w:tab w:val="right" w:leader="dot" w:pos="9736"/>
        </w:tabs>
        <w:rPr>
          <w:del w:id="286" w:author="誠 佐藤" w:date="2019-09-30T12:31:00Z"/>
          <w:rFonts w:asciiTheme="minorHAnsi" w:eastAsiaTheme="minorEastAsia" w:hAnsiTheme="minorHAnsi" w:cstheme="minorBidi"/>
          <w:noProof/>
          <w:sz w:val="21"/>
          <w:szCs w:val="22"/>
        </w:rPr>
      </w:pPr>
      <w:del w:id="287" w:author="誠 佐藤" w:date="2019-09-30T12:31:00Z">
        <w:r w:rsidRPr="003D2F73" w:rsidDel="003D2F73">
          <w:rPr>
            <w:noProof/>
            <w:rPrChange w:id="288" w:author="誠 佐藤" w:date="2019-09-30T12:31:00Z">
              <w:rPr>
                <w:rStyle w:val="aa"/>
                <w:noProof/>
              </w:rPr>
            </w:rPrChange>
          </w:rPr>
          <w:delText>付録</w:delText>
        </w:r>
        <w:r w:rsidRPr="003D2F73" w:rsidDel="003D2F73">
          <w:rPr>
            <w:noProof/>
            <w:rPrChange w:id="289" w:author="誠 佐藤" w:date="2019-09-30T12:31:00Z">
              <w:rPr>
                <w:rStyle w:val="aa"/>
                <w:noProof/>
              </w:rPr>
            </w:rPrChange>
          </w:rPr>
          <w:delText>20</w:delText>
        </w:r>
        <w:r w:rsidRPr="003D2F73" w:rsidDel="003D2F73">
          <w:rPr>
            <w:noProof/>
            <w:rPrChange w:id="29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91" w:author="誠 佐藤" w:date="2019-09-30T12:31:00Z">
              <w:rPr>
                <w:rStyle w:val="aa"/>
                <w:noProof/>
              </w:rPr>
            </w:rPrChange>
          </w:rPr>
          <w:delText>空間の定義</w:delText>
        </w:r>
        <w:r w:rsidDel="003D2F73">
          <w:rPr>
            <w:noProof/>
            <w:webHidden/>
          </w:rPr>
          <w:tab/>
          <w:delText>31</w:delText>
        </w:r>
      </w:del>
    </w:p>
    <w:p w14:paraId="2B697A7E" w14:textId="619F92F2" w:rsidR="006D6524" w:rsidDel="003D2F73" w:rsidRDefault="006D6524">
      <w:pPr>
        <w:pStyle w:val="11"/>
        <w:tabs>
          <w:tab w:val="left" w:pos="1000"/>
          <w:tab w:val="right" w:leader="dot" w:pos="9736"/>
        </w:tabs>
        <w:rPr>
          <w:del w:id="292" w:author="誠 佐藤" w:date="2019-09-30T12:31:00Z"/>
          <w:rFonts w:asciiTheme="minorHAnsi" w:eastAsiaTheme="minorEastAsia" w:hAnsiTheme="minorHAnsi" w:cstheme="minorBidi"/>
          <w:noProof/>
          <w:sz w:val="21"/>
          <w:szCs w:val="22"/>
        </w:rPr>
      </w:pPr>
      <w:del w:id="293" w:author="誠 佐藤" w:date="2019-09-30T12:31:00Z">
        <w:r w:rsidRPr="003D2F73" w:rsidDel="003D2F73">
          <w:rPr>
            <w:noProof/>
            <w:rPrChange w:id="294" w:author="誠 佐藤" w:date="2019-09-30T12:31:00Z">
              <w:rPr>
                <w:rStyle w:val="aa"/>
                <w:noProof/>
              </w:rPr>
            </w:rPrChange>
          </w:rPr>
          <w:delText>付録</w:delText>
        </w:r>
        <w:r w:rsidRPr="003D2F73" w:rsidDel="003D2F73">
          <w:rPr>
            <w:noProof/>
            <w:rPrChange w:id="295" w:author="誠 佐藤" w:date="2019-09-30T12:31:00Z">
              <w:rPr>
                <w:rStyle w:val="aa"/>
                <w:noProof/>
              </w:rPr>
            </w:rPrChange>
          </w:rPr>
          <w:delText>21</w:delText>
        </w:r>
        <w:r w:rsidRPr="003D2F73" w:rsidDel="003D2F73">
          <w:rPr>
            <w:noProof/>
            <w:rPrChange w:id="29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297" w:author="誠 佐藤" w:date="2019-09-30T12:31:00Z">
              <w:rPr>
                <w:rStyle w:val="aa"/>
                <w:noProof/>
              </w:rPr>
            </w:rPrChange>
          </w:rPr>
          <w:delText>隣室間換気の定義</w:delText>
        </w:r>
        <w:r w:rsidDel="003D2F73">
          <w:rPr>
            <w:noProof/>
            <w:webHidden/>
          </w:rPr>
          <w:tab/>
          <w:delText>32</w:delText>
        </w:r>
      </w:del>
    </w:p>
    <w:p w14:paraId="088D0E97" w14:textId="2B44072D" w:rsidR="006D6524" w:rsidDel="003D2F73" w:rsidRDefault="006D6524">
      <w:pPr>
        <w:pStyle w:val="11"/>
        <w:tabs>
          <w:tab w:val="left" w:pos="1000"/>
          <w:tab w:val="right" w:leader="dot" w:pos="9736"/>
        </w:tabs>
        <w:rPr>
          <w:del w:id="298" w:author="誠 佐藤" w:date="2019-09-30T12:31:00Z"/>
          <w:rFonts w:asciiTheme="minorHAnsi" w:eastAsiaTheme="minorEastAsia" w:hAnsiTheme="minorHAnsi" w:cstheme="minorBidi"/>
          <w:noProof/>
          <w:sz w:val="21"/>
          <w:szCs w:val="22"/>
        </w:rPr>
      </w:pPr>
      <w:del w:id="299" w:author="誠 佐藤" w:date="2019-09-30T12:31:00Z">
        <w:r w:rsidRPr="003D2F73" w:rsidDel="003D2F73">
          <w:rPr>
            <w:noProof/>
            <w:rPrChange w:id="300" w:author="誠 佐藤" w:date="2019-09-30T12:31:00Z">
              <w:rPr>
                <w:rStyle w:val="aa"/>
                <w:noProof/>
              </w:rPr>
            </w:rPrChange>
          </w:rPr>
          <w:lastRenderedPageBreak/>
          <w:delText>付録</w:delText>
        </w:r>
        <w:r w:rsidRPr="003D2F73" w:rsidDel="003D2F73">
          <w:rPr>
            <w:noProof/>
            <w:rPrChange w:id="301" w:author="誠 佐藤" w:date="2019-09-30T12:31:00Z">
              <w:rPr>
                <w:rStyle w:val="aa"/>
                <w:noProof/>
              </w:rPr>
            </w:rPrChange>
          </w:rPr>
          <w:delText>22</w:delText>
        </w:r>
        <w:r w:rsidRPr="003D2F73" w:rsidDel="003D2F73">
          <w:rPr>
            <w:noProof/>
            <w:rPrChange w:id="30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03" w:author="誠 佐藤" w:date="2019-09-30T12:31:00Z">
              <w:rPr>
                <w:rStyle w:val="aa"/>
                <w:noProof/>
              </w:rPr>
            </w:rPrChange>
          </w:rPr>
          <w:delText>室供給熱量の最大能力の定義</w:delText>
        </w:r>
        <w:r w:rsidDel="003D2F73">
          <w:rPr>
            <w:noProof/>
            <w:webHidden/>
          </w:rPr>
          <w:tab/>
          <w:delText>33</w:delText>
        </w:r>
      </w:del>
    </w:p>
    <w:p w14:paraId="26757007" w14:textId="214FD529" w:rsidR="006D6524" w:rsidDel="003D2F73" w:rsidRDefault="006D6524">
      <w:pPr>
        <w:pStyle w:val="11"/>
        <w:tabs>
          <w:tab w:val="left" w:pos="1000"/>
          <w:tab w:val="right" w:leader="dot" w:pos="9736"/>
        </w:tabs>
        <w:rPr>
          <w:del w:id="304" w:author="誠 佐藤" w:date="2019-09-30T12:31:00Z"/>
          <w:rFonts w:asciiTheme="minorHAnsi" w:eastAsiaTheme="minorEastAsia" w:hAnsiTheme="minorHAnsi" w:cstheme="minorBidi"/>
          <w:noProof/>
          <w:sz w:val="21"/>
          <w:szCs w:val="22"/>
        </w:rPr>
      </w:pPr>
      <w:del w:id="305" w:author="誠 佐藤" w:date="2019-09-30T12:31:00Z">
        <w:r w:rsidRPr="003D2F73" w:rsidDel="003D2F73">
          <w:rPr>
            <w:noProof/>
            <w:rPrChange w:id="306" w:author="誠 佐藤" w:date="2019-09-30T12:31:00Z">
              <w:rPr>
                <w:rStyle w:val="aa"/>
                <w:noProof/>
              </w:rPr>
            </w:rPrChange>
          </w:rPr>
          <w:delText>付録</w:delText>
        </w:r>
        <w:r w:rsidRPr="003D2F73" w:rsidDel="003D2F73">
          <w:rPr>
            <w:noProof/>
            <w:rPrChange w:id="307" w:author="誠 佐藤" w:date="2019-09-30T12:31:00Z">
              <w:rPr>
                <w:rStyle w:val="aa"/>
                <w:noProof/>
              </w:rPr>
            </w:rPrChange>
          </w:rPr>
          <w:delText>23</w:delText>
        </w:r>
        <w:r w:rsidRPr="003D2F73" w:rsidDel="003D2F73">
          <w:rPr>
            <w:noProof/>
            <w:rPrChange w:id="30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09" w:author="誠 佐藤" w:date="2019-09-30T12:31:00Z">
              <w:rPr>
                <w:rStyle w:val="aa"/>
                <w:noProof/>
              </w:rPr>
            </w:rPrChange>
          </w:rPr>
          <w:delText>表面熱伝達率</w:delText>
        </w:r>
        <w:r w:rsidDel="003D2F73">
          <w:rPr>
            <w:noProof/>
            <w:webHidden/>
          </w:rPr>
          <w:tab/>
          <w:delText>34</w:delText>
        </w:r>
      </w:del>
    </w:p>
    <w:p w14:paraId="025786BA" w14:textId="69702375" w:rsidR="006D6524" w:rsidDel="003D2F73" w:rsidRDefault="006D6524">
      <w:pPr>
        <w:pStyle w:val="11"/>
        <w:tabs>
          <w:tab w:val="left" w:pos="1000"/>
          <w:tab w:val="right" w:leader="dot" w:pos="9736"/>
        </w:tabs>
        <w:rPr>
          <w:del w:id="310" w:author="誠 佐藤" w:date="2019-09-30T12:31:00Z"/>
          <w:rFonts w:asciiTheme="minorHAnsi" w:eastAsiaTheme="minorEastAsia" w:hAnsiTheme="minorHAnsi" w:cstheme="minorBidi"/>
          <w:noProof/>
          <w:sz w:val="21"/>
          <w:szCs w:val="22"/>
        </w:rPr>
      </w:pPr>
      <w:del w:id="311" w:author="誠 佐藤" w:date="2019-09-30T12:31:00Z">
        <w:r w:rsidRPr="003D2F73" w:rsidDel="003D2F73">
          <w:rPr>
            <w:noProof/>
            <w:rPrChange w:id="312" w:author="誠 佐藤" w:date="2019-09-30T12:31:00Z">
              <w:rPr>
                <w:rStyle w:val="aa"/>
                <w:noProof/>
              </w:rPr>
            </w:rPrChange>
          </w:rPr>
          <w:delText>付録</w:delText>
        </w:r>
        <w:r w:rsidRPr="003D2F73" w:rsidDel="003D2F73">
          <w:rPr>
            <w:noProof/>
            <w:rPrChange w:id="313" w:author="誠 佐藤" w:date="2019-09-30T12:31:00Z">
              <w:rPr>
                <w:rStyle w:val="aa"/>
                <w:noProof/>
              </w:rPr>
            </w:rPrChange>
          </w:rPr>
          <w:delText>24</w:delText>
        </w:r>
        <w:r w:rsidRPr="003D2F73" w:rsidDel="003D2F73">
          <w:rPr>
            <w:noProof/>
            <w:rPrChange w:id="31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15" w:author="誠 佐藤" w:date="2019-09-30T12:31:00Z">
              <w:rPr>
                <w:rStyle w:val="aa"/>
                <w:noProof/>
              </w:rPr>
            </w:rPrChange>
          </w:rPr>
          <w:delText>壁体構成</w:delText>
        </w:r>
        <w:r w:rsidDel="003D2F73">
          <w:rPr>
            <w:noProof/>
            <w:webHidden/>
          </w:rPr>
          <w:tab/>
          <w:delText>35</w:delText>
        </w:r>
      </w:del>
    </w:p>
    <w:p w14:paraId="72D83A4D" w14:textId="3E48278D" w:rsidR="006D6524" w:rsidDel="003D2F73" w:rsidRDefault="006D6524">
      <w:pPr>
        <w:pStyle w:val="11"/>
        <w:tabs>
          <w:tab w:val="left" w:pos="1000"/>
          <w:tab w:val="right" w:leader="dot" w:pos="9736"/>
        </w:tabs>
        <w:rPr>
          <w:del w:id="316" w:author="誠 佐藤" w:date="2019-09-30T12:31:00Z"/>
          <w:rFonts w:asciiTheme="minorHAnsi" w:eastAsiaTheme="minorEastAsia" w:hAnsiTheme="minorHAnsi" w:cstheme="minorBidi"/>
          <w:noProof/>
          <w:sz w:val="21"/>
          <w:szCs w:val="22"/>
        </w:rPr>
      </w:pPr>
      <w:del w:id="317" w:author="誠 佐藤" w:date="2019-09-30T12:31:00Z">
        <w:r w:rsidRPr="003D2F73" w:rsidDel="003D2F73">
          <w:rPr>
            <w:noProof/>
            <w:rPrChange w:id="318" w:author="誠 佐藤" w:date="2019-09-30T12:31:00Z">
              <w:rPr>
                <w:rStyle w:val="aa"/>
                <w:noProof/>
              </w:rPr>
            </w:rPrChange>
          </w:rPr>
          <w:delText>付録</w:delText>
        </w:r>
        <w:r w:rsidRPr="003D2F73" w:rsidDel="003D2F73">
          <w:rPr>
            <w:noProof/>
            <w:rPrChange w:id="319" w:author="誠 佐藤" w:date="2019-09-30T12:31:00Z">
              <w:rPr>
                <w:rStyle w:val="aa"/>
                <w:noProof/>
              </w:rPr>
            </w:rPrChange>
          </w:rPr>
          <w:delText>25</w:delText>
        </w:r>
        <w:r w:rsidRPr="003D2F73" w:rsidDel="003D2F73">
          <w:rPr>
            <w:noProof/>
            <w:rPrChange w:id="32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21" w:author="誠 佐藤" w:date="2019-09-30T12:31:00Z">
              <w:rPr>
                <w:rStyle w:val="aa"/>
                <w:noProof/>
              </w:rPr>
            </w:rPrChange>
          </w:rPr>
          <w:delText>開口部の仕様</w:delText>
        </w:r>
        <w:r w:rsidDel="003D2F73">
          <w:rPr>
            <w:noProof/>
            <w:webHidden/>
          </w:rPr>
          <w:tab/>
          <w:delText>36</w:delText>
        </w:r>
      </w:del>
    </w:p>
    <w:p w14:paraId="6C4186AC" w14:textId="15D57518" w:rsidR="006D6524" w:rsidDel="003D2F73" w:rsidRDefault="006D6524">
      <w:pPr>
        <w:pStyle w:val="11"/>
        <w:tabs>
          <w:tab w:val="left" w:pos="1000"/>
          <w:tab w:val="right" w:leader="dot" w:pos="9736"/>
        </w:tabs>
        <w:rPr>
          <w:del w:id="322" w:author="誠 佐藤" w:date="2019-09-30T12:31:00Z"/>
          <w:rFonts w:asciiTheme="minorHAnsi" w:eastAsiaTheme="minorEastAsia" w:hAnsiTheme="minorHAnsi" w:cstheme="minorBidi"/>
          <w:noProof/>
          <w:sz w:val="21"/>
          <w:szCs w:val="22"/>
        </w:rPr>
      </w:pPr>
      <w:del w:id="323" w:author="誠 佐藤" w:date="2019-09-30T12:31:00Z">
        <w:r w:rsidRPr="003D2F73" w:rsidDel="003D2F73">
          <w:rPr>
            <w:noProof/>
            <w:rPrChange w:id="324" w:author="誠 佐藤" w:date="2019-09-30T12:31:00Z">
              <w:rPr>
                <w:rStyle w:val="aa"/>
                <w:noProof/>
              </w:rPr>
            </w:rPrChange>
          </w:rPr>
          <w:delText>付録</w:delText>
        </w:r>
        <w:r w:rsidRPr="003D2F73" w:rsidDel="003D2F73">
          <w:rPr>
            <w:noProof/>
            <w:rPrChange w:id="325" w:author="誠 佐藤" w:date="2019-09-30T12:31:00Z">
              <w:rPr>
                <w:rStyle w:val="aa"/>
                <w:noProof/>
              </w:rPr>
            </w:rPrChange>
          </w:rPr>
          <w:delText>26</w:delText>
        </w:r>
        <w:r w:rsidRPr="003D2F73" w:rsidDel="003D2F73">
          <w:rPr>
            <w:noProof/>
            <w:rPrChange w:id="32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27" w:author="誠 佐藤" w:date="2019-09-30T12:31:00Z">
              <w:rPr>
                <w:rStyle w:val="aa"/>
                <w:noProof/>
              </w:rPr>
            </w:rPrChange>
          </w:rPr>
          <w:delText>外部日よけの仕様</w:delText>
        </w:r>
        <w:r w:rsidDel="003D2F73">
          <w:rPr>
            <w:noProof/>
            <w:webHidden/>
          </w:rPr>
          <w:tab/>
          <w:delText>37</w:delText>
        </w:r>
      </w:del>
    </w:p>
    <w:p w14:paraId="28D85837" w14:textId="56D0874D" w:rsidR="006D6524" w:rsidDel="003D2F73" w:rsidRDefault="006D6524">
      <w:pPr>
        <w:pStyle w:val="11"/>
        <w:tabs>
          <w:tab w:val="left" w:pos="1000"/>
          <w:tab w:val="right" w:leader="dot" w:pos="9736"/>
        </w:tabs>
        <w:rPr>
          <w:del w:id="328" w:author="誠 佐藤" w:date="2019-09-30T12:31:00Z"/>
          <w:rFonts w:asciiTheme="minorHAnsi" w:eastAsiaTheme="minorEastAsia" w:hAnsiTheme="minorHAnsi" w:cstheme="minorBidi"/>
          <w:noProof/>
          <w:sz w:val="21"/>
          <w:szCs w:val="22"/>
        </w:rPr>
      </w:pPr>
      <w:del w:id="329" w:author="誠 佐藤" w:date="2019-09-30T12:31:00Z">
        <w:r w:rsidRPr="003D2F73" w:rsidDel="003D2F73">
          <w:rPr>
            <w:noProof/>
            <w:rPrChange w:id="330" w:author="誠 佐藤" w:date="2019-09-30T12:31:00Z">
              <w:rPr>
                <w:rStyle w:val="aa"/>
                <w:noProof/>
              </w:rPr>
            </w:rPrChange>
          </w:rPr>
          <w:delText>付録</w:delText>
        </w:r>
        <w:r w:rsidRPr="003D2F73" w:rsidDel="003D2F73">
          <w:rPr>
            <w:noProof/>
            <w:rPrChange w:id="331" w:author="誠 佐藤" w:date="2019-09-30T12:31:00Z">
              <w:rPr>
                <w:rStyle w:val="aa"/>
                <w:noProof/>
              </w:rPr>
            </w:rPrChange>
          </w:rPr>
          <w:delText>27</w:delText>
        </w:r>
        <w:r w:rsidRPr="003D2F73" w:rsidDel="003D2F73">
          <w:rPr>
            <w:noProof/>
            <w:rPrChange w:id="33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33" w:author="誠 佐藤" w:date="2019-09-30T12:31:00Z">
              <w:rPr>
                <w:rStyle w:val="aa"/>
                <w:noProof/>
              </w:rPr>
            </w:rPrChange>
          </w:rPr>
          <w:delText>部位ごとの境界条件、仕様と面積</w:delText>
        </w:r>
        <w:r w:rsidDel="003D2F73">
          <w:rPr>
            <w:noProof/>
            <w:webHidden/>
          </w:rPr>
          <w:tab/>
          <w:delText>38</w:delText>
        </w:r>
      </w:del>
    </w:p>
    <w:p w14:paraId="0EBD06D5" w14:textId="76FFD275" w:rsidR="006D6524" w:rsidDel="003D2F73" w:rsidRDefault="006D6524">
      <w:pPr>
        <w:pStyle w:val="11"/>
        <w:tabs>
          <w:tab w:val="left" w:pos="1000"/>
          <w:tab w:val="right" w:leader="dot" w:pos="9736"/>
        </w:tabs>
        <w:rPr>
          <w:del w:id="334" w:author="誠 佐藤" w:date="2019-09-30T12:31:00Z"/>
          <w:rFonts w:asciiTheme="minorHAnsi" w:eastAsiaTheme="minorEastAsia" w:hAnsiTheme="minorHAnsi" w:cstheme="minorBidi"/>
          <w:noProof/>
          <w:sz w:val="21"/>
          <w:szCs w:val="22"/>
        </w:rPr>
      </w:pPr>
      <w:del w:id="335" w:author="誠 佐藤" w:date="2019-09-30T12:31:00Z">
        <w:r w:rsidRPr="003D2F73" w:rsidDel="003D2F73">
          <w:rPr>
            <w:noProof/>
            <w:rPrChange w:id="336" w:author="誠 佐藤" w:date="2019-09-30T12:31:00Z">
              <w:rPr>
                <w:rStyle w:val="aa"/>
                <w:noProof/>
              </w:rPr>
            </w:rPrChange>
          </w:rPr>
          <w:delText>付録</w:delText>
        </w:r>
        <w:r w:rsidRPr="003D2F73" w:rsidDel="003D2F73">
          <w:rPr>
            <w:noProof/>
            <w:rPrChange w:id="337" w:author="誠 佐藤" w:date="2019-09-30T12:31:00Z">
              <w:rPr>
                <w:rStyle w:val="aa"/>
                <w:noProof/>
              </w:rPr>
            </w:rPrChange>
          </w:rPr>
          <w:delText>28</w:delText>
        </w:r>
        <w:r w:rsidRPr="003D2F73" w:rsidDel="003D2F73">
          <w:rPr>
            <w:noProof/>
            <w:rPrChange w:id="33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39" w:author="誠 佐藤" w:date="2019-09-30T12:31:00Z">
              <w:rPr>
                <w:rStyle w:val="aa"/>
                <w:noProof/>
              </w:rPr>
            </w:rPrChange>
          </w:rPr>
          <w:delText>暖冷房設定温度</w:delText>
        </w:r>
        <w:r w:rsidDel="003D2F73">
          <w:rPr>
            <w:noProof/>
            <w:webHidden/>
          </w:rPr>
          <w:tab/>
          <w:delText>39</w:delText>
        </w:r>
      </w:del>
    </w:p>
    <w:p w14:paraId="04BBCC7C" w14:textId="6A9EE6BB" w:rsidR="006D6524" w:rsidDel="003D2F73" w:rsidRDefault="006D6524">
      <w:pPr>
        <w:pStyle w:val="11"/>
        <w:tabs>
          <w:tab w:val="left" w:pos="1000"/>
          <w:tab w:val="right" w:leader="dot" w:pos="9736"/>
        </w:tabs>
        <w:rPr>
          <w:del w:id="340" w:author="誠 佐藤" w:date="2019-09-30T12:31:00Z"/>
          <w:rFonts w:asciiTheme="minorHAnsi" w:eastAsiaTheme="minorEastAsia" w:hAnsiTheme="minorHAnsi" w:cstheme="minorBidi"/>
          <w:noProof/>
          <w:sz w:val="21"/>
          <w:szCs w:val="22"/>
        </w:rPr>
      </w:pPr>
      <w:del w:id="341" w:author="誠 佐藤" w:date="2019-09-30T12:31:00Z">
        <w:r w:rsidRPr="003D2F73" w:rsidDel="003D2F73">
          <w:rPr>
            <w:noProof/>
            <w:rPrChange w:id="342" w:author="誠 佐藤" w:date="2019-09-30T12:31:00Z">
              <w:rPr>
                <w:rStyle w:val="aa"/>
                <w:noProof/>
              </w:rPr>
            </w:rPrChange>
          </w:rPr>
          <w:delText>付録</w:delText>
        </w:r>
        <w:r w:rsidRPr="003D2F73" w:rsidDel="003D2F73">
          <w:rPr>
            <w:noProof/>
            <w:rPrChange w:id="343" w:author="誠 佐藤" w:date="2019-09-30T12:31:00Z">
              <w:rPr>
                <w:rStyle w:val="aa"/>
                <w:noProof/>
              </w:rPr>
            </w:rPrChange>
          </w:rPr>
          <w:delText>29</w:delText>
        </w:r>
        <w:r w:rsidRPr="003D2F73" w:rsidDel="003D2F73">
          <w:rPr>
            <w:noProof/>
            <w:rPrChange w:id="34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45" w:author="誠 佐藤" w:date="2019-09-30T12:31:00Z">
              <w:rPr>
                <w:rStyle w:val="aa"/>
                <w:noProof/>
              </w:rPr>
            </w:rPrChange>
          </w:rPr>
          <w:delText>局所換気のスケジュール</w:delText>
        </w:r>
        <w:r w:rsidDel="003D2F73">
          <w:rPr>
            <w:noProof/>
            <w:webHidden/>
          </w:rPr>
          <w:tab/>
          <w:delText>40</w:delText>
        </w:r>
      </w:del>
    </w:p>
    <w:p w14:paraId="33A05FE1" w14:textId="6C509239" w:rsidR="006D6524" w:rsidDel="003D2F73" w:rsidRDefault="006D6524">
      <w:pPr>
        <w:pStyle w:val="11"/>
        <w:tabs>
          <w:tab w:val="left" w:pos="1000"/>
          <w:tab w:val="right" w:leader="dot" w:pos="9736"/>
        </w:tabs>
        <w:rPr>
          <w:del w:id="346" w:author="誠 佐藤" w:date="2019-09-30T12:31:00Z"/>
          <w:rFonts w:asciiTheme="minorHAnsi" w:eastAsiaTheme="minorEastAsia" w:hAnsiTheme="minorHAnsi" w:cstheme="minorBidi"/>
          <w:noProof/>
          <w:sz w:val="21"/>
          <w:szCs w:val="22"/>
        </w:rPr>
      </w:pPr>
      <w:del w:id="347" w:author="誠 佐藤" w:date="2019-09-30T12:31:00Z">
        <w:r w:rsidRPr="003D2F73" w:rsidDel="003D2F73">
          <w:rPr>
            <w:noProof/>
            <w:rPrChange w:id="348" w:author="誠 佐藤" w:date="2019-09-30T12:31:00Z">
              <w:rPr>
                <w:rStyle w:val="aa"/>
                <w:noProof/>
              </w:rPr>
            </w:rPrChange>
          </w:rPr>
          <w:delText>付録</w:delText>
        </w:r>
        <w:r w:rsidRPr="003D2F73" w:rsidDel="003D2F73">
          <w:rPr>
            <w:noProof/>
            <w:rPrChange w:id="349" w:author="誠 佐藤" w:date="2019-09-30T12:31:00Z">
              <w:rPr>
                <w:rStyle w:val="aa"/>
                <w:noProof/>
              </w:rPr>
            </w:rPrChange>
          </w:rPr>
          <w:delText>30</w:delText>
        </w:r>
        <w:r w:rsidRPr="003D2F73" w:rsidDel="003D2F73">
          <w:rPr>
            <w:noProof/>
            <w:rPrChange w:id="35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51" w:author="誠 佐藤" w:date="2019-09-30T12:31:00Z">
              <w:rPr>
                <w:rStyle w:val="aa"/>
                <w:noProof/>
              </w:rPr>
            </w:rPrChange>
          </w:rPr>
          <w:delText>機器発熱スケジュール</w:delText>
        </w:r>
        <w:r w:rsidDel="003D2F73">
          <w:rPr>
            <w:noProof/>
            <w:webHidden/>
          </w:rPr>
          <w:tab/>
          <w:delText>41</w:delText>
        </w:r>
      </w:del>
    </w:p>
    <w:p w14:paraId="2A8B025F" w14:textId="72B88EFE" w:rsidR="006D6524" w:rsidDel="003D2F73" w:rsidRDefault="006D6524">
      <w:pPr>
        <w:pStyle w:val="11"/>
        <w:tabs>
          <w:tab w:val="left" w:pos="1000"/>
          <w:tab w:val="right" w:leader="dot" w:pos="9736"/>
        </w:tabs>
        <w:rPr>
          <w:del w:id="352" w:author="誠 佐藤" w:date="2019-09-30T12:31:00Z"/>
          <w:rFonts w:asciiTheme="minorHAnsi" w:eastAsiaTheme="minorEastAsia" w:hAnsiTheme="minorHAnsi" w:cstheme="minorBidi"/>
          <w:noProof/>
          <w:sz w:val="21"/>
          <w:szCs w:val="22"/>
        </w:rPr>
      </w:pPr>
      <w:del w:id="353" w:author="誠 佐藤" w:date="2019-09-30T12:31:00Z">
        <w:r w:rsidRPr="003D2F73" w:rsidDel="003D2F73">
          <w:rPr>
            <w:noProof/>
            <w:rPrChange w:id="354" w:author="誠 佐藤" w:date="2019-09-30T12:31:00Z">
              <w:rPr>
                <w:rStyle w:val="aa"/>
                <w:noProof/>
              </w:rPr>
            </w:rPrChange>
          </w:rPr>
          <w:delText>付録</w:delText>
        </w:r>
        <w:r w:rsidRPr="003D2F73" w:rsidDel="003D2F73">
          <w:rPr>
            <w:noProof/>
            <w:rPrChange w:id="355" w:author="誠 佐藤" w:date="2019-09-30T12:31:00Z">
              <w:rPr>
                <w:rStyle w:val="aa"/>
                <w:noProof/>
              </w:rPr>
            </w:rPrChange>
          </w:rPr>
          <w:delText>31</w:delText>
        </w:r>
        <w:r w:rsidRPr="003D2F73" w:rsidDel="003D2F73">
          <w:rPr>
            <w:noProof/>
            <w:rPrChange w:id="356"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57" w:author="誠 佐藤" w:date="2019-09-30T12:31:00Z">
              <w:rPr>
                <w:rStyle w:val="aa"/>
                <w:noProof/>
              </w:rPr>
            </w:rPrChange>
          </w:rPr>
          <w:delText>照明発熱スケジュール</w:delText>
        </w:r>
        <w:r w:rsidDel="003D2F73">
          <w:rPr>
            <w:noProof/>
            <w:webHidden/>
          </w:rPr>
          <w:tab/>
          <w:delText>42</w:delText>
        </w:r>
      </w:del>
    </w:p>
    <w:p w14:paraId="31E6C2DD" w14:textId="73898032" w:rsidR="006D6524" w:rsidDel="003D2F73" w:rsidRDefault="006D6524">
      <w:pPr>
        <w:pStyle w:val="11"/>
        <w:tabs>
          <w:tab w:val="left" w:pos="1000"/>
          <w:tab w:val="right" w:leader="dot" w:pos="9736"/>
        </w:tabs>
        <w:rPr>
          <w:del w:id="358" w:author="誠 佐藤" w:date="2019-09-30T12:31:00Z"/>
          <w:rFonts w:asciiTheme="minorHAnsi" w:eastAsiaTheme="minorEastAsia" w:hAnsiTheme="minorHAnsi" w:cstheme="minorBidi"/>
          <w:noProof/>
          <w:sz w:val="21"/>
          <w:szCs w:val="22"/>
        </w:rPr>
      </w:pPr>
      <w:del w:id="359" w:author="誠 佐藤" w:date="2019-09-30T12:31:00Z">
        <w:r w:rsidRPr="003D2F73" w:rsidDel="003D2F73">
          <w:rPr>
            <w:noProof/>
            <w:rPrChange w:id="360" w:author="誠 佐藤" w:date="2019-09-30T12:31:00Z">
              <w:rPr>
                <w:rStyle w:val="aa"/>
                <w:noProof/>
              </w:rPr>
            </w:rPrChange>
          </w:rPr>
          <w:delText>付録</w:delText>
        </w:r>
        <w:r w:rsidRPr="003D2F73" w:rsidDel="003D2F73">
          <w:rPr>
            <w:noProof/>
            <w:rPrChange w:id="361" w:author="誠 佐藤" w:date="2019-09-30T12:31:00Z">
              <w:rPr>
                <w:rStyle w:val="aa"/>
                <w:noProof/>
              </w:rPr>
            </w:rPrChange>
          </w:rPr>
          <w:delText>32</w:delText>
        </w:r>
        <w:r w:rsidRPr="003D2F73" w:rsidDel="003D2F73">
          <w:rPr>
            <w:noProof/>
            <w:rPrChange w:id="362"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63" w:author="誠 佐藤" w:date="2019-09-30T12:31:00Z">
              <w:rPr>
                <w:rStyle w:val="aa"/>
                <w:noProof/>
              </w:rPr>
            </w:rPrChange>
          </w:rPr>
          <w:delText>人体発熱スケジュール</w:delText>
        </w:r>
        <w:r w:rsidDel="003D2F73">
          <w:rPr>
            <w:noProof/>
            <w:webHidden/>
          </w:rPr>
          <w:tab/>
          <w:delText>43</w:delText>
        </w:r>
      </w:del>
    </w:p>
    <w:p w14:paraId="7CCE75A4" w14:textId="3077BEAD" w:rsidR="006D6524" w:rsidDel="003D2F73" w:rsidRDefault="006D6524">
      <w:pPr>
        <w:pStyle w:val="11"/>
        <w:tabs>
          <w:tab w:val="left" w:pos="1000"/>
          <w:tab w:val="right" w:leader="dot" w:pos="9736"/>
        </w:tabs>
        <w:rPr>
          <w:del w:id="364" w:author="誠 佐藤" w:date="2019-09-30T12:31:00Z"/>
          <w:rFonts w:asciiTheme="minorHAnsi" w:eastAsiaTheme="minorEastAsia" w:hAnsiTheme="minorHAnsi" w:cstheme="minorBidi"/>
          <w:noProof/>
          <w:sz w:val="21"/>
          <w:szCs w:val="22"/>
        </w:rPr>
      </w:pPr>
      <w:del w:id="365" w:author="誠 佐藤" w:date="2019-09-30T12:31:00Z">
        <w:r w:rsidRPr="003D2F73" w:rsidDel="003D2F73">
          <w:rPr>
            <w:noProof/>
            <w:rPrChange w:id="366" w:author="誠 佐藤" w:date="2019-09-30T12:31:00Z">
              <w:rPr>
                <w:rStyle w:val="aa"/>
                <w:noProof/>
              </w:rPr>
            </w:rPrChange>
          </w:rPr>
          <w:delText>付録</w:delText>
        </w:r>
        <w:r w:rsidRPr="003D2F73" w:rsidDel="003D2F73">
          <w:rPr>
            <w:noProof/>
            <w:rPrChange w:id="367" w:author="誠 佐藤" w:date="2019-09-30T12:31:00Z">
              <w:rPr>
                <w:rStyle w:val="aa"/>
                <w:noProof/>
              </w:rPr>
            </w:rPrChange>
          </w:rPr>
          <w:delText>33</w:delText>
        </w:r>
        <w:r w:rsidRPr="003D2F73" w:rsidDel="003D2F73">
          <w:rPr>
            <w:noProof/>
            <w:rPrChange w:id="368"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69" w:author="誠 佐藤" w:date="2019-09-30T12:31:00Z">
              <w:rPr>
                <w:rStyle w:val="aa"/>
                <w:noProof/>
              </w:rPr>
            </w:rPrChange>
          </w:rPr>
          <w:delText>計算結果出力項目</w:delText>
        </w:r>
        <w:r w:rsidDel="003D2F73">
          <w:rPr>
            <w:noProof/>
            <w:webHidden/>
          </w:rPr>
          <w:tab/>
          <w:delText>44</w:delText>
        </w:r>
      </w:del>
    </w:p>
    <w:p w14:paraId="17842139" w14:textId="6EED6CCB" w:rsidR="006D6524" w:rsidDel="003D2F73" w:rsidRDefault="006D6524">
      <w:pPr>
        <w:pStyle w:val="11"/>
        <w:tabs>
          <w:tab w:val="left" w:pos="1000"/>
          <w:tab w:val="right" w:leader="dot" w:pos="9736"/>
        </w:tabs>
        <w:rPr>
          <w:del w:id="370" w:author="誠 佐藤" w:date="2019-09-30T12:31:00Z"/>
          <w:rFonts w:asciiTheme="minorHAnsi" w:eastAsiaTheme="minorEastAsia" w:hAnsiTheme="minorHAnsi" w:cstheme="minorBidi"/>
          <w:noProof/>
          <w:sz w:val="21"/>
          <w:szCs w:val="22"/>
        </w:rPr>
      </w:pPr>
      <w:del w:id="371" w:author="誠 佐藤" w:date="2019-09-30T12:31:00Z">
        <w:r w:rsidRPr="003D2F73" w:rsidDel="003D2F73">
          <w:rPr>
            <w:noProof/>
            <w:rPrChange w:id="372" w:author="誠 佐藤" w:date="2019-09-30T12:31:00Z">
              <w:rPr>
                <w:rStyle w:val="aa"/>
                <w:noProof/>
              </w:rPr>
            </w:rPrChange>
          </w:rPr>
          <w:delText>付録</w:delText>
        </w:r>
        <w:r w:rsidRPr="003D2F73" w:rsidDel="003D2F73">
          <w:rPr>
            <w:noProof/>
            <w:rPrChange w:id="373" w:author="誠 佐藤" w:date="2019-09-30T12:31:00Z">
              <w:rPr>
                <w:rStyle w:val="aa"/>
                <w:noProof/>
              </w:rPr>
            </w:rPrChange>
          </w:rPr>
          <w:delText>34</w:delText>
        </w:r>
        <w:r w:rsidRPr="003D2F73" w:rsidDel="003D2F73">
          <w:rPr>
            <w:noProof/>
            <w:rPrChange w:id="374"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75" w:author="誠 佐藤" w:date="2019-09-30T12:31:00Z">
              <w:rPr>
                <w:rStyle w:val="aa"/>
                <w:noProof/>
              </w:rPr>
            </w:rPrChange>
          </w:rPr>
          <w:delText>境界条件が同じ部位の集約</w:delText>
        </w:r>
        <w:r w:rsidDel="003D2F73">
          <w:rPr>
            <w:noProof/>
            <w:webHidden/>
          </w:rPr>
          <w:tab/>
          <w:delText>45</w:delText>
        </w:r>
      </w:del>
    </w:p>
    <w:p w14:paraId="42FB38EF" w14:textId="49B824F8" w:rsidR="006D6524" w:rsidDel="003D2F73" w:rsidRDefault="006D6524">
      <w:pPr>
        <w:pStyle w:val="11"/>
        <w:tabs>
          <w:tab w:val="left" w:pos="1000"/>
          <w:tab w:val="right" w:leader="dot" w:pos="9736"/>
        </w:tabs>
        <w:rPr>
          <w:del w:id="376" w:author="誠 佐藤" w:date="2019-09-30T12:31:00Z"/>
          <w:rFonts w:asciiTheme="minorHAnsi" w:eastAsiaTheme="minorEastAsia" w:hAnsiTheme="minorHAnsi" w:cstheme="minorBidi"/>
          <w:noProof/>
          <w:sz w:val="21"/>
          <w:szCs w:val="22"/>
        </w:rPr>
      </w:pPr>
      <w:del w:id="377" w:author="誠 佐藤" w:date="2019-09-30T12:31:00Z">
        <w:r w:rsidRPr="003D2F73" w:rsidDel="003D2F73">
          <w:rPr>
            <w:noProof/>
            <w:rPrChange w:id="378" w:author="誠 佐藤" w:date="2019-09-30T12:31:00Z">
              <w:rPr>
                <w:rStyle w:val="aa"/>
                <w:noProof/>
              </w:rPr>
            </w:rPrChange>
          </w:rPr>
          <w:delText>付録</w:delText>
        </w:r>
        <w:r w:rsidRPr="003D2F73" w:rsidDel="003D2F73">
          <w:rPr>
            <w:noProof/>
            <w:rPrChange w:id="379" w:author="誠 佐藤" w:date="2019-09-30T12:31:00Z">
              <w:rPr>
                <w:rStyle w:val="aa"/>
                <w:noProof/>
              </w:rPr>
            </w:rPrChange>
          </w:rPr>
          <w:delText>35</w:delText>
        </w:r>
        <w:r w:rsidRPr="003D2F73" w:rsidDel="003D2F73">
          <w:rPr>
            <w:noProof/>
            <w:rPrChange w:id="380"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81" w:author="誠 佐藤" w:date="2019-09-30T12:31:00Z">
              <w:rPr>
                <w:rStyle w:val="aa"/>
                <w:noProof/>
              </w:rPr>
            </w:rPrChange>
          </w:rPr>
          <w:delText>PMV</w:delText>
        </w:r>
        <w:r w:rsidRPr="003D2F73" w:rsidDel="003D2F73">
          <w:rPr>
            <w:noProof/>
            <w:rPrChange w:id="382" w:author="誠 佐藤" w:date="2019-09-30T12:31:00Z">
              <w:rPr>
                <w:rStyle w:val="aa"/>
                <w:noProof/>
              </w:rPr>
            </w:rPrChange>
          </w:rPr>
          <w:delText>の計算方法</w:delText>
        </w:r>
        <w:r w:rsidDel="003D2F73">
          <w:rPr>
            <w:noProof/>
            <w:webHidden/>
          </w:rPr>
          <w:tab/>
          <w:delText>49</w:delText>
        </w:r>
      </w:del>
    </w:p>
    <w:p w14:paraId="3AC40FA0" w14:textId="297A34CC" w:rsidR="006D6524" w:rsidDel="003D2F73" w:rsidRDefault="006D6524">
      <w:pPr>
        <w:pStyle w:val="11"/>
        <w:tabs>
          <w:tab w:val="left" w:pos="1000"/>
          <w:tab w:val="right" w:leader="dot" w:pos="9736"/>
        </w:tabs>
        <w:rPr>
          <w:del w:id="383" w:author="誠 佐藤" w:date="2019-09-30T12:31:00Z"/>
          <w:rFonts w:asciiTheme="minorHAnsi" w:eastAsiaTheme="minorEastAsia" w:hAnsiTheme="minorHAnsi" w:cstheme="minorBidi"/>
          <w:noProof/>
          <w:sz w:val="21"/>
          <w:szCs w:val="22"/>
        </w:rPr>
      </w:pPr>
      <w:del w:id="384" w:author="誠 佐藤" w:date="2019-09-30T12:31:00Z">
        <w:r w:rsidRPr="003D2F73" w:rsidDel="003D2F73">
          <w:rPr>
            <w:noProof/>
            <w:rPrChange w:id="385" w:author="誠 佐藤" w:date="2019-09-30T12:31:00Z">
              <w:rPr>
                <w:rStyle w:val="aa"/>
                <w:noProof/>
              </w:rPr>
            </w:rPrChange>
          </w:rPr>
          <w:delText>付録</w:delText>
        </w:r>
        <w:r w:rsidRPr="003D2F73" w:rsidDel="003D2F73">
          <w:rPr>
            <w:noProof/>
            <w:rPrChange w:id="386" w:author="誠 佐藤" w:date="2019-09-30T12:31:00Z">
              <w:rPr>
                <w:rStyle w:val="aa"/>
                <w:noProof/>
              </w:rPr>
            </w:rPrChange>
          </w:rPr>
          <w:delText>36</w:delText>
        </w:r>
        <w:r w:rsidRPr="003D2F73" w:rsidDel="003D2F73">
          <w:rPr>
            <w:noProof/>
            <w:rPrChange w:id="387" w:author="誠 佐藤" w:date="2019-09-30T12:31:00Z">
              <w:rPr>
                <w:rStyle w:val="aa"/>
                <w:noProof/>
              </w:rPr>
            </w:rPrChange>
          </w:rPr>
          <w:delText>．</w:delText>
        </w:r>
        <w:r w:rsidDel="003D2F73">
          <w:rPr>
            <w:rFonts w:asciiTheme="minorHAnsi" w:eastAsiaTheme="minorEastAsia" w:hAnsiTheme="minorHAnsi" w:cstheme="minorBidi"/>
            <w:noProof/>
            <w:sz w:val="21"/>
            <w:szCs w:val="22"/>
          </w:rPr>
          <w:tab/>
        </w:r>
        <w:r w:rsidRPr="003D2F73" w:rsidDel="003D2F73">
          <w:rPr>
            <w:noProof/>
            <w:rPrChange w:id="388" w:author="誠 佐藤" w:date="2019-09-30T12:31:00Z">
              <w:rPr>
                <w:rStyle w:val="aa"/>
                <w:noProof/>
              </w:rPr>
            </w:rPrChange>
          </w:rPr>
          <w:delText>計算地域の緯度、経度</w:delText>
        </w:r>
        <w:r w:rsidDel="003D2F73">
          <w:rPr>
            <w:noProof/>
            <w:webHidden/>
          </w:rPr>
          <w:tab/>
          <w:delText>51</w:delText>
        </w:r>
      </w:del>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389" w:name="_Toc20739119"/>
      <w:r>
        <w:rPr>
          <w:rFonts w:hint="eastAsia"/>
        </w:rPr>
        <w:lastRenderedPageBreak/>
        <w:t>修正履歴</w:t>
      </w:r>
      <w:bookmarkEnd w:id="389"/>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rPr>
          <w:ins w:id="390" w:author="誠 佐藤" w:date="2019-09-30T12:43:00Z"/>
        </w:trPr>
        <w:tc>
          <w:tcPr>
            <w:tcW w:w="1129" w:type="dxa"/>
          </w:tcPr>
          <w:p w14:paraId="732F8E13" w14:textId="0521C9D1" w:rsidR="00150F49" w:rsidRDefault="00150F49" w:rsidP="002F6AC2">
            <w:pPr>
              <w:pStyle w:val="L"/>
              <w:rPr>
                <w:ins w:id="391" w:author="誠 佐藤" w:date="2019-09-30T12:43:00Z"/>
                <w:rFonts w:hint="eastAsia"/>
              </w:rPr>
            </w:pPr>
            <w:ins w:id="392" w:author="誠 佐藤" w:date="2019-09-30T12:43:00Z">
              <w:r>
                <w:rPr>
                  <w:rFonts w:hint="eastAsia"/>
                </w:rPr>
                <w:t>2019/9/30</w:t>
              </w:r>
            </w:ins>
          </w:p>
        </w:tc>
        <w:tc>
          <w:tcPr>
            <w:tcW w:w="8607" w:type="dxa"/>
          </w:tcPr>
          <w:p w14:paraId="026A5E8D" w14:textId="582476E7" w:rsidR="00150F49" w:rsidRDefault="00150F49" w:rsidP="002F6AC2">
            <w:pPr>
              <w:pStyle w:val="L"/>
              <w:rPr>
                <w:ins w:id="393" w:author="誠 佐藤" w:date="2019-09-30T12:43:00Z"/>
                <w:rFonts w:hint="eastAsia"/>
              </w:rPr>
            </w:pPr>
            <w:ins w:id="394" w:author="誠 佐藤" w:date="2019-09-30T12:43:00Z">
              <w:r>
                <w:rPr>
                  <w:rFonts w:hint="eastAsia"/>
                </w:rPr>
                <w:t>土壌の助走計算を追加</w:t>
              </w:r>
              <w:bookmarkStart w:id="395" w:name="_GoBack"/>
              <w:bookmarkEnd w:id="395"/>
            </w:ins>
          </w:p>
        </w:tc>
      </w:tr>
    </w:tbl>
    <w:p w14:paraId="4843640F" w14:textId="77777777" w:rsidR="00EF0766" w:rsidRPr="00642DF5" w:rsidRDefault="00EF0766" w:rsidP="00EF0766"/>
    <w:p w14:paraId="5C627ED2" w14:textId="77777777" w:rsidR="001D273B" w:rsidRDefault="00EF0766" w:rsidP="00680329">
      <w:pPr>
        <w:pStyle w:val="1"/>
      </w:pPr>
      <w:bookmarkStart w:id="396" w:name="_Toc20739120"/>
      <w:r>
        <w:rPr>
          <w:rFonts w:hint="eastAsia"/>
        </w:rPr>
        <w:t>記号および単位</w:t>
      </w:r>
      <w:bookmarkEnd w:id="396"/>
    </w:p>
    <w:p w14:paraId="49A8234B" w14:textId="77777777" w:rsidR="001D273B" w:rsidRDefault="00E91673" w:rsidP="00D04990">
      <w:pPr>
        <w:pStyle w:val="21"/>
      </w:pPr>
      <w:bookmarkStart w:id="397" w:name="_Toc20739121"/>
      <w:r>
        <w:rPr>
          <w:rFonts w:hint="eastAsia"/>
        </w:rPr>
        <w:t>記号</w:t>
      </w:r>
      <w:bookmarkEnd w:id="397"/>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4A55AE"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4A55AE"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4A55AE"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4A55AE"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4A55AE"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4A55AE"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38740006"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ins w:id="398" w:author="誠 佐藤" w:date="2019-09-30T12:31:00Z">
              <w:r w:rsidR="003D2F73">
                <w:rPr>
                  <w:rFonts w:hint="eastAsia"/>
                </w:rPr>
                <w:t>付録</w:t>
              </w:r>
              <w:r w:rsidR="003D2F73">
                <w:rPr>
                  <w:rFonts w:hint="eastAsia"/>
                </w:rPr>
                <w:t>28</w:t>
              </w:r>
              <w:r w:rsidR="003D2F73">
                <w:rPr>
                  <w:rFonts w:hint="eastAsia"/>
                </w:rPr>
                <w:t>．</w:t>
              </w:r>
            </w:ins>
            <w:del w:id="399" w:author="誠 佐藤" w:date="2019-09-30T12:31:00Z">
              <w:r w:rsidR="006D6524" w:rsidDel="003D2F73">
                <w:rPr>
                  <w:rFonts w:hint="eastAsia"/>
                </w:rPr>
                <w:delText>付録</w:delText>
              </w:r>
              <w:r w:rsidR="006D6524" w:rsidDel="003D2F73">
                <w:rPr>
                  <w:rFonts w:hint="eastAsia"/>
                </w:rPr>
                <w:delText>28</w:delText>
              </w:r>
              <w:r w:rsidR="006D6524" w:rsidDel="003D2F73">
                <w:rPr>
                  <w:rFonts w:hint="eastAsia"/>
                </w:rPr>
                <w:delText>．</w:delText>
              </w:r>
            </w:del>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4A55AE"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4A55AE"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531C02B"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00" w:author="誠 佐藤" w:date="2019-09-30T12:31:00Z">
              <w:r w:rsidR="003D2F73">
                <w:rPr>
                  <w:rFonts w:hint="eastAsia"/>
                </w:rPr>
                <w:t>付録</w:t>
              </w:r>
              <w:r w:rsidR="003D2F73">
                <w:rPr>
                  <w:rFonts w:hint="eastAsia"/>
                </w:rPr>
                <w:t>22</w:t>
              </w:r>
              <w:r w:rsidR="003D2F73">
                <w:rPr>
                  <w:rFonts w:hint="eastAsia"/>
                </w:rPr>
                <w:t>．</w:t>
              </w:r>
            </w:ins>
            <w:del w:id="401" w:author="誠 佐藤" w:date="2019-09-30T12:31:00Z">
              <w:r w:rsidR="006D6524" w:rsidDel="003D2F73">
                <w:rPr>
                  <w:rFonts w:hint="eastAsia"/>
                </w:rPr>
                <w:delText>付録</w:delText>
              </w:r>
              <w:r w:rsidR="006D6524" w:rsidDel="003D2F73">
                <w:rPr>
                  <w:rFonts w:hint="eastAsia"/>
                </w:rPr>
                <w:delText>22</w:delText>
              </w:r>
              <w:r w:rsidR="006D6524" w:rsidDel="003D2F73">
                <w:rPr>
                  <w:rFonts w:hint="eastAsia"/>
                </w:rPr>
                <w:delText>．</w:delText>
              </w:r>
            </w:del>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4A55AE"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4A55AE"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70A6113A"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402" w:author="誠 佐藤" w:date="2019-09-30T12:31:00Z">
              <w:r w:rsidR="003D2F73">
                <w:rPr>
                  <w:rFonts w:hint="eastAsia"/>
                </w:rPr>
                <w:t>付録</w:t>
              </w:r>
              <w:r w:rsidR="003D2F73">
                <w:rPr>
                  <w:rFonts w:hint="eastAsia"/>
                </w:rPr>
                <w:t>22</w:t>
              </w:r>
              <w:r w:rsidR="003D2F73">
                <w:rPr>
                  <w:rFonts w:hint="eastAsia"/>
                </w:rPr>
                <w:t>．</w:t>
              </w:r>
            </w:ins>
            <w:del w:id="403" w:author="誠 佐藤" w:date="2019-09-30T12:31:00Z">
              <w:r w:rsidR="006D6524" w:rsidDel="003D2F73">
                <w:rPr>
                  <w:rFonts w:hint="eastAsia"/>
                </w:rPr>
                <w:delText>付録</w:delText>
              </w:r>
              <w:r w:rsidR="006D6524" w:rsidDel="003D2F73">
                <w:rPr>
                  <w:rFonts w:hint="eastAsia"/>
                </w:rPr>
                <w:delText>22</w:delText>
              </w:r>
              <w:r w:rsidR="006D6524" w:rsidDel="003D2F73">
                <w:rPr>
                  <w:rFonts w:hint="eastAsia"/>
                </w:rPr>
                <w:delText>．</w:delText>
              </w:r>
            </w:del>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4A55AE"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4A55AE"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2DEFD595"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ins w:id="404" w:author="誠 佐藤" w:date="2019-09-30T12:31:00Z">
              <w:r w:rsidR="003D2F73">
                <w:rPr>
                  <w:rFonts w:hint="eastAsia"/>
                </w:rPr>
                <w:t>付録</w:t>
              </w:r>
              <w:r w:rsidR="003D2F73">
                <w:rPr>
                  <w:rFonts w:hint="eastAsia"/>
                </w:rPr>
                <w:t>20</w:t>
              </w:r>
              <w:r w:rsidR="003D2F73">
                <w:rPr>
                  <w:rFonts w:hint="eastAsia"/>
                </w:rPr>
                <w:t>．</w:t>
              </w:r>
            </w:ins>
            <w:del w:id="405" w:author="誠 佐藤" w:date="2019-09-30T12:31:00Z">
              <w:r w:rsidR="006D6524" w:rsidDel="003D2F73">
                <w:rPr>
                  <w:rFonts w:hint="eastAsia"/>
                </w:rPr>
                <w:delText>付録</w:delText>
              </w:r>
              <w:r w:rsidR="006D6524" w:rsidDel="003D2F73">
                <w:rPr>
                  <w:rFonts w:hint="eastAsia"/>
                </w:rPr>
                <w:delText>20</w:delText>
              </w:r>
              <w:r w:rsidR="006D6524" w:rsidDel="003D2F73">
                <w:rPr>
                  <w:rFonts w:hint="eastAsia"/>
                </w:rPr>
                <w:delText>．</w:delText>
              </w:r>
            </w:del>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4A55AE"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64E1842D"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ins w:id="406" w:author="誠 佐藤" w:date="2019-09-30T12:31:00Z">
              <w:r w:rsidR="003D2F73">
                <w:rPr>
                  <w:rFonts w:hint="eastAsia"/>
                </w:rPr>
                <w:t>付録</w:t>
              </w:r>
              <w:r w:rsidR="003D2F73">
                <w:rPr>
                  <w:rFonts w:hint="eastAsia"/>
                </w:rPr>
                <w:t>20</w:t>
              </w:r>
              <w:r w:rsidR="003D2F73">
                <w:rPr>
                  <w:rFonts w:hint="eastAsia"/>
                </w:rPr>
                <w:t>．</w:t>
              </w:r>
            </w:ins>
            <w:del w:id="407" w:author="誠 佐藤" w:date="2019-09-30T12:31:00Z">
              <w:r w:rsidR="006D6524" w:rsidDel="003D2F73">
                <w:rPr>
                  <w:rFonts w:hint="eastAsia"/>
                </w:rPr>
                <w:delText>付録</w:delText>
              </w:r>
              <w:r w:rsidR="006D6524" w:rsidDel="003D2F73">
                <w:rPr>
                  <w:rFonts w:hint="eastAsia"/>
                </w:rPr>
                <w:delText>20</w:delText>
              </w:r>
              <w:r w:rsidR="006D6524" w:rsidDel="003D2F73">
                <w:rPr>
                  <w:rFonts w:hint="eastAsia"/>
                </w:rPr>
                <w:delText>．</w:delText>
              </w:r>
            </w:del>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3A98A464"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ins w:id="408" w:author="誠 佐藤" w:date="2019-09-30T12:31:00Z">
              <w:r w:rsidR="003D2F73">
                <w:rPr>
                  <w:rFonts w:hint="eastAsia"/>
                </w:rPr>
                <w:t>付録</w:t>
              </w:r>
              <w:r w:rsidR="003D2F73">
                <w:rPr>
                  <w:rFonts w:hint="eastAsia"/>
                </w:rPr>
                <w:t>18</w:t>
              </w:r>
              <w:r w:rsidR="003D2F73">
                <w:rPr>
                  <w:rFonts w:hint="eastAsia"/>
                </w:rPr>
                <w:t>．</w:t>
              </w:r>
            </w:ins>
            <w:del w:id="409"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4A55AE"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4A55AE"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0CE75557"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ins w:id="410" w:author="誠 佐藤" w:date="2019-09-30T12:31:00Z">
              <w:r w:rsidR="003D2F73">
                <w:rPr>
                  <w:rFonts w:hint="eastAsia"/>
                </w:rPr>
                <w:t>付録</w:t>
              </w:r>
              <w:r w:rsidR="003D2F73">
                <w:rPr>
                  <w:rFonts w:hint="eastAsia"/>
                </w:rPr>
                <w:t>12</w:t>
              </w:r>
              <w:r w:rsidR="003D2F73">
                <w:rPr>
                  <w:rFonts w:hint="eastAsia"/>
                </w:rPr>
                <w:t>．</w:t>
              </w:r>
            </w:ins>
            <w:del w:id="411"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4A55AE"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21C1A93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ins w:id="412" w:author="誠 佐藤" w:date="2019-09-30T12:31:00Z">
              <w:r w:rsidR="003D2F73">
                <w:rPr>
                  <w:rFonts w:hint="eastAsia"/>
                </w:rPr>
                <w:t>付録</w:t>
              </w:r>
              <w:r w:rsidR="003D2F73">
                <w:rPr>
                  <w:rFonts w:hint="eastAsia"/>
                </w:rPr>
                <w:t>12</w:t>
              </w:r>
              <w:r w:rsidR="003D2F73">
                <w:rPr>
                  <w:rFonts w:hint="eastAsia"/>
                </w:rPr>
                <w:t>．</w:t>
              </w:r>
            </w:ins>
            <w:del w:id="413"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4A55AE"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1D86AA09"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ins w:id="414" w:author="誠 佐藤" w:date="2019-09-30T12:31:00Z">
              <w:r w:rsidR="003D2F73">
                <w:rPr>
                  <w:rFonts w:hint="eastAsia"/>
                </w:rPr>
                <w:t>付録</w:t>
              </w:r>
              <w:r w:rsidR="003D2F73">
                <w:rPr>
                  <w:rFonts w:hint="eastAsia"/>
                </w:rPr>
                <w:t>12</w:t>
              </w:r>
              <w:r w:rsidR="003D2F73">
                <w:rPr>
                  <w:rFonts w:hint="eastAsia"/>
                </w:rPr>
                <w:t>．</w:t>
              </w:r>
            </w:ins>
            <w:del w:id="415"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4A55AE"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5235CE12"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ins w:id="416" w:author="誠 佐藤" w:date="2019-09-30T12:31:00Z">
              <w:r w:rsidR="003D2F73">
                <w:rPr>
                  <w:rFonts w:hint="eastAsia"/>
                </w:rPr>
                <w:t>付録</w:t>
              </w:r>
              <w:r w:rsidR="003D2F73">
                <w:rPr>
                  <w:rFonts w:hint="eastAsia"/>
                </w:rPr>
                <w:t>3</w:t>
              </w:r>
              <w:r w:rsidR="003D2F73">
                <w:rPr>
                  <w:rFonts w:hint="eastAsia"/>
                </w:rPr>
                <w:t>．</w:t>
              </w:r>
            </w:ins>
            <w:del w:id="417" w:author="誠 佐藤" w:date="2019-09-30T12:31:00Z">
              <w:r w:rsidR="006D6524" w:rsidDel="003D2F73">
                <w:rPr>
                  <w:rFonts w:hint="eastAsia"/>
                </w:rPr>
                <w:delText>付録</w:delText>
              </w:r>
              <w:r w:rsidR="006D6524" w:rsidDel="003D2F73">
                <w:rPr>
                  <w:rFonts w:hint="eastAsia"/>
                </w:rPr>
                <w:delText>3</w:delText>
              </w:r>
              <w:r w:rsidR="006D6524" w:rsidDel="003D2F73">
                <w:rPr>
                  <w:rFonts w:hint="eastAsia"/>
                </w:rPr>
                <w:delText>．</w:delText>
              </w:r>
            </w:del>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4A55AE"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52F6838"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ins w:id="418" w:author="誠 佐藤" w:date="2019-09-30T12:31:00Z">
              <w:r w:rsidR="003D2F73">
                <w:rPr>
                  <w:rFonts w:hint="eastAsia"/>
                </w:rPr>
                <w:t>付録</w:t>
              </w:r>
              <w:r w:rsidR="003D2F73">
                <w:rPr>
                  <w:rFonts w:hint="eastAsia"/>
                </w:rPr>
                <w:t>3</w:t>
              </w:r>
              <w:r w:rsidR="003D2F73">
                <w:rPr>
                  <w:rFonts w:hint="eastAsia"/>
                </w:rPr>
                <w:t>．</w:t>
              </w:r>
            </w:ins>
            <w:del w:id="419" w:author="誠 佐藤" w:date="2019-09-30T12:31:00Z">
              <w:r w:rsidR="006D6524" w:rsidDel="003D2F73">
                <w:rPr>
                  <w:rFonts w:hint="eastAsia"/>
                </w:rPr>
                <w:delText>付録</w:delText>
              </w:r>
              <w:r w:rsidR="006D6524" w:rsidDel="003D2F73">
                <w:rPr>
                  <w:rFonts w:hint="eastAsia"/>
                </w:rPr>
                <w:delText>3</w:delText>
              </w:r>
              <w:r w:rsidR="006D6524" w:rsidDel="003D2F73">
                <w:rPr>
                  <w:rFonts w:hint="eastAsia"/>
                </w:rPr>
                <w:delText>．</w:delText>
              </w:r>
            </w:del>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4A55AE"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36BE2AD3"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ins w:id="420" w:author="誠 佐藤" w:date="2019-09-30T12:31:00Z">
              <w:r w:rsidR="003D2F73">
                <w:rPr>
                  <w:rFonts w:hint="eastAsia"/>
                </w:rPr>
                <w:t>付録</w:t>
              </w:r>
              <w:r w:rsidR="003D2F73">
                <w:rPr>
                  <w:rFonts w:hint="eastAsia"/>
                </w:rPr>
                <w:t>3</w:t>
              </w:r>
              <w:r w:rsidR="003D2F73">
                <w:rPr>
                  <w:rFonts w:hint="eastAsia"/>
                </w:rPr>
                <w:t>．</w:t>
              </w:r>
            </w:ins>
            <w:del w:id="421" w:author="誠 佐藤" w:date="2019-09-30T12:31:00Z">
              <w:r w:rsidR="006D6524" w:rsidDel="003D2F73">
                <w:rPr>
                  <w:rFonts w:hint="eastAsia"/>
                </w:rPr>
                <w:delText>付録</w:delText>
              </w:r>
              <w:r w:rsidR="006D6524" w:rsidDel="003D2F73">
                <w:rPr>
                  <w:rFonts w:hint="eastAsia"/>
                </w:rPr>
                <w:delText>3</w:delText>
              </w:r>
              <w:r w:rsidR="006D6524" w:rsidDel="003D2F73">
                <w:rPr>
                  <w:rFonts w:hint="eastAsia"/>
                </w:rPr>
                <w:delText>．</w:delText>
              </w:r>
            </w:del>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4A55AE"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4A55AE"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4A55AE"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387DAB82"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ins w:id="422" w:author="誠 佐藤" w:date="2019-09-30T12:31:00Z">
              <w:r w:rsidR="003D2F73">
                <w:rPr>
                  <w:rFonts w:hint="eastAsia"/>
                </w:rPr>
                <w:t>付録</w:t>
              </w:r>
              <w:r w:rsidR="003D2F73">
                <w:rPr>
                  <w:rFonts w:hint="eastAsia"/>
                </w:rPr>
                <w:t>27</w:t>
              </w:r>
              <w:r w:rsidR="003D2F73">
                <w:rPr>
                  <w:rFonts w:hint="eastAsia"/>
                </w:rPr>
                <w:t>．</w:t>
              </w:r>
            </w:ins>
            <w:del w:id="423" w:author="誠 佐藤" w:date="2019-09-30T12:31:00Z">
              <w:r w:rsidR="006D6524" w:rsidDel="003D2F73">
                <w:rPr>
                  <w:rFonts w:hint="eastAsia"/>
                </w:rPr>
                <w:delText>付録</w:delText>
              </w:r>
              <w:r w:rsidR="006D6524" w:rsidDel="003D2F73">
                <w:rPr>
                  <w:rFonts w:hint="eastAsia"/>
                </w:rPr>
                <w:delText>27</w:delText>
              </w:r>
              <w:r w:rsidR="006D6524" w:rsidDel="003D2F73">
                <w:rPr>
                  <w:rFonts w:hint="eastAsia"/>
                </w:rPr>
                <w:delText>．</w:delText>
              </w:r>
            </w:del>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4A55AE"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48295F4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ins w:id="424" w:author="誠 佐藤" w:date="2019-09-30T12:31:00Z">
              <w:r w:rsidR="003D2F73">
                <w:rPr>
                  <w:rFonts w:hint="eastAsia"/>
                </w:rPr>
                <w:t>付録</w:t>
              </w:r>
              <w:r w:rsidR="003D2F73">
                <w:rPr>
                  <w:rFonts w:hint="eastAsia"/>
                </w:rPr>
                <w:t>2</w:t>
              </w:r>
              <w:r w:rsidR="003D2F73">
                <w:rPr>
                  <w:rFonts w:hint="eastAsia"/>
                </w:rPr>
                <w:t>．</w:t>
              </w:r>
            </w:ins>
            <w:del w:id="425"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4A55AE"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763A45A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ins w:id="426" w:author="誠 佐藤" w:date="2019-09-30T12:31:00Z">
              <w:r w:rsidR="003D2F73">
                <w:rPr>
                  <w:rFonts w:hint="eastAsia"/>
                </w:rPr>
                <w:t>付録</w:t>
              </w:r>
              <w:r w:rsidR="003D2F73">
                <w:rPr>
                  <w:rFonts w:hint="eastAsia"/>
                </w:rPr>
                <w:t>2</w:t>
              </w:r>
              <w:r w:rsidR="003D2F73">
                <w:rPr>
                  <w:rFonts w:hint="eastAsia"/>
                </w:rPr>
                <w:t>．</w:t>
              </w:r>
            </w:ins>
            <w:del w:id="427"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4A55AE"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348FA782"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ins w:id="428" w:author="誠 佐藤" w:date="2019-09-30T12:31:00Z">
              <w:r w:rsidR="003D2F73">
                <w:rPr>
                  <w:rFonts w:hint="eastAsia"/>
                </w:rPr>
                <w:t>付録</w:t>
              </w:r>
              <w:r w:rsidR="003D2F73">
                <w:rPr>
                  <w:rFonts w:hint="eastAsia"/>
                </w:rPr>
                <w:t>20</w:t>
              </w:r>
              <w:r w:rsidR="003D2F73">
                <w:rPr>
                  <w:rFonts w:hint="eastAsia"/>
                </w:rPr>
                <w:t>．</w:t>
              </w:r>
            </w:ins>
            <w:del w:id="429" w:author="誠 佐藤" w:date="2019-09-30T12:31:00Z">
              <w:r w:rsidR="006D6524" w:rsidDel="003D2F73">
                <w:rPr>
                  <w:rFonts w:hint="eastAsia"/>
                </w:rPr>
                <w:delText>付録</w:delText>
              </w:r>
              <w:r w:rsidR="006D6524" w:rsidDel="003D2F73">
                <w:rPr>
                  <w:rFonts w:hint="eastAsia"/>
                </w:rPr>
                <w:delText>20</w:delText>
              </w:r>
              <w:r w:rsidR="006D6524" w:rsidDel="003D2F73">
                <w:rPr>
                  <w:rFonts w:hint="eastAsia"/>
                </w:rPr>
                <w:delText>．</w:delText>
              </w:r>
            </w:del>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0619FFC5"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ins w:id="430" w:author="誠 佐藤" w:date="2019-09-30T12:31:00Z">
              <w:r w:rsidR="003D2F73">
                <w:rPr>
                  <w:rFonts w:hint="eastAsia"/>
                </w:rPr>
                <w:t>付録</w:t>
              </w:r>
              <w:r w:rsidR="003D2F73">
                <w:rPr>
                  <w:rFonts w:hint="eastAsia"/>
                </w:rPr>
                <w:t>18</w:t>
              </w:r>
              <w:r w:rsidR="003D2F73">
                <w:rPr>
                  <w:rFonts w:hint="eastAsia"/>
                </w:rPr>
                <w:t>．</w:t>
              </w:r>
            </w:ins>
            <w:del w:id="431"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2E75DE5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ins w:id="432" w:author="誠 佐藤" w:date="2019-09-30T12:31:00Z">
              <w:r w:rsidR="003D2F73">
                <w:rPr>
                  <w:rFonts w:hint="eastAsia"/>
                </w:rPr>
                <w:t>付録</w:t>
              </w:r>
              <w:r w:rsidR="003D2F73">
                <w:rPr>
                  <w:rFonts w:hint="eastAsia"/>
                </w:rPr>
                <w:t>18</w:t>
              </w:r>
              <w:r w:rsidR="003D2F73">
                <w:rPr>
                  <w:rFonts w:hint="eastAsia"/>
                </w:rPr>
                <w:t>．</w:t>
              </w:r>
            </w:ins>
            <w:del w:id="433"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4A55AE"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7AE07FA8"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ins w:id="434" w:author="誠 佐藤" w:date="2019-09-30T12:31:00Z">
              <w:r w:rsidR="003D2F73">
                <w:rPr>
                  <w:rFonts w:hint="eastAsia"/>
                </w:rPr>
                <w:t>付録</w:t>
              </w:r>
              <w:r w:rsidR="003D2F73">
                <w:rPr>
                  <w:rFonts w:hint="eastAsia"/>
                </w:rPr>
                <w:t>18</w:t>
              </w:r>
              <w:r w:rsidR="003D2F73">
                <w:rPr>
                  <w:rFonts w:hint="eastAsia"/>
                </w:rPr>
                <w:t>．</w:t>
              </w:r>
            </w:ins>
            <w:del w:id="435"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4A55AE"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19B1D61A"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ins w:id="436" w:author="誠 佐藤" w:date="2019-09-30T12:31:00Z">
              <w:r w:rsidR="003D2F73">
                <w:rPr>
                  <w:rFonts w:hint="eastAsia"/>
                </w:rPr>
                <w:t>付録</w:t>
              </w:r>
              <w:r w:rsidR="003D2F73">
                <w:rPr>
                  <w:rFonts w:hint="eastAsia"/>
                </w:rPr>
                <w:t>20</w:t>
              </w:r>
              <w:r w:rsidR="003D2F73">
                <w:rPr>
                  <w:rFonts w:hint="eastAsia"/>
                </w:rPr>
                <w:t>．</w:t>
              </w:r>
            </w:ins>
            <w:del w:id="437" w:author="誠 佐藤" w:date="2019-09-30T12:31:00Z">
              <w:r w:rsidR="006D6524" w:rsidDel="003D2F73">
                <w:rPr>
                  <w:rFonts w:hint="eastAsia"/>
                </w:rPr>
                <w:delText>付録</w:delText>
              </w:r>
              <w:r w:rsidR="006D6524" w:rsidDel="003D2F73">
                <w:rPr>
                  <w:rFonts w:hint="eastAsia"/>
                </w:rPr>
                <w:delText>20</w:delText>
              </w:r>
              <w:r w:rsidR="006D6524" w:rsidDel="003D2F73">
                <w:rPr>
                  <w:rFonts w:hint="eastAsia"/>
                </w:rPr>
                <w:delText>．</w:delText>
              </w:r>
            </w:del>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ins w:id="438" w:author="誠 佐藤" w:date="2019-09-30T12:31:00Z">
              <w:r w:rsidR="003D2F73">
                <w:rPr>
                  <w:rFonts w:hint="eastAsia"/>
                </w:rPr>
                <w:t>付録</w:t>
              </w:r>
              <w:r w:rsidR="003D2F73">
                <w:rPr>
                  <w:rFonts w:hint="eastAsia"/>
                </w:rPr>
                <w:t>29</w:t>
              </w:r>
              <w:r w:rsidR="003D2F73">
                <w:rPr>
                  <w:rFonts w:hint="eastAsia"/>
                </w:rPr>
                <w:t>．</w:t>
              </w:r>
            </w:ins>
            <w:del w:id="439" w:author="誠 佐藤" w:date="2019-09-30T12:31:00Z">
              <w:r w:rsidR="006D6524" w:rsidDel="003D2F73">
                <w:rPr>
                  <w:rFonts w:hint="eastAsia"/>
                </w:rPr>
                <w:delText>付録</w:delText>
              </w:r>
              <w:r w:rsidR="006D6524" w:rsidDel="003D2F73">
                <w:rPr>
                  <w:rFonts w:hint="eastAsia"/>
                </w:rPr>
                <w:delText>29</w:delText>
              </w:r>
              <w:r w:rsidR="006D6524" w:rsidDel="003D2F73">
                <w:rPr>
                  <w:rFonts w:hint="eastAsia"/>
                </w:rPr>
                <w:delText>．</w:delText>
              </w:r>
            </w:del>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566F751E"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ins w:id="440" w:author="誠 佐藤" w:date="2019-09-30T12:31:00Z">
              <w:r w:rsidR="003D2F73">
                <w:rPr>
                  <w:rFonts w:hint="eastAsia"/>
                </w:rPr>
                <w:t>付録</w:t>
              </w:r>
              <w:r w:rsidR="003D2F73">
                <w:rPr>
                  <w:rFonts w:hint="eastAsia"/>
                </w:rPr>
                <w:t>18</w:t>
              </w:r>
              <w:r w:rsidR="003D2F73">
                <w:rPr>
                  <w:rFonts w:hint="eastAsia"/>
                </w:rPr>
                <w:t>．</w:t>
              </w:r>
            </w:ins>
            <w:del w:id="441"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4A55AE"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0CECD94B"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ins w:id="442" w:author="誠 佐藤" w:date="2019-09-30T12:31:00Z">
              <w:r w:rsidR="003D2F73">
                <w:rPr>
                  <w:rFonts w:hint="eastAsia"/>
                </w:rPr>
                <w:t>付録</w:t>
              </w:r>
              <w:r w:rsidR="003D2F73">
                <w:rPr>
                  <w:rFonts w:hint="eastAsia"/>
                </w:rPr>
                <w:t>21</w:t>
              </w:r>
              <w:r w:rsidR="003D2F73">
                <w:rPr>
                  <w:rFonts w:hint="eastAsia"/>
                </w:rPr>
                <w:t>．</w:t>
              </w:r>
            </w:ins>
            <w:del w:id="443" w:author="誠 佐藤" w:date="2019-09-30T12:31:00Z">
              <w:r w:rsidR="006D6524" w:rsidDel="003D2F73">
                <w:rPr>
                  <w:rFonts w:hint="eastAsia"/>
                </w:rPr>
                <w:delText>付録</w:delText>
              </w:r>
              <w:r w:rsidR="006D6524" w:rsidDel="003D2F73">
                <w:rPr>
                  <w:rFonts w:hint="eastAsia"/>
                </w:rPr>
                <w:delText>21</w:delText>
              </w:r>
              <w:r w:rsidR="006D6524" w:rsidDel="003D2F73">
                <w:rPr>
                  <w:rFonts w:hint="eastAsia"/>
                </w:rPr>
                <w:delText>．</w:delText>
              </w:r>
            </w:del>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4A55AE"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4A55AE"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4A55A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4A55A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4A55A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4A55A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4A55AE"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4A55AE"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7558BA1B"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ins w:id="444" w:author="誠 佐藤" w:date="2019-09-30T12:31:00Z">
              <w:r w:rsidR="003D2F73">
                <w:rPr>
                  <w:rFonts w:hint="eastAsia"/>
                </w:rPr>
                <w:t>付録</w:t>
              </w:r>
              <w:r w:rsidR="003D2F73">
                <w:rPr>
                  <w:rFonts w:hint="eastAsia"/>
                </w:rPr>
                <w:t>14</w:t>
              </w:r>
              <w:r w:rsidR="003D2F73">
                <w:rPr>
                  <w:rFonts w:hint="eastAsia"/>
                </w:rPr>
                <w:t>．</w:t>
              </w:r>
            </w:ins>
            <w:del w:id="445" w:author="誠 佐藤" w:date="2019-09-30T12:31:00Z">
              <w:r w:rsidR="006D6524" w:rsidDel="003D2F73">
                <w:rPr>
                  <w:rFonts w:hint="eastAsia"/>
                </w:rPr>
                <w:delText>付録</w:delText>
              </w:r>
              <w:r w:rsidR="006D6524" w:rsidDel="003D2F73">
                <w:rPr>
                  <w:rFonts w:hint="eastAsia"/>
                </w:rPr>
                <w:delText>14</w:delText>
              </w:r>
              <w:r w:rsidR="006D6524" w:rsidDel="003D2F73">
                <w:rPr>
                  <w:rFonts w:hint="eastAsia"/>
                </w:rPr>
                <w:delText>．</w:delText>
              </w:r>
            </w:del>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4A55AE"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67E88FEC"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ins w:id="446" w:author="誠 佐藤" w:date="2019-09-30T12:31:00Z">
              <w:r w:rsidR="003D2F73">
                <w:rPr>
                  <w:rFonts w:hint="eastAsia"/>
                </w:rPr>
                <w:t>付録</w:t>
              </w:r>
              <w:r w:rsidR="003D2F73">
                <w:rPr>
                  <w:rFonts w:hint="eastAsia"/>
                </w:rPr>
                <w:t>14</w:t>
              </w:r>
              <w:r w:rsidR="003D2F73">
                <w:rPr>
                  <w:rFonts w:hint="eastAsia"/>
                </w:rPr>
                <w:t>．</w:t>
              </w:r>
            </w:ins>
            <w:del w:id="447" w:author="誠 佐藤" w:date="2019-09-30T12:31:00Z">
              <w:r w:rsidR="006D6524" w:rsidDel="003D2F73">
                <w:rPr>
                  <w:rFonts w:hint="eastAsia"/>
                </w:rPr>
                <w:delText>付録</w:delText>
              </w:r>
              <w:r w:rsidR="006D6524" w:rsidDel="003D2F73">
                <w:rPr>
                  <w:rFonts w:hint="eastAsia"/>
                </w:rPr>
                <w:delText>14</w:delText>
              </w:r>
              <w:r w:rsidR="006D6524" w:rsidDel="003D2F73">
                <w:rPr>
                  <w:rFonts w:hint="eastAsia"/>
                </w:rPr>
                <w:delText>．</w:delText>
              </w:r>
            </w:del>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4A55AE"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4A55AE"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4A55AE"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5FE64326"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ins w:id="448" w:author="誠 佐藤" w:date="2019-09-30T12:31:00Z">
              <w:r w:rsidR="003D2F73">
                <w:rPr>
                  <w:rFonts w:hint="eastAsia"/>
                </w:rPr>
                <w:t>付録</w:t>
              </w:r>
              <w:r w:rsidR="003D2F73">
                <w:rPr>
                  <w:rFonts w:hint="eastAsia"/>
                </w:rPr>
                <w:t>14</w:t>
              </w:r>
              <w:r w:rsidR="003D2F73">
                <w:rPr>
                  <w:rFonts w:hint="eastAsia"/>
                </w:rPr>
                <w:t>．</w:t>
              </w:r>
            </w:ins>
            <w:del w:id="449" w:author="誠 佐藤" w:date="2019-09-30T12:31:00Z">
              <w:r w:rsidR="006D6524" w:rsidDel="003D2F73">
                <w:rPr>
                  <w:rFonts w:hint="eastAsia"/>
                </w:rPr>
                <w:delText>付録</w:delText>
              </w:r>
              <w:r w:rsidR="006D6524" w:rsidDel="003D2F73">
                <w:rPr>
                  <w:rFonts w:hint="eastAsia"/>
                </w:rPr>
                <w:delText>14</w:delText>
              </w:r>
              <w:r w:rsidR="006D6524" w:rsidDel="003D2F73">
                <w:rPr>
                  <w:rFonts w:hint="eastAsia"/>
                </w:rPr>
                <w:delText>．</w:delText>
              </w:r>
            </w:del>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4A55AE"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FAAF0A8"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ins w:id="450" w:author="誠 佐藤" w:date="2019-09-30T12:31:00Z">
              <w:r w:rsidR="003D2F73">
                <w:rPr>
                  <w:rFonts w:hint="eastAsia"/>
                </w:rPr>
                <w:t>付録</w:t>
              </w:r>
              <w:r w:rsidR="003D2F73">
                <w:rPr>
                  <w:rFonts w:hint="eastAsia"/>
                </w:rPr>
                <w:t>14</w:t>
              </w:r>
              <w:r w:rsidR="003D2F73">
                <w:rPr>
                  <w:rFonts w:hint="eastAsia"/>
                </w:rPr>
                <w:t>．</w:t>
              </w:r>
            </w:ins>
            <w:del w:id="451" w:author="誠 佐藤" w:date="2019-09-30T12:31:00Z">
              <w:r w:rsidR="006D6524" w:rsidDel="003D2F73">
                <w:rPr>
                  <w:rFonts w:hint="eastAsia"/>
                </w:rPr>
                <w:delText>付録</w:delText>
              </w:r>
              <w:r w:rsidR="006D6524" w:rsidDel="003D2F73">
                <w:rPr>
                  <w:rFonts w:hint="eastAsia"/>
                </w:rPr>
                <w:delText>14</w:delText>
              </w:r>
              <w:r w:rsidR="006D6524" w:rsidDel="003D2F73">
                <w:rPr>
                  <w:rFonts w:hint="eastAsia"/>
                </w:rPr>
                <w:delText>．</w:delText>
              </w:r>
            </w:del>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4A55AE"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4A55AE"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4A55AE"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7BDF2D6D"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52" w:author="誠 佐藤" w:date="2019-09-30T12:31:00Z">
              <w:r w:rsidR="003D2F73">
                <w:rPr>
                  <w:rFonts w:hint="eastAsia"/>
                </w:rPr>
                <w:t>付録</w:t>
              </w:r>
              <w:r w:rsidR="003D2F73">
                <w:rPr>
                  <w:rFonts w:hint="eastAsia"/>
                </w:rPr>
                <w:t>15</w:t>
              </w:r>
              <w:r w:rsidR="003D2F73">
                <w:rPr>
                  <w:rFonts w:hint="eastAsia"/>
                </w:rPr>
                <w:t>．</w:t>
              </w:r>
            </w:ins>
            <w:del w:id="453"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4A55AE"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3BDEAAFB"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54" w:author="誠 佐藤" w:date="2019-09-30T12:31:00Z">
              <w:r w:rsidR="003D2F73">
                <w:rPr>
                  <w:rFonts w:hint="eastAsia"/>
                </w:rPr>
                <w:t>付録</w:t>
              </w:r>
              <w:r w:rsidR="003D2F73">
                <w:rPr>
                  <w:rFonts w:hint="eastAsia"/>
                </w:rPr>
                <w:t>15</w:t>
              </w:r>
              <w:r w:rsidR="003D2F73">
                <w:rPr>
                  <w:rFonts w:hint="eastAsia"/>
                </w:rPr>
                <w:t>．</w:t>
              </w:r>
            </w:ins>
            <w:del w:id="455"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4A55AE"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685226B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56" w:author="誠 佐藤" w:date="2019-09-30T12:31:00Z">
              <w:r w:rsidR="003D2F73">
                <w:rPr>
                  <w:rFonts w:hint="eastAsia"/>
                </w:rPr>
                <w:t>付録</w:t>
              </w:r>
              <w:r w:rsidR="003D2F73">
                <w:rPr>
                  <w:rFonts w:hint="eastAsia"/>
                </w:rPr>
                <w:t>15</w:t>
              </w:r>
              <w:r w:rsidR="003D2F73">
                <w:rPr>
                  <w:rFonts w:hint="eastAsia"/>
                </w:rPr>
                <w:t>．</w:t>
              </w:r>
            </w:ins>
            <w:del w:id="457"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4A55AE"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32A50C68"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58" w:author="誠 佐藤" w:date="2019-09-30T12:31:00Z">
              <w:r w:rsidR="003D2F73">
                <w:rPr>
                  <w:rFonts w:hint="eastAsia"/>
                </w:rPr>
                <w:t>付録</w:t>
              </w:r>
              <w:r w:rsidR="003D2F73">
                <w:rPr>
                  <w:rFonts w:hint="eastAsia"/>
                </w:rPr>
                <w:t>15</w:t>
              </w:r>
              <w:r w:rsidR="003D2F73">
                <w:rPr>
                  <w:rFonts w:hint="eastAsia"/>
                </w:rPr>
                <w:t>．</w:t>
              </w:r>
            </w:ins>
            <w:del w:id="459"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4A55AE"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0D9D344"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60" w:author="誠 佐藤" w:date="2019-09-30T12:31:00Z">
              <w:r w:rsidR="003D2F73">
                <w:rPr>
                  <w:rFonts w:hint="eastAsia"/>
                </w:rPr>
                <w:t>付録</w:t>
              </w:r>
              <w:r w:rsidR="003D2F73">
                <w:rPr>
                  <w:rFonts w:hint="eastAsia"/>
                </w:rPr>
                <w:t>15</w:t>
              </w:r>
              <w:r w:rsidR="003D2F73">
                <w:rPr>
                  <w:rFonts w:hint="eastAsia"/>
                </w:rPr>
                <w:t>．</w:t>
              </w:r>
            </w:ins>
            <w:del w:id="461"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4A55AE"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3F8A973E"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62" w:author="誠 佐藤" w:date="2019-09-30T12:31:00Z">
              <w:r w:rsidR="003D2F73">
                <w:rPr>
                  <w:rFonts w:hint="eastAsia"/>
                </w:rPr>
                <w:t>付録</w:t>
              </w:r>
              <w:r w:rsidR="003D2F73">
                <w:rPr>
                  <w:rFonts w:hint="eastAsia"/>
                </w:rPr>
                <w:t>15</w:t>
              </w:r>
              <w:r w:rsidR="003D2F73">
                <w:rPr>
                  <w:rFonts w:hint="eastAsia"/>
                </w:rPr>
                <w:t>．</w:t>
              </w:r>
            </w:ins>
            <w:del w:id="463" w:author="誠 佐藤" w:date="2019-09-30T12:31:00Z">
              <w:r w:rsidR="006D6524" w:rsidDel="003D2F73">
                <w:rPr>
                  <w:rFonts w:hint="eastAsia"/>
                </w:rPr>
                <w:delText>付録</w:delText>
              </w:r>
              <w:r w:rsidR="006D6524" w:rsidDel="003D2F73">
                <w:rPr>
                  <w:rFonts w:hint="eastAsia"/>
                </w:rPr>
                <w:delText>15</w:delText>
              </w:r>
              <w:r w:rsidR="006D6524" w:rsidDel="003D2F73">
                <w:rPr>
                  <w:rFonts w:hint="eastAsia"/>
                </w:rPr>
                <w:delText>．</w:delText>
              </w:r>
            </w:del>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42D90090"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64" w:author="誠 佐藤" w:date="2019-09-30T12:31:00Z">
              <w:r w:rsidR="003D2F73">
                <w:rPr>
                  <w:rStyle w:val="aff7"/>
                  <w:rFonts w:hint="eastAsia"/>
                  <w:i w:val="0"/>
                </w:rPr>
                <w:t>付録</w:t>
              </w:r>
              <w:r w:rsidR="003D2F73">
                <w:rPr>
                  <w:rStyle w:val="aff7"/>
                  <w:rFonts w:hint="eastAsia"/>
                  <w:i w:val="0"/>
                </w:rPr>
                <w:t>16</w:t>
              </w:r>
              <w:r w:rsidR="003D2F73">
                <w:rPr>
                  <w:rStyle w:val="aff7"/>
                  <w:rFonts w:hint="eastAsia"/>
                  <w:i w:val="0"/>
                </w:rPr>
                <w:t>．</w:t>
              </w:r>
            </w:ins>
            <w:del w:id="465" w:author="誠 佐藤" w:date="2019-09-30T12:31:00Z">
              <w:r w:rsidR="006D6524" w:rsidDel="003D2F73">
                <w:rPr>
                  <w:rStyle w:val="aff7"/>
                  <w:rFonts w:hint="eastAsia"/>
                  <w:i w:val="0"/>
                </w:rPr>
                <w:delText>付録</w:delText>
              </w:r>
              <w:r w:rsidR="006D6524" w:rsidDel="003D2F73">
                <w:rPr>
                  <w:rStyle w:val="aff7"/>
                  <w:rFonts w:hint="eastAsia"/>
                  <w:i w:val="0"/>
                </w:rPr>
                <w:delText>16</w:delText>
              </w:r>
              <w:r w:rsidR="006D6524" w:rsidDel="003D2F73">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4A55AE"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19F76DDB"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66" w:author="誠 佐藤" w:date="2019-09-30T12:31:00Z">
              <w:r w:rsidR="003D2F73">
                <w:rPr>
                  <w:rStyle w:val="aff7"/>
                  <w:rFonts w:hint="eastAsia"/>
                  <w:i w:val="0"/>
                </w:rPr>
                <w:t>付録</w:t>
              </w:r>
              <w:r w:rsidR="003D2F73">
                <w:rPr>
                  <w:rStyle w:val="aff7"/>
                  <w:rFonts w:hint="eastAsia"/>
                  <w:i w:val="0"/>
                </w:rPr>
                <w:t>16</w:t>
              </w:r>
              <w:r w:rsidR="003D2F73">
                <w:rPr>
                  <w:rStyle w:val="aff7"/>
                  <w:rFonts w:hint="eastAsia"/>
                  <w:i w:val="0"/>
                </w:rPr>
                <w:t>．</w:t>
              </w:r>
            </w:ins>
            <w:del w:id="467" w:author="誠 佐藤" w:date="2019-09-30T12:31:00Z">
              <w:r w:rsidR="006D6524" w:rsidDel="003D2F73">
                <w:rPr>
                  <w:rStyle w:val="aff7"/>
                  <w:rFonts w:hint="eastAsia"/>
                  <w:i w:val="0"/>
                </w:rPr>
                <w:delText>付録</w:delText>
              </w:r>
              <w:r w:rsidR="006D6524" w:rsidDel="003D2F73">
                <w:rPr>
                  <w:rStyle w:val="aff7"/>
                  <w:rFonts w:hint="eastAsia"/>
                  <w:i w:val="0"/>
                </w:rPr>
                <w:delText>16</w:delText>
              </w:r>
              <w:r w:rsidR="006D6524" w:rsidDel="003D2F73">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4A55AE"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43E205B"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68" w:author="誠 佐藤" w:date="2019-09-30T12:31:00Z">
              <w:r w:rsidR="003D2F73">
                <w:rPr>
                  <w:rStyle w:val="aff7"/>
                  <w:rFonts w:hint="eastAsia"/>
                  <w:i w:val="0"/>
                </w:rPr>
                <w:t>付録</w:t>
              </w:r>
              <w:r w:rsidR="003D2F73">
                <w:rPr>
                  <w:rStyle w:val="aff7"/>
                  <w:rFonts w:hint="eastAsia"/>
                  <w:i w:val="0"/>
                </w:rPr>
                <w:t>16</w:t>
              </w:r>
              <w:r w:rsidR="003D2F73">
                <w:rPr>
                  <w:rStyle w:val="aff7"/>
                  <w:rFonts w:hint="eastAsia"/>
                  <w:i w:val="0"/>
                </w:rPr>
                <w:t>．</w:t>
              </w:r>
            </w:ins>
            <w:del w:id="469" w:author="誠 佐藤" w:date="2019-09-30T12:31:00Z">
              <w:r w:rsidR="006D6524" w:rsidDel="003D2F73">
                <w:rPr>
                  <w:rStyle w:val="aff7"/>
                  <w:rFonts w:hint="eastAsia"/>
                  <w:i w:val="0"/>
                </w:rPr>
                <w:delText>付録</w:delText>
              </w:r>
              <w:r w:rsidR="006D6524" w:rsidDel="003D2F73">
                <w:rPr>
                  <w:rStyle w:val="aff7"/>
                  <w:rFonts w:hint="eastAsia"/>
                  <w:i w:val="0"/>
                </w:rPr>
                <w:delText>16</w:delText>
              </w:r>
              <w:r w:rsidR="006D6524" w:rsidDel="003D2F73">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4A55AE"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1E6C2CEF"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70" w:author="誠 佐藤" w:date="2019-09-30T12:31:00Z">
              <w:r w:rsidR="003D2F73">
                <w:rPr>
                  <w:rStyle w:val="aff7"/>
                  <w:rFonts w:hint="eastAsia"/>
                  <w:i w:val="0"/>
                </w:rPr>
                <w:t>付録</w:t>
              </w:r>
              <w:r w:rsidR="003D2F73">
                <w:rPr>
                  <w:rStyle w:val="aff7"/>
                  <w:rFonts w:hint="eastAsia"/>
                  <w:i w:val="0"/>
                </w:rPr>
                <w:t>16</w:t>
              </w:r>
              <w:r w:rsidR="003D2F73">
                <w:rPr>
                  <w:rStyle w:val="aff7"/>
                  <w:rFonts w:hint="eastAsia"/>
                  <w:i w:val="0"/>
                </w:rPr>
                <w:t>．</w:t>
              </w:r>
            </w:ins>
            <w:del w:id="471" w:author="誠 佐藤" w:date="2019-09-30T12:31:00Z">
              <w:r w:rsidR="006D6524" w:rsidDel="003D2F73">
                <w:rPr>
                  <w:rStyle w:val="aff7"/>
                  <w:rFonts w:hint="eastAsia"/>
                  <w:i w:val="0"/>
                </w:rPr>
                <w:delText>付録</w:delText>
              </w:r>
              <w:r w:rsidR="006D6524" w:rsidDel="003D2F73">
                <w:rPr>
                  <w:rStyle w:val="aff7"/>
                  <w:rFonts w:hint="eastAsia"/>
                  <w:i w:val="0"/>
                </w:rPr>
                <w:delText>16</w:delText>
              </w:r>
              <w:r w:rsidR="006D6524" w:rsidDel="003D2F73">
                <w:rPr>
                  <w:rStyle w:val="aff7"/>
                  <w:rFonts w:hint="eastAsia"/>
                  <w:i w:val="0"/>
                </w:rPr>
                <w:delText>．</w:delText>
              </w:r>
            </w:del>
            <w:r w:rsidR="00F14644">
              <w:rPr>
                <w:rStyle w:val="aff7"/>
                <w:i w:val="0"/>
              </w:rPr>
              <w:fldChar w:fldCharType="end"/>
            </w:r>
            <w:r w:rsidR="00F14644">
              <w:rPr>
                <w:rStyle w:val="aff7"/>
                <w:rFonts w:hint="eastAsia"/>
                <w:i w:val="0"/>
              </w:rPr>
              <w:t>に</w:t>
            </w:r>
            <w:r w:rsidR="00F14644">
              <w:rPr>
                <w:rStyle w:val="aff7"/>
                <w:rFonts w:hint="eastAsia"/>
                <w:i w:val="0"/>
              </w:rPr>
              <w:lastRenderedPageBreak/>
              <w:t>よる）</w:t>
            </w:r>
          </w:p>
        </w:tc>
        <w:tc>
          <w:tcPr>
            <w:tcW w:w="2081" w:type="dxa"/>
          </w:tcPr>
          <w:p w14:paraId="211564FB" w14:textId="77777777" w:rsidR="000A45E1" w:rsidRDefault="000A45E1" w:rsidP="002F762D">
            <w:pPr>
              <w:pStyle w:val="af4"/>
            </w:pPr>
            <w:r>
              <w:rPr>
                <w:rFonts w:hint="eastAsia"/>
              </w:rPr>
              <w:lastRenderedPageBreak/>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4A55AE"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4A55AE"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4A55AE"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4A55AE"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4A55AE"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403A877C"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ins w:id="472" w:author="誠 佐藤" w:date="2019-09-30T12:31:00Z">
              <w:r w:rsidR="003D2F73">
                <w:rPr>
                  <w:rFonts w:hint="eastAsia"/>
                </w:rPr>
                <w:t>付録</w:t>
              </w:r>
              <w:r w:rsidR="003D2F73">
                <w:rPr>
                  <w:rFonts w:hint="eastAsia"/>
                </w:rPr>
                <w:t>30</w:t>
              </w:r>
              <w:r w:rsidR="003D2F73">
                <w:rPr>
                  <w:rFonts w:hint="eastAsia"/>
                </w:rPr>
                <w:t>．</w:t>
              </w:r>
            </w:ins>
            <w:del w:id="473" w:author="誠 佐藤" w:date="2019-09-30T12:31:00Z">
              <w:r w:rsidR="006D6524" w:rsidDel="003D2F73">
                <w:rPr>
                  <w:rFonts w:hint="eastAsia"/>
                </w:rPr>
                <w:delText>付録</w:delText>
              </w:r>
              <w:r w:rsidR="006D6524" w:rsidDel="003D2F73">
                <w:rPr>
                  <w:rFonts w:hint="eastAsia"/>
                </w:rPr>
                <w:delText>30</w:delText>
              </w:r>
              <w:r w:rsidR="006D6524" w:rsidDel="003D2F73">
                <w:rPr>
                  <w:rFonts w:hint="eastAsia"/>
                </w:rPr>
                <w:delText>．</w:delText>
              </w:r>
            </w:del>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ins w:id="474" w:author="誠 佐藤" w:date="2019-09-30T12:31:00Z">
              <w:r w:rsidR="003D2F73">
                <w:rPr>
                  <w:rFonts w:hint="eastAsia"/>
                </w:rPr>
                <w:t>付録</w:t>
              </w:r>
              <w:r w:rsidR="003D2F73">
                <w:rPr>
                  <w:rFonts w:hint="eastAsia"/>
                </w:rPr>
                <w:t>31</w:t>
              </w:r>
              <w:r w:rsidR="003D2F73">
                <w:rPr>
                  <w:rFonts w:hint="eastAsia"/>
                </w:rPr>
                <w:t>．</w:t>
              </w:r>
            </w:ins>
            <w:del w:id="475" w:author="誠 佐藤" w:date="2019-09-30T12:31:00Z">
              <w:r w:rsidR="006D6524" w:rsidDel="003D2F73">
                <w:rPr>
                  <w:rFonts w:hint="eastAsia"/>
                </w:rPr>
                <w:delText>付録</w:delText>
              </w:r>
              <w:r w:rsidR="006D6524" w:rsidDel="003D2F73">
                <w:rPr>
                  <w:rFonts w:hint="eastAsia"/>
                </w:rPr>
                <w:delText>31</w:delText>
              </w:r>
              <w:r w:rsidR="006D6524" w:rsidDel="003D2F73">
                <w:rPr>
                  <w:rFonts w:hint="eastAsia"/>
                </w:rPr>
                <w:delText>．</w:delText>
              </w:r>
            </w:del>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ins w:id="476" w:author="誠 佐藤" w:date="2019-09-30T12:31:00Z">
              <w:r w:rsidR="003D2F73">
                <w:rPr>
                  <w:rFonts w:hint="eastAsia"/>
                </w:rPr>
                <w:t>付録</w:t>
              </w:r>
              <w:r w:rsidR="003D2F73">
                <w:rPr>
                  <w:rFonts w:hint="eastAsia"/>
                </w:rPr>
                <w:t>32</w:t>
              </w:r>
              <w:r w:rsidR="003D2F73">
                <w:rPr>
                  <w:rFonts w:hint="eastAsia"/>
                </w:rPr>
                <w:t>．</w:t>
              </w:r>
            </w:ins>
            <w:del w:id="477" w:author="誠 佐藤" w:date="2019-09-30T12:31:00Z">
              <w:r w:rsidR="006D6524" w:rsidDel="003D2F73">
                <w:rPr>
                  <w:rFonts w:hint="eastAsia"/>
                </w:rPr>
                <w:delText>付録</w:delText>
              </w:r>
              <w:r w:rsidR="006D6524" w:rsidDel="003D2F73">
                <w:rPr>
                  <w:rFonts w:hint="eastAsia"/>
                </w:rPr>
                <w:delText>32</w:delText>
              </w:r>
              <w:r w:rsidR="006D6524" w:rsidDel="003D2F73">
                <w:rPr>
                  <w:rFonts w:hint="eastAsia"/>
                </w:rPr>
                <w:delText>．</w:delText>
              </w:r>
            </w:del>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4A55AE"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206C7970"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ins w:id="478" w:author="誠 佐藤" w:date="2019-09-30T12:31:00Z">
              <w:r w:rsidR="003D2F73">
                <w:rPr>
                  <w:rFonts w:hint="eastAsia"/>
                </w:rPr>
                <w:t>付録</w:t>
              </w:r>
              <w:r w:rsidR="003D2F73">
                <w:rPr>
                  <w:rFonts w:hint="eastAsia"/>
                </w:rPr>
                <w:t>32</w:t>
              </w:r>
              <w:r w:rsidR="003D2F73">
                <w:rPr>
                  <w:rFonts w:hint="eastAsia"/>
                </w:rPr>
                <w:t>．</w:t>
              </w:r>
            </w:ins>
            <w:del w:id="479" w:author="誠 佐藤" w:date="2019-09-30T12:31:00Z">
              <w:r w:rsidR="006D6524" w:rsidDel="003D2F73">
                <w:rPr>
                  <w:rFonts w:hint="eastAsia"/>
                </w:rPr>
                <w:delText>付録</w:delText>
              </w:r>
              <w:r w:rsidR="006D6524" w:rsidDel="003D2F73">
                <w:rPr>
                  <w:rFonts w:hint="eastAsia"/>
                </w:rPr>
                <w:delText>32</w:delText>
              </w:r>
              <w:r w:rsidR="006D6524" w:rsidDel="003D2F73">
                <w:rPr>
                  <w:rFonts w:hint="eastAsia"/>
                </w:rPr>
                <w:delText>．</w:delText>
              </w:r>
            </w:del>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4A55AE"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C7B8BE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ins w:id="480" w:author="誠 佐藤" w:date="2019-09-30T12:31:00Z">
              <w:r w:rsidR="003D2F73">
                <w:rPr>
                  <w:rFonts w:hint="eastAsia"/>
                </w:rPr>
                <w:t>付録</w:t>
              </w:r>
              <w:r w:rsidR="003D2F73">
                <w:rPr>
                  <w:rFonts w:hint="eastAsia"/>
                </w:rPr>
                <w:t>9</w:t>
              </w:r>
              <w:r w:rsidR="003D2F73">
                <w:rPr>
                  <w:rFonts w:hint="eastAsia"/>
                </w:rPr>
                <w:t>．</w:t>
              </w:r>
            </w:ins>
            <w:del w:id="481" w:author="誠 佐藤" w:date="2019-09-30T12:31:00Z">
              <w:r w:rsidR="006D6524" w:rsidDel="003D2F73">
                <w:rPr>
                  <w:rFonts w:hint="eastAsia"/>
                </w:rPr>
                <w:delText>付録</w:delText>
              </w:r>
              <w:r w:rsidR="006D6524" w:rsidDel="003D2F73">
                <w:rPr>
                  <w:rFonts w:hint="eastAsia"/>
                </w:rPr>
                <w:delText>9</w:delText>
              </w:r>
              <w:r w:rsidR="006D6524" w:rsidDel="003D2F73">
                <w:rPr>
                  <w:rFonts w:hint="eastAsia"/>
                </w:rPr>
                <w:delText>．</w:delText>
              </w:r>
            </w:del>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4A55AE"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4A55AE"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4A55AE"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AB35BC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ins w:id="482" w:author="誠 佐藤" w:date="2019-09-30T12:31:00Z">
              <w:r w:rsidR="003D2F73">
                <w:rPr>
                  <w:rFonts w:hint="eastAsia"/>
                </w:rPr>
                <w:t>付録</w:t>
              </w:r>
              <w:r w:rsidR="003D2F73">
                <w:rPr>
                  <w:rFonts w:hint="eastAsia"/>
                </w:rPr>
                <w:t>2</w:t>
              </w:r>
              <w:r w:rsidR="003D2F73">
                <w:rPr>
                  <w:rFonts w:hint="eastAsia"/>
                </w:rPr>
                <w:t>．</w:t>
              </w:r>
            </w:ins>
            <w:del w:id="483"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4A55AE"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3DD413E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ins w:id="484" w:author="誠 佐藤" w:date="2019-09-30T12:31:00Z">
              <w:r w:rsidR="003D2F73">
                <w:rPr>
                  <w:rFonts w:hint="eastAsia"/>
                </w:rPr>
                <w:t>付録</w:t>
              </w:r>
              <w:r w:rsidR="003D2F73">
                <w:rPr>
                  <w:rFonts w:hint="eastAsia"/>
                </w:rPr>
                <w:t>2</w:t>
              </w:r>
              <w:r w:rsidR="003D2F73">
                <w:rPr>
                  <w:rFonts w:hint="eastAsia"/>
                </w:rPr>
                <w:t>．</w:t>
              </w:r>
            </w:ins>
            <w:del w:id="485"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4A55AE"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0C0BF9A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86" w:author="誠 佐藤" w:date="2019-09-30T12:31:00Z">
              <w:r w:rsidR="003D2F73">
                <w:rPr>
                  <w:rFonts w:hint="eastAsia"/>
                </w:rPr>
                <w:t>付録</w:t>
              </w:r>
              <w:r w:rsidR="003D2F73">
                <w:rPr>
                  <w:rFonts w:hint="eastAsia"/>
                </w:rPr>
                <w:t>2</w:t>
              </w:r>
              <w:r w:rsidR="003D2F73">
                <w:rPr>
                  <w:rFonts w:hint="eastAsia"/>
                </w:rPr>
                <w:t>．</w:t>
              </w:r>
            </w:ins>
            <w:del w:id="487"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4A55AE"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276589C"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88" w:author="誠 佐藤" w:date="2019-09-30T12:31:00Z">
              <w:r w:rsidR="003D2F73">
                <w:rPr>
                  <w:rFonts w:hint="eastAsia"/>
                </w:rPr>
                <w:t>付録</w:t>
              </w:r>
              <w:r w:rsidR="003D2F73">
                <w:rPr>
                  <w:rFonts w:hint="eastAsia"/>
                </w:rPr>
                <w:t>2</w:t>
              </w:r>
              <w:r w:rsidR="003D2F73">
                <w:rPr>
                  <w:rFonts w:hint="eastAsia"/>
                </w:rPr>
                <w:t>．</w:t>
              </w:r>
            </w:ins>
            <w:del w:id="489"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4A55AE"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51322EB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ins w:id="490" w:author="誠 佐藤" w:date="2019-09-30T12:31:00Z">
              <w:r w:rsidR="003D2F73">
                <w:rPr>
                  <w:rFonts w:hint="eastAsia"/>
                </w:rPr>
                <w:t>付録</w:t>
              </w:r>
              <w:r w:rsidR="003D2F73">
                <w:rPr>
                  <w:rFonts w:hint="eastAsia"/>
                </w:rPr>
                <w:t>2</w:t>
              </w:r>
              <w:r w:rsidR="003D2F73">
                <w:rPr>
                  <w:rFonts w:hint="eastAsia"/>
                </w:rPr>
                <w:t>．</w:t>
              </w:r>
            </w:ins>
            <w:del w:id="491"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4A55AE"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4A55AE"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0D3603DC"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ins w:id="492" w:author="誠 佐藤" w:date="2019-09-30T12:31:00Z">
              <w:r w:rsidR="003D2F73">
                <w:rPr>
                  <w:rFonts w:hint="eastAsia"/>
                </w:rPr>
                <w:t>付録</w:t>
              </w:r>
              <w:r w:rsidR="003D2F73">
                <w:rPr>
                  <w:rFonts w:hint="eastAsia"/>
                </w:rPr>
                <w:t>2</w:t>
              </w:r>
              <w:r w:rsidR="003D2F73">
                <w:rPr>
                  <w:rFonts w:hint="eastAsia"/>
                </w:rPr>
                <w:t>．</w:t>
              </w:r>
            </w:ins>
            <w:del w:id="493"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4A55AE"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6C3ED44E"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ins w:id="494" w:author="誠 佐藤" w:date="2019-09-30T12:31:00Z">
              <w:r w:rsidR="003D2F73">
                <w:rPr>
                  <w:rFonts w:hint="eastAsia"/>
                </w:rPr>
                <w:t>付録</w:t>
              </w:r>
              <w:r w:rsidR="003D2F73">
                <w:rPr>
                  <w:rFonts w:hint="eastAsia"/>
                </w:rPr>
                <w:t>2</w:t>
              </w:r>
              <w:r w:rsidR="003D2F73">
                <w:rPr>
                  <w:rFonts w:hint="eastAsia"/>
                </w:rPr>
                <w:t>．</w:t>
              </w:r>
            </w:ins>
            <w:del w:id="495"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4A55AE"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416395D1"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ins w:id="496" w:author="誠 佐藤" w:date="2019-09-30T12:31:00Z">
              <w:r w:rsidR="003D2F73">
                <w:rPr>
                  <w:rFonts w:hint="eastAsia"/>
                </w:rPr>
                <w:t>付録</w:t>
              </w:r>
              <w:r w:rsidR="003D2F73">
                <w:rPr>
                  <w:rFonts w:hint="eastAsia"/>
                </w:rPr>
                <w:t>2</w:t>
              </w:r>
              <w:r w:rsidR="003D2F73">
                <w:rPr>
                  <w:rFonts w:hint="eastAsia"/>
                </w:rPr>
                <w:t>．</w:t>
              </w:r>
            </w:ins>
            <w:del w:id="497"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4A55AE"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247758E8"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ins w:id="498" w:author="誠 佐藤" w:date="2019-09-30T12:31:00Z">
              <w:r w:rsidR="003D2F73">
                <w:rPr>
                  <w:rFonts w:hint="eastAsia"/>
                </w:rPr>
                <w:t>付録</w:t>
              </w:r>
              <w:r w:rsidR="003D2F73">
                <w:rPr>
                  <w:rFonts w:hint="eastAsia"/>
                </w:rPr>
                <w:t>24</w:t>
              </w:r>
              <w:r w:rsidR="003D2F73">
                <w:rPr>
                  <w:rFonts w:hint="eastAsia"/>
                </w:rPr>
                <w:t>．</w:t>
              </w:r>
            </w:ins>
            <w:del w:id="499" w:author="誠 佐藤" w:date="2019-09-30T12:31:00Z">
              <w:r w:rsidR="006D6524" w:rsidDel="003D2F73">
                <w:rPr>
                  <w:rFonts w:hint="eastAsia"/>
                </w:rPr>
                <w:delText>付録</w:delText>
              </w:r>
              <w:r w:rsidR="006D6524" w:rsidDel="003D2F73">
                <w:rPr>
                  <w:rFonts w:hint="eastAsia"/>
                </w:rPr>
                <w:delText>24</w:delText>
              </w:r>
              <w:r w:rsidR="006D6524" w:rsidDel="003D2F73">
                <w:rPr>
                  <w:rFonts w:hint="eastAsia"/>
                </w:rPr>
                <w:delText>．</w:delText>
              </w:r>
            </w:del>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4A55AE"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119A77E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ins w:id="500" w:author="誠 佐藤" w:date="2019-09-30T12:31:00Z">
              <w:r w:rsidR="003D2F73">
                <w:rPr>
                  <w:rFonts w:hint="eastAsia"/>
                </w:rPr>
                <w:t>付録</w:t>
              </w:r>
              <w:r w:rsidR="003D2F73">
                <w:rPr>
                  <w:rFonts w:hint="eastAsia"/>
                </w:rPr>
                <w:t>24</w:t>
              </w:r>
              <w:r w:rsidR="003D2F73">
                <w:rPr>
                  <w:rFonts w:hint="eastAsia"/>
                </w:rPr>
                <w:t>．</w:t>
              </w:r>
            </w:ins>
            <w:del w:id="501" w:author="誠 佐藤" w:date="2019-09-30T12:31:00Z">
              <w:r w:rsidR="006D6524" w:rsidDel="003D2F73">
                <w:rPr>
                  <w:rFonts w:hint="eastAsia"/>
                </w:rPr>
                <w:delText>付録</w:delText>
              </w:r>
              <w:r w:rsidR="006D6524" w:rsidDel="003D2F73">
                <w:rPr>
                  <w:rFonts w:hint="eastAsia"/>
                </w:rPr>
                <w:delText>24</w:delText>
              </w:r>
              <w:r w:rsidR="006D6524" w:rsidDel="003D2F73">
                <w:rPr>
                  <w:rFonts w:hint="eastAsia"/>
                </w:rPr>
                <w:delText>．</w:delText>
              </w:r>
            </w:del>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4A55AE"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6DF7890D"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ins w:id="502" w:author="誠 佐藤" w:date="2019-09-30T12:31:00Z">
              <w:r w:rsidR="003D2F73">
                <w:rPr>
                  <w:rFonts w:hint="eastAsia"/>
                </w:rPr>
                <w:t>付録</w:t>
              </w:r>
              <w:r w:rsidR="003D2F73">
                <w:rPr>
                  <w:rFonts w:hint="eastAsia"/>
                </w:rPr>
                <w:t>24</w:t>
              </w:r>
              <w:r w:rsidR="003D2F73">
                <w:rPr>
                  <w:rFonts w:hint="eastAsia"/>
                </w:rPr>
                <w:t>．</w:t>
              </w:r>
            </w:ins>
            <w:del w:id="503" w:author="誠 佐藤" w:date="2019-09-30T12:31:00Z">
              <w:r w:rsidR="006D6524" w:rsidDel="003D2F73">
                <w:rPr>
                  <w:rFonts w:hint="eastAsia"/>
                </w:rPr>
                <w:delText>付録</w:delText>
              </w:r>
              <w:r w:rsidR="006D6524" w:rsidDel="003D2F73">
                <w:rPr>
                  <w:rFonts w:hint="eastAsia"/>
                </w:rPr>
                <w:delText>24</w:delText>
              </w:r>
              <w:r w:rsidR="006D6524" w:rsidDel="003D2F73">
                <w:rPr>
                  <w:rFonts w:hint="eastAsia"/>
                </w:rPr>
                <w:delText>．</w:delText>
              </w:r>
            </w:del>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4A55AE"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4C519C47"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ins w:id="504" w:author="誠 佐藤" w:date="2019-09-30T12:31:00Z">
              <w:r w:rsidR="003D2F73">
                <w:rPr>
                  <w:rFonts w:hint="eastAsia"/>
                </w:rPr>
                <w:t>付録</w:t>
              </w:r>
              <w:r w:rsidR="003D2F73">
                <w:rPr>
                  <w:rFonts w:hint="eastAsia"/>
                </w:rPr>
                <w:t>11</w:t>
              </w:r>
              <w:r w:rsidR="003D2F73">
                <w:rPr>
                  <w:rFonts w:hint="eastAsia"/>
                </w:rPr>
                <w:t>．</w:t>
              </w:r>
            </w:ins>
            <w:del w:id="505" w:author="誠 佐藤" w:date="2019-09-30T12:31:00Z">
              <w:r w:rsidR="006D6524" w:rsidDel="003D2F73">
                <w:rPr>
                  <w:rFonts w:hint="eastAsia"/>
                </w:rPr>
                <w:delText>付録</w:delText>
              </w:r>
              <w:r w:rsidR="006D6524" w:rsidDel="003D2F73">
                <w:rPr>
                  <w:rFonts w:hint="eastAsia"/>
                </w:rPr>
                <w:delText>11</w:delText>
              </w:r>
              <w:r w:rsidR="006D6524" w:rsidDel="003D2F73">
                <w:rPr>
                  <w:rFonts w:hint="eastAsia"/>
                </w:rPr>
                <w:delText>．</w:delText>
              </w:r>
            </w:del>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4A55AE"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71E520A3"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ins w:id="506" w:author="誠 佐藤" w:date="2019-09-30T12:31:00Z">
              <w:r w:rsidR="003D2F73">
                <w:rPr>
                  <w:rFonts w:hint="eastAsia"/>
                </w:rPr>
                <w:t>付録</w:t>
              </w:r>
              <w:r w:rsidR="003D2F73">
                <w:rPr>
                  <w:rFonts w:hint="eastAsia"/>
                </w:rPr>
                <w:t>11</w:t>
              </w:r>
              <w:r w:rsidR="003D2F73">
                <w:rPr>
                  <w:rFonts w:hint="eastAsia"/>
                </w:rPr>
                <w:t>．</w:t>
              </w:r>
            </w:ins>
            <w:del w:id="507" w:author="誠 佐藤" w:date="2019-09-30T12:31:00Z">
              <w:r w:rsidR="006D6524" w:rsidDel="003D2F73">
                <w:rPr>
                  <w:rFonts w:hint="eastAsia"/>
                </w:rPr>
                <w:delText>付録</w:delText>
              </w:r>
              <w:r w:rsidR="006D6524" w:rsidDel="003D2F73">
                <w:rPr>
                  <w:rFonts w:hint="eastAsia"/>
                </w:rPr>
                <w:delText>11</w:delText>
              </w:r>
              <w:r w:rsidR="006D6524" w:rsidDel="003D2F73">
                <w:rPr>
                  <w:rFonts w:hint="eastAsia"/>
                </w:rPr>
                <w:delText>．</w:delText>
              </w:r>
            </w:del>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4A55AE"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7E220D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08" w:author="誠 佐藤" w:date="2019-09-30T12:31:00Z">
              <w:r w:rsidR="003D2F73">
                <w:rPr>
                  <w:rFonts w:hint="eastAsia"/>
                </w:rPr>
                <w:t>付録</w:t>
              </w:r>
              <w:r w:rsidR="003D2F73">
                <w:rPr>
                  <w:rFonts w:hint="eastAsia"/>
                </w:rPr>
                <w:t>10</w:t>
              </w:r>
              <w:r w:rsidR="003D2F73">
                <w:rPr>
                  <w:rFonts w:hint="eastAsia"/>
                </w:rPr>
                <w:t>．</w:t>
              </w:r>
            </w:ins>
            <w:del w:id="509" w:author="誠 佐藤" w:date="2019-09-30T12:31:00Z">
              <w:r w:rsidR="006D6524" w:rsidDel="003D2F73">
                <w:rPr>
                  <w:rFonts w:hint="eastAsia"/>
                </w:rPr>
                <w:delText>付録</w:delText>
              </w:r>
              <w:r w:rsidR="006D6524" w:rsidDel="003D2F73">
                <w:rPr>
                  <w:rFonts w:hint="eastAsia"/>
                </w:rPr>
                <w:delText>10</w:delText>
              </w:r>
              <w:r w:rsidR="006D6524" w:rsidDel="003D2F73">
                <w:rPr>
                  <w:rFonts w:hint="eastAsia"/>
                </w:rPr>
                <w:delText>．</w:delText>
              </w:r>
            </w:del>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4A55AE"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7B5B345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510" w:author="誠 佐藤" w:date="2019-09-30T12:31:00Z">
              <w:r w:rsidR="003D2F73">
                <w:rPr>
                  <w:rFonts w:hint="eastAsia"/>
                </w:rPr>
                <w:t>付録</w:t>
              </w:r>
              <w:r w:rsidR="003D2F73">
                <w:rPr>
                  <w:rFonts w:hint="eastAsia"/>
                </w:rPr>
                <w:t>10</w:t>
              </w:r>
              <w:r w:rsidR="003D2F73">
                <w:rPr>
                  <w:rFonts w:hint="eastAsia"/>
                </w:rPr>
                <w:t>．</w:t>
              </w:r>
            </w:ins>
            <w:del w:id="511" w:author="誠 佐藤" w:date="2019-09-30T12:31:00Z">
              <w:r w:rsidR="006D6524" w:rsidDel="003D2F73">
                <w:rPr>
                  <w:rFonts w:hint="eastAsia"/>
                </w:rPr>
                <w:delText>付録</w:delText>
              </w:r>
              <w:r w:rsidR="006D6524" w:rsidDel="003D2F73">
                <w:rPr>
                  <w:rFonts w:hint="eastAsia"/>
                </w:rPr>
                <w:delText>10</w:delText>
              </w:r>
              <w:r w:rsidR="006D6524" w:rsidDel="003D2F73">
                <w:rPr>
                  <w:rFonts w:hint="eastAsia"/>
                </w:rPr>
                <w:delText>．</w:delText>
              </w:r>
            </w:del>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4A55AE"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74F3C33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ins w:id="512" w:author="誠 佐藤" w:date="2019-09-30T12:31:00Z">
              <w:r w:rsidR="003D2F73">
                <w:rPr>
                  <w:rFonts w:hint="eastAsia"/>
                </w:rPr>
                <w:t>付録</w:t>
              </w:r>
              <w:r w:rsidR="003D2F73">
                <w:rPr>
                  <w:rFonts w:hint="eastAsia"/>
                </w:rPr>
                <w:t>25</w:t>
              </w:r>
              <w:r w:rsidR="003D2F73">
                <w:rPr>
                  <w:rFonts w:hint="eastAsia"/>
                </w:rPr>
                <w:t>．</w:t>
              </w:r>
            </w:ins>
            <w:del w:id="513" w:author="誠 佐藤" w:date="2019-09-30T12:31:00Z">
              <w:r w:rsidR="006D6524" w:rsidDel="003D2F73">
                <w:rPr>
                  <w:rFonts w:hint="eastAsia"/>
                </w:rPr>
                <w:delText>付録</w:delText>
              </w:r>
              <w:r w:rsidR="006D6524" w:rsidDel="003D2F73">
                <w:rPr>
                  <w:rFonts w:hint="eastAsia"/>
                </w:rPr>
                <w:delText>25</w:delText>
              </w:r>
              <w:r w:rsidR="006D6524" w:rsidDel="003D2F73">
                <w:rPr>
                  <w:rFonts w:hint="eastAsia"/>
                </w:rPr>
                <w:delText>．</w:delText>
              </w:r>
            </w:del>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4A55AE"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4696396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14" w:author="誠 佐藤" w:date="2019-09-30T12:31:00Z">
              <w:r w:rsidR="003D2F73">
                <w:rPr>
                  <w:rFonts w:hint="eastAsia"/>
                </w:rPr>
                <w:t>付録</w:t>
              </w:r>
              <w:r w:rsidR="003D2F73">
                <w:rPr>
                  <w:rFonts w:hint="eastAsia"/>
                </w:rPr>
                <w:t>10</w:t>
              </w:r>
              <w:r w:rsidR="003D2F73">
                <w:rPr>
                  <w:rFonts w:hint="eastAsia"/>
                </w:rPr>
                <w:t>．</w:t>
              </w:r>
            </w:ins>
            <w:del w:id="515" w:author="誠 佐藤" w:date="2019-09-30T12:31:00Z">
              <w:r w:rsidR="006D6524" w:rsidDel="003D2F73">
                <w:rPr>
                  <w:rFonts w:hint="eastAsia"/>
                </w:rPr>
                <w:delText>付録</w:delText>
              </w:r>
              <w:r w:rsidR="006D6524" w:rsidDel="003D2F73">
                <w:rPr>
                  <w:rFonts w:hint="eastAsia"/>
                </w:rPr>
                <w:delText>10</w:delText>
              </w:r>
              <w:r w:rsidR="006D6524" w:rsidDel="003D2F73">
                <w:rPr>
                  <w:rFonts w:hint="eastAsia"/>
                </w:rPr>
                <w:delText>．</w:delText>
              </w:r>
            </w:del>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4A55AE"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0C25057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516" w:author="誠 佐藤" w:date="2019-09-30T12:31:00Z">
              <w:r w:rsidR="003D2F73">
                <w:rPr>
                  <w:rFonts w:hint="eastAsia"/>
                </w:rPr>
                <w:t>付録</w:t>
              </w:r>
              <w:r w:rsidR="003D2F73">
                <w:rPr>
                  <w:rFonts w:hint="eastAsia"/>
                </w:rPr>
                <w:t>10</w:t>
              </w:r>
              <w:r w:rsidR="003D2F73">
                <w:rPr>
                  <w:rFonts w:hint="eastAsia"/>
                </w:rPr>
                <w:t>．</w:t>
              </w:r>
            </w:ins>
            <w:del w:id="517" w:author="誠 佐藤" w:date="2019-09-30T12:31:00Z">
              <w:r w:rsidR="006D6524" w:rsidDel="003D2F73">
                <w:rPr>
                  <w:rFonts w:hint="eastAsia"/>
                </w:rPr>
                <w:delText>付録</w:delText>
              </w:r>
              <w:r w:rsidR="006D6524" w:rsidDel="003D2F73">
                <w:rPr>
                  <w:rFonts w:hint="eastAsia"/>
                </w:rPr>
                <w:delText>10</w:delText>
              </w:r>
              <w:r w:rsidR="006D6524" w:rsidDel="003D2F73">
                <w:rPr>
                  <w:rFonts w:hint="eastAsia"/>
                </w:rPr>
                <w:delText>．</w:delText>
              </w:r>
            </w:del>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4A55AE"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034EEF3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ins w:id="518" w:author="誠 佐藤" w:date="2019-09-30T12:31:00Z">
              <w:r w:rsidR="003D2F73">
                <w:rPr>
                  <w:rFonts w:hint="eastAsia"/>
                </w:rPr>
                <w:t>付録</w:t>
              </w:r>
              <w:r w:rsidR="003D2F73">
                <w:rPr>
                  <w:rFonts w:hint="eastAsia"/>
                </w:rPr>
                <w:t>25</w:t>
              </w:r>
              <w:r w:rsidR="003D2F73">
                <w:rPr>
                  <w:rFonts w:hint="eastAsia"/>
                </w:rPr>
                <w:t>．</w:t>
              </w:r>
            </w:ins>
            <w:del w:id="519" w:author="誠 佐藤" w:date="2019-09-30T12:31:00Z">
              <w:r w:rsidR="006D6524" w:rsidDel="003D2F73">
                <w:rPr>
                  <w:rFonts w:hint="eastAsia"/>
                </w:rPr>
                <w:delText>付録</w:delText>
              </w:r>
              <w:r w:rsidR="006D6524" w:rsidDel="003D2F73">
                <w:rPr>
                  <w:rFonts w:hint="eastAsia"/>
                </w:rPr>
                <w:delText>25</w:delText>
              </w:r>
              <w:r w:rsidR="006D6524" w:rsidDel="003D2F73">
                <w:rPr>
                  <w:rFonts w:hint="eastAsia"/>
                </w:rPr>
                <w:delText>．</w:delText>
              </w:r>
            </w:del>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4A55AE"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063C9E3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ins w:id="520" w:author="誠 佐藤" w:date="2019-09-30T12:31:00Z">
              <w:r w:rsidR="003D2F73">
                <w:rPr>
                  <w:rFonts w:hint="eastAsia"/>
                </w:rPr>
                <w:t>付録</w:t>
              </w:r>
              <w:r w:rsidR="003D2F73">
                <w:rPr>
                  <w:rFonts w:hint="eastAsia"/>
                </w:rPr>
                <w:t>12</w:t>
              </w:r>
              <w:r w:rsidR="003D2F73">
                <w:rPr>
                  <w:rFonts w:hint="eastAsia"/>
                </w:rPr>
                <w:t>．</w:t>
              </w:r>
            </w:ins>
            <w:del w:id="521"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4A55AE"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5E8DD65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ins w:id="522" w:author="誠 佐藤" w:date="2019-09-30T12:31:00Z">
              <w:r w:rsidR="003D2F73">
                <w:rPr>
                  <w:rFonts w:hint="eastAsia"/>
                </w:rPr>
                <w:t>付録</w:t>
              </w:r>
              <w:r w:rsidR="003D2F73">
                <w:rPr>
                  <w:rFonts w:hint="eastAsia"/>
                </w:rPr>
                <w:t>12</w:t>
              </w:r>
              <w:r w:rsidR="003D2F73">
                <w:rPr>
                  <w:rFonts w:hint="eastAsia"/>
                </w:rPr>
                <w:t>．</w:t>
              </w:r>
            </w:ins>
            <w:del w:id="523"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4A55AE"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02654B00"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ins w:id="524" w:author="誠 佐藤" w:date="2019-09-30T12:31:00Z">
              <w:r w:rsidR="003D2F73">
                <w:rPr>
                  <w:rFonts w:hint="eastAsia"/>
                </w:rPr>
                <w:t>付録</w:t>
              </w:r>
              <w:r w:rsidR="003D2F73">
                <w:rPr>
                  <w:rFonts w:hint="eastAsia"/>
                </w:rPr>
                <w:t>2</w:t>
              </w:r>
              <w:r w:rsidR="003D2F73">
                <w:rPr>
                  <w:rFonts w:hint="eastAsia"/>
                </w:rPr>
                <w:t>．</w:t>
              </w:r>
            </w:ins>
            <w:del w:id="525"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4A55AE"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02FB036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ins w:id="526" w:author="誠 佐藤" w:date="2019-09-30T12:31:00Z">
              <w:r w:rsidR="003D2F73">
                <w:rPr>
                  <w:rFonts w:hint="eastAsia"/>
                </w:rPr>
                <w:t>付録</w:t>
              </w:r>
              <w:r w:rsidR="003D2F73">
                <w:rPr>
                  <w:rFonts w:hint="eastAsia"/>
                </w:rPr>
                <w:t>23</w:t>
              </w:r>
              <w:r w:rsidR="003D2F73">
                <w:rPr>
                  <w:rFonts w:hint="eastAsia"/>
                </w:rPr>
                <w:t>．</w:t>
              </w:r>
            </w:ins>
            <w:del w:id="527"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4A55AE"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72BEA6C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ins w:id="528" w:author="誠 佐藤" w:date="2019-09-30T12:31:00Z">
              <w:r w:rsidR="003D2F73">
                <w:rPr>
                  <w:rFonts w:hint="eastAsia"/>
                </w:rPr>
                <w:t>付録</w:t>
              </w:r>
              <w:r w:rsidR="003D2F73">
                <w:rPr>
                  <w:rFonts w:hint="eastAsia"/>
                </w:rPr>
                <w:t>23</w:t>
              </w:r>
              <w:r w:rsidR="003D2F73">
                <w:rPr>
                  <w:rFonts w:hint="eastAsia"/>
                </w:rPr>
                <w:t>．</w:t>
              </w:r>
            </w:ins>
            <w:del w:id="529"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4A55AE"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171092F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ins w:id="530" w:author="誠 佐藤" w:date="2019-09-30T12:31:00Z">
              <w:r w:rsidR="003D2F73">
                <w:rPr>
                  <w:rFonts w:hint="eastAsia"/>
                </w:rPr>
                <w:t>付録</w:t>
              </w:r>
              <w:r w:rsidR="003D2F73">
                <w:rPr>
                  <w:rFonts w:hint="eastAsia"/>
                </w:rPr>
                <w:t>23</w:t>
              </w:r>
              <w:r w:rsidR="003D2F73">
                <w:rPr>
                  <w:rFonts w:hint="eastAsia"/>
                </w:rPr>
                <w:t>．</w:t>
              </w:r>
            </w:ins>
            <w:del w:id="531"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4A55AE"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71E2603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ins w:id="532" w:author="誠 佐藤" w:date="2019-09-30T12:31:00Z">
              <w:r w:rsidR="003D2F73">
                <w:rPr>
                  <w:rFonts w:hint="eastAsia"/>
                </w:rPr>
                <w:t>付録</w:t>
              </w:r>
              <w:r w:rsidR="003D2F73">
                <w:rPr>
                  <w:rFonts w:hint="eastAsia"/>
                </w:rPr>
                <w:t>23</w:t>
              </w:r>
              <w:r w:rsidR="003D2F73">
                <w:rPr>
                  <w:rFonts w:hint="eastAsia"/>
                </w:rPr>
                <w:t>．</w:t>
              </w:r>
            </w:ins>
            <w:del w:id="533"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4A55AE"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1493474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ins w:id="534" w:author="誠 佐藤" w:date="2019-09-30T12:31:00Z">
              <w:r w:rsidR="003D2F73">
                <w:rPr>
                  <w:rFonts w:hint="eastAsia"/>
                </w:rPr>
                <w:t>付録</w:t>
              </w:r>
              <w:r w:rsidR="003D2F73">
                <w:rPr>
                  <w:rFonts w:hint="eastAsia"/>
                </w:rPr>
                <w:t>2</w:t>
              </w:r>
              <w:r w:rsidR="003D2F73">
                <w:rPr>
                  <w:rFonts w:hint="eastAsia"/>
                </w:rPr>
                <w:t>．</w:t>
              </w:r>
            </w:ins>
            <w:del w:id="535"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4A55AE"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4A55AE"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4A55AE"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712221F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ins w:id="536" w:author="誠 佐藤" w:date="2019-09-30T12:31:00Z">
              <w:r w:rsidR="003D2F73">
                <w:rPr>
                  <w:rFonts w:hint="eastAsia"/>
                </w:rPr>
                <w:t>付録</w:t>
              </w:r>
              <w:r w:rsidR="003D2F73">
                <w:rPr>
                  <w:rFonts w:hint="eastAsia"/>
                </w:rPr>
                <w:t>26</w:t>
              </w:r>
              <w:r w:rsidR="003D2F73">
                <w:rPr>
                  <w:rFonts w:hint="eastAsia"/>
                </w:rPr>
                <w:t>．</w:t>
              </w:r>
            </w:ins>
            <w:del w:id="537"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4A55AE"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457E034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ins w:id="538" w:author="誠 佐藤" w:date="2019-09-30T12:31:00Z">
              <w:r w:rsidR="003D2F73">
                <w:rPr>
                  <w:rFonts w:hint="eastAsia"/>
                </w:rPr>
                <w:t>付録</w:t>
              </w:r>
              <w:r w:rsidR="003D2F73">
                <w:rPr>
                  <w:rFonts w:hint="eastAsia"/>
                </w:rPr>
                <w:t>26</w:t>
              </w:r>
              <w:r w:rsidR="003D2F73">
                <w:rPr>
                  <w:rFonts w:hint="eastAsia"/>
                </w:rPr>
                <w:t>．</w:t>
              </w:r>
            </w:ins>
            <w:del w:id="539"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4A55AE"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0E4FBEA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ins w:id="540" w:author="誠 佐藤" w:date="2019-09-30T12:31:00Z">
              <w:r w:rsidR="003D2F73">
                <w:rPr>
                  <w:rFonts w:hint="eastAsia"/>
                </w:rPr>
                <w:t>付録</w:t>
              </w:r>
              <w:r w:rsidR="003D2F73">
                <w:rPr>
                  <w:rFonts w:hint="eastAsia"/>
                </w:rPr>
                <w:t>26</w:t>
              </w:r>
              <w:r w:rsidR="003D2F73">
                <w:rPr>
                  <w:rFonts w:hint="eastAsia"/>
                </w:rPr>
                <w:t>．</w:t>
              </w:r>
            </w:ins>
            <w:del w:id="541"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4A55AE"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4514DE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42" w:author="誠 佐藤" w:date="2019-09-30T12:31:00Z">
              <w:r w:rsidR="003D2F73">
                <w:rPr>
                  <w:rFonts w:hint="eastAsia"/>
                </w:rPr>
                <w:t>付録</w:t>
              </w:r>
              <w:r w:rsidR="003D2F73">
                <w:rPr>
                  <w:rFonts w:hint="eastAsia"/>
                </w:rPr>
                <w:t>26</w:t>
              </w:r>
              <w:r w:rsidR="003D2F73">
                <w:rPr>
                  <w:rFonts w:hint="eastAsia"/>
                </w:rPr>
                <w:t>．</w:t>
              </w:r>
            </w:ins>
            <w:del w:id="543"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4A55AE" w:rsidP="002F762D">
            <w:pPr>
              <w:pStyle w:val="affc"/>
            </w:pPr>
            <m:oMathPara>
              <m:oMath>
                <m:sSub>
                  <m:sSubPr>
                    <m:ctrlPr/>
                  </m:sSubPr>
                  <m:e>
                    <m:r>
                      <m:t>W</m:t>
                    </m:r>
                  </m:e>
                  <m:sub>
                    <m:r>
                      <m:t>I1,i,k</m:t>
                    </m:r>
                  </m:sub>
                </m:sSub>
              </m:oMath>
            </m:oMathPara>
          </w:p>
          <w:p w14:paraId="314F61FD" w14:textId="77777777" w:rsidR="002F762D" w:rsidRPr="00802EB4" w:rsidRDefault="004A55AE"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5E25825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44" w:author="誠 佐藤" w:date="2019-09-30T12:31:00Z">
              <w:r w:rsidR="003D2F73">
                <w:rPr>
                  <w:rFonts w:hint="eastAsia"/>
                </w:rPr>
                <w:t>付録</w:t>
              </w:r>
              <w:r w:rsidR="003D2F73">
                <w:rPr>
                  <w:rFonts w:hint="eastAsia"/>
                </w:rPr>
                <w:t>26</w:t>
              </w:r>
              <w:r w:rsidR="003D2F73">
                <w:rPr>
                  <w:rFonts w:hint="eastAsia"/>
                </w:rPr>
                <w:t>．</w:t>
              </w:r>
            </w:ins>
            <w:del w:id="545"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4A55AE"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6005EFA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ins w:id="546" w:author="誠 佐藤" w:date="2019-09-30T12:31:00Z">
              <w:r w:rsidR="003D2F73">
                <w:rPr>
                  <w:rFonts w:hint="eastAsia"/>
                </w:rPr>
                <w:t>付録</w:t>
              </w:r>
              <w:r w:rsidR="003D2F73">
                <w:rPr>
                  <w:rFonts w:hint="eastAsia"/>
                </w:rPr>
                <w:t>8</w:t>
              </w:r>
              <w:r w:rsidR="003D2F73">
                <w:rPr>
                  <w:rFonts w:hint="eastAsia"/>
                </w:rPr>
                <w:t>．</w:t>
              </w:r>
            </w:ins>
            <w:del w:id="547" w:author="誠 佐藤" w:date="2019-09-30T12:31:00Z">
              <w:r w:rsidR="006D6524" w:rsidDel="003D2F73">
                <w:rPr>
                  <w:rFonts w:hint="eastAsia"/>
                </w:rPr>
                <w:delText>付録</w:delText>
              </w:r>
              <w:r w:rsidR="006D6524" w:rsidDel="003D2F73">
                <w:rPr>
                  <w:rFonts w:hint="eastAsia"/>
                </w:rPr>
                <w:delText>8</w:delText>
              </w:r>
              <w:r w:rsidR="006D6524" w:rsidDel="003D2F73">
                <w:rPr>
                  <w:rFonts w:hint="eastAsia"/>
                </w:rPr>
                <w:delText>．</w:delText>
              </w:r>
            </w:del>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4A55AE"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5EC81F1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ins w:id="548" w:author="誠 佐藤" w:date="2019-09-30T12:31:00Z">
              <w:r w:rsidR="003D2F73">
                <w:rPr>
                  <w:rFonts w:hint="eastAsia"/>
                </w:rPr>
                <w:t>付録</w:t>
              </w:r>
              <w:r w:rsidR="003D2F73">
                <w:rPr>
                  <w:rFonts w:hint="eastAsia"/>
                </w:rPr>
                <w:t>8</w:t>
              </w:r>
              <w:r w:rsidR="003D2F73">
                <w:rPr>
                  <w:rFonts w:hint="eastAsia"/>
                </w:rPr>
                <w:t>．</w:t>
              </w:r>
            </w:ins>
            <w:del w:id="549" w:author="誠 佐藤" w:date="2019-09-30T12:31:00Z">
              <w:r w:rsidR="006D6524" w:rsidDel="003D2F73">
                <w:rPr>
                  <w:rFonts w:hint="eastAsia"/>
                </w:rPr>
                <w:delText>付録</w:delText>
              </w:r>
              <w:r w:rsidR="006D6524" w:rsidDel="003D2F73">
                <w:rPr>
                  <w:rFonts w:hint="eastAsia"/>
                </w:rPr>
                <w:delText>8</w:delText>
              </w:r>
              <w:r w:rsidR="006D6524" w:rsidDel="003D2F73">
                <w:rPr>
                  <w:rFonts w:hint="eastAsia"/>
                </w:rPr>
                <w:delText>．</w:delText>
              </w:r>
            </w:del>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4A55AE"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3E5E1A30"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ins w:id="550" w:author="誠 佐藤" w:date="2019-09-30T12:31:00Z">
              <w:r w:rsidR="003D2F73">
                <w:rPr>
                  <w:rFonts w:hint="eastAsia"/>
                </w:rPr>
                <w:t>付録</w:t>
              </w:r>
              <w:r w:rsidR="003D2F73">
                <w:rPr>
                  <w:rFonts w:hint="eastAsia"/>
                </w:rPr>
                <w:t>5</w:t>
              </w:r>
              <w:r w:rsidR="003D2F73">
                <w:rPr>
                  <w:rFonts w:hint="eastAsia"/>
                </w:rPr>
                <w:t>．</w:t>
              </w:r>
            </w:ins>
            <w:del w:id="551" w:author="誠 佐藤" w:date="2019-09-30T12:31:00Z">
              <w:r w:rsidR="006D6524" w:rsidDel="003D2F73">
                <w:rPr>
                  <w:rFonts w:hint="eastAsia"/>
                </w:rPr>
                <w:delText>付録</w:delText>
              </w:r>
              <w:r w:rsidR="006D6524" w:rsidDel="003D2F73">
                <w:rPr>
                  <w:rFonts w:hint="eastAsia"/>
                </w:rPr>
                <w:delText>5</w:delText>
              </w:r>
              <w:r w:rsidR="006D6524" w:rsidDel="003D2F73">
                <w:rPr>
                  <w:rFonts w:hint="eastAsia"/>
                </w:rPr>
                <w:delText>．</w:delText>
              </w:r>
            </w:del>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4A55AE"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3B1F72F0"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ins w:id="552" w:author="誠 佐藤" w:date="2019-09-30T12:31:00Z">
              <w:r w:rsidR="003D2F73">
                <w:rPr>
                  <w:rFonts w:hint="eastAsia"/>
                </w:rPr>
                <w:t>付録</w:t>
              </w:r>
              <w:r w:rsidR="003D2F73">
                <w:rPr>
                  <w:rFonts w:hint="eastAsia"/>
                </w:rPr>
                <w:t>5</w:t>
              </w:r>
              <w:r w:rsidR="003D2F73">
                <w:rPr>
                  <w:rFonts w:hint="eastAsia"/>
                </w:rPr>
                <w:t>．</w:t>
              </w:r>
            </w:ins>
            <w:del w:id="553" w:author="誠 佐藤" w:date="2019-09-30T12:31:00Z">
              <w:r w:rsidR="006D6524" w:rsidDel="003D2F73">
                <w:rPr>
                  <w:rFonts w:hint="eastAsia"/>
                </w:rPr>
                <w:delText>付録</w:delText>
              </w:r>
              <w:r w:rsidR="006D6524" w:rsidDel="003D2F73">
                <w:rPr>
                  <w:rFonts w:hint="eastAsia"/>
                </w:rPr>
                <w:delText>5</w:delText>
              </w:r>
              <w:r w:rsidR="006D6524" w:rsidDel="003D2F73">
                <w:rPr>
                  <w:rFonts w:hint="eastAsia"/>
                </w:rPr>
                <w:delText>．</w:delText>
              </w:r>
            </w:del>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40893050"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ins w:id="554" w:author="誠 佐藤" w:date="2019-09-30T12:31:00Z">
              <w:r w:rsidR="003D2F73">
                <w:rPr>
                  <w:rFonts w:hint="eastAsia"/>
                </w:rPr>
                <w:t>付録</w:t>
              </w:r>
              <w:r w:rsidR="003D2F73">
                <w:rPr>
                  <w:rFonts w:hint="eastAsia"/>
                </w:rPr>
                <w:t>18</w:t>
              </w:r>
              <w:r w:rsidR="003D2F73">
                <w:rPr>
                  <w:rFonts w:hint="eastAsia"/>
                </w:rPr>
                <w:t>．</w:t>
              </w:r>
            </w:ins>
            <w:del w:id="555"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w:lastRenderedPageBreak/>
                  <m:t>L</m:t>
                </m:r>
              </m:oMath>
            </m:oMathPara>
          </w:p>
        </w:tc>
        <w:tc>
          <w:tcPr>
            <w:tcW w:w="6526" w:type="dxa"/>
            <w:tcBorders>
              <w:left w:val="single" w:sz="12" w:space="0" w:color="auto"/>
            </w:tcBorders>
          </w:tcPr>
          <w:p w14:paraId="499BEDDF" w14:textId="6A0F3FB5"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ins w:id="556" w:author="誠 佐藤" w:date="2019-09-30T12:31:00Z">
              <w:r w:rsidR="003D2F73">
                <w:rPr>
                  <w:rFonts w:hint="eastAsia"/>
                </w:rPr>
                <w:t>付録</w:t>
              </w:r>
              <w:r w:rsidR="003D2F73">
                <w:rPr>
                  <w:rFonts w:hint="eastAsia"/>
                </w:rPr>
                <w:t>18</w:t>
              </w:r>
              <w:r w:rsidR="003D2F73">
                <w:rPr>
                  <w:rFonts w:hint="eastAsia"/>
                </w:rPr>
                <w:t>．</w:t>
              </w:r>
            </w:ins>
            <w:del w:id="557"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4A55AE"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4A55AE"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660BEA0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ins w:id="558" w:author="誠 佐藤" w:date="2019-09-30T12:31:00Z">
              <w:r w:rsidR="003D2F73">
                <w:rPr>
                  <w:rFonts w:hint="eastAsia"/>
                </w:rPr>
                <w:t>付録</w:t>
              </w:r>
              <w:r w:rsidR="003D2F73">
                <w:rPr>
                  <w:rFonts w:hint="eastAsia"/>
                </w:rPr>
                <w:t>19</w:t>
              </w:r>
              <w:r w:rsidR="003D2F73">
                <w:rPr>
                  <w:rFonts w:hint="eastAsia"/>
                </w:rPr>
                <w:t>．</w:t>
              </w:r>
            </w:ins>
            <w:del w:id="559"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4A55AE"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21D0DB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ins w:id="560" w:author="誠 佐藤" w:date="2019-09-30T12:31:00Z">
              <w:r w:rsidR="003D2F73">
                <w:rPr>
                  <w:rFonts w:hint="eastAsia"/>
                </w:rPr>
                <w:t>付録</w:t>
              </w:r>
              <w:r w:rsidR="003D2F73">
                <w:rPr>
                  <w:rFonts w:hint="eastAsia"/>
                </w:rPr>
                <w:t>19</w:t>
              </w:r>
              <w:r w:rsidR="003D2F73">
                <w:rPr>
                  <w:rFonts w:hint="eastAsia"/>
                </w:rPr>
                <w:t>．</w:t>
              </w:r>
            </w:ins>
            <w:del w:id="561"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4A55AE"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5FA502A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ins w:id="562" w:author="誠 佐藤" w:date="2019-09-30T12:31:00Z">
              <w:r w:rsidR="003D2F73">
                <w:rPr>
                  <w:rFonts w:hint="eastAsia"/>
                </w:rPr>
                <w:t>付録</w:t>
              </w:r>
              <w:r w:rsidR="003D2F73">
                <w:rPr>
                  <w:rFonts w:hint="eastAsia"/>
                </w:rPr>
                <w:t>19</w:t>
              </w:r>
              <w:r w:rsidR="003D2F73">
                <w:rPr>
                  <w:rFonts w:hint="eastAsia"/>
                </w:rPr>
                <w:t>．</w:t>
              </w:r>
            </w:ins>
            <w:del w:id="563"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4A55AE"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58635ED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ins w:id="564" w:author="誠 佐藤" w:date="2019-09-30T12:31:00Z">
              <w:r w:rsidR="003D2F73">
                <w:rPr>
                  <w:rFonts w:hint="eastAsia"/>
                </w:rPr>
                <w:t>付録</w:t>
              </w:r>
              <w:r w:rsidR="003D2F73">
                <w:rPr>
                  <w:rFonts w:hint="eastAsia"/>
                </w:rPr>
                <w:t>6</w:t>
              </w:r>
              <w:r w:rsidR="003D2F73">
                <w:rPr>
                  <w:rFonts w:hint="eastAsia"/>
                </w:rPr>
                <w:t>．</w:t>
              </w:r>
            </w:ins>
            <w:del w:id="565" w:author="誠 佐藤" w:date="2019-09-30T12:31:00Z">
              <w:r w:rsidR="006D6524" w:rsidDel="003D2F73">
                <w:rPr>
                  <w:rFonts w:hint="eastAsia"/>
                </w:rPr>
                <w:delText>付録</w:delText>
              </w:r>
              <w:r w:rsidR="006D6524" w:rsidDel="003D2F73">
                <w:rPr>
                  <w:rFonts w:hint="eastAsia"/>
                </w:rPr>
                <w:delText>6</w:delText>
              </w:r>
              <w:r w:rsidR="006D6524" w:rsidDel="003D2F73">
                <w:rPr>
                  <w:rFonts w:hint="eastAsia"/>
                </w:rPr>
                <w:delText>．</w:delText>
              </w:r>
            </w:del>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4A55AE"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773B25D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66" w:author="誠 佐藤" w:date="2019-09-30T12:31:00Z">
              <w:r w:rsidR="003D2F73">
                <w:rPr>
                  <w:rFonts w:hint="eastAsia"/>
                </w:rPr>
                <w:t>付録</w:t>
              </w:r>
              <w:r w:rsidR="003D2F73">
                <w:rPr>
                  <w:rFonts w:hint="eastAsia"/>
                </w:rPr>
                <w:t>7</w:t>
              </w:r>
              <w:r w:rsidR="003D2F73">
                <w:rPr>
                  <w:rFonts w:hint="eastAsia"/>
                </w:rPr>
                <w:t>．</w:t>
              </w:r>
            </w:ins>
            <w:del w:id="567" w:author="誠 佐藤" w:date="2019-09-30T12:31:00Z">
              <w:r w:rsidR="006D6524" w:rsidDel="003D2F73">
                <w:rPr>
                  <w:rFonts w:hint="eastAsia"/>
                </w:rPr>
                <w:delText>付録</w:delText>
              </w:r>
              <w:r w:rsidR="006D6524" w:rsidDel="003D2F73">
                <w:rPr>
                  <w:rFonts w:hint="eastAsia"/>
                </w:rPr>
                <w:delText>7</w:delText>
              </w:r>
              <w:r w:rsidR="006D6524" w:rsidDel="003D2F73">
                <w:rPr>
                  <w:rFonts w:hint="eastAsia"/>
                </w:rPr>
                <w:delText>．</w:delText>
              </w:r>
            </w:del>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4A55AE"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332795F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68" w:author="誠 佐藤" w:date="2019-09-30T12:31:00Z">
              <w:r w:rsidR="003D2F73">
                <w:rPr>
                  <w:rFonts w:hint="eastAsia"/>
                </w:rPr>
                <w:t>付録</w:t>
              </w:r>
              <w:r w:rsidR="003D2F73">
                <w:rPr>
                  <w:rFonts w:hint="eastAsia"/>
                </w:rPr>
                <w:t>7</w:t>
              </w:r>
              <w:r w:rsidR="003D2F73">
                <w:rPr>
                  <w:rFonts w:hint="eastAsia"/>
                </w:rPr>
                <w:t>．</w:t>
              </w:r>
            </w:ins>
            <w:del w:id="569" w:author="誠 佐藤" w:date="2019-09-30T12:31:00Z">
              <w:r w:rsidR="006D6524" w:rsidDel="003D2F73">
                <w:rPr>
                  <w:rFonts w:hint="eastAsia"/>
                </w:rPr>
                <w:delText>付録</w:delText>
              </w:r>
              <w:r w:rsidR="006D6524" w:rsidDel="003D2F73">
                <w:rPr>
                  <w:rFonts w:hint="eastAsia"/>
                </w:rPr>
                <w:delText>7</w:delText>
              </w:r>
              <w:r w:rsidR="006D6524" w:rsidDel="003D2F73">
                <w:rPr>
                  <w:rFonts w:hint="eastAsia"/>
                </w:rPr>
                <w:delText>．</w:delText>
              </w:r>
            </w:del>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4A55AE"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10B16ED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70" w:author="誠 佐藤" w:date="2019-09-30T12:31:00Z">
              <w:r w:rsidR="003D2F73">
                <w:rPr>
                  <w:rFonts w:hint="eastAsia"/>
                </w:rPr>
                <w:t>付録</w:t>
              </w:r>
              <w:r w:rsidR="003D2F73">
                <w:rPr>
                  <w:rFonts w:hint="eastAsia"/>
                </w:rPr>
                <w:t>7</w:t>
              </w:r>
              <w:r w:rsidR="003D2F73">
                <w:rPr>
                  <w:rFonts w:hint="eastAsia"/>
                </w:rPr>
                <w:t>．</w:t>
              </w:r>
            </w:ins>
            <w:del w:id="571" w:author="誠 佐藤" w:date="2019-09-30T12:31:00Z">
              <w:r w:rsidR="006D6524" w:rsidDel="003D2F73">
                <w:rPr>
                  <w:rFonts w:hint="eastAsia"/>
                </w:rPr>
                <w:delText>付録</w:delText>
              </w:r>
              <w:r w:rsidR="006D6524" w:rsidDel="003D2F73">
                <w:rPr>
                  <w:rFonts w:hint="eastAsia"/>
                </w:rPr>
                <w:delText>7</w:delText>
              </w:r>
              <w:r w:rsidR="006D6524" w:rsidDel="003D2F73">
                <w:rPr>
                  <w:rFonts w:hint="eastAsia"/>
                </w:rPr>
                <w:delText>．</w:delText>
              </w:r>
            </w:del>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4A55AE"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01F4F6F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72" w:author="誠 佐藤" w:date="2019-09-30T12:31:00Z">
              <w:r w:rsidR="003D2F73">
                <w:rPr>
                  <w:rFonts w:hint="eastAsia"/>
                </w:rPr>
                <w:t>付録</w:t>
              </w:r>
              <w:r w:rsidR="003D2F73">
                <w:rPr>
                  <w:rFonts w:hint="eastAsia"/>
                </w:rPr>
                <w:t>19</w:t>
              </w:r>
              <w:r w:rsidR="003D2F73">
                <w:rPr>
                  <w:rFonts w:hint="eastAsia"/>
                </w:rPr>
                <w:t>．</w:t>
              </w:r>
            </w:ins>
            <w:del w:id="573"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4A55AE"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2DB3D7B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74" w:author="誠 佐藤" w:date="2019-09-30T12:31:00Z">
              <w:r w:rsidR="003D2F73">
                <w:rPr>
                  <w:rFonts w:hint="eastAsia"/>
                </w:rPr>
                <w:t>付録</w:t>
              </w:r>
              <w:r w:rsidR="003D2F73">
                <w:rPr>
                  <w:rFonts w:hint="eastAsia"/>
                </w:rPr>
                <w:t>19</w:t>
              </w:r>
              <w:r w:rsidR="003D2F73">
                <w:rPr>
                  <w:rFonts w:hint="eastAsia"/>
                </w:rPr>
                <w:t>．</w:t>
              </w:r>
            </w:ins>
            <w:del w:id="575"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4A55AE"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4A55AE"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6767943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76" w:author="誠 佐藤" w:date="2019-09-30T12:31:00Z">
              <w:r w:rsidR="003D2F73">
                <w:rPr>
                  <w:rFonts w:hint="eastAsia"/>
                </w:rPr>
                <w:t>付録</w:t>
              </w:r>
              <w:r w:rsidR="003D2F73">
                <w:rPr>
                  <w:rFonts w:hint="eastAsia"/>
                </w:rPr>
                <w:t>18</w:t>
              </w:r>
              <w:r w:rsidR="003D2F73">
                <w:rPr>
                  <w:rFonts w:hint="eastAsia"/>
                </w:rPr>
                <w:t>．</w:t>
              </w:r>
            </w:ins>
            <w:del w:id="577"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4A55AE"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BAD37A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78" w:author="誠 佐藤" w:date="2019-09-30T12:31:00Z">
              <w:r w:rsidR="003D2F73">
                <w:rPr>
                  <w:rFonts w:hint="eastAsia"/>
                </w:rPr>
                <w:t>付録</w:t>
              </w:r>
              <w:r w:rsidR="003D2F73">
                <w:rPr>
                  <w:rFonts w:hint="eastAsia"/>
                </w:rPr>
                <w:t>18</w:t>
              </w:r>
              <w:r w:rsidR="003D2F73">
                <w:rPr>
                  <w:rFonts w:hint="eastAsia"/>
                </w:rPr>
                <w:t>．</w:t>
              </w:r>
            </w:ins>
            <w:del w:id="579"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580" w:name="_Toc20739122"/>
      <w:r>
        <w:rPr>
          <w:rFonts w:hint="eastAsia"/>
        </w:rPr>
        <w:t>添え字</w:t>
      </w:r>
      <w:bookmarkEnd w:id="580"/>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81" w:name="_Toc20739123"/>
      <w:r>
        <w:rPr>
          <w:rFonts w:hint="eastAsia"/>
        </w:rPr>
        <w:t>計算のフロー</w:t>
      </w:r>
      <w:bookmarkEnd w:id="581"/>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582"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582"/>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583"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583"/>
    </w:p>
    <w:p w14:paraId="4D026F72" w14:textId="77777777" w:rsidR="00D04990" w:rsidRPr="00D04990" w:rsidRDefault="00D04990" w:rsidP="003B1312">
      <w:pPr>
        <w:pStyle w:val="21"/>
      </w:pPr>
      <w:bookmarkStart w:id="584" w:name="_Ref17807412"/>
      <w:bookmarkStart w:id="585" w:name="_Toc20739125"/>
      <w:r>
        <w:rPr>
          <w:rFonts w:hint="eastAsia"/>
        </w:rPr>
        <w:lastRenderedPageBreak/>
        <w:t>顕熱</w:t>
      </w:r>
      <w:bookmarkEnd w:id="584"/>
      <w:bookmarkEnd w:id="585"/>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4A55AE">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586"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586"/>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4A55AE">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587"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587"/>
          </w:p>
        </w:tc>
      </w:tr>
      <w:tr w:rsidR="0027055B" w14:paraId="44CAFB2E" w14:textId="77777777" w:rsidTr="003A4774">
        <w:tc>
          <w:tcPr>
            <w:tcW w:w="8784" w:type="dxa"/>
            <w:vAlign w:val="center"/>
          </w:tcPr>
          <w:p w14:paraId="09959689" w14:textId="77777777" w:rsidR="0027055B" w:rsidRPr="0027055B" w:rsidRDefault="004A55AE">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588"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588"/>
          </w:p>
        </w:tc>
      </w:tr>
      <w:tr w:rsidR="00B16199" w14:paraId="08B855CE" w14:textId="77777777" w:rsidTr="003A4774">
        <w:tc>
          <w:tcPr>
            <w:tcW w:w="8784" w:type="dxa"/>
            <w:vAlign w:val="center"/>
          </w:tcPr>
          <w:p w14:paraId="3A12ED67" w14:textId="77777777" w:rsidR="00B16199" w:rsidRPr="0027055B" w:rsidRDefault="004A55AE">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589"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589"/>
          </w:p>
        </w:tc>
      </w:tr>
      <w:tr w:rsidR="00B16199" w14:paraId="3CD1030D" w14:textId="77777777" w:rsidTr="003A4774">
        <w:tc>
          <w:tcPr>
            <w:tcW w:w="8784" w:type="dxa"/>
            <w:vAlign w:val="center"/>
          </w:tcPr>
          <w:p w14:paraId="22C066F4" w14:textId="77777777" w:rsidR="00B16199" w:rsidRDefault="004A55AE">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590"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590"/>
          </w:p>
        </w:tc>
      </w:tr>
      <w:tr w:rsidR="00B16199" w14:paraId="1000D6F3" w14:textId="77777777" w:rsidTr="003A4774">
        <w:tc>
          <w:tcPr>
            <w:tcW w:w="8784" w:type="dxa"/>
            <w:vAlign w:val="center"/>
          </w:tcPr>
          <w:p w14:paraId="396ED5DA" w14:textId="77777777" w:rsidR="00B16199" w:rsidRDefault="004A55AE">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4A55AE">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4A55AE">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4A55AE">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4A55AE">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591"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591"/>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E7C69D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ins w:id="592" w:author="誠 佐藤" w:date="2019-09-30T12:31:00Z">
        <w:r w:rsidR="003D2F73">
          <w:rPr>
            <w:rFonts w:hint="eastAsia"/>
          </w:rPr>
          <w:t>付録</w:t>
        </w:r>
        <w:r w:rsidR="003D2F73">
          <w:rPr>
            <w:rFonts w:hint="eastAsia"/>
          </w:rPr>
          <w:t>1</w:t>
        </w:r>
        <w:r w:rsidR="003D2F73">
          <w:rPr>
            <w:rFonts w:hint="eastAsia"/>
          </w:rPr>
          <w:t>．</w:t>
        </w:r>
      </w:ins>
      <w:del w:id="593" w:author="誠 佐藤" w:date="2019-09-30T12:31:00Z">
        <w:r w:rsidR="006D6524" w:rsidDel="003D2F73">
          <w:rPr>
            <w:rFonts w:hint="eastAsia"/>
          </w:rPr>
          <w:delText>付録</w:delText>
        </w:r>
        <w:r w:rsidR="006D6524" w:rsidDel="003D2F73">
          <w:rPr>
            <w:rFonts w:hint="eastAsia"/>
          </w:rPr>
          <w:delText>1</w:delText>
        </w:r>
        <w:r w:rsidR="006D6524" w:rsidDel="003D2F73">
          <w:rPr>
            <w:rFonts w:hint="eastAsia"/>
          </w:rPr>
          <w:delText>．</w:delText>
        </w:r>
      </w:del>
      <w:r w:rsidR="000746C1">
        <w:fldChar w:fldCharType="end"/>
      </w:r>
      <w:r>
        <w:rPr>
          <w:rFonts w:hint="eastAsia"/>
        </w:rPr>
        <w:t>で述べる。</w:t>
      </w:r>
    </w:p>
    <w:p w14:paraId="1387691E" w14:textId="05F56BC6" w:rsidR="00355EA8" w:rsidRDefault="004A55AE">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ins w:id="594" w:author="誠 佐藤" w:date="2019-09-30T12:31:00Z">
        <w:r w:rsidR="003D2F73">
          <w:rPr>
            <w:rFonts w:hint="eastAsia"/>
          </w:rPr>
          <w:t>付録</w:t>
        </w:r>
        <w:r w:rsidR="003D2F73">
          <w:rPr>
            <w:rFonts w:hint="eastAsia"/>
          </w:rPr>
          <w:t>3</w:t>
        </w:r>
        <w:r w:rsidR="003D2F73">
          <w:rPr>
            <w:rFonts w:hint="eastAsia"/>
          </w:rPr>
          <w:t>．</w:t>
        </w:r>
      </w:ins>
      <w:del w:id="595" w:author="誠 佐藤" w:date="2019-09-30T12:31:00Z">
        <w:r w:rsidR="006D6524" w:rsidDel="003D2F73">
          <w:rPr>
            <w:rFonts w:hint="eastAsia"/>
          </w:rPr>
          <w:delText>付録</w:delText>
        </w:r>
        <w:r w:rsidR="006D6524" w:rsidDel="003D2F73">
          <w:rPr>
            <w:rFonts w:hint="eastAsia"/>
          </w:rPr>
          <w:delText>3</w:delText>
        </w:r>
        <w:r w:rsidR="006D6524" w:rsidDel="003D2F73">
          <w:rPr>
            <w:rFonts w:hint="eastAsia"/>
          </w:rPr>
          <w:delText>．</w:delText>
        </w:r>
      </w:del>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4A55AE">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59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596"/>
          </w:p>
        </w:tc>
      </w:tr>
      <w:tr w:rsidR="000863AC" w14:paraId="790DF604" w14:textId="77777777" w:rsidTr="001E4548">
        <w:tc>
          <w:tcPr>
            <w:tcW w:w="8784" w:type="dxa"/>
            <w:vAlign w:val="center"/>
          </w:tcPr>
          <w:p w14:paraId="7FC51280" w14:textId="77777777" w:rsidR="000863AC" w:rsidRPr="0027055B" w:rsidRDefault="004A55AE">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59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59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59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59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4A55AE"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4A55AE"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4A55AE"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4A55AE"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36F12D2E"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ins w:id="599" w:author="誠 佐藤" w:date="2019-09-30T12:31:00Z">
        <w:r w:rsidR="003D2F73">
          <w:rPr>
            <w:rFonts w:hint="eastAsia"/>
          </w:rPr>
          <w:t>付録</w:t>
        </w:r>
        <w:r w:rsidR="003D2F73">
          <w:rPr>
            <w:rFonts w:hint="eastAsia"/>
          </w:rPr>
          <w:t>22</w:t>
        </w:r>
        <w:r w:rsidR="003D2F73">
          <w:rPr>
            <w:rFonts w:hint="eastAsia"/>
          </w:rPr>
          <w:t>．</w:t>
        </w:r>
      </w:ins>
      <w:del w:id="600" w:author="誠 佐藤" w:date="2019-09-30T12:31:00Z">
        <w:r w:rsidR="006D6524" w:rsidDel="003D2F73">
          <w:rPr>
            <w:rFonts w:hint="eastAsia"/>
          </w:rPr>
          <w:delText>付録</w:delText>
        </w:r>
        <w:r w:rsidR="006D6524" w:rsidDel="003D2F73">
          <w:rPr>
            <w:rFonts w:hint="eastAsia"/>
          </w:rPr>
          <w:delText>22</w:delText>
        </w:r>
        <w:r w:rsidR="006D6524" w:rsidDel="003D2F73">
          <w:rPr>
            <w:rFonts w:hint="eastAsia"/>
          </w:rPr>
          <w:delText>．</w:delText>
        </w:r>
      </w:del>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4A55AE">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601"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601"/>
          </w:p>
        </w:tc>
      </w:tr>
    </w:tbl>
    <w:p w14:paraId="6DC3C072" w14:textId="517DE05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ins w:id="602" w:author="誠 佐藤" w:date="2019-09-30T12:31:00Z">
        <w:r w:rsidR="003D2F73">
          <w:rPr>
            <w:rFonts w:hint="eastAsia"/>
          </w:rPr>
          <w:t>（</w:t>
        </w:r>
        <w:r w:rsidR="003D2F73">
          <w:rPr>
            <w:noProof/>
          </w:rPr>
          <w:t>15</w:t>
        </w:r>
        <w:r w:rsidR="003D2F73">
          <w:rPr>
            <w:rFonts w:hint="eastAsia"/>
          </w:rPr>
          <w:t>）</w:t>
        </w:r>
      </w:ins>
      <w:del w:id="603" w:author="誠 佐藤" w:date="2019-09-30T12:31:00Z">
        <w:r w:rsidR="006D6524" w:rsidDel="003D2F73">
          <w:rPr>
            <w:rFonts w:hint="eastAsia"/>
          </w:rPr>
          <w:delText>（</w:delText>
        </w:r>
        <w:r w:rsidR="006D6524" w:rsidDel="003D2F73">
          <w:rPr>
            <w:noProof/>
          </w:rPr>
          <w:delText>15</w:delText>
        </w:r>
        <w:r w:rsidR="006D6524" w:rsidDel="003D2F73">
          <w:rPr>
            <w:rFonts w:hint="eastAsia"/>
          </w:rPr>
          <w:delText>）</w:delText>
        </w:r>
      </w:del>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4A55AE">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604"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604"/>
          </w:p>
        </w:tc>
      </w:tr>
    </w:tbl>
    <w:p w14:paraId="1112682C" w14:textId="77777777" w:rsidR="006577C9" w:rsidRPr="00111492" w:rsidRDefault="006577C9">
      <w:pPr>
        <w:pStyle w:val="af7"/>
      </w:pPr>
    </w:p>
    <w:p w14:paraId="0A330EBE" w14:textId="77777777" w:rsidR="00DF62BA" w:rsidRDefault="00D04990" w:rsidP="003B1312">
      <w:pPr>
        <w:pStyle w:val="21"/>
      </w:pPr>
      <w:bookmarkStart w:id="605" w:name="_Toc20739126"/>
      <w:r>
        <w:rPr>
          <w:rFonts w:hint="eastAsia"/>
        </w:rPr>
        <w:t>潜熱</w:t>
      </w:r>
      <w:bookmarkEnd w:id="605"/>
    </w:p>
    <w:p w14:paraId="63C94FAF" w14:textId="54882E0B"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ins w:id="606" w:author="誠 佐藤" w:date="2019-09-30T12:31:00Z">
        <w:r w:rsidR="003D2F73">
          <w:rPr>
            <w:rFonts w:hint="eastAsia"/>
          </w:rPr>
          <w:t>（</w:t>
        </w:r>
        <w:r w:rsidR="003D2F73">
          <w:rPr>
            <w:noProof/>
          </w:rPr>
          <w:t>16</w:t>
        </w:r>
        <w:r w:rsidR="003D2F73">
          <w:rPr>
            <w:rFonts w:hint="eastAsia"/>
          </w:rPr>
          <w:t>）</w:t>
        </w:r>
      </w:ins>
      <w:del w:id="607" w:author="誠 佐藤" w:date="2019-09-30T12:31:00Z">
        <w:r w:rsidR="006D6524" w:rsidDel="003D2F73">
          <w:rPr>
            <w:rFonts w:hint="eastAsia"/>
          </w:rPr>
          <w:delText>（</w:delText>
        </w:r>
        <w:r w:rsidR="006D6524" w:rsidDel="003D2F73">
          <w:rPr>
            <w:noProof/>
          </w:rPr>
          <w:delText>16</w:delText>
        </w:r>
        <w:r w:rsidR="006D6524" w:rsidDel="003D2F73">
          <w:rPr>
            <w:rFonts w:hint="eastAsia"/>
          </w:rPr>
          <w:delText>）</w:delText>
        </w:r>
      </w:del>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4A55AE">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608"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608"/>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4A55AE">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4A55AE">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5AD73BDB"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ins w:id="609" w:author="誠 佐藤" w:date="2019-09-30T12:31:00Z">
        <w:r w:rsidR="003D2F73">
          <w:rPr>
            <w:rFonts w:hint="eastAsia"/>
          </w:rPr>
          <w:t>（</w:t>
        </w:r>
        <w:r w:rsidR="003D2F73">
          <w:rPr>
            <w:noProof/>
          </w:rPr>
          <w:t>19</w:t>
        </w:r>
        <w:r w:rsidR="003D2F73">
          <w:rPr>
            <w:rFonts w:hint="eastAsia"/>
          </w:rPr>
          <w:t>）</w:t>
        </w:r>
      </w:ins>
      <w:del w:id="610" w:author="誠 佐藤" w:date="2019-09-30T12:31:00Z">
        <w:r w:rsidR="006D6524" w:rsidDel="003D2F73">
          <w:rPr>
            <w:rFonts w:hint="eastAsia"/>
          </w:rPr>
          <w:delText>（</w:delText>
        </w:r>
        <w:r w:rsidR="006D6524" w:rsidDel="003D2F73">
          <w:rPr>
            <w:noProof/>
          </w:rPr>
          <w:delText>19</w:delText>
        </w:r>
        <w:r w:rsidR="006D6524" w:rsidDel="003D2F73">
          <w:rPr>
            <w:rFonts w:hint="eastAsia"/>
          </w:rPr>
          <w:delText>）</w:delText>
        </w:r>
      </w:del>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4A55AE">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611"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611"/>
          </w:p>
        </w:tc>
      </w:tr>
    </w:tbl>
    <w:p w14:paraId="1700FB97" w14:textId="6A513CFB"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ins w:id="612" w:author="誠 佐藤" w:date="2019-09-30T12:31:00Z">
        <w:r w:rsidR="003D2F73">
          <w:rPr>
            <w:rFonts w:hint="eastAsia"/>
          </w:rPr>
          <w:t>（</w:t>
        </w:r>
        <w:r w:rsidR="003D2F73">
          <w:rPr>
            <w:noProof/>
          </w:rPr>
          <w:t>20</w:t>
        </w:r>
        <w:r w:rsidR="003D2F73">
          <w:rPr>
            <w:rFonts w:hint="eastAsia"/>
          </w:rPr>
          <w:t>）</w:t>
        </w:r>
      </w:ins>
      <w:del w:id="613" w:author="誠 佐藤" w:date="2019-09-30T12:31:00Z">
        <w:r w:rsidR="006D6524" w:rsidDel="003D2F73">
          <w:rPr>
            <w:rFonts w:hint="eastAsia"/>
          </w:rPr>
          <w:delText>（</w:delText>
        </w:r>
        <w:r w:rsidR="006D6524" w:rsidDel="003D2F73">
          <w:rPr>
            <w:noProof/>
          </w:rPr>
          <w:delText>20</w:delText>
        </w:r>
        <w:r w:rsidR="006D6524" w:rsidDel="003D2F73">
          <w:rPr>
            <w:rFonts w:hint="eastAsia"/>
          </w:rPr>
          <w:delText>）</w:delText>
        </w:r>
      </w:del>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4A55AE">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61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61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4A55AE">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5E5C39EC"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ins w:id="615" w:author="誠 佐藤" w:date="2019-09-30T12:31:00Z">
        <w:r w:rsidR="003D2F73" w:rsidRPr="00477F45">
          <w:rPr>
            <w:rFonts w:hint="eastAsia"/>
          </w:rPr>
          <w:t>（</w:t>
        </w:r>
        <w:r w:rsidR="003D2F73">
          <w:rPr>
            <w:noProof/>
          </w:rPr>
          <w:t>116</w:t>
        </w:r>
        <w:r w:rsidR="003D2F73" w:rsidRPr="00477F45">
          <w:rPr>
            <w:rFonts w:hint="eastAsia"/>
          </w:rPr>
          <w:t>）</w:t>
        </w:r>
      </w:ins>
      <w:del w:id="616" w:author="誠 佐藤" w:date="2019-09-30T12:31:00Z">
        <w:r w:rsidR="006D6524" w:rsidRPr="00477F45" w:rsidDel="003D2F73">
          <w:rPr>
            <w:rFonts w:hint="eastAsia"/>
          </w:rPr>
          <w:delText>（</w:delText>
        </w:r>
        <w:r w:rsidR="006D6524" w:rsidDel="003D2F73">
          <w:rPr>
            <w:noProof/>
          </w:rPr>
          <w:delText>116</w:delText>
        </w:r>
        <w:r w:rsidR="006D6524" w:rsidRPr="00477F45" w:rsidDel="003D2F73">
          <w:rPr>
            <w:rFonts w:hint="eastAsia"/>
          </w:rPr>
          <w:delText>）</w:delText>
        </w:r>
      </w:del>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ins w:id="617" w:author="誠 佐藤" w:date="2019-09-30T12:31:00Z">
        <w:r w:rsidR="003D2F73">
          <w:rPr>
            <w:rFonts w:hint="eastAsia"/>
          </w:rPr>
          <w:t>（</w:t>
        </w:r>
        <w:r w:rsidR="003D2F73">
          <w:rPr>
            <w:noProof/>
          </w:rPr>
          <w:t>22</w:t>
        </w:r>
        <w:r w:rsidR="003D2F73">
          <w:rPr>
            <w:rFonts w:hint="eastAsia"/>
          </w:rPr>
          <w:t>）</w:t>
        </w:r>
      </w:ins>
      <w:del w:id="618" w:author="誠 佐藤" w:date="2019-09-30T12:31:00Z">
        <w:r w:rsidR="006D6524" w:rsidDel="003D2F73">
          <w:rPr>
            <w:rFonts w:hint="eastAsia"/>
          </w:rPr>
          <w:delText>（</w:delText>
        </w:r>
        <w:r w:rsidR="006D6524" w:rsidDel="003D2F73">
          <w:rPr>
            <w:noProof/>
          </w:rPr>
          <w:delText>22</w:delText>
        </w:r>
        <w:r w:rsidR="006D6524" w:rsidDel="003D2F73">
          <w:rPr>
            <w:rFonts w:hint="eastAsia"/>
          </w:rPr>
          <w:delText>）</w:delText>
        </w:r>
      </w:del>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4A55AE"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619"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619"/>
          </w:p>
        </w:tc>
      </w:tr>
    </w:tbl>
    <w:p w14:paraId="1F5D02D2" w14:textId="77777777" w:rsidR="00C15DCF" w:rsidRDefault="00C15DCF">
      <w:pPr>
        <w:pStyle w:val="af7"/>
      </w:pPr>
    </w:p>
    <w:p w14:paraId="4E41E371" w14:textId="77777777" w:rsidR="008F1B8C" w:rsidRDefault="008F1B8C">
      <w:pPr>
        <w:pStyle w:val="a1"/>
      </w:pPr>
      <w:bookmarkStart w:id="620" w:name="_Ref473568200"/>
      <w:bookmarkStart w:id="621" w:name="_Ref473568204"/>
      <w:bookmarkStart w:id="622" w:name="_Toc20739127"/>
      <w:r>
        <w:rPr>
          <w:rFonts w:hint="eastAsia"/>
        </w:rPr>
        <w:lastRenderedPageBreak/>
        <w:t>表面温度の計算</w:t>
      </w:r>
      <w:bookmarkEnd w:id="620"/>
      <w:bookmarkEnd w:id="621"/>
      <w:bookmarkEnd w:id="622"/>
    </w:p>
    <w:p w14:paraId="50BF45E2" w14:textId="4DD45CE3"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ins w:id="623" w:author="誠 佐藤" w:date="2019-09-30T12:31:00Z">
        <w:r w:rsidR="003D2F73">
          <w:rPr>
            <w:rFonts w:hint="eastAsia"/>
          </w:rPr>
          <w:t>（</w:t>
        </w:r>
        <w:r w:rsidR="003D2F73">
          <w:rPr>
            <w:noProof/>
          </w:rPr>
          <w:t>23</w:t>
        </w:r>
        <w:r w:rsidR="003D2F73">
          <w:rPr>
            <w:rFonts w:hint="eastAsia"/>
          </w:rPr>
          <w:t>）</w:t>
        </w:r>
      </w:ins>
      <w:del w:id="624" w:author="誠 佐藤" w:date="2019-09-30T12:31:00Z">
        <w:r w:rsidR="006D6524" w:rsidDel="003D2F73">
          <w:rPr>
            <w:rFonts w:hint="eastAsia"/>
          </w:rPr>
          <w:delText>（</w:delText>
        </w:r>
        <w:r w:rsidR="006D6524" w:rsidDel="003D2F73">
          <w:rPr>
            <w:noProof/>
          </w:rPr>
          <w:delText>23</w:delText>
        </w:r>
        <w:r w:rsidR="006D6524" w:rsidDel="003D2F73">
          <w:rPr>
            <w:rFonts w:hint="eastAsia"/>
          </w:rPr>
          <w:delText>）</w:delText>
        </w:r>
      </w:del>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4A55AE">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625"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625"/>
          </w:p>
        </w:tc>
      </w:tr>
    </w:tbl>
    <w:p w14:paraId="5FEF815C" w14:textId="2CFEF877"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ins w:id="626" w:author="誠 佐藤" w:date="2019-09-30T12:31:00Z">
        <w:r w:rsidR="003D2F73" w:rsidRPr="00477F45">
          <w:rPr>
            <w:rFonts w:hint="eastAsia"/>
          </w:rPr>
          <w:t>（</w:t>
        </w:r>
        <w:r w:rsidR="003D2F73">
          <w:rPr>
            <w:noProof/>
          </w:rPr>
          <w:t>24</w:t>
        </w:r>
        <w:r w:rsidR="003D2F73" w:rsidRPr="00477F45">
          <w:rPr>
            <w:rFonts w:hint="eastAsia"/>
          </w:rPr>
          <w:t>）</w:t>
        </w:r>
      </w:ins>
      <w:del w:id="627" w:author="誠 佐藤" w:date="2019-09-30T12:31:00Z">
        <w:r w:rsidR="006D6524" w:rsidRPr="00477F45" w:rsidDel="003D2F73">
          <w:rPr>
            <w:rFonts w:hint="eastAsia"/>
          </w:rPr>
          <w:delText>（</w:delText>
        </w:r>
        <w:r w:rsidR="006D6524" w:rsidDel="003D2F73">
          <w:rPr>
            <w:noProof/>
          </w:rPr>
          <w:delText>24</w:delText>
        </w:r>
        <w:r w:rsidR="006D6524" w:rsidRPr="00477F45" w:rsidDel="003D2F73">
          <w:rPr>
            <w:rFonts w:hint="eastAsia"/>
          </w:rPr>
          <w:delText>）</w:delText>
        </w:r>
      </w:del>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4A55AE"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628"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628"/>
          </w:p>
        </w:tc>
      </w:tr>
    </w:tbl>
    <w:p w14:paraId="780A67E4" w14:textId="112BEBBF" w:rsidR="008F1B8C" w:rsidRPr="00BF14B8" w:rsidRDefault="0098344E">
      <w:pPr>
        <w:pStyle w:val="af7"/>
      </w:pPr>
      <w:r>
        <w:fldChar w:fldCharType="begin"/>
      </w:r>
      <w:r>
        <w:instrText xml:space="preserve"> REF _Ref470851938 \h </w:instrText>
      </w:r>
      <w:r>
        <w:fldChar w:fldCharType="separate"/>
      </w:r>
      <w:ins w:id="629" w:author="誠 佐藤" w:date="2019-09-30T12:31:00Z">
        <w:r w:rsidR="003D2F73" w:rsidRPr="00477F45">
          <w:rPr>
            <w:rFonts w:hint="eastAsia"/>
          </w:rPr>
          <w:t>（</w:t>
        </w:r>
        <w:r w:rsidR="003D2F73">
          <w:rPr>
            <w:noProof/>
          </w:rPr>
          <w:t>24</w:t>
        </w:r>
        <w:r w:rsidR="003D2F73" w:rsidRPr="00477F45">
          <w:rPr>
            <w:rFonts w:hint="eastAsia"/>
          </w:rPr>
          <w:t>）</w:t>
        </w:r>
      </w:ins>
      <w:del w:id="630" w:author="誠 佐藤" w:date="2019-09-30T12:31:00Z">
        <w:r w:rsidR="006D6524" w:rsidRPr="00477F45" w:rsidDel="003D2F73">
          <w:rPr>
            <w:rFonts w:hint="eastAsia"/>
          </w:rPr>
          <w:delText>（</w:delText>
        </w:r>
        <w:r w:rsidR="006D6524" w:rsidDel="003D2F73">
          <w:rPr>
            <w:noProof/>
          </w:rPr>
          <w:delText>24</w:delText>
        </w:r>
        <w:r w:rsidR="006D6524" w:rsidRPr="00477F45" w:rsidDel="003D2F73">
          <w:rPr>
            <w:rFonts w:hint="eastAsia"/>
          </w:rPr>
          <w:delText>）</w:delText>
        </w:r>
      </w:del>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ins w:id="631" w:author="誠 佐藤" w:date="2019-09-30T12:31:00Z">
        <w:r w:rsidR="003D2F73" w:rsidRPr="00477F45">
          <w:rPr>
            <w:rFonts w:hint="eastAsia"/>
          </w:rPr>
          <w:t>（</w:t>
        </w:r>
        <w:r w:rsidR="003D2F73">
          <w:rPr>
            <w:noProof/>
          </w:rPr>
          <w:t>25</w:t>
        </w:r>
        <w:r w:rsidR="003D2F73" w:rsidRPr="00477F45">
          <w:rPr>
            <w:rFonts w:hint="eastAsia"/>
          </w:rPr>
          <w:t>）</w:t>
        </w:r>
      </w:ins>
      <w:del w:id="632" w:author="誠 佐藤" w:date="2019-09-30T12:31:00Z">
        <w:r w:rsidR="006D6524" w:rsidRPr="00477F45" w:rsidDel="003D2F73">
          <w:rPr>
            <w:rFonts w:hint="eastAsia"/>
          </w:rPr>
          <w:delText>（</w:delText>
        </w:r>
        <w:r w:rsidR="006D6524" w:rsidDel="003D2F73">
          <w:rPr>
            <w:noProof/>
          </w:rPr>
          <w:delText>25</w:delText>
        </w:r>
        <w:r w:rsidR="006D6524" w:rsidRPr="00477F45" w:rsidDel="003D2F73">
          <w:rPr>
            <w:rFonts w:hint="eastAsia"/>
          </w:rPr>
          <w:delText>）</w:delText>
        </w:r>
      </w:del>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ins w:id="633" w:author="誠 佐藤" w:date="2019-09-30T12:31:00Z">
        <w:r w:rsidR="003D2F73">
          <w:rPr>
            <w:rFonts w:hint="eastAsia"/>
          </w:rPr>
          <w:t>付録</w:t>
        </w:r>
        <w:r w:rsidR="003D2F73">
          <w:rPr>
            <w:rFonts w:hint="eastAsia"/>
          </w:rPr>
          <w:t>2</w:t>
        </w:r>
        <w:r w:rsidR="003D2F73">
          <w:rPr>
            <w:rFonts w:hint="eastAsia"/>
          </w:rPr>
          <w:t>．</w:t>
        </w:r>
      </w:ins>
      <w:del w:id="634"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ins w:id="635" w:author="誠 佐藤" w:date="2019-09-30T12:31:00Z">
        <w:r w:rsidR="003D2F73">
          <w:rPr>
            <w:rFonts w:hint="eastAsia"/>
          </w:rPr>
          <w:t>付録</w:t>
        </w:r>
        <w:r w:rsidR="003D2F73">
          <w:rPr>
            <w:rFonts w:hint="eastAsia"/>
          </w:rPr>
          <w:t>12</w:t>
        </w:r>
        <w:r w:rsidR="003D2F73">
          <w:rPr>
            <w:rFonts w:hint="eastAsia"/>
          </w:rPr>
          <w:t>．</w:t>
        </w:r>
      </w:ins>
      <w:del w:id="636"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ins w:id="637" w:author="誠 佐藤" w:date="2019-09-30T12:31:00Z">
        <w:r w:rsidR="003D2F73">
          <w:rPr>
            <w:rFonts w:hint="eastAsia"/>
          </w:rPr>
          <w:t>（</w:t>
        </w:r>
        <w:r w:rsidR="003D2F73">
          <w:rPr>
            <w:noProof/>
          </w:rPr>
          <w:t>101</w:t>
        </w:r>
        <w:r w:rsidR="003D2F73">
          <w:rPr>
            <w:rFonts w:hint="eastAsia"/>
          </w:rPr>
          <w:t>）</w:t>
        </w:r>
      </w:ins>
      <w:del w:id="638" w:author="誠 佐藤" w:date="2019-09-30T12:31:00Z">
        <w:r w:rsidR="006D6524" w:rsidDel="003D2F73">
          <w:rPr>
            <w:rFonts w:hint="eastAsia"/>
          </w:rPr>
          <w:delText>（</w:delText>
        </w:r>
        <w:r w:rsidR="006D6524" w:rsidDel="003D2F73">
          <w:rPr>
            <w:noProof/>
          </w:rPr>
          <w:delText>101</w:delText>
        </w:r>
        <w:r w:rsidR="006D6524" w:rsidDel="003D2F73">
          <w:rPr>
            <w:rFonts w:hint="eastAsia"/>
          </w:rPr>
          <w:delText>）</w:delText>
        </w:r>
      </w:del>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4A55AE"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63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639"/>
          </w:p>
        </w:tc>
      </w:tr>
    </w:tbl>
    <w:p w14:paraId="54CEDD92" w14:textId="66123C66" w:rsidR="00BF14B8" w:rsidRPr="00477F45" w:rsidRDefault="001E258C">
      <w:pPr>
        <w:pStyle w:val="af7"/>
      </w:pPr>
      <w:r>
        <w:fldChar w:fldCharType="begin"/>
      </w:r>
      <w:r>
        <w:instrText xml:space="preserve"> REF _Ref470851938 \h </w:instrText>
      </w:r>
      <w:r>
        <w:fldChar w:fldCharType="separate"/>
      </w:r>
      <w:ins w:id="640" w:author="誠 佐藤" w:date="2019-09-30T12:31:00Z">
        <w:r w:rsidR="003D2F73" w:rsidRPr="00477F45">
          <w:rPr>
            <w:rFonts w:hint="eastAsia"/>
          </w:rPr>
          <w:t>（</w:t>
        </w:r>
        <w:r w:rsidR="003D2F73">
          <w:rPr>
            <w:noProof/>
          </w:rPr>
          <w:t>24</w:t>
        </w:r>
        <w:r w:rsidR="003D2F73" w:rsidRPr="00477F45">
          <w:rPr>
            <w:rFonts w:hint="eastAsia"/>
          </w:rPr>
          <w:t>）</w:t>
        </w:r>
      </w:ins>
      <w:del w:id="641" w:author="誠 佐藤" w:date="2019-09-30T12:31:00Z">
        <w:r w:rsidR="006D6524" w:rsidRPr="00477F45" w:rsidDel="003D2F73">
          <w:rPr>
            <w:rFonts w:hint="eastAsia"/>
          </w:rPr>
          <w:delText>（</w:delText>
        </w:r>
        <w:r w:rsidR="006D6524" w:rsidDel="003D2F73">
          <w:rPr>
            <w:noProof/>
          </w:rPr>
          <w:delText>24</w:delText>
        </w:r>
        <w:r w:rsidR="006D6524" w:rsidRPr="00477F45" w:rsidDel="003D2F73">
          <w:rPr>
            <w:rFonts w:hint="eastAsia"/>
          </w:rPr>
          <w:delText>）</w:delText>
        </w:r>
      </w:del>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642" w:author="誠 佐藤" w:date="2019-09-30T12:31:00Z">
        <w:r w:rsidR="003D2F73" w:rsidRPr="00477F45">
          <w:rPr>
            <w:rFonts w:hint="eastAsia"/>
          </w:rPr>
          <w:t>（</w:t>
        </w:r>
        <w:r w:rsidR="003D2F73">
          <w:rPr>
            <w:noProof/>
          </w:rPr>
          <w:t>26</w:t>
        </w:r>
        <w:r w:rsidR="003D2F73" w:rsidRPr="00477F45">
          <w:rPr>
            <w:rFonts w:hint="eastAsia"/>
          </w:rPr>
          <w:t>）</w:t>
        </w:r>
      </w:ins>
      <w:del w:id="643" w:author="誠 佐藤" w:date="2019-09-30T12:31:00Z">
        <w:r w:rsidR="006D6524" w:rsidRPr="00477F45" w:rsidDel="003D2F73">
          <w:rPr>
            <w:rFonts w:hint="eastAsia"/>
          </w:rPr>
          <w:delText>（</w:delText>
        </w:r>
        <w:r w:rsidR="006D6524" w:rsidDel="003D2F73">
          <w:rPr>
            <w:noProof/>
          </w:rPr>
          <w:delText>26</w:delText>
        </w:r>
        <w:r w:rsidR="006D6524" w:rsidRPr="00477F45" w:rsidDel="003D2F73">
          <w:rPr>
            <w:rFonts w:hint="eastAsia"/>
          </w:rPr>
          <w:delText>）</w:delText>
        </w:r>
      </w:del>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4A55AE"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644"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644"/>
          </w:p>
        </w:tc>
      </w:tr>
    </w:tbl>
    <w:p w14:paraId="42060FC0" w14:textId="2835D158"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ins w:id="645" w:author="誠 佐藤" w:date="2019-09-30T12:31:00Z">
        <w:r w:rsidR="003D2F73" w:rsidRPr="00477F45">
          <w:rPr>
            <w:rFonts w:hint="eastAsia"/>
          </w:rPr>
          <w:t>（</w:t>
        </w:r>
        <w:r w:rsidR="003D2F73">
          <w:rPr>
            <w:noProof/>
          </w:rPr>
          <w:t>26</w:t>
        </w:r>
        <w:r w:rsidR="003D2F73" w:rsidRPr="00477F45">
          <w:rPr>
            <w:rFonts w:hint="eastAsia"/>
          </w:rPr>
          <w:t>）</w:t>
        </w:r>
      </w:ins>
      <w:del w:id="646" w:author="誠 佐藤" w:date="2019-09-30T12:31:00Z">
        <w:r w:rsidR="006D6524" w:rsidRPr="00477F45" w:rsidDel="003D2F73">
          <w:rPr>
            <w:rFonts w:hint="eastAsia"/>
          </w:rPr>
          <w:delText>（</w:delText>
        </w:r>
        <w:r w:rsidR="006D6524" w:rsidDel="003D2F73">
          <w:rPr>
            <w:noProof/>
          </w:rPr>
          <w:delText>26</w:delText>
        </w:r>
        <w:r w:rsidR="006D6524" w:rsidRPr="00477F45" w:rsidDel="003D2F73">
          <w:rPr>
            <w:rFonts w:hint="eastAsia"/>
          </w:rPr>
          <w:delText>）</w:delText>
        </w:r>
      </w:del>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ins w:id="647" w:author="誠 佐藤" w:date="2019-09-30T12:31:00Z">
        <w:r w:rsidR="003D2F73">
          <w:rPr>
            <w:rFonts w:hint="eastAsia"/>
          </w:rPr>
          <w:t>付録</w:t>
        </w:r>
        <w:r w:rsidR="003D2F73">
          <w:rPr>
            <w:rFonts w:hint="eastAsia"/>
          </w:rPr>
          <w:t>12</w:t>
        </w:r>
        <w:r w:rsidR="003D2F73">
          <w:rPr>
            <w:rFonts w:hint="eastAsia"/>
          </w:rPr>
          <w:t>．</w:t>
        </w:r>
      </w:ins>
      <w:del w:id="648"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ins w:id="649" w:author="誠 佐藤" w:date="2019-09-30T12:31:00Z">
        <w:r w:rsidR="003D2F73" w:rsidRPr="00477F45">
          <w:rPr>
            <w:rFonts w:hint="eastAsia"/>
          </w:rPr>
          <w:t>（</w:t>
        </w:r>
        <w:r w:rsidR="003D2F73">
          <w:rPr>
            <w:noProof/>
          </w:rPr>
          <w:t>26</w:t>
        </w:r>
        <w:r w:rsidR="003D2F73" w:rsidRPr="00477F45">
          <w:rPr>
            <w:rFonts w:hint="eastAsia"/>
          </w:rPr>
          <w:t>）</w:t>
        </w:r>
      </w:ins>
      <w:del w:id="650" w:author="誠 佐藤" w:date="2019-09-30T12:31:00Z">
        <w:r w:rsidR="006D6524" w:rsidRPr="00477F45" w:rsidDel="003D2F73">
          <w:rPr>
            <w:rFonts w:hint="eastAsia"/>
          </w:rPr>
          <w:delText>（</w:delText>
        </w:r>
        <w:r w:rsidR="006D6524" w:rsidDel="003D2F73">
          <w:rPr>
            <w:noProof/>
          </w:rPr>
          <w:delText>26</w:delText>
        </w:r>
        <w:r w:rsidR="006D6524" w:rsidRPr="00477F45" w:rsidDel="003D2F73">
          <w:rPr>
            <w:rFonts w:hint="eastAsia"/>
          </w:rPr>
          <w:delText>）</w:delText>
        </w:r>
      </w:del>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ins w:id="651" w:author="誠 佐藤" w:date="2019-09-30T12:31:00Z">
        <w:r w:rsidR="003D2F73" w:rsidRPr="00477F45">
          <w:rPr>
            <w:rFonts w:hint="eastAsia"/>
          </w:rPr>
          <w:t>（</w:t>
        </w:r>
        <w:r w:rsidR="003D2F73">
          <w:rPr>
            <w:noProof/>
          </w:rPr>
          <w:t>27</w:t>
        </w:r>
        <w:r w:rsidR="003D2F73" w:rsidRPr="00477F45">
          <w:rPr>
            <w:rFonts w:hint="eastAsia"/>
          </w:rPr>
          <w:t>）</w:t>
        </w:r>
      </w:ins>
      <w:del w:id="652" w:author="誠 佐藤" w:date="2019-09-30T12:31:00Z">
        <w:r w:rsidR="006D6524" w:rsidRPr="00477F45" w:rsidDel="003D2F73">
          <w:rPr>
            <w:rFonts w:hint="eastAsia"/>
          </w:rPr>
          <w:delText>（</w:delText>
        </w:r>
        <w:r w:rsidR="006D6524" w:rsidDel="003D2F73">
          <w:rPr>
            <w:noProof/>
          </w:rPr>
          <w:delText>27</w:delText>
        </w:r>
        <w:r w:rsidR="006D6524" w:rsidRPr="00477F45" w:rsidDel="003D2F73">
          <w:rPr>
            <w:rFonts w:hint="eastAsia"/>
          </w:rPr>
          <w:delText>）</w:delText>
        </w:r>
      </w:del>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ins w:id="653" w:author="誠 佐藤" w:date="2019-09-30T12:31:00Z">
        <w:r w:rsidR="003D2F73">
          <w:rPr>
            <w:rFonts w:hint="eastAsia"/>
          </w:rPr>
          <w:t>付録</w:t>
        </w:r>
        <w:r w:rsidR="003D2F73">
          <w:rPr>
            <w:rFonts w:hint="eastAsia"/>
          </w:rPr>
          <w:t>2</w:t>
        </w:r>
        <w:r w:rsidR="003D2F73">
          <w:rPr>
            <w:rFonts w:hint="eastAsia"/>
          </w:rPr>
          <w:t>．</w:t>
        </w:r>
      </w:ins>
      <w:del w:id="654" w:author="誠 佐藤" w:date="2019-09-30T12:31:00Z">
        <w:r w:rsidR="006D6524" w:rsidDel="003D2F73">
          <w:rPr>
            <w:rFonts w:hint="eastAsia"/>
          </w:rPr>
          <w:delText>付録</w:delText>
        </w:r>
        <w:r w:rsidR="006D6524" w:rsidDel="003D2F73">
          <w:rPr>
            <w:rFonts w:hint="eastAsia"/>
          </w:rPr>
          <w:delText>2</w:delText>
        </w:r>
        <w:r w:rsidR="006D6524" w:rsidDel="003D2F73">
          <w:rPr>
            <w:rFonts w:hint="eastAsia"/>
          </w:rPr>
          <w:delText>．</w:delText>
        </w:r>
      </w:del>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4A55AE"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655"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655"/>
          </w:p>
        </w:tc>
      </w:tr>
    </w:tbl>
    <w:p w14:paraId="69D79346" w14:textId="41A1277A"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ins w:id="656" w:author="誠 佐藤" w:date="2019-09-30T12:31:00Z">
        <w:r w:rsidR="003D2F73" w:rsidRPr="00477F45">
          <w:rPr>
            <w:rFonts w:hint="eastAsia"/>
          </w:rPr>
          <w:t>（</w:t>
        </w:r>
        <w:r w:rsidR="003D2F73">
          <w:rPr>
            <w:noProof/>
          </w:rPr>
          <w:t>27</w:t>
        </w:r>
        <w:r w:rsidR="003D2F73" w:rsidRPr="00477F45">
          <w:rPr>
            <w:rFonts w:hint="eastAsia"/>
          </w:rPr>
          <w:t>）</w:t>
        </w:r>
      </w:ins>
      <w:del w:id="657" w:author="誠 佐藤" w:date="2019-09-30T12:31:00Z">
        <w:r w:rsidR="006D6524" w:rsidRPr="00477F45" w:rsidDel="003D2F73">
          <w:rPr>
            <w:rFonts w:hint="eastAsia"/>
          </w:rPr>
          <w:delText>（</w:delText>
        </w:r>
        <w:r w:rsidR="006D6524" w:rsidDel="003D2F73">
          <w:rPr>
            <w:noProof/>
          </w:rPr>
          <w:delText>27</w:delText>
        </w:r>
        <w:r w:rsidR="006D6524" w:rsidRPr="00477F45" w:rsidDel="003D2F73">
          <w:rPr>
            <w:rFonts w:hint="eastAsia"/>
          </w:rPr>
          <w:delText>）</w:delText>
        </w:r>
      </w:del>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ins w:id="658" w:author="誠 佐藤" w:date="2019-09-30T12:31:00Z">
        <w:r w:rsidR="003D2F73" w:rsidRPr="00477F45">
          <w:rPr>
            <w:rFonts w:hint="eastAsia"/>
          </w:rPr>
          <w:t>（</w:t>
        </w:r>
        <w:r w:rsidR="003D2F73">
          <w:rPr>
            <w:noProof/>
          </w:rPr>
          <w:t>28</w:t>
        </w:r>
        <w:r w:rsidR="003D2F73" w:rsidRPr="00477F45">
          <w:rPr>
            <w:rFonts w:hint="eastAsia"/>
          </w:rPr>
          <w:t>）</w:t>
        </w:r>
      </w:ins>
      <w:del w:id="659" w:author="誠 佐藤" w:date="2019-09-30T12:31:00Z">
        <w:r w:rsidR="006D6524" w:rsidRPr="00477F45" w:rsidDel="003D2F73">
          <w:rPr>
            <w:rFonts w:hint="eastAsia"/>
          </w:rPr>
          <w:delText>（</w:delText>
        </w:r>
        <w:r w:rsidR="006D6524" w:rsidDel="003D2F73">
          <w:rPr>
            <w:noProof/>
          </w:rPr>
          <w:delText>28</w:delText>
        </w:r>
        <w:r w:rsidR="006D6524" w:rsidRPr="00477F45" w:rsidDel="003D2F73">
          <w:rPr>
            <w:rFonts w:hint="eastAsia"/>
          </w:rPr>
          <w:delText>）</w:delText>
        </w:r>
      </w:del>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4A55AE"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660"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660"/>
          </w:p>
        </w:tc>
      </w:tr>
      <w:tr w:rsidR="00A27609" w14:paraId="6292058A" w14:textId="77777777" w:rsidTr="003B1312">
        <w:trPr>
          <w:cantSplit/>
        </w:trPr>
        <w:tc>
          <w:tcPr>
            <w:tcW w:w="8900" w:type="dxa"/>
          </w:tcPr>
          <w:p w14:paraId="4DA9618C" w14:textId="06F431B9" w:rsidR="00A27609" w:rsidRPr="00352D3D" w:rsidRDefault="004A55AE"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661" w:name="_Ref492729933"/>
      <w:bookmarkStart w:id="662" w:name="_Toc20739128"/>
      <w:r>
        <w:rPr>
          <w:rFonts w:hint="eastAsia"/>
        </w:rPr>
        <w:lastRenderedPageBreak/>
        <w:t>応答係数の初項、指数項別応答係数、公比の計算</w:t>
      </w:r>
      <w:bookmarkEnd w:id="661"/>
      <w:bookmarkEnd w:id="662"/>
    </w:p>
    <w:p w14:paraId="4180DB85" w14:textId="25B88861"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ins w:id="663" w:author="誠 佐藤" w:date="2019-09-30T12:31:00Z">
        <w:r w:rsidR="003D2F73" w:rsidRPr="00477F45">
          <w:rPr>
            <w:rFonts w:hint="eastAsia"/>
          </w:rPr>
          <w:t>（</w:t>
        </w:r>
        <w:r w:rsidR="003D2F73">
          <w:rPr>
            <w:noProof/>
          </w:rPr>
          <w:t>30</w:t>
        </w:r>
        <w:r w:rsidR="003D2F73" w:rsidRPr="00477F45">
          <w:rPr>
            <w:rFonts w:hint="eastAsia"/>
          </w:rPr>
          <w:t>）</w:t>
        </w:r>
      </w:ins>
      <w:del w:id="664" w:author="誠 佐藤" w:date="2019-09-30T12:31:00Z">
        <w:r w:rsidR="006D6524" w:rsidRPr="00477F45" w:rsidDel="003D2F73">
          <w:rPr>
            <w:rFonts w:hint="eastAsia"/>
          </w:rPr>
          <w:delText>（</w:delText>
        </w:r>
        <w:r w:rsidR="006D6524" w:rsidDel="003D2F73">
          <w:rPr>
            <w:noProof/>
          </w:rPr>
          <w:delText>30</w:delText>
        </w:r>
        <w:r w:rsidR="006D6524" w:rsidRPr="00477F45" w:rsidDel="003D2F73">
          <w:rPr>
            <w:rFonts w:hint="eastAsia"/>
          </w:rPr>
          <w:delText>）</w:delText>
        </w:r>
      </w:del>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ins w:id="665" w:author="誠 佐藤" w:date="2019-09-30T12:31:00Z">
        <w:r w:rsidR="003D2F73" w:rsidRPr="00477F45">
          <w:rPr>
            <w:rFonts w:hint="eastAsia"/>
          </w:rPr>
          <w:t>（</w:t>
        </w:r>
        <w:r w:rsidR="003D2F73">
          <w:rPr>
            <w:noProof/>
          </w:rPr>
          <w:t>35</w:t>
        </w:r>
        <w:r w:rsidR="003D2F73" w:rsidRPr="00477F45">
          <w:rPr>
            <w:rFonts w:hint="eastAsia"/>
          </w:rPr>
          <w:t>）</w:t>
        </w:r>
      </w:ins>
      <w:del w:id="666" w:author="誠 佐藤" w:date="2019-09-30T12:31:00Z">
        <w:r w:rsidR="006D6524" w:rsidRPr="00477F45" w:rsidDel="003D2F73">
          <w:rPr>
            <w:rFonts w:hint="eastAsia"/>
          </w:rPr>
          <w:delText>（</w:delText>
        </w:r>
        <w:r w:rsidR="006D6524" w:rsidDel="003D2F73">
          <w:rPr>
            <w:noProof/>
          </w:rPr>
          <w:delText>35</w:delText>
        </w:r>
        <w:r w:rsidR="006D6524" w:rsidRPr="00477F45" w:rsidDel="003D2F73">
          <w:rPr>
            <w:rFonts w:hint="eastAsia"/>
          </w:rPr>
          <w:delText>）</w:delText>
        </w:r>
      </w:del>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ins w:id="667" w:author="誠 佐藤" w:date="2019-09-30T12:31:00Z">
        <w:r w:rsidR="003D2F73">
          <w:rPr>
            <w:rFonts w:hint="eastAsia"/>
          </w:rPr>
          <w:t>付録</w:t>
        </w:r>
        <w:r w:rsidR="003D2F73">
          <w:rPr>
            <w:rFonts w:hint="eastAsia"/>
          </w:rPr>
          <w:t>25</w:t>
        </w:r>
        <w:r w:rsidR="003D2F73">
          <w:rPr>
            <w:rFonts w:hint="eastAsia"/>
          </w:rPr>
          <w:t>．</w:t>
        </w:r>
      </w:ins>
      <w:del w:id="668" w:author="誠 佐藤" w:date="2019-09-30T12:31:00Z">
        <w:r w:rsidR="006D6524" w:rsidDel="003D2F73">
          <w:rPr>
            <w:rFonts w:hint="eastAsia"/>
          </w:rPr>
          <w:delText>付録</w:delText>
        </w:r>
        <w:r w:rsidR="006D6524" w:rsidDel="003D2F73">
          <w:rPr>
            <w:rFonts w:hint="eastAsia"/>
          </w:rPr>
          <w:delText>25</w:delText>
        </w:r>
        <w:r w:rsidR="006D6524" w:rsidDel="003D2F73">
          <w:rPr>
            <w:rFonts w:hint="eastAsia"/>
          </w:rPr>
          <w:delText>．</w:delText>
        </w:r>
      </w:del>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4A55AE"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669"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669"/>
          </w:p>
        </w:tc>
      </w:tr>
      <w:tr w:rsidR="00E41641" w14:paraId="662A24D4" w14:textId="77777777" w:rsidTr="003B1312">
        <w:trPr>
          <w:cantSplit/>
        </w:trPr>
        <w:tc>
          <w:tcPr>
            <w:tcW w:w="8877" w:type="dxa"/>
          </w:tcPr>
          <w:p w14:paraId="036C4F00" w14:textId="77777777" w:rsidR="00E41641" w:rsidRPr="00352D3D" w:rsidRDefault="004A55AE"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4A55AE"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4A55AE"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4A55AE"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4A55AE"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670"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670"/>
          </w:p>
        </w:tc>
      </w:tr>
    </w:tbl>
    <w:p w14:paraId="31046B5B" w14:textId="4F0DE778"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ins w:id="671" w:author="誠 佐藤" w:date="2019-09-30T12:31:00Z">
        <w:r w:rsidR="003D2F73" w:rsidRPr="00477F45">
          <w:rPr>
            <w:rFonts w:hint="eastAsia"/>
          </w:rPr>
          <w:t>（</w:t>
        </w:r>
        <w:r w:rsidR="003D2F73">
          <w:rPr>
            <w:noProof/>
          </w:rPr>
          <w:t>36</w:t>
        </w:r>
        <w:r w:rsidR="003D2F73" w:rsidRPr="00477F45">
          <w:rPr>
            <w:rFonts w:hint="eastAsia"/>
          </w:rPr>
          <w:t>）</w:t>
        </w:r>
      </w:ins>
      <w:del w:id="672" w:author="誠 佐藤" w:date="2019-09-30T12:31:00Z">
        <w:r w:rsidR="006D6524" w:rsidRPr="00477F45" w:rsidDel="003D2F73">
          <w:rPr>
            <w:rFonts w:hint="eastAsia"/>
          </w:rPr>
          <w:delText>（</w:delText>
        </w:r>
        <w:r w:rsidR="006D6524" w:rsidDel="003D2F73">
          <w:rPr>
            <w:noProof/>
          </w:rPr>
          <w:delText>36</w:delText>
        </w:r>
        <w:r w:rsidR="006D6524" w:rsidRPr="00477F45" w:rsidDel="003D2F73">
          <w:rPr>
            <w:rFonts w:hint="eastAsia"/>
          </w:rPr>
          <w:delText>）</w:delText>
        </w:r>
      </w:del>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ins w:id="673" w:author="誠 佐藤" w:date="2019-09-30T12:31:00Z">
        <w:r w:rsidR="003D2F73" w:rsidRPr="00477F45">
          <w:rPr>
            <w:rFonts w:hint="eastAsia"/>
          </w:rPr>
          <w:t>（</w:t>
        </w:r>
        <w:r w:rsidR="003D2F73">
          <w:rPr>
            <w:noProof/>
          </w:rPr>
          <w:t>39</w:t>
        </w:r>
        <w:r w:rsidR="003D2F73" w:rsidRPr="00477F45">
          <w:rPr>
            <w:rFonts w:hint="eastAsia"/>
          </w:rPr>
          <w:t>）</w:t>
        </w:r>
      </w:ins>
      <w:del w:id="674" w:author="誠 佐藤" w:date="2019-09-30T12:31:00Z">
        <w:r w:rsidR="006D6524" w:rsidRPr="00477F45" w:rsidDel="003D2F73">
          <w:rPr>
            <w:rFonts w:hint="eastAsia"/>
          </w:rPr>
          <w:delText>（</w:delText>
        </w:r>
        <w:r w:rsidR="006D6524" w:rsidDel="003D2F73">
          <w:rPr>
            <w:noProof/>
          </w:rPr>
          <w:delText>39</w:delText>
        </w:r>
        <w:r w:rsidR="006D6524" w:rsidRPr="00477F45" w:rsidDel="003D2F73">
          <w:rPr>
            <w:rFonts w:hint="eastAsia"/>
          </w:rPr>
          <w:delText>）</w:delText>
        </w:r>
      </w:del>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4A55AE"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4A55AE"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4A55AE"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675"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675"/>
          </w:p>
        </w:tc>
      </w:tr>
      <w:tr w:rsidR="006D747E" w14:paraId="1F5C2E85" w14:textId="77777777" w:rsidTr="0066394A">
        <w:tc>
          <w:tcPr>
            <w:tcW w:w="8900" w:type="dxa"/>
            <w:vAlign w:val="center"/>
          </w:tcPr>
          <w:p w14:paraId="36039354" w14:textId="77777777" w:rsidR="006D747E" w:rsidRPr="0098344E" w:rsidRDefault="004A55AE"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4A55AE"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4A55AE"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4A55AE"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4A55AE"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4A55AE"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4A55AE"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4A55AE"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4A55A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4A55A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4A55AE"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4A55AE"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676"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676"/>
          </w:p>
        </w:tc>
      </w:tr>
    </w:tbl>
    <w:p w14:paraId="44FDD3AE" w14:textId="324C2CD3"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ins w:id="677" w:author="誠 佐藤" w:date="2019-09-30T12:31:00Z">
        <w:r w:rsidR="003D2F73" w:rsidRPr="00477F45">
          <w:rPr>
            <w:rFonts w:hint="eastAsia"/>
          </w:rPr>
          <w:t>（</w:t>
        </w:r>
        <w:r w:rsidR="003D2F73">
          <w:rPr>
            <w:noProof/>
          </w:rPr>
          <w:t>40</w:t>
        </w:r>
        <w:r w:rsidR="003D2F73" w:rsidRPr="00477F45">
          <w:rPr>
            <w:rFonts w:hint="eastAsia"/>
          </w:rPr>
          <w:t>）</w:t>
        </w:r>
      </w:ins>
      <w:del w:id="678" w:author="誠 佐藤" w:date="2019-09-30T12:31:00Z">
        <w:r w:rsidR="006D6524" w:rsidRPr="00477F45" w:rsidDel="003D2F73">
          <w:rPr>
            <w:rFonts w:hint="eastAsia"/>
          </w:rPr>
          <w:delText>（</w:delText>
        </w:r>
        <w:r w:rsidR="006D6524" w:rsidDel="003D2F73">
          <w:rPr>
            <w:noProof/>
          </w:rPr>
          <w:delText>40</w:delText>
        </w:r>
        <w:r w:rsidR="006D6524" w:rsidRPr="00477F45" w:rsidDel="003D2F73">
          <w:rPr>
            <w:rFonts w:hint="eastAsia"/>
          </w:rPr>
          <w:delText>）</w:delText>
        </w:r>
      </w:del>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ins w:id="679" w:author="誠 佐藤" w:date="2019-09-30T12:31:00Z">
        <w:r w:rsidR="003D2F73" w:rsidRPr="00477F45">
          <w:rPr>
            <w:rFonts w:hint="eastAsia"/>
          </w:rPr>
          <w:t>（</w:t>
        </w:r>
        <w:r w:rsidR="003D2F73">
          <w:rPr>
            <w:noProof/>
          </w:rPr>
          <w:t>41</w:t>
        </w:r>
        <w:r w:rsidR="003D2F73" w:rsidRPr="00477F45">
          <w:rPr>
            <w:rFonts w:hint="eastAsia"/>
          </w:rPr>
          <w:t>）</w:t>
        </w:r>
      </w:ins>
      <w:del w:id="680" w:author="誠 佐藤" w:date="2019-09-30T12:31:00Z">
        <w:r w:rsidR="006D6524" w:rsidRPr="00477F45" w:rsidDel="003D2F73">
          <w:rPr>
            <w:rFonts w:hint="eastAsia"/>
          </w:rPr>
          <w:delText>（</w:delText>
        </w:r>
        <w:r w:rsidR="006D6524" w:rsidDel="003D2F73">
          <w:rPr>
            <w:noProof/>
          </w:rPr>
          <w:delText>41</w:delText>
        </w:r>
        <w:r w:rsidR="006D6524" w:rsidRPr="00477F45" w:rsidDel="003D2F73">
          <w:rPr>
            <w:rFonts w:hint="eastAsia"/>
          </w:rPr>
          <w:delText>）</w:delText>
        </w:r>
      </w:del>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4A55AE"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68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681"/>
          </w:p>
        </w:tc>
      </w:tr>
      <w:tr w:rsidR="00C05DF6" w:rsidRPr="00477F45" w14:paraId="3C9B61D6" w14:textId="77777777" w:rsidTr="003B1312">
        <w:trPr>
          <w:cantSplit/>
        </w:trPr>
        <w:tc>
          <w:tcPr>
            <w:tcW w:w="8877" w:type="dxa"/>
          </w:tcPr>
          <w:p w14:paraId="49E4FA24" w14:textId="77777777" w:rsidR="00C05DF6" w:rsidRPr="00E66958" w:rsidRDefault="004A55AE"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68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682"/>
          </w:p>
        </w:tc>
      </w:tr>
      <w:tr w:rsidR="00AF3F6D" w:rsidRPr="00477F45" w14:paraId="02D14A3F" w14:textId="77777777" w:rsidTr="003B1312">
        <w:trPr>
          <w:cantSplit/>
        </w:trPr>
        <w:tc>
          <w:tcPr>
            <w:tcW w:w="8877" w:type="dxa"/>
          </w:tcPr>
          <w:p w14:paraId="300533F9" w14:textId="77777777" w:rsidR="00AF3F6D" w:rsidRDefault="004A55AE"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4A55AE"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4A55AE"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4A55AE"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4A55AE"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4A55AE"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4A55AE"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4A55AE"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4A55AE"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4E5EAB07"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ins w:id="683" w:author="誠 佐藤" w:date="2019-09-30T12:31:00Z">
        <w:r w:rsidR="003D2F73">
          <w:rPr>
            <w:rFonts w:hint="eastAsia"/>
          </w:rPr>
          <w:t>表</w:t>
        </w:r>
        <w:r w:rsidR="003D2F73">
          <w:rPr>
            <w:rFonts w:hint="eastAsia"/>
          </w:rPr>
          <w:t xml:space="preserve"> </w:t>
        </w:r>
        <w:r w:rsidR="003D2F73">
          <w:rPr>
            <w:noProof/>
          </w:rPr>
          <w:t>2</w:t>
        </w:r>
      </w:ins>
      <w:del w:id="684"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2</w:delText>
        </w:r>
      </w:del>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685"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685"/>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4A55AE">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4A55AE">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4A55AE">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4A55AE">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4A55AE">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4A55AE">
            <w:pPr>
              <w:pStyle w:val="C"/>
            </w:pPr>
            <m:oMathPara>
              <m:oMath>
                <m:sSub>
                  <m:sSubPr>
                    <m:ctrlPr/>
                  </m:sSubPr>
                  <m:e>
                    <m:r>
                      <m:t>R</m:t>
                    </m:r>
                  </m:e>
                  <m:sub>
                    <m:r>
                      <m:t>p</m:t>
                    </m:r>
                  </m:sub>
                </m:sSub>
              </m:oMath>
            </m:oMathPara>
          </w:p>
        </w:tc>
        <w:tc>
          <w:tcPr>
            <w:tcW w:w="4516" w:type="dxa"/>
          </w:tcPr>
          <w:p w14:paraId="3E4F292E" w14:textId="77777777" w:rsidR="00A846B9" w:rsidRPr="00A846B9" w:rsidRDefault="004A55AE">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4A55AE">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4A55AE">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4A55AE">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4A55AE">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07B4AE59"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ins w:id="686" w:author="誠 佐藤" w:date="2019-09-30T12:31:00Z">
        <w:r w:rsidR="003D2F73" w:rsidRPr="00477F45">
          <w:rPr>
            <w:rFonts w:hint="eastAsia"/>
          </w:rPr>
          <w:t>（</w:t>
        </w:r>
        <w:r w:rsidR="003D2F73">
          <w:rPr>
            <w:noProof/>
          </w:rPr>
          <w:t>51</w:t>
        </w:r>
        <w:r w:rsidR="003D2F73" w:rsidRPr="00477F45">
          <w:rPr>
            <w:rFonts w:hint="eastAsia"/>
          </w:rPr>
          <w:t>）</w:t>
        </w:r>
      </w:ins>
      <w:del w:id="687" w:author="誠 佐藤" w:date="2019-09-30T12:31:00Z">
        <w:r w:rsidR="006D6524" w:rsidRPr="00477F45" w:rsidDel="003D2F73">
          <w:rPr>
            <w:rFonts w:hint="eastAsia"/>
          </w:rPr>
          <w:delText>（</w:delText>
        </w:r>
        <w:r w:rsidR="006D6524" w:rsidDel="003D2F73">
          <w:rPr>
            <w:noProof/>
          </w:rPr>
          <w:delText>51</w:delText>
        </w:r>
        <w:r w:rsidR="006D6524" w:rsidRPr="00477F45" w:rsidDel="003D2F73">
          <w:rPr>
            <w:rFonts w:hint="eastAsia"/>
          </w:rPr>
          <w:delText>）</w:delText>
        </w:r>
      </w:del>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ins w:id="688" w:author="誠 佐藤" w:date="2019-09-30T12:31:00Z">
        <w:r w:rsidR="003D2F73" w:rsidRPr="00477F45">
          <w:rPr>
            <w:rFonts w:hint="eastAsia"/>
          </w:rPr>
          <w:t>（</w:t>
        </w:r>
        <w:r w:rsidR="003D2F73">
          <w:rPr>
            <w:noProof/>
          </w:rPr>
          <w:t>52</w:t>
        </w:r>
        <w:r w:rsidR="003D2F73" w:rsidRPr="00477F45">
          <w:rPr>
            <w:rFonts w:hint="eastAsia"/>
          </w:rPr>
          <w:t>）</w:t>
        </w:r>
      </w:ins>
      <w:del w:id="689" w:author="誠 佐藤" w:date="2019-09-30T12:31:00Z">
        <w:r w:rsidR="006D6524" w:rsidRPr="00477F45" w:rsidDel="003D2F73">
          <w:rPr>
            <w:rFonts w:hint="eastAsia"/>
          </w:rPr>
          <w:delText>（</w:delText>
        </w:r>
        <w:r w:rsidR="006D6524" w:rsidDel="003D2F73">
          <w:rPr>
            <w:noProof/>
          </w:rPr>
          <w:delText>52</w:delText>
        </w:r>
        <w:r w:rsidR="006D6524" w:rsidRPr="00477F45" w:rsidDel="003D2F73">
          <w:rPr>
            <w:rFonts w:hint="eastAsia"/>
          </w:rPr>
          <w:delText>）</w:delText>
        </w:r>
      </w:del>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4A55AE"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690"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690"/>
          </w:p>
        </w:tc>
      </w:tr>
      <w:tr w:rsidR="00D2593E" w:rsidRPr="00477F45" w14:paraId="4B6B5BDE" w14:textId="77777777" w:rsidTr="003B1312">
        <w:trPr>
          <w:cantSplit/>
        </w:trPr>
        <w:tc>
          <w:tcPr>
            <w:tcW w:w="8877" w:type="dxa"/>
          </w:tcPr>
          <w:p w14:paraId="069EE9FA" w14:textId="77777777" w:rsidR="00D2593E" w:rsidRPr="00D2593E" w:rsidRDefault="004A55AE"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691"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691"/>
          </w:p>
        </w:tc>
      </w:tr>
    </w:tbl>
    <w:p w14:paraId="70B0210C" w14:textId="77777777" w:rsidR="00D2593E" w:rsidRDefault="00D2593E">
      <w:pPr>
        <w:pStyle w:val="af7"/>
      </w:pPr>
    </w:p>
    <w:p w14:paraId="2FF0BB8D" w14:textId="77777777" w:rsidR="008F1B8C" w:rsidRDefault="001579BB">
      <w:pPr>
        <w:pStyle w:val="a1"/>
      </w:pPr>
      <w:bookmarkStart w:id="692" w:name="_Ref478656504"/>
      <w:bookmarkStart w:id="693" w:name="_Toc20739129"/>
      <w:r>
        <w:rPr>
          <w:rFonts w:hint="eastAsia"/>
        </w:rPr>
        <w:lastRenderedPageBreak/>
        <w:t>人体の熱伝達率</w:t>
      </w:r>
      <w:bookmarkEnd w:id="692"/>
      <w:bookmarkEnd w:id="693"/>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4A55AE">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4A55AE">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4A55AE">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4A55AE">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4A55AE">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694" w:name="_Toc20739130"/>
      <w:r>
        <w:rPr>
          <w:rFonts w:hint="eastAsia"/>
        </w:rPr>
        <w:lastRenderedPageBreak/>
        <w:t>気象データの補間方法</w:t>
      </w:r>
      <w:bookmarkEnd w:id="694"/>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4A55AE">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695" w:name="_Ref473732167"/>
      <w:bookmarkStart w:id="696" w:name="_Ref473732176"/>
      <w:bookmarkStart w:id="697" w:name="_Toc20739131"/>
      <w:r>
        <w:rPr>
          <w:rFonts w:hint="eastAsia"/>
        </w:rPr>
        <w:lastRenderedPageBreak/>
        <w:t>太陽位置の計算</w:t>
      </w:r>
      <w:bookmarkEnd w:id="695"/>
      <w:bookmarkEnd w:id="696"/>
      <w:bookmarkEnd w:id="697"/>
    </w:p>
    <w:p w14:paraId="081D0372" w14:textId="4E27C8B4"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ins w:id="698" w:author="誠 佐藤" w:date="2019-09-30T12:31:00Z">
        <w:r w:rsidR="003D2F73">
          <w:rPr>
            <w:rFonts w:hint="eastAsia"/>
          </w:rPr>
          <w:t>付録</w:t>
        </w:r>
        <w:r w:rsidR="003D2F73">
          <w:rPr>
            <w:rFonts w:hint="eastAsia"/>
          </w:rPr>
          <w:t>18</w:t>
        </w:r>
        <w:r w:rsidR="003D2F73">
          <w:rPr>
            <w:rFonts w:hint="eastAsia"/>
          </w:rPr>
          <w:t>．</w:t>
        </w:r>
      </w:ins>
      <w:del w:id="699" w:author="誠 佐藤" w:date="2019-09-30T12:31:00Z">
        <w:r w:rsidR="006D6524" w:rsidDel="003D2F73">
          <w:rPr>
            <w:rFonts w:hint="eastAsia"/>
          </w:rPr>
          <w:delText>付録</w:delText>
        </w:r>
        <w:r w:rsidR="006D6524" w:rsidDel="003D2F73">
          <w:rPr>
            <w:rFonts w:hint="eastAsia"/>
          </w:rPr>
          <w:delText>18</w:delText>
        </w:r>
        <w:r w:rsidR="006D6524" w:rsidDel="003D2F73">
          <w:rPr>
            <w:rFonts w:hint="eastAsia"/>
          </w:rPr>
          <w:delText>．</w:delText>
        </w:r>
      </w:del>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4A55AE">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700"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700"/>
          </w:p>
        </w:tc>
      </w:tr>
      <w:tr w:rsidR="00D032DC" w14:paraId="59C8A4B0" w14:textId="77777777" w:rsidTr="006E6E06">
        <w:tc>
          <w:tcPr>
            <w:tcW w:w="8784" w:type="dxa"/>
            <w:vAlign w:val="center"/>
          </w:tcPr>
          <w:p w14:paraId="61810741" w14:textId="77777777" w:rsidR="00D032DC" w:rsidRPr="00D032DC" w:rsidRDefault="004A55AE">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701"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701"/>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27D87CB5"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ins w:id="702" w:author="誠 佐藤" w:date="2019-09-30T12:31:00Z">
        <w:r w:rsidR="003D2F73">
          <w:rPr>
            <w:rFonts w:hint="eastAsia"/>
          </w:rPr>
          <w:t>（</w:t>
        </w:r>
        <w:r w:rsidR="003D2F73">
          <w:rPr>
            <w:noProof/>
          </w:rPr>
          <w:t>58</w:t>
        </w:r>
        <w:r w:rsidR="003D2F73">
          <w:rPr>
            <w:rFonts w:hint="eastAsia"/>
          </w:rPr>
          <w:t>）</w:t>
        </w:r>
      </w:ins>
      <w:del w:id="703" w:author="誠 佐藤" w:date="2019-09-30T12:31:00Z">
        <w:r w:rsidR="006D6524" w:rsidDel="003D2F73">
          <w:rPr>
            <w:rFonts w:hint="eastAsia"/>
          </w:rPr>
          <w:delText>（</w:delText>
        </w:r>
        <w:r w:rsidR="006D6524" w:rsidDel="003D2F73">
          <w:rPr>
            <w:noProof/>
          </w:rPr>
          <w:delText>58</w:delText>
        </w:r>
        <w:r w:rsidR="006D6524" w:rsidDel="003D2F73">
          <w:rPr>
            <w:rFonts w:hint="eastAsia"/>
          </w:rPr>
          <w:delText>）</w:delText>
        </w:r>
      </w:del>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ins w:id="704" w:author="誠 佐藤" w:date="2019-09-30T12:31:00Z">
        <w:r w:rsidR="003D2F73">
          <w:rPr>
            <w:rFonts w:hint="eastAsia"/>
          </w:rPr>
          <w:t>（</w:t>
        </w:r>
        <w:r w:rsidR="003D2F73">
          <w:rPr>
            <w:noProof/>
          </w:rPr>
          <w:t>59</w:t>
        </w:r>
        <w:r w:rsidR="003D2F73">
          <w:rPr>
            <w:rFonts w:hint="eastAsia"/>
          </w:rPr>
          <w:t>）</w:t>
        </w:r>
      </w:ins>
      <w:del w:id="705" w:author="誠 佐藤" w:date="2019-09-30T12:31:00Z">
        <w:r w:rsidR="006D6524" w:rsidDel="003D2F73">
          <w:rPr>
            <w:rFonts w:hint="eastAsia"/>
          </w:rPr>
          <w:delText>（</w:delText>
        </w:r>
        <w:r w:rsidR="006D6524" w:rsidDel="003D2F73">
          <w:rPr>
            <w:noProof/>
          </w:rPr>
          <w:delText>59</w:delText>
        </w:r>
        <w:r w:rsidR="006D6524" w:rsidDel="003D2F73">
          <w:rPr>
            <w:rFonts w:hint="eastAsia"/>
          </w:rPr>
          <w:delText>）</w:delText>
        </w:r>
      </w:del>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706"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706"/>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4A55AE">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4A55AE">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4A55AE">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4A55AE">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33C936BC" w:rsidR="00861CA8" w:rsidRDefault="00647ECE">
      <w:pPr>
        <w:pStyle w:val="af7"/>
      </w:pPr>
      <w:r>
        <w:fldChar w:fldCharType="begin"/>
      </w:r>
      <w:r>
        <w:instrText xml:space="preserve"> REF _Ref473731832 \h </w:instrText>
      </w:r>
      <w:r>
        <w:fldChar w:fldCharType="separate"/>
      </w:r>
      <w:ins w:id="707" w:author="誠 佐藤" w:date="2019-09-30T12:31:00Z">
        <w:r w:rsidR="003D2F73">
          <w:rPr>
            <w:rFonts w:hint="eastAsia"/>
          </w:rPr>
          <w:t>（</w:t>
        </w:r>
        <w:r w:rsidR="003D2F73">
          <w:rPr>
            <w:noProof/>
          </w:rPr>
          <w:t>57</w:t>
        </w:r>
        <w:r w:rsidR="003D2F73">
          <w:rPr>
            <w:rFonts w:hint="eastAsia"/>
          </w:rPr>
          <w:t>）</w:t>
        </w:r>
      </w:ins>
      <w:del w:id="708" w:author="誠 佐藤" w:date="2019-09-30T12:31:00Z">
        <w:r w:rsidR="006D6524" w:rsidDel="003D2F73">
          <w:rPr>
            <w:rFonts w:hint="eastAsia"/>
          </w:rPr>
          <w:delText>（</w:delText>
        </w:r>
        <w:r w:rsidR="006D6524" w:rsidDel="003D2F73">
          <w:rPr>
            <w:noProof/>
          </w:rPr>
          <w:delText>57</w:delText>
        </w:r>
        <w:r w:rsidR="006D6524" w:rsidDel="003D2F73">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ins w:id="709" w:author="誠 佐藤" w:date="2019-09-30T12:31:00Z">
        <w:r w:rsidR="003D2F73">
          <w:rPr>
            <w:rFonts w:hint="eastAsia"/>
          </w:rPr>
          <w:t>（</w:t>
        </w:r>
        <w:r w:rsidR="003D2F73">
          <w:rPr>
            <w:noProof/>
          </w:rPr>
          <w:t>58</w:t>
        </w:r>
        <w:r w:rsidR="003D2F73">
          <w:rPr>
            <w:rFonts w:hint="eastAsia"/>
          </w:rPr>
          <w:t>）</w:t>
        </w:r>
      </w:ins>
      <w:del w:id="710" w:author="誠 佐藤" w:date="2019-09-30T12:31:00Z">
        <w:r w:rsidR="006D6524" w:rsidDel="003D2F73">
          <w:rPr>
            <w:rFonts w:hint="eastAsia"/>
          </w:rPr>
          <w:delText>（</w:delText>
        </w:r>
        <w:r w:rsidR="006D6524" w:rsidDel="003D2F73">
          <w:rPr>
            <w:noProof/>
          </w:rPr>
          <w:delText>58</w:delText>
        </w:r>
        <w:r w:rsidR="006D6524" w:rsidDel="003D2F73">
          <w:rPr>
            <w:rFonts w:hint="eastAsia"/>
          </w:rPr>
          <w:delText>）</w:delText>
        </w:r>
      </w:del>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ins w:id="711" w:author="誠 佐藤" w:date="2019-09-30T12:31:00Z">
        <w:r w:rsidR="003D2F73">
          <w:rPr>
            <w:rFonts w:hint="eastAsia"/>
          </w:rPr>
          <w:t>付録</w:t>
        </w:r>
        <w:r w:rsidR="003D2F73">
          <w:rPr>
            <w:rFonts w:hint="eastAsia"/>
          </w:rPr>
          <w:t>6</w:t>
        </w:r>
        <w:r w:rsidR="003D2F73">
          <w:rPr>
            <w:rFonts w:hint="eastAsia"/>
          </w:rPr>
          <w:t>．</w:t>
        </w:r>
      </w:ins>
      <w:del w:id="712" w:author="誠 佐藤" w:date="2019-09-30T12:31:00Z">
        <w:r w:rsidR="006D6524" w:rsidDel="003D2F73">
          <w:rPr>
            <w:rFonts w:hint="eastAsia"/>
          </w:rPr>
          <w:delText>付録</w:delText>
        </w:r>
        <w:r w:rsidR="006D6524" w:rsidDel="003D2F73">
          <w:rPr>
            <w:rFonts w:hint="eastAsia"/>
          </w:rPr>
          <w:delText>6</w:delText>
        </w:r>
        <w:r w:rsidR="006D6524" w:rsidDel="003D2F73">
          <w:rPr>
            <w:rFonts w:hint="eastAsia"/>
          </w:rPr>
          <w:delText>．</w:delText>
        </w:r>
      </w:del>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ins w:id="713" w:author="誠 佐藤" w:date="2019-09-30T12:31:00Z">
        <w:r w:rsidR="003D2F73">
          <w:rPr>
            <w:rFonts w:hint="eastAsia"/>
          </w:rPr>
          <w:t>（</w:t>
        </w:r>
        <w:r w:rsidR="003D2F73">
          <w:rPr>
            <w:noProof/>
          </w:rPr>
          <w:t>69</w:t>
        </w:r>
        <w:r w:rsidR="003D2F73">
          <w:rPr>
            <w:rFonts w:hint="eastAsia"/>
          </w:rPr>
          <w:t>）</w:t>
        </w:r>
      </w:ins>
      <w:del w:id="714" w:author="誠 佐藤" w:date="2019-09-30T12:31:00Z">
        <w:r w:rsidR="006D6524" w:rsidDel="003D2F73">
          <w:rPr>
            <w:rFonts w:hint="eastAsia"/>
          </w:rPr>
          <w:delText>（</w:delText>
        </w:r>
        <w:r w:rsidR="006D6524" w:rsidDel="003D2F73">
          <w:rPr>
            <w:noProof/>
          </w:rPr>
          <w:delText>69</w:delText>
        </w:r>
        <w:r w:rsidR="006D6524" w:rsidDel="003D2F73">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ins w:id="715" w:author="誠 佐藤" w:date="2019-09-30T12:31:00Z">
        <w:r w:rsidR="003D2F73">
          <w:rPr>
            <w:rFonts w:hint="eastAsia"/>
          </w:rPr>
          <w:t>（</w:t>
        </w:r>
        <w:r w:rsidR="003D2F73">
          <w:rPr>
            <w:noProof/>
          </w:rPr>
          <w:t>71</w:t>
        </w:r>
        <w:r w:rsidR="003D2F73">
          <w:rPr>
            <w:rFonts w:hint="eastAsia"/>
          </w:rPr>
          <w:t>）</w:t>
        </w:r>
      </w:ins>
      <w:del w:id="716" w:author="誠 佐藤" w:date="2019-09-30T12:31:00Z">
        <w:r w:rsidR="006D6524" w:rsidDel="003D2F73">
          <w:rPr>
            <w:rFonts w:hint="eastAsia"/>
          </w:rPr>
          <w:delText>（</w:delText>
        </w:r>
        <w:r w:rsidR="006D6524" w:rsidDel="003D2F73">
          <w:rPr>
            <w:noProof/>
          </w:rPr>
          <w:delText>71</w:delText>
        </w:r>
        <w:r w:rsidR="006D6524" w:rsidDel="003D2F73">
          <w:rPr>
            <w:rFonts w:hint="eastAsia"/>
          </w:rPr>
          <w:delText>）</w:delText>
        </w:r>
      </w:del>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4A55AE">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717"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717"/>
          </w:p>
        </w:tc>
      </w:tr>
      <w:tr w:rsidR="008225F3" w14:paraId="7E0DDD76" w14:textId="77777777" w:rsidTr="008225F3">
        <w:tc>
          <w:tcPr>
            <w:tcW w:w="8784" w:type="dxa"/>
          </w:tcPr>
          <w:p w14:paraId="38C695C0" w14:textId="77777777" w:rsidR="008225F3" w:rsidRPr="00D032DC" w:rsidRDefault="004A55AE">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4A55AE">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718"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718"/>
          </w:p>
        </w:tc>
      </w:tr>
    </w:tbl>
    <w:p w14:paraId="3AD8A99F" w14:textId="77777777" w:rsidR="008225F3" w:rsidRPr="00FD7ADD" w:rsidRDefault="008225F3">
      <w:pPr>
        <w:pStyle w:val="af7"/>
      </w:pPr>
    </w:p>
    <w:p w14:paraId="24F00DCF" w14:textId="77777777" w:rsidR="005354CE" w:rsidRDefault="0088678B">
      <w:pPr>
        <w:pStyle w:val="a1"/>
      </w:pPr>
      <w:bookmarkStart w:id="719" w:name="_Ref473732024"/>
      <w:bookmarkStart w:id="720" w:name="_Toc20739132"/>
      <w:r>
        <w:rPr>
          <w:rFonts w:hint="eastAsia"/>
        </w:rPr>
        <w:lastRenderedPageBreak/>
        <w:t>入射角の方向余弦</w:t>
      </w:r>
      <w:bookmarkEnd w:id="719"/>
      <w:bookmarkEnd w:id="720"/>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4A55AE">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721"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721"/>
          </w:p>
        </w:tc>
      </w:tr>
    </w:tbl>
    <w:p w14:paraId="02618B91" w14:textId="4142A167" w:rsidR="008225F3" w:rsidRDefault="00647ECE">
      <w:pPr>
        <w:pStyle w:val="af7"/>
      </w:pPr>
      <w:r>
        <w:fldChar w:fldCharType="begin"/>
      </w:r>
      <w:r>
        <w:instrText xml:space="preserve"> REF _Ref473731801 \h </w:instrText>
      </w:r>
      <w:r>
        <w:fldChar w:fldCharType="separate"/>
      </w:r>
      <w:ins w:id="722" w:author="誠 佐藤" w:date="2019-09-30T12:31:00Z">
        <w:r w:rsidR="003D2F73">
          <w:rPr>
            <w:rFonts w:hint="eastAsia"/>
          </w:rPr>
          <w:t>（</w:t>
        </w:r>
        <w:r w:rsidR="003D2F73">
          <w:rPr>
            <w:noProof/>
          </w:rPr>
          <w:t>72</w:t>
        </w:r>
        <w:r w:rsidR="003D2F73">
          <w:rPr>
            <w:rFonts w:hint="eastAsia"/>
          </w:rPr>
          <w:t>）</w:t>
        </w:r>
      </w:ins>
      <w:del w:id="723" w:author="誠 佐藤" w:date="2019-09-30T12:31:00Z">
        <w:r w:rsidR="006D6524" w:rsidDel="003D2F73">
          <w:rPr>
            <w:rFonts w:hint="eastAsia"/>
          </w:rPr>
          <w:delText>（</w:delText>
        </w:r>
        <w:r w:rsidR="006D6524" w:rsidDel="003D2F73">
          <w:rPr>
            <w:noProof/>
          </w:rPr>
          <w:delText>72</w:delText>
        </w:r>
        <w:r w:rsidR="006D6524" w:rsidDel="003D2F73">
          <w:rPr>
            <w:rFonts w:hint="eastAsia"/>
          </w:rPr>
          <w:delText>）</w:delText>
        </w:r>
      </w:del>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ins w:id="724" w:author="誠 佐藤" w:date="2019-09-30T12:31:00Z">
        <w:r w:rsidR="003D2F73">
          <w:rPr>
            <w:rFonts w:hint="eastAsia"/>
          </w:rPr>
          <w:t>付録</w:t>
        </w:r>
        <w:r w:rsidR="003D2F73">
          <w:rPr>
            <w:rFonts w:hint="eastAsia"/>
          </w:rPr>
          <w:t>5</w:t>
        </w:r>
        <w:r w:rsidR="003D2F73">
          <w:rPr>
            <w:rFonts w:hint="eastAsia"/>
          </w:rPr>
          <w:t>．</w:t>
        </w:r>
      </w:ins>
      <w:del w:id="725" w:author="誠 佐藤" w:date="2019-09-30T12:31:00Z">
        <w:r w:rsidR="006D6524" w:rsidDel="003D2F73">
          <w:rPr>
            <w:rFonts w:hint="eastAsia"/>
          </w:rPr>
          <w:delText>付録</w:delText>
        </w:r>
        <w:r w:rsidR="006D6524" w:rsidDel="003D2F73">
          <w:rPr>
            <w:rFonts w:hint="eastAsia"/>
          </w:rPr>
          <w:delText>5</w:delText>
        </w:r>
        <w:r w:rsidR="006D6524" w:rsidDel="003D2F73">
          <w:rPr>
            <w:rFonts w:hint="eastAsia"/>
          </w:rPr>
          <w:delText>．</w:delText>
        </w:r>
      </w:del>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ins w:id="726" w:author="誠 佐藤" w:date="2019-09-30T12:31:00Z">
        <w:r w:rsidR="003D2F73">
          <w:rPr>
            <w:rFonts w:hint="eastAsia"/>
          </w:rPr>
          <w:t>付録</w:t>
        </w:r>
        <w:r w:rsidR="003D2F73">
          <w:rPr>
            <w:rFonts w:hint="eastAsia"/>
          </w:rPr>
          <w:t>19</w:t>
        </w:r>
        <w:r w:rsidR="003D2F73">
          <w:rPr>
            <w:rFonts w:hint="eastAsia"/>
          </w:rPr>
          <w:t>．</w:t>
        </w:r>
      </w:ins>
      <w:del w:id="727"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fldChar w:fldCharType="end"/>
      </w:r>
      <w:r w:rsidR="009D3AB9">
        <w:rPr>
          <w:rFonts w:hint="eastAsia"/>
        </w:rPr>
        <w:t>に計算法を示す。</w:t>
      </w:r>
    </w:p>
    <w:p w14:paraId="2BB65CE9" w14:textId="45659053" w:rsidR="000222F5" w:rsidRDefault="004A55AE"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ins w:id="728" w:author="誠 佐藤" w:date="2019-09-30T12:31:00Z">
        <w:r w:rsidR="003D2F73">
          <w:rPr>
            <w:rFonts w:hint="eastAsia"/>
          </w:rPr>
          <w:t>（</w:t>
        </w:r>
        <w:r w:rsidR="003D2F73">
          <w:rPr>
            <w:noProof/>
          </w:rPr>
          <w:t>73</w:t>
        </w:r>
        <w:r w:rsidR="003D2F73">
          <w:rPr>
            <w:rFonts w:hint="eastAsia"/>
          </w:rPr>
          <w:t>）</w:t>
        </w:r>
      </w:ins>
      <w:del w:id="729" w:author="誠 佐藤" w:date="2019-09-30T12:31:00Z">
        <w:r w:rsidR="006D6524" w:rsidDel="003D2F73">
          <w:rPr>
            <w:rFonts w:hint="eastAsia"/>
          </w:rPr>
          <w:delText>（</w:delText>
        </w:r>
        <w:r w:rsidR="006D6524" w:rsidDel="003D2F73">
          <w:rPr>
            <w:noProof/>
          </w:rPr>
          <w:delText>73</w:delText>
        </w:r>
        <w:r w:rsidR="006D6524" w:rsidDel="003D2F73">
          <w:rPr>
            <w:rFonts w:hint="eastAsia"/>
          </w:rPr>
          <w:delText>）</w:delText>
        </w:r>
      </w:del>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4A55AE">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73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73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731" w:name="_Ref536123172"/>
      <w:bookmarkStart w:id="732" w:name="_Toc20739133"/>
      <w:r>
        <w:rPr>
          <w:rFonts w:hint="eastAsia"/>
        </w:rPr>
        <w:lastRenderedPageBreak/>
        <w:t>傾斜面日射量</w:t>
      </w:r>
      <w:bookmarkEnd w:id="731"/>
      <w:bookmarkEnd w:id="732"/>
    </w:p>
    <w:p w14:paraId="5903139C" w14:textId="7DEA25D4"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ins w:id="733" w:author="誠 佐藤" w:date="2019-09-30T12:31:00Z">
        <w:r w:rsidR="003D2F73">
          <w:rPr>
            <w:rFonts w:hint="eastAsia"/>
          </w:rPr>
          <w:t>（</w:t>
        </w:r>
        <w:r w:rsidR="003D2F73">
          <w:rPr>
            <w:noProof/>
          </w:rPr>
          <w:t>75</w:t>
        </w:r>
        <w:r w:rsidR="003D2F73">
          <w:rPr>
            <w:rFonts w:hint="eastAsia"/>
          </w:rPr>
          <w:t>）</w:t>
        </w:r>
      </w:ins>
      <w:del w:id="734" w:author="誠 佐藤" w:date="2019-09-30T12:31:00Z">
        <w:r w:rsidR="006D6524" w:rsidDel="003D2F73">
          <w:rPr>
            <w:rFonts w:hint="eastAsia"/>
          </w:rPr>
          <w:delText>（</w:delText>
        </w:r>
        <w:r w:rsidR="006D6524" w:rsidDel="003D2F73">
          <w:rPr>
            <w:noProof/>
          </w:rPr>
          <w:delText>75</w:delText>
        </w:r>
        <w:r w:rsidR="006D6524" w:rsidDel="003D2F73">
          <w:rPr>
            <w:rFonts w:hint="eastAsia"/>
          </w:rPr>
          <w:delText>）</w:delText>
        </w:r>
      </w:del>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ins w:id="735" w:author="誠 佐藤" w:date="2019-09-30T12:31:00Z">
        <w:r w:rsidR="003D2F73">
          <w:rPr>
            <w:rFonts w:hint="eastAsia"/>
          </w:rPr>
          <w:t>付録</w:t>
        </w:r>
        <w:r w:rsidR="003D2F73">
          <w:rPr>
            <w:rFonts w:hint="eastAsia"/>
          </w:rPr>
          <w:t>6</w:t>
        </w:r>
        <w:r w:rsidR="003D2F73">
          <w:rPr>
            <w:rFonts w:hint="eastAsia"/>
          </w:rPr>
          <w:t>．</w:t>
        </w:r>
      </w:ins>
      <w:del w:id="736" w:author="誠 佐藤" w:date="2019-09-30T12:31:00Z">
        <w:r w:rsidR="006D6524" w:rsidDel="003D2F73">
          <w:rPr>
            <w:rFonts w:hint="eastAsia"/>
          </w:rPr>
          <w:delText>付録</w:delText>
        </w:r>
        <w:r w:rsidR="006D6524" w:rsidDel="003D2F73">
          <w:rPr>
            <w:rFonts w:hint="eastAsia"/>
          </w:rPr>
          <w:delText>6</w:delText>
        </w:r>
        <w:r w:rsidR="006D6524" w:rsidDel="003D2F73">
          <w:rPr>
            <w:rFonts w:hint="eastAsia"/>
          </w:rPr>
          <w:delText>．</w:delText>
        </w:r>
      </w:del>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4A55AE">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4A55AE">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737"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737"/>
          </w:p>
        </w:tc>
      </w:tr>
      <w:tr w:rsidR="006320E6" w14:paraId="43D9E8CF" w14:textId="77777777" w:rsidTr="006E6E06">
        <w:tc>
          <w:tcPr>
            <w:tcW w:w="8784" w:type="dxa"/>
            <w:vAlign w:val="center"/>
          </w:tcPr>
          <w:p w14:paraId="7EFC7CBF" w14:textId="77777777" w:rsidR="006320E6" w:rsidRPr="00D032DC" w:rsidRDefault="004A55AE">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4A55AE">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738"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738"/>
          </w:p>
        </w:tc>
      </w:tr>
      <w:tr w:rsidR="006320E6" w14:paraId="41523069" w14:textId="77777777" w:rsidTr="006E6E06">
        <w:tc>
          <w:tcPr>
            <w:tcW w:w="8784" w:type="dxa"/>
            <w:vAlign w:val="center"/>
          </w:tcPr>
          <w:p w14:paraId="41C79F0C" w14:textId="77777777" w:rsidR="006320E6" w:rsidRPr="00D032DC" w:rsidRDefault="004A55AE">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739"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739"/>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677AD82" w:rsidR="00CD65DA" w:rsidRDefault="00647ECE">
      <w:pPr>
        <w:pStyle w:val="af7"/>
      </w:pPr>
      <w:r>
        <w:fldChar w:fldCharType="begin"/>
      </w:r>
      <w:r>
        <w:instrText xml:space="preserve"> REF _Ref473817393 \h </w:instrText>
      </w:r>
      <w:r>
        <w:fldChar w:fldCharType="separate"/>
      </w:r>
      <w:ins w:id="740" w:author="誠 佐藤" w:date="2019-09-30T12:31:00Z">
        <w:r w:rsidR="003D2F73">
          <w:rPr>
            <w:rFonts w:hint="eastAsia"/>
          </w:rPr>
          <w:t>（</w:t>
        </w:r>
        <w:r w:rsidR="003D2F73">
          <w:rPr>
            <w:noProof/>
          </w:rPr>
          <w:t>77</w:t>
        </w:r>
        <w:r w:rsidR="003D2F73">
          <w:rPr>
            <w:rFonts w:hint="eastAsia"/>
          </w:rPr>
          <w:t>）</w:t>
        </w:r>
      </w:ins>
      <w:del w:id="741" w:author="誠 佐藤" w:date="2019-09-30T12:31:00Z">
        <w:r w:rsidR="006D6524" w:rsidDel="003D2F73">
          <w:rPr>
            <w:rFonts w:hint="eastAsia"/>
          </w:rPr>
          <w:delText>（</w:delText>
        </w:r>
        <w:r w:rsidR="006D6524" w:rsidDel="003D2F73">
          <w:rPr>
            <w:noProof/>
          </w:rPr>
          <w:delText>77</w:delText>
        </w:r>
        <w:r w:rsidR="006D6524" w:rsidDel="003D2F73">
          <w:rPr>
            <w:rFonts w:hint="eastAsia"/>
          </w:rPr>
          <w:delText>）</w:delText>
        </w:r>
      </w:del>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ins w:id="742" w:author="誠 佐藤" w:date="2019-09-30T12:31:00Z">
        <w:r w:rsidR="003D2F73">
          <w:rPr>
            <w:rFonts w:hint="eastAsia"/>
          </w:rPr>
          <w:t>（</w:t>
        </w:r>
        <w:r w:rsidR="003D2F73">
          <w:rPr>
            <w:noProof/>
          </w:rPr>
          <w:t>78</w:t>
        </w:r>
        <w:r w:rsidR="003D2F73">
          <w:rPr>
            <w:rFonts w:hint="eastAsia"/>
          </w:rPr>
          <w:t>）</w:t>
        </w:r>
      </w:ins>
      <w:del w:id="743" w:author="誠 佐藤" w:date="2019-09-30T12:31:00Z">
        <w:r w:rsidR="006D6524" w:rsidDel="003D2F73">
          <w:rPr>
            <w:rFonts w:hint="eastAsia"/>
          </w:rPr>
          <w:delText>（</w:delText>
        </w:r>
        <w:r w:rsidR="006D6524" w:rsidDel="003D2F73">
          <w:rPr>
            <w:noProof/>
          </w:rPr>
          <w:delText>78</w:delText>
        </w:r>
        <w:r w:rsidR="006D6524" w:rsidDel="003D2F73">
          <w:rPr>
            <w:rFonts w:hint="eastAsia"/>
          </w:rPr>
          <w:delText>）</w:delText>
        </w:r>
      </w:del>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ins w:id="744" w:author="誠 佐藤" w:date="2019-09-30T12:31:00Z">
        <w:r w:rsidR="003D2F73">
          <w:rPr>
            <w:rFonts w:hint="eastAsia"/>
          </w:rPr>
          <w:t>付録</w:t>
        </w:r>
        <w:r w:rsidR="003D2F73">
          <w:rPr>
            <w:rFonts w:hint="eastAsia"/>
          </w:rPr>
          <w:t>19</w:t>
        </w:r>
        <w:r w:rsidR="003D2F73">
          <w:rPr>
            <w:rFonts w:hint="eastAsia"/>
          </w:rPr>
          <w:t>．</w:t>
        </w:r>
      </w:ins>
      <w:del w:id="745"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746" w:name="_Ref473817740"/>
      <w:bookmarkStart w:id="747" w:name="_Toc20739134"/>
      <w:r>
        <w:rPr>
          <w:rFonts w:hint="eastAsia"/>
        </w:rPr>
        <w:lastRenderedPageBreak/>
        <w:t>ひさしの影面積の計算</w:t>
      </w:r>
      <w:bookmarkEnd w:id="746"/>
      <w:bookmarkEnd w:id="747"/>
    </w:p>
    <w:p w14:paraId="47DC2E3E" w14:textId="2F8F5B41"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ins w:id="748" w:author="誠 佐藤" w:date="2019-09-30T12:31:00Z">
        <w:r w:rsidR="003D2F73">
          <w:rPr>
            <w:rFonts w:hint="eastAsia"/>
          </w:rPr>
          <w:t>図</w:t>
        </w:r>
        <w:r w:rsidR="003D2F73">
          <w:rPr>
            <w:rFonts w:hint="eastAsia"/>
          </w:rPr>
          <w:t xml:space="preserve"> </w:t>
        </w:r>
        <w:r w:rsidR="003D2F73">
          <w:rPr>
            <w:noProof/>
          </w:rPr>
          <w:t>3</w:t>
        </w:r>
      </w:ins>
      <w:del w:id="749" w:author="誠 佐藤" w:date="2019-09-30T12:31:00Z">
        <w:r w:rsidR="006D6524" w:rsidDel="003D2F73">
          <w:rPr>
            <w:rFonts w:hint="eastAsia"/>
          </w:rPr>
          <w:delText>図</w:delText>
        </w:r>
        <w:r w:rsidR="006D6524" w:rsidDel="003D2F73">
          <w:rPr>
            <w:rFonts w:hint="eastAsia"/>
          </w:rPr>
          <w:delText xml:space="preserve"> </w:delText>
        </w:r>
        <w:r w:rsidR="006D6524" w:rsidDel="003D2F73">
          <w:rPr>
            <w:noProof/>
          </w:rPr>
          <w:delText>3</w:delText>
        </w:r>
      </w:del>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750" w:author="誠 佐藤" w:date="2019-09-30T12:31:00Z">
        <w:r w:rsidR="003D2F73">
          <w:rPr>
            <w:rFonts w:hint="eastAsia"/>
          </w:rPr>
          <w:t>（</w:t>
        </w:r>
        <w:r w:rsidR="003D2F73">
          <w:rPr>
            <w:noProof/>
          </w:rPr>
          <w:t>79</w:t>
        </w:r>
        <w:r w:rsidR="003D2F73">
          <w:rPr>
            <w:rFonts w:hint="eastAsia"/>
          </w:rPr>
          <w:t>）</w:t>
        </w:r>
      </w:ins>
      <w:del w:id="751" w:author="誠 佐藤" w:date="2019-09-30T12:31:00Z">
        <w:r w:rsidR="006D6524" w:rsidDel="003D2F73">
          <w:rPr>
            <w:rFonts w:hint="eastAsia"/>
          </w:rPr>
          <w:delText>（</w:delText>
        </w:r>
        <w:r w:rsidR="006D6524" w:rsidDel="003D2F73">
          <w:rPr>
            <w:noProof/>
          </w:rPr>
          <w:delText>79</w:delText>
        </w:r>
        <w:r w:rsidR="006D6524" w:rsidDel="003D2F73">
          <w:rPr>
            <w:rFonts w:hint="eastAsia"/>
          </w:rPr>
          <w:delText>）</w:delText>
        </w:r>
      </w:del>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4A55AE">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752"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752"/>
          </w:p>
        </w:tc>
      </w:tr>
      <w:tr w:rsidR="006533C9" w14:paraId="70EF60F0" w14:textId="77777777" w:rsidTr="00D60E28">
        <w:tc>
          <w:tcPr>
            <w:tcW w:w="8784" w:type="dxa"/>
            <w:vAlign w:val="center"/>
          </w:tcPr>
          <w:p w14:paraId="7A21F794" w14:textId="5B6259D9" w:rsidR="006533C9" w:rsidRPr="00D032DC" w:rsidRDefault="004A55AE">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753"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753"/>
          </w:p>
        </w:tc>
      </w:tr>
      <w:tr w:rsidR="006533C9" w14:paraId="6E7302CC" w14:textId="77777777" w:rsidTr="00D60E28">
        <w:tc>
          <w:tcPr>
            <w:tcW w:w="8784" w:type="dxa"/>
            <w:vAlign w:val="center"/>
          </w:tcPr>
          <w:p w14:paraId="2A66D2D2" w14:textId="1F7D4ADF" w:rsidR="006533C9" w:rsidRPr="00D032DC" w:rsidRDefault="004A55AE">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4A55AE">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4A55AE">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54"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54"/>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55" w:name="_Ref454311324"/>
      <w:bookmarkStart w:id="756" w:name="_Ref443673593"/>
      <w:bookmarkStart w:id="757" w:name="_Toc444535731"/>
      <w:bookmarkStart w:id="758" w:name="_Toc20739135"/>
      <w:r>
        <w:rPr>
          <w:rFonts w:hint="eastAsia"/>
        </w:rPr>
        <w:lastRenderedPageBreak/>
        <w:t>裏面相当温度</w:t>
      </w:r>
      <w:bookmarkEnd w:id="755"/>
      <w:bookmarkEnd w:id="758"/>
    </w:p>
    <w:p w14:paraId="4A746EBE" w14:textId="17BCD40A"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ins w:id="759" w:author="誠 佐藤" w:date="2019-09-30T12:31:00Z">
        <w:r w:rsidR="003D2F73">
          <w:rPr>
            <w:rFonts w:hint="eastAsia"/>
          </w:rPr>
          <w:t>表</w:t>
        </w:r>
        <w:r w:rsidR="003D2F73">
          <w:rPr>
            <w:rFonts w:hint="eastAsia"/>
          </w:rPr>
          <w:t xml:space="preserve"> </w:t>
        </w:r>
        <w:r w:rsidR="003D2F73">
          <w:rPr>
            <w:noProof/>
          </w:rPr>
          <w:t>4</w:t>
        </w:r>
      </w:ins>
      <w:del w:id="760"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4</w:delText>
        </w:r>
      </w:del>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ins w:id="761" w:author="誠 佐藤" w:date="2019-09-30T12:31:00Z">
        <w:r w:rsidR="003D2F73">
          <w:rPr>
            <w:rFonts w:hint="eastAsia"/>
          </w:rPr>
          <w:t>付録</w:t>
        </w:r>
        <w:r w:rsidR="003D2F73">
          <w:rPr>
            <w:rFonts w:hint="eastAsia"/>
          </w:rPr>
          <w:t>19</w:t>
        </w:r>
        <w:r w:rsidR="003D2F73">
          <w:rPr>
            <w:rFonts w:hint="eastAsia"/>
          </w:rPr>
          <w:t>．</w:t>
        </w:r>
      </w:ins>
      <w:del w:id="762" w:author="誠 佐藤" w:date="2019-09-30T12:31:00Z">
        <w:r w:rsidR="006D6524" w:rsidDel="003D2F73">
          <w:rPr>
            <w:rFonts w:hint="eastAsia"/>
          </w:rPr>
          <w:delText>付録</w:delText>
        </w:r>
        <w:r w:rsidR="006D6524" w:rsidDel="003D2F73">
          <w:rPr>
            <w:rFonts w:hint="eastAsia"/>
          </w:rPr>
          <w:delText>19</w:delText>
        </w:r>
        <w:r w:rsidR="006D6524" w:rsidDel="003D2F73">
          <w:rPr>
            <w:rFonts w:hint="eastAsia"/>
          </w:rPr>
          <w:delText>．</w:delText>
        </w:r>
      </w:del>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63"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63"/>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4A55AE"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4A55AE"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4A55AE"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4A55AE">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4A55AE">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4" w:name="_Ref473748357"/>
      <w:bookmarkStart w:id="765" w:name="_Ref473748402"/>
      <w:bookmarkStart w:id="766" w:name="_Toc20739136"/>
      <w:r>
        <w:rPr>
          <w:rFonts w:hint="eastAsia"/>
        </w:rPr>
        <w:lastRenderedPageBreak/>
        <w:t>窓の入射角特性</w:t>
      </w:r>
      <w:bookmarkEnd w:id="764"/>
      <w:bookmarkEnd w:id="765"/>
      <w:bookmarkEnd w:id="766"/>
    </w:p>
    <w:p w14:paraId="3AA12B1B" w14:textId="700EA0FC"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ins w:id="767" w:author="誠 佐藤" w:date="2019-09-30T12:31:00Z">
        <w:r w:rsidR="003D2F73">
          <w:rPr>
            <w:rFonts w:hint="eastAsia"/>
          </w:rPr>
          <w:t>（</w:t>
        </w:r>
        <w:r w:rsidR="003D2F73">
          <w:rPr>
            <w:noProof/>
          </w:rPr>
          <w:t>84</w:t>
        </w:r>
        <w:r w:rsidR="003D2F73">
          <w:rPr>
            <w:rFonts w:hint="eastAsia"/>
          </w:rPr>
          <w:t>）</w:t>
        </w:r>
      </w:ins>
      <w:del w:id="768" w:author="誠 佐藤" w:date="2019-09-30T12:31:00Z">
        <w:r w:rsidR="006D6524" w:rsidDel="003D2F73">
          <w:rPr>
            <w:rFonts w:hint="eastAsia"/>
          </w:rPr>
          <w:delText>（</w:delText>
        </w:r>
        <w:r w:rsidR="006D6524" w:rsidDel="003D2F73">
          <w:rPr>
            <w:noProof/>
          </w:rPr>
          <w:delText>84</w:delText>
        </w:r>
        <w:r w:rsidR="006D6524" w:rsidDel="003D2F73">
          <w:rPr>
            <w:rFonts w:hint="eastAsia"/>
          </w:rPr>
          <w:delText>）</w:delText>
        </w:r>
      </w:del>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ins w:id="769" w:author="誠 佐藤" w:date="2019-09-30T12:31:00Z">
        <w:r w:rsidR="003D2F73">
          <w:rPr>
            <w:rFonts w:hint="eastAsia"/>
          </w:rPr>
          <w:t>（</w:t>
        </w:r>
        <w:r w:rsidR="003D2F73">
          <w:rPr>
            <w:noProof/>
          </w:rPr>
          <w:t>88</w:t>
        </w:r>
        <w:r w:rsidR="003D2F73">
          <w:rPr>
            <w:rFonts w:hint="eastAsia"/>
          </w:rPr>
          <w:t>）</w:t>
        </w:r>
      </w:ins>
      <w:del w:id="770" w:author="誠 佐藤" w:date="2019-09-30T12:31:00Z">
        <w:r w:rsidR="006D6524" w:rsidDel="003D2F73">
          <w:rPr>
            <w:rFonts w:hint="eastAsia"/>
          </w:rPr>
          <w:delText>（</w:delText>
        </w:r>
        <w:r w:rsidR="006D6524" w:rsidDel="003D2F73">
          <w:rPr>
            <w:noProof/>
          </w:rPr>
          <w:delText>88</w:delText>
        </w:r>
        <w:r w:rsidR="006D6524" w:rsidDel="003D2F73">
          <w:rPr>
            <w:rFonts w:hint="eastAsia"/>
          </w:rPr>
          <w:delText>）</w:delText>
        </w:r>
      </w:del>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3D2F73">
        <w:fldChar w:fldCharType="separate"/>
      </w:r>
      <w:ins w:id="771" w:author="誠 佐藤" w:date="2019-09-30T12:31:00Z">
        <w:r w:rsidR="003D2F73">
          <w:rPr>
            <w:rFonts w:hint="eastAsia"/>
            <w:b/>
            <w:bCs w:val="0"/>
          </w:rPr>
          <w:t>エラー</w:t>
        </w:r>
        <w:r w:rsidR="003D2F73">
          <w:rPr>
            <w:rFonts w:hint="eastAsia"/>
            <w:b/>
            <w:bCs w:val="0"/>
          </w:rPr>
          <w:t xml:space="preserve">! </w:t>
        </w:r>
        <w:r w:rsidR="003D2F73">
          <w:rPr>
            <w:rFonts w:hint="eastAsia"/>
            <w:b/>
            <w:bCs w:val="0"/>
          </w:rPr>
          <w:t>参照元が見つかりません。</w:t>
        </w:r>
      </w:ins>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ins w:id="772" w:author="誠 佐藤" w:date="2019-09-30T12:31:00Z">
        <w:r w:rsidR="003D2F73">
          <w:rPr>
            <w:rFonts w:hint="eastAsia"/>
          </w:rPr>
          <w:t>付録</w:t>
        </w:r>
        <w:r w:rsidR="003D2F73">
          <w:rPr>
            <w:rFonts w:hint="eastAsia"/>
          </w:rPr>
          <w:t>6</w:t>
        </w:r>
        <w:r w:rsidR="003D2F73">
          <w:rPr>
            <w:rFonts w:hint="eastAsia"/>
          </w:rPr>
          <w:t>．</w:t>
        </w:r>
      </w:ins>
      <w:del w:id="773" w:author="誠 佐藤" w:date="2019-09-30T12:31:00Z">
        <w:r w:rsidR="006D6524" w:rsidDel="003D2F73">
          <w:rPr>
            <w:rFonts w:hint="eastAsia"/>
          </w:rPr>
          <w:delText>付録</w:delText>
        </w:r>
        <w:r w:rsidR="006D6524" w:rsidDel="003D2F73">
          <w:rPr>
            <w:rFonts w:hint="eastAsia"/>
          </w:rPr>
          <w:delText>6</w:delText>
        </w:r>
        <w:r w:rsidR="006D6524" w:rsidDel="003D2F73">
          <w:rPr>
            <w:rFonts w:hint="eastAsia"/>
          </w:rPr>
          <w:delText>．</w:delText>
        </w:r>
      </w:del>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4A55AE">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74"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74"/>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4A55AE">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4A55AE">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775"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775"/>
          </w:p>
        </w:tc>
      </w:tr>
      <w:tr w:rsidR="007C12CD" w14:paraId="289AFAC9" w14:textId="77777777" w:rsidTr="004744A9">
        <w:tc>
          <w:tcPr>
            <w:tcW w:w="8692" w:type="dxa"/>
            <w:gridSpan w:val="2"/>
            <w:vAlign w:val="center"/>
          </w:tcPr>
          <w:p w14:paraId="05390477" w14:textId="2FCC28D1" w:rsidR="007C12CD" w:rsidRDefault="004A55AE">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4A55AE">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776"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776"/>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4A55AE">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777" w:name="_Ref473817965"/>
      <w:bookmarkStart w:id="778" w:name="_Ref484795613"/>
      <w:bookmarkStart w:id="779" w:name="_Toc20739137"/>
      <w:bookmarkEnd w:id="756"/>
      <w:bookmarkEnd w:id="757"/>
      <w:r>
        <w:rPr>
          <w:rFonts w:hint="eastAsia"/>
        </w:rPr>
        <w:lastRenderedPageBreak/>
        <w:t>窓</w:t>
      </w:r>
      <w:r w:rsidR="006E50AD">
        <w:rPr>
          <w:rFonts w:hint="eastAsia"/>
        </w:rPr>
        <w:t>の透過日射熱取得</w:t>
      </w:r>
      <w:bookmarkEnd w:id="777"/>
      <w:r w:rsidR="00ED0EAE">
        <w:rPr>
          <w:rFonts w:hint="eastAsia"/>
        </w:rPr>
        <w:t>の計算</w:t>
      </w:r>
      <w:bookmarkEnd w:id="778"/>
      <w:bookmarkEnd w:id="779"/>
    </w:p>
    <w:p w14:paraId="0035A8C9" w14:textId="798329C2"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780" w:author="誠 佐藤" w:date="2019-09-30T12:31:00Z">
        <w:r w:rsidR="003D2F73">
          <w:rPr>
            <w:rFonts w:hint="eastAsia"/>
          </w:rPr>
          <w:t>（</w:t>
        </w:r>
        <w:r w:rsidR="003D2F73">
          <w:rPr>
            <w:noProof/>
          </w:rPr>
          <w:t>90</w:t>
        </w:r>
        <w:r w:rsidR="003D2F73">
          <w:rPr>
            <w:rFonts w:hint="eastAsia"/>
          </w:rPr>
          <w:t>）</w:t>
        </w:r>
      </w:ins>
      <w:del w:id="781" w:author="誠 佐藤" w:date="2019-09-30T12:31:00Z">
        <w:r w:rsidR="006D6524" w:rsidDel="003D2F73">
          <w:rPr>
            <w:rFonts w:hint="eastAsia"/>
          </w:rPr>
          <w:delText>（</w:delText>
        </w:r>
        <w:r w:rsidR="006D6524" w:rsidDel="003D2F73">
          <w:rPr>
            <w:noProof/>
          </w:rPr>
          <w:delText>90</w:delText>
        </w:r>
        <w:r w:rsidR="006D6524" w:rsidDel="003D2F73">
          <w:rPr>
            <w:rFonts w:hint="eastAsia"/>
          </w:rPr>
          <w:delText>）</w:delText>
        </w:r>
      </w:del>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3D2F73">
        <w:fldChar w:fldCharType="separate"/>
      </w:r>
      <w:ins w:id="782" w:author="誠 佐藤" w:date="2019-09-30T12:31:00Z">
        <w:r w:rsidR="003D2F73">
          <w:rPr>
            <w:rFonts w:hint="eastAsia"/>
            <w:b/>
            <w:bCs w:val="0"/>
          </w:rPr>
          <w:t>エラー</w:t>
        </w:r>
        <w:r w:rsidR="003D2F73">
          <w:rPr>
            <w:rFonts w:hint="eastAsia"/>
            <w:b/>
            <w:bCs w:val="0"/>
          </w:rPr>
          <w:t xml:space="preserve">! </w:t>
        </w:r>
        <w:r w:rsidR="003D2F73">
          <w:rPr>
            <w:rFonts w:hint="eastAsia"/>
            <w:b/>
            <w:bCs w:val="0"/>
          </w:rPr>
          <w:t>参照元が見つかりません。</w:t>
        </w:r>
      </w:ins>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783" w:author="誠 佐藤" w:date="2019-09-30T12:31:00Z">
        <w:r w:rsidR="003D2F73">
          <w:rPr>
            <w:rFonts w:hint="eastAsia"/>
          </w:rPr>
          <w:t>（</w:t>
        </w:r>
        <w:r w:rsidR="003D2F73">
          <w:rPr>
            <w:noProof/>
          </w:rPr>
          <w:t>90</w:t>
        </w:r>
        <w:r w:rsidR="003D2F73">
          <w:rPr>
            <w:rFonts w:hint="eastAsia"/>
          </w:rPr>
          <w:t>）</w:t>
        </w:r>
      </w:ins>
      <w:del w:id="784" w:author="誠 佐藤" w:date="2019-09-30T12:31:00Z">
        <w:r w:rsidR="006D6524" w:rsidDel="003D2F73">
          <w:rPr>
            <w:rFonts w:hint="eastAsia"/>
          </w:rPr>
          <w:delText>（</w:delText>
        </w:r>
        <w:r w:rsidR="006D6524" w:rsidDel="003D2F73">
          <w:rPr>
            <w:noProof/>
          </w:rPr>
          <w:delText>90</w:delText>
        </w:r>
        <w:r w:rsidR="006D6524" w:rsidDel="003D2F73">
          <w:rPr>
            <w:rFonts w:hint="eastAsia"/>
          </w:rPr>
          <w:delText>）</w:delText>
        </w:r>
      </w:del>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ins w:id="785" w:author="誠 佐藤" w:date="2019-09-30T12:31:00Z">
        <w:r w:rsidR="003D2F73">
          <w:rPr>
            <w:rFonts w:hint="eastAsia"/>
          </w:rPr>
          <w:t>付録</w:t>
        </w:r>
        <w:r w:rsidR="003D2F73">
          <w:rPr>
            <w:rFonts w:hint="eastAsia"/>
          </w:rPr>
          <w:t>10</w:t>
        </w:r>
        <w:r w:rsidR="003D2F73">
          <w:rPr>
            <w:rFonts w:hint="eastAsia"/>
          </w:rPr>
          <w:t>．</w:t>
        </w:r>
      </w:ins>
      <w:del w:id="786" w:author="誠 佐藤" w:date="2019-09-30T12:31:00Z">
        <w:r w:rsidR="006D6524" w:rsidDel="003D2F73">
          <w:rPr>
            <w:rFonts w:hint="eastAsia"/>
          </w:rPr>
          <w:delText>付録</w:delText>
        </w:r>
        <w:r w:rsidR="006D6524" w:rsidDel="003D2F73">
          <w:rPr>
            <w:rFonts w:hint="eastAsia"/>
          </w:rPr>
          <w:delText>10</w:delText>
        </w:r>
        <w:r w:rsidR="006D6524" w:rsidDel="003D2F73">
          <w:rPr>
            <w:rFonts w:hint="eastAsia"/>
          </w:rPr>
          <w:delText>．</w:delText>
        </w:r>
      </w:del>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4A55AE">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787"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787"/>
          </w:p>
        </w:tc>
      </w:tr>
    </w:tbl>
    <w:p w14:paraId="45F189D3" w14:textId="77777777" w:rsidR="006E50AD" w:rsidRDefault="006E50AD">
      <w:pPr>
        <w:pStyle w:val="af7"/>
      </w:pPr>
    </w:p>
    <w:p w14:paraId="5E414AAD" w14:textId="77777777" w:rsidR="006E50AD" w:rsidRDefault="00DE024C">
      <w:pPr>
        <w:pStyle w:val="a1"/>
      </w:pPr>
      <w:bookmarkStart w:id="788" w:name="_Ref473746307"/>
      <w:bookmarkStart w:id="789" w:name="_Ref473746310"/>
      <w:bookmarkStart w:id="790" w:name="_Ref473819828"/>
      <w:bookmarkStart w:id="791" w:name="_Toc20739138"/>
      <w:r w:rsidRPr="00DE024C">
        <w:rPr>
          <w:rFonts w:hint="eastAsia"/>
        </w:rPr>
        <w:lastRenderedPageBreak/>
        <w:t>室内表面の吸収日射量</w:t>
      </w:r>
      <w:bookmarkEnd w:id="788"/>
      <w:bookmarkEnd w:id="789"/>
      <w:r w:rsidR="00477B19">
        <w:rPr>
          <w:rFonts w:hint="eastAsia"/>
        </w:rPr>
        <w:t>、形態係数、放射暖房放射成分吸収比率</w:t>
      </w:r>
      <w:bookmarkEnd w:id="790"/>
      <w:bookmarkEnd w:id="791"/>
    </w:p>
    <w:p w14:paraId="09DAC5B0" w14:textId="6516A9F7"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792" w:author="誠 佐藤" w:date="2019-09-30T12:31:00Z">
        <w:r w:rsidR="003D2F73" w:rsidRPr="00477F45">
          <w:rPr>
            <w:rFonts w:hint="eastAsia"/>
          </w:rPr>
          <w:t>（</w:t>
        </w:r>
        <w:r w:rsidR="003D2F73">
          <w:rPr>
            <w:noProof/>
          </w:rPr>
          <w:t>26</w:t>
        </w:r>
        <w:r w:rsidR="003D2F73" w:rsidRPr="00477F45">
          <w:rPr>
            <w:rFonts w:hint="eastAsia"/>
          </w:rPr>
          <w:t>）</w:t>
        </w:r>
      </w:ins>
      <w:del w:id="793" w:author="誠 佐藤" w:date="2019-09-30T12:31:00Z">
        <w:r w:rsidR="006D6524" w:rsidRPr="00477F45" w:rsidDel="003D2F73">
          <w:rPr>
            <w:rFonts w:hint="eastAsia"/>
          </w:rPr>
          <w:delText>（</w:delText>
        </w:r>
        <w:r w:rsidR="006D6524" w:rsidDel="003D2F73">
          <w:rPr>
            <w:noProof/>
          </w:rPr>
          <w:delText>26</w:delText>
        </w:r>
        <w:r w:rsidR="006D6524" w:rsidRPr="00477F45" w:rsidDel="003D2F73">
          <w:rPr>
            <w:rFonts w:hint="eastAsia"/>
          </w:rPr>
          <w:delText>）</w:delText>
        </w:r>
      </w:del>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ins w:id="794" w:author="誠 佐藤" w:date="2019-09-30T12:31:00Z">
        <w:r w:rsidR="003D2F73">
          <w:rPr>
            <w:rFonts w:hint="eastAsia"/>
          </w:rPr>
          <w:t>（</w:t>
        </w:r>
        <w:r w:rsidR="003D2F73">
          <w:rPr>
            <w:noProof/>
          </w:rPr>
          <w:t>91</w:t>
        </w:r>
        <w:r w:rsidR="003D2F73">
          <w:rPr>
            <w:rFonts w:hint="eastAsia"/>
          </w:rPr>
          <w:t>）</w:t>
        </w:r>
      </w:ins>
      <w:del w:id="795" w:author="誠 佐藤" w:date="2019-09-30T12:31:00Z">
        <w:r w:rsidR="006D6524" w:rsidDel="003D2F73">
          <w:rPr>
            <w:rFonts w:hint="eastAsia"/>
          </w:rPr>
          <w:delText>（</w:delText>
        </w:r>
        <w:r w:rsidR="006D6524" w:rsidDel="003D2F73">
          <w:rPr>
            <w:noProof/>
          </w:rPr>
          <w:delText>91</w:delText>
        </w:r>
        <w:r w:rsidR="006D6524" w:rsidDel="003D2F73">
          <w:rPr>
            <w:rFonts w:hint="eastAsia"/>
          </w:rPr>
          <w:delText>）</w:delText>
        </w:r>
      </w:del>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ins w:id="796" w:author="誠 佐藤" w:date="2019-09-30T12:31:00Z">
        <w:r w:rsidR="003D2F73">
          <w:rPr>
            <w:rFonts w:hint="eastAsia"/>
          </w:rPr>
          <w:t>（</w:t>
        </w:r>
        <w:r w:rsidR="003D2F73">
          <w:rPr>
            <w:noProof/>
          </w:rPr>
          <w:t>15</w:t>
        </w:r>
        <w:r w:rsidR="003D2F73">
          <w:rPr>
            <w:rFonts w:hint="eastAsia"/>
          </w:rPr>
          <w:t>）</w:t>
        </w:r>
      </w:ins>
      <w:del w:id="797" w:author="誠 佐藤" w:date="2019-09-30T12:31:00Z">
        <w:r w:rsidR="006D6524" w:rsidDel="003D2F73">
          <w:rPr>
            <w:rFonts w:hint="eastAsia"/>
          </w:rPr>
          <w:delText>（</w:delText>
        </w:r>
        <w:r w:rsidR="006D6524" w:rsidDel="003D2F73">
          <w:rPr>
            <w:noProof/>
          </w:rPr>
          <w:delText>15</w:delText>
        </w:r>
        <w:r w:rsidR="006D6524" w:rsidDel="003D2F73">
          <w:rPr>
            <w:rFonts w:hint="eastAsia"/>
          </w:rPr>
          <w:delText>）</w:delText>
        </w:r>
      </w:del>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ins w:id="798" w:author="誠 佐藤" w:date="2019-09-30T12:31:00Z">
        <w:r w:rsidR="003D2F73">
          <w:rPr>
            <w:rFonts w:hint="eastAsia"/>
          </w:rPr>
          <w:t>（</w:t>
        </w:r>
        <w:r w:rsidR="003D2F73">
          <w:rPr>
            <w:noProof/>
          </w:rPr>
          <w:t>92</w:t>
        </w:r>
        <w:r w:rsidR="003D2F73">
          <w:rPr>
            <w:rFonts w:hint="eastAsia"/>
          </w:rPr>
          <w:t>）</w:t>
        </w:r>
      </w:ins>
      <w:del w:id="799" w:author="誠 佐藤" w:date="2019-09-30T12:31:00Z">
        <w:r w:rsidR="006D6524" w:rsidDel="003D2F73">
          <w:rPr>
            <w:rFonts w:hint="eastAsia"/>
          </w:rPr>
          <w:delText>（</w:delText>
        </w:r>
        <w:r w:rsidR="006D6524" w:rsidDel="003D2F73">
          <w:rPr>
            <w:noProof/>
          </w:rPr>
          <w:delText>92</w:delText>
        </w:r>
        <w:r w:rsidR="006D6524" w:rsidDel="003D2F73">
          <w:rPr>
            <w:rFonts w:hint="eastAsia"/>
          </w:rPr>
          <w:delText>）</w:delText>
        </w:r>
      </w:del>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ins w:id="800" w:author="誠 佐藤" w:date="2019-09-30T12:31:00Z">
        <w:r w:rsidR="003D2F73">
          <w:rPr>
            <w:rFonts w:hint="eastAsia"/>
          </w:rPr>
          <w:t>表</w:t>
        </w:r>
        <w:r w:rsidR="003D2F73">
          <w:rPr>
            <w:rFonts w:hint="eastAsia"/>
          </w:rPr>
          <w:t xml:space="preserve"> </w:t>
        </w:r>
        <w:r w:rsidR="003D2F73">
          <w:rPr>
            <w:noProof/>
          </w:rPr>
          <w:t>5</w:t>
        </w:r>
      </w:ins>
      <w:del w:id="801"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5</w:delText>
        </w:r>
      </w:del>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ins w:id="802" w:author="誠 佐藤" w:date="2019-09-30T12:31:00Z">
        <w:r w:rsidR="003D2F73">
          <w:rPr>
            <w:rFonts w:hint="eastAsia"/>
          </w:rPr>
          <w:t>（</w:t>
        </w:r>
        <w:r w:rsidR="003D2F73">
          <w:rPr>
            <w:noProof/>
          </w:rPr>
          <w:t>91</w:t>
        </w:r>
        <w:r w:rsidR="003D2F73">
          <w:rPr>
            <w:rFonts w:hint="eastAsia"/>
          </w:rPr>
          <w:t>）</w:t>
        </w:r>
      </w:ins>
      <w:del w:id="803" w:author="誠 佐藤" w:date="2019-09-30T12:31:00Z">
        <w:r w:rsidR="006D6524" w:rsidDel="003D2F73">
          <w:rPr>
            <w:rFonts w:hint="eastAsia"/>
          </w:rPr>
          <w:delText>（</w:delText>
        </w:r>
        <w:r w:rsidR="006D6524" w:rsidDel="003D2F73">
          <w:rPr>
            <w:noProof/>
          </w:rPr>
          <w:delText>91</w:delText>
        </w:r>
        <w:r w:rsidR="006D6524" w:rsidDel="003D2F73">
          <w:rPr>
            <w:rFonts w:hint="eastAsia"/>
          </w:rPr>
          <w:delText>）</w:delText>
        </w:r>
      </w:del>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ins w:id="804" w:author="誠 佐藤" w:date="2019-09-30T12:31:00Z">
        <w:r w:rsidR="003D2F73">
          <w:rPr>
            <w:rFonts w:hint="eastAsia"/>
          </w:rPr>
          <w:t>（</w:t>
        </w:r>
        <w:r w:rsidR="003D2F73">
          <w:rPr>
            <w:noProof/>
          </w:rPr>
          <w:t>92</w:t>
        </w:r>
        <w:r w:rsidR="003D2F73">
          <w:rPr>
            <w:rFonts w:hint="eastAsia"/>
          </w:rPr>
          <w:t>）</w:t>
        </w:r>
      </w:ins>
      <w:del w:id="805" w:author="誠 佐藤" w:date="2019-09-30T12:31:00Z">
        <w:r w:rsidR="006D6524" w:rsidDel="003D2F73">
          <w:rPr>
            <w:rFonts w:hint="eastAsia"/>
          </w:rPr>
          <w:delText>（</w:delText>
        </w:r>
        <w:r w:rsidR="006D6524" w:rsidDel="003D2F73">
          <w:rPr>
            <w:noProof/>
          </w:rPr>
          <w:delText>92</w:delText>
        </w:r>
        <w:r w:rsidR="006D6524" w:rsidDel="003D2F73">
          <w:rPr>
            <w:rFonts w:hint="eastAsia"/>
          </w:rPr>
          <w:delText>）</w:delText>
        </w:r>
      </w:del>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ins w:id="806" w:author="誠 佐藤" w:date="2019-09-30T12:31:00Z">
        <w:r w:rsidR="003D2F73">
          <w:rPr>
            <w:rFonts w:hint="eastAsia"/>
          </w:rPr>
          <w:t>付録</w:t>
        </w:r>
        <w:r w:rsidR="003D2F73">
          <w:rPr>
            <w:rFonts w:hint="eastAsia"/>
          </w:rPr>
          <w:t>11</w:t>
        </w:r>
        <w:r w:rsidR="003D2F73">
          <w:rPr>
            <w:rFonts w:hint="eastAsia"/>
          </w:rPr>
          <w:t>．</w:t>
        </w:r>
      </w:ins>
      <w:del w:id="807" w:author="誠 佐藤" w:date="2019-09-30T12:31:00Z">
        <w:r w:rsidR="006D6524" w:rsidDel="003D2F73">
          <w:rPr>
            <w:rFonts w:hint="eastAsia"/>
          </w:rPr>
          <w:delText>付録</w:delText>
        </w:r>
        <w:r w:rsidR="006D6524" w:rsidDel="003D2F73">
          <w:rPr>
            <w:rFonts w:hint="eastAsia"/>
          </w:rPr>
          <w:delText>11</w:delText>
        </w:r>
        <w:r w:rsidR="006D6524" w:rsidDel="003D2F73">
          <w:rPr>
            <w:rFonts w:hint="eastAsia"/>
          </w:rPr>
          <w:delText>．</w:delText>
        </w:r>
      </w:del>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4A55AE">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808"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808"/>
          </w:p>
        </w:tc>
      </w:tr>
      <w:tr w:rsidR="00672A21" w14:paraId="40C4395B" w14:textId="77777777" w:rsidTr="00672A21">
        <w:tc>
          <w:tcPr>
            <w:tcW w:w="8687" w:type="dxa"/>
            <w:vAlign w:val="center"/>
          </w:tcPr>
          <w:p w14:paraId="18DC6A31" w14:textId="77777777" w:rsidR="00672A21" w:rsidRDefault="004A55AE">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809"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809"/>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4A55AE">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810"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810"/>
          </w:p>
        </w:tc>
      </w:tr>
    </w:tbl>
    <w:p w14:paraId="1302BE99" w14:textId="77777777" w:rsidR="006E50AD" w:rsidRDefault="006E50AD">
      <w:pPr>
        <w:pStyle w:val="af7"/>
      </w:pPr>
    </w:p>
    <w:p w14:paraId="6B56BA3D" w14:textId="1BC32855" w:rsidR="006E50AD" w:rsidRPr="00EA0646" w:rsidRDefault="006E50AD" w:rsidP="006E50AD">
      <w:pPr>
        <w:pStyle w:val="afe"/>
      </w:pPr>
      <w:bookmarkStart w:id="811"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811"/>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4A55AE">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4A55AE">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4A55AE">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5816B990"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ins w:id="812" w:author="誠 佐藤" w:date="2019-09-30T12:31:00Z">
        <w:r w:rsidR="003D2F73">
          <w:rPr>
            <w:rFonts w:hint="eastAsia"/>
          </w:rPr>
          <w:t>付録</w:t>
        </w:r>
        <w:r w:rsidR="003D2F73">
          <w:rPr>
            <w:rFonts w:hint="eastAsia"/>
          </w:rPr>
          <w:t>23</w:t>
        </w:r>
        <w:r w:rsidR="003D2F73">
          <w:rPr>
            <w:rFonts w:hint="eastAsia"/>
          </w:rPr>
          <w:t>．</w:t>
        </w:r>
      </w:ins>
      <w:del w:id="813"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ins w:id="814" w:author="誠 佐藤" w:date="2019-09-30T12:31:00Z">
        <w:r w:rsidR="003D2F73" w:rsidRPr="00477F45">
          <w:rPr>
            <w:rFonts w:hint="eastAsia"/>
          </w:rPr>
          <w:t>（</w:t>
        </w:r>
        <w:r w:rsidR="003D2F73">
          <w:rPr>
            <w:noProof/>
          </w:rPr>
          <w:t>123</w:t>
        </w:r>
        <w:r w:rsidR="003D2F73" w:rsidRPr="00477F45">
          <w:rPr>
            <w:rFonts w:hint="eastAsia"/>
          </w:rPr>
          <w:t>）</w:t>
        </w:r>
      </w:ins>
      <w:del w:id="815" w:author="誠 佐藤" w:date="2019-09-30T12:31:00Z">
        <w:r w:rsidR="006D6524" w:rsidRPr="00477F45" w:rsidDel="003D2F73">
          <w:rPr>
            <w:rFonts w:hint="eastAsia"/>
          </w:rPr>
          <w:delText>（</w:delText>
        </w:r>
        <w:r w:rsidR="006D6524" w:rsidDel="003D2F73">
          <w:rPr>
            <w:noProof/>
          </w:rPr>
          <w:delText>123</w:delText>
        </w:r>
        <w:r w:rsidR="006D6524" w:rsidRPr="00477F45" w:rsidDel="003D2F73">
          <w:rPr>
            <w:rFonts w:hint="eastAsia"/>
          </w:rPr>
          <w:delText>）</w:delText>
        </w:r>
      </w:del>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i,k</m:t>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ins w:id="816" w:author="誠 佐藤" w:date="2019-09-30T12:31:00Z">
        <w:r w:rsidR="003D2F73">
          <w:rPr>
            <w:rFonts w:hint="eastAsia"/>
          </w:rPr>
          <w:t>（</w:t>
        </w:r>
        <w:r w:rsidR="003D2F73">
          <w:rPr>
            <w:noProof/>
          </w:rPr>
          <w:t>94</w:t>
        </w:r>
        <w:r w:rsidR="003D2F73">
          <w:rPr>
            <w:rFonts w:hint="eastAsia"/>
          </w:rPr>
          <w:t>）</w:t>
        </w:r>
      </w:ins>
      <w:del w:id="817" w:author="誠 佐藤" w:date="2019-09-30T12:31:00Z">
        <w:r w:rsidR="006D6524" w:rsidDel="003D2F73">
          <w:rPr>
            <w:rFonts w:hint="eastAsia"/>
          </w:rPr>
          <w:delText>（</w:delText>
        </w:r>
        <w:r w:rsidR="006D6524" w:rsidDel="003D2F73">
          <w:rPr>
            <w:noProof/>
          </w:rPr>
          <w:delText>94</w:delText>
        </w:r>
        <w:r w:rsidR="006D6524" w:rsidDel="003D2F73">
          <w:rPr>
            <w:rFonts w:hint="eastAsia"/>
          </w:rPr>
          <w:delText>）</w:delText>
        </w:r>
      </w:del>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AD42FED" w:rsidR="004E7FDB" w:rsidRPr="00352D3D" w:rsidRDefault="004A55AE"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27E1653C" w:rsidR="004E7FDB" w:rsidRDefault="004E7FDB">
            <w:pPr>
              <w:pStyle w:val="af9"/>
            </w:pPr>
            <w:bookmarkStart w:id="818"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818"/>
          </w:p>
        </w:tc>
      </w:tr>
      <w:tr w:rsidR="004E7FDB" w:rsidRPr="00477F45" w14:paraId="6DC0D2B4" w14:textId="77777777" w:rsidTr="003B1312">
        <w:tc>
          <w:tcPr>
            <w:tcW w:w="8618" w:type="dxa"/>
          </w:tcPr>
          <w:p w14:paraId="1E2179F3" w14:textId="77777777" w:rsidR="004E7FDB" w:rsidRDefault="004A55AE"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bl>
    <w:p w14:paraId="19602F97" w14:textId="72ADA27A"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ins w:id="819" w:author="誠 佐藤" w:date="2019-09-30T12:31:00Z">
        <w:r w:rsidR="003D2F73">
          <w:rPr>
            <w:rFonts w:hint="eastAsia"/>
          </w:rPr>
          <w:t>（</w:t>
        </w:r>
        <w:r w:rsidR="003D2F73">
          <w:rPr>
            <w:noProof/>
          </w:rPr>
          <w:t>94</w:t>
        </w:r>
        <w:r w:rsidR="003D2F73">
          <w:rPr>
            <w:rFonts w:hint="eastAsia"/>
          </w:rPr>
          <w:t>）</w:t>
        </w:r>
      </w:ins>
      <w:del w:id="820" w:author="誠 佐藤" w:date="2019-09-30T12:31:00Z">
        <w:r w:rsidR="006D6524" w:rsidDel="003D2F73">
          <w:rPr>
            <w:rFonts w:hint="eastAsia"/>
          </w:rPr>
          <w:delText>（</w:delText>
        </w:r>
        <w:r w:rsidR="006D6524" w:rsidDel="003D2F73">
          <w:rPr>
            <w:noProof/>
          </w:rPr>
          <w:delText>94</w:delText>
        </w:r>
        <w:r w:rsidR="006D6524" w:rsidDel="003D2F73">
          <w:rPr>
            <w:rFonts w:hint="eastAsia"/>
          </w:rPr>
          <w:delText>）</w:delText>
        </w:r>
      </w:del>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ins w:id="821" w:author="誠 佐藤" w:date="2019-09-30T12:31:00Z">
        <w:r w:rsidR="003D2F73">
          <w:rPr>
            <w:rFonts w:hint="eastAsia"/>
          </w:rPr>
          <w:t>（</w:t>
        </w:r>
        <w:r w:rsidR="003D2F73">
          <w:rPr>
            <w:noProof/>
          </w:rPr>
          <w:t>97</w:t>
        </w:r>
        <w:r w:rsidR="003D2F73">
          <w:rPr>
            <w:rFonts w:hint="eastAsia"/>
          </w:rPr>
          <w:t>）</w:t>
        </w:r>
      </w:ins>
      <w:del w:id="822" w:author="誠 佐藤" w:date="2019-09-30T12:31:00Z">
        <w:r w:rsidR="006D6524" w:rsidDel="003D2F73">
          <w:rPr>
            <w:rFonts w:hint="eastAsia"/>
          </w:rPr>
          <w:delText>（</w:delText>
        </w:r>
        <w:r w:rsidR="006D6524" w:rsidDel="003D2F73">
          <w:rPr>
            <w:noProof/>
          </w:rPr>
          <w:delText>97</w:delText>
        </w:r>
        <w:r w:rsidR="006D6524" w:rsidDel="003D2F73">
          <w:rPr>
            <w:rFonts w:hint="eastAsia"/>
          </w:rPr>
          <w:delText>）</w:delText>
        </w:r>
      </w:del>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ins w:id="823" w:author="誠 佐藤" w:date="2019-09-30T12:31:00Z">
        <w:r w:rsidR="003D2F73">
          <w:rPr>
            <w:rFonts w:hint="eastAsia"/>
          </w:rPr>
          <w:t>（</w:t>
        </w:r>
        <w:r w:rsidR="003D2F73">
          <w:rPr>
            <w:noProof/>
          </w:rPr>
          <w:t>99</w:t>
        </w:r>
        <w:r w:rsidR="003D2F73">
          <w:rPr>
            <w:rFonts w:hint="eastAsia"/>
          </w:rPr>
          <w:t>）</w:t>
        </w:r>
      </w:ins>
      <w:del w:id="824" w:author="誠 佐藤" w:date="2019-09-30T12:31:00Z">
        <w:r w:rsidR="006D6524" w:rsidDel="003D2F73">
          <w:rPr>
            <w:rFonts w:hint="eastAsia"/>
          </w:rPr>
          <w:delText>（</w:delText>
        </w:r>
        <w:r w:rsidR="006D6524" w:rsidDel="003D2F73">
          <w:rPr>
            <w:noProof/>
          </w:rPr>
          <w:delText>99</w:delText>
        </w:r>
        <w:r w:rsidR="006D6524" w:rsidDel="003D2F73">
          <w:rPr>
            <w:rFonts w:hint="eastAsia"/>
          </w:rPr>
          <w:delText>）</w:delText>
        </w:r>
      </w:del>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ins w:id="825" w:author="誠 佐藤" w:date="2019-09-30T12:31:00Z">
        <w:r w:rsidR="003D2F73">
          <w:rPr>
            <w:rFonts w:hint="eastAsia"/>
          </w:rPr>
          <w:t>（</w:t>
        </w:r>
        <w:r w:rsidR="003D2F73">
          <w:rPr>
            <w:noProof/>
          </w:rPr>
          <w:t>100</w:t>
        </w:r>
        <w:r w:rsidR="003D2F73">
          <w:rPr>
            <w:rFonts w:hint="eastAsia"/>
          </w:rPr>
          <w:t>）</w:t>
        </w:r>
      </w:ins>
      <w:del w:id="826" w:author="誠 佐藤" w:date="2019-09-30T12:31:00Z">
        <w:r w:rsidR="006D6524" w:rsidDel="003D2F73">
          <w:rPr>
            <w:rFonts w:hint="eastAsia"/>
          </w:rPr>
          <w:delText>（</w:delText>
        </w:r>
        <w:r w:rsidR="006D6524" w:rsidDel="003D2F73">
          <w:rPr>
            <w:noProof/>
          </w:rPr>
          <w:delText>100</w:delText>
        </w:r>
        <w:r w:rsidR="006D6524" w:rsidDel="003D2F73">
          <w:rPr>
            <w:rFonts w:hint="eastAsia"/>
          </w:rPr>
          <w:delText>）</w:delText>
        </w:r>
      </w:del>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4A55AE"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1A37FA64" w:rsidR="004E7FDB" w:rsidRPr="00477F45" w:rsidRDefault="003D66EF">
            <w:pPr>
              <w:pStyle w:val="af9"/>
            </w:pPr>
            <w:bookmarkStart w:id="827"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827"/>
          </w:p>
        </w:tc>
      </w:tr>
      <w:tr w:rsidR="004E7FDB" w:rsidRPr="00477F45" w14:paraId="458B52F6" w14:textId="77777777" w:rsidTr="003B1312">
        <w:tc>
          <w:tcPr>
            <w:tcW w:w="8618" w:type="dxa"/>
          </w:tcPr>
          <w:p w14:paraId="7E584667" w14:textId="77777777" w:rsidR="004E7FDB" w:rsidRDefault="004A55AE"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317218BD" w:rsidR="004E7FDB" w:rsidRPr="003C415A" w:rsidRDefault="004A55AE"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163" w:type="dxa"/>
            <w:vAlign w:val="center"/>
          </w:tcPr>
          <w:p w14:paraId="7FC8D09B" w14:textId="3CB1C5DE" w:rsidR="004E7FDB" w:rsidRPr="00477F45" w:rsidRDefault="003D66EF">
            <w:pPr>
              <w:pStyle w:val="af9"/>
            </w:pPr>
            <w:bookmarkStart w:id="828"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828"/>
          </w:p>
        </w:tc>
      </w:tr>
      <w:tr w:rsidR="004E7FDB" w:rsidRPr="00477F45" w14:paraId="23A6C824" w14:textId="77777777" w:rsidTr="003B1312">
        <w:tc>
          <w:tcPr>
            <w:tcW w:w="8618" w:type="dxa"/>
          </w:tcPr>
          <w:p w14:paraId="1D3DBF7B" w14:textId="0F153440" w:rsidR="004E7FDB" w:rsidRPr="00207C40" w:rsidRDefault="004A55AE"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829"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829"/>
          </w:p>
        </w:tc>
      </w:tr>
    </w:tbl>
    <w:p w14:paraId="5058E27F" w14:textId="502A31E5"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ins w:id="830" w:author="誠 佐藤" w:date="2019-09-30T12:31:00Z">
        <w:r w:rsidR="003D2F73">
          <w:rPr>
            <w:rFonts w:hint="eastAsia"/>
          </w:rPr>
          <w:t>付録</w:t>
        </w:r>
        <w:r w:rsidR="003D2F73">
          <w:rPr>
            <w:rFonts w:hint="eastAsia"/>
          </w:rPr>
          <w:t>23</w:t>
        </w:r>
        <w:r w:rsidR="003D2F73">
          <w:rPr>
            <w:rFonts w:hint="eastAsia"/>
          </w:rPr>
          <w:t>．</w:t>
        </w:r>
      </w:ins>
      <w:del w:id="831" w:author="誠 佐藤" w:date="2019-09-30T12:31:00Z">
        <w:r w:rsidR="006D6524" w:rsidDel="003D2F73">
          <w:rPr>
            <w:rFonts w:hint="eastAsia"/>
          </w:rPr>
          <w:delText>付録</w:delText>
        </w:r>
        <w:r w:rsidR="006D6524" w:rsidDel="003D2F73">
          <w:rPr>
            <w:rFonts w:hint="eastAsia"/>
          </w:rPr>
          <w:delText>23</w:delText>
        </w:r>
        <w:r w:rsidR="006D6524" w:rsidDel="003D2F73">
          <w:rPr>
            <w:rFonts w:hint="eastAsia"/>
          </w:rPr>
          <w:delText>．</w:delText>
        </w:r>
      </w:del>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ins w:id="832" w:author="誠 佐藤" w:date="2019-09-30T12:31:00Z">
        <w:r w:rsidR="003D2F73">
          <w:rPr>
            <w:rFonts w:hint="eastAsia"/>
          </w:rPr>
          <w:t>（</w:t>
        </w:r>
        <w:r w:rsidR="003D2F73">
          <w:rPr>
            <w:noProof/>
          </w:rPr>
          <w:t>101</w:t>
        </w:r>
        <w:r w:rsidR="003D2F73">
          <w:rPr>
            <w:rFonts w:hint="eastAsia"/>
          </w:rPr>
          <w:t>）</w:t>
        </w:r>
      </w:ins>
      <w:del w:id="833" w:author="誠 佐藤" w:date="2019-09-30T12:31:00Z">
        <w:r w:rsidR="006D6524" w:rsidDel="003D2F73">
          <w:rPr>
            <w:rFonts w:hint="eastAsia"/>
          </w:rPr>
          <w:delText>（</w:delText>
        </w:r>
        <w:r w:rsidR="006D6524" w:rsidDel="003D2F73">
          <w:rPr>
            <w:noProof/>
          </w:rPr>
          <w:delText>101</w:delText>
        </w:r>
        <w:r w:rsidR="006D6524" w:rsidDel="003D2F73">
          <w:rPr>
            <w:rFonts w:hint="eastAsia"/>
          </w:rPr>
          <w:delText>）</w:delText>
        </w:r>
      </w:del>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4A55AE"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834"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834"/>
          </w:p>
        </w:tc>
      </w:tr>
    </w:tbl>
    <w:p w14:paraId="0437F2D7" w14:textId="77777777" w:rsidR="00DB43D9" w:rsidRDefault="00DB43D9" w:rsidP="002F6AC2"/>
    <w:p w14:paraId="716BDA60" w14:textId="4C732EEB" w:rsidR="004E7FDB" w:rsidRDefault="004E7FDB">
      <w:pPr>
        <w:pStyle w:val="af7"/>
      </w:pPr>
      <w:r>
        <w:rPr>
          <w:rFonts w:hint="eastAsia"/>
        </w:rPr>
        <w:lastRenderedPageBreak/>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ins w:id="835" w:author="誠 佐藤" w:date="2019-09-30T12:31:00Z">
        <w:r w:rsidR="003D2F73">
          <w:rPr>
            <w:rFonts w:hint="eastAsia"/>
          </w:rPr>
          <w:t>表</w:t>
        </w:r>
        <w:r w:rsidR="003D2F73">
          <w:rPr>
            <w:rFonts w:hint="eastAsia"/>
          </w:rPr>
          <w:t xml:space="preserve"> </w:t>
        </w:r>
        <w:r w:rsidR="003D2F73">
          <w:rPr>
            <w:noProof/>
          </w:rPr>
          <w:t>6</w:t>
        </w:r>
      </w:ins>
      <w:del w:id="836"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6</w:delText>
        </w:r>
      </w:del>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837"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837"/>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4A55AE">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4A55AE">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99A355E"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ins w:id="838" w:author="誠 佐藤" w:date="2019-09-30T12:31:00Z">
        <w:r w:rsidR="003D2F73">
          <w:rPr>
            <w:rFonts w:hint="eastAsia"/>
          </w:rPr>
          <w:t>表</w:t>
        </w:r>
        <w:r w:rsidR="003D2F73">
          <w:rPr>
            <w:rFonts w:hint="eastAsia"/>
          </w:rPr>
          <w:t xml:space="preserve"> </w:t>
        </w:r>
        <w:r w:rsidR="003D2F73">
          <w:rPr>
            <w:noProof/>
          </w:rPr>
          <w:t>7</w:t>
        </w:r>
      </w:ins>
      <w:del w:id="839"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7</w:delText>
        </w:r>
      </w:del>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840"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840"/>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4A55AE">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841" w:name="_Ref17307753"/>
      <w:bookmarkStart w:id="842" w:name="_Toc20739139"/>
      <w:r>
        <w:rPr>
          <w:rFonts w:hint="eastAsia"/>
        </w:rPr>
        <w:lastRenderedPageBreak/>
        <w:t>窓の開閉と空調発停の切り替え</w:t>
      </w:r>
      <w:bookmarkEnd w:id="841"/>
      <w:bookmarkEnd w:id="842"/>
    </w:p>
    <w:p w14:paraId="0807D3F4" w14:textId="2A09F89F"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ins w:id="843" w:author="誠 佐藤" w:date="2019-09-30T12:31:00Z">
        <w:r w:rsidR="003D2F73">
          <w:rPr>
            <w:rFonts w:hint="eastAsia"/>
          </w:rPr>
          <w:t>図</w:t>
        </w:r>
        <w:r w:rsidR="003D2F73">
          <w:rPr>
            <w:rFonts w:hint="eastAsia"/>
          </w:rPr>
          <w:t xml:space="preserve"> </w:t>
        </w:r>
        <w:r w:rsidR="003D2F73">
          <w:rPr>
            <w:noProof/>
          </w:rPr>
          <w:t>4</w:t>
        </w:r>
      </w:ins>
      <w:del w:id="844" w:author="誠 佐藤" w:date="2019-09-30T12:31:00Z">
        <w:r w:rsidR="006D6524" w:rsidDel="003D2F73">
          <w:rPr>
            <w:rFonts w:hint="eastAsia"/>
          </w:rPr>
          <w:delText>図</w:delText>
        </w:r>
        <w:r w:rsidR="006D6524" w:rsidDel="003D2F73">
          <w:rPr>
            <w:rFonts w:hint="eastAsia"/>
          </w:rPr>
          <w:delText xml:space="preserve"> </w:delText>
        </w:r>
        <w:r w:rsidR="006D6524" w:rsidDel="003D2F73">
          <w:rPr>
            <w:noProof/>
          </w:rPr>
          <w:delText>4</w:delText>
        </w:r>
      </w:del>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071B0B8"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ins w:id="845" w:author="誠 佐藤" w:date="2019-09-30T12:31:00Z">
        <w:r w:rsidR="003D2F73">
          <w:rPr>
            <w:rFonts w:hint="eastAsia"/>
          </w:rPr>
          <w:t>（</w:t>
        </w:r>
        <w:r w:rsidR="003D2F73">
          <w:rPr>
            <w:noProof/>
          </w:rPr>
          <w:t>102</w:t>
        </w:r>
        <w:r w:rsidR="003D2F73">
          <w:rPr>
            <w:rFonts w:hint="eastAsia"/>
          </w:rPr>
          <w:t>）</w:t>
        </w:r>
      </w:ins>
      <w:del w:id="846" w:author="誠 佐藤" w:date="2019-09-30T12:31:00Z">
        <w:r w:rsidR="006D6524" w:rsidDel="003D2F73">
          <w:rPr>
            <w:rFonts w:hint="eastAsia"/>
          </w:rPr>
          <w:delText>（</w:delText>
        </w:r>
        <w:r w:rsidR="006D6524" w:rsidDel="003D2F73">
          <w:rPr>
            <w:noProof/>
          </w:rPr>
          <w:delText>102</w:delText>
        </w:r>
        <w:r w:rsidR="006D6524" w:rsidDel="003D2F73">
          <w:rPr>
            <w:rFonts w:hint="eastAsia"/>
          </w:rPr>
          <w:delText>）</w:delText>
        </w:r>
      </w:del>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4A55AE"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84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847"/>
          </w:p>
        </w:tc>
      </w:tr>
    </w:tbl>
    <w:p w14:paraId="491D2BCE" w14:textId="5AE34138"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ins w:id="848" w:author="誠 佐藤" w:date="2019-09-30T12:31:00Z">
        <w:r w:rsidR="003D2F73">
          <w:rPr>
            <w:rFonts w:hint="eastAsia"/>
          </w:rPr>
          <w:t>付録</w:t>
        </w:r>
        <w:r w:rsidR="003D2F73">
          <w:rPr>
            <w:rFonts w:hint="eastAsia"/>
          </w:rPr>
          <w:t>35</w:t>
        </w:r>
        <w:r w:rsidR="003D2F73">
          <w:rPr>
            <w:rFonts w:hint="eastAsia"/>
          </w:rPr>
          <w:t>．</w:t>
        </w:r>
      </w:ins>
      <w:del w:id="849" w:author="誠 佐藤" w:date="2019-09-30T12:31:00Z">
        <w:r w:rsidR="006D6524" w:rsidDel="003D2F73">
          <w:rPr>
            <w:rFonts w:hint="eastAsia"/>
          </w:rPr>
          <w:delText>付録</w:delText>
        </w:r>
        <w:r w:rsidR="006D6524" w:rsidDel="003D2F73">
          <w:rPr>
            <w:rFonts w:hint="eastAsia"/>
          </w:rPr>
          <w:delText>35</w:delText>
        </w:r>
        <w:r w:rsidR="006D6524" w:rsidDel="003D2F73">
          <w:rPr>
            <w:rFonts w:hint="eastAsia"/>
          </w:rPr>
          <w:delText>．</w:delText>
        </w:r>
      </w:del>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ins w:id="850" w:author="誠 佐藤" w:date="2019-09-30T12:31:00Z">
        <w:r w:rsidR="003D2F73">
          <w:rPr>
            <w:rFonts w:hint="eastAsia"/>
          </w:rPr>
          <w:t>図</w:t>
        </w:r>
        <w:r w:rsidR="003D2F73">
          <w:rPr>
            <w:rFonts w:hint="eastAsia"/>
          </w:rPr>
          <w:t xml:space="preserve"> </w:t>
        </w:r>
        <w:r w:rsidR="003D2F73">
          <w:rPr>
            <w:noProof/>
          </w:rPr>
          <w:t>4</w:t>
        </w:r>
      </w:ins>
      <w:del w:id="851" w:author="誠 佐藤" w:date="2019-09-30T12:31:00Z">
        <w:r w:rsidR="006D6524" w:rsidDel="003D2F73">
          <w:rPr>
            <w:rFonts w:hint="eastAsia"/>
          </w:rPr>
          <w:delText>図</w:delText>
        </w:r>
        <w:r w:rsidR="006D6524" w:rsidDel="003D2F73">
          <w:rPr>
            <w:rFonts w:hint="eastAsia"/>
          </w:rPr>
          <w:delText xml:space="preserve"> </w:delText>
        </w:r>
        <w:r w:rsidR="006D6524" w:rsidDel="003D2F73">
          <w:rPr>
            <w:noProof/>
          </w:rPr>
          <w:delText>4</w:delText>
        </w:r>
      </w:del>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852"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852"/>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853" w:name="_Ref536120845"/>
      <w:bookmarkStart w:id="854" w:name="_Toc20739140"/>
      <w:r>
        <w:rPr>
          <w:rFonts w:hint="eastAsia"/>
        </w:rPr>
        <w:lastRenderedPageBreak/>
        <w:t>家具の熱容量・熱コンダクタンスと備品等の湿気容量・湿気コンダクタンスの計算</w:t>
      </w:r>
      <w:bookmarkEnd w:id="853"/>
      <w:bookmarkEnd w:id="854"/>
    </w:p>
    <w:p w14:paraId="4D235A96" w14:textId="0F307738"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ins w:id="855" w:author="誠 佐藤" w:date="2019-09-30T12:31:00Z">
        <w:r w:rsidR="003D2F73">
          <w:rPr>
            <w:rFonts w:hint="eastAsia"/>
          </w:rPr>
          <w:t>（</w:t>
        </w:r>
        <w:r w:rsidR="003D2F73">
          <w:rPr>
            <w:noProof/>
          </w:rPr>
          <w:t>103</w:t>
        </w:r>
        <w:r w:rsidR="003D2F73">
          <w:rPr>
            <w:rFonts w:hint="eastAsia"/>
          </w:rPr>
          <w:t>）</w:t>
        </w:r>
      </w:ins>
      <w:del w:id="856" w:author="誠 佐藤" w:date="2019-09-30T12:31:00Z">
        <w:r w:rsidR="006D6524" w:rsidDel="003D2F73">
          <w:rPr>
            <w:rFonts w:hint="eastAsia"/>
          </w:rPr>
          <w:delText>（</w:delText>
        </w:r>
        <w:r w:rsidR="006D6524" w:rsidDel="003D2F73">
          <w:rPr>
            <w:noProof/>
          </w:rPr>
          <w:delText>103</w:delText>
        </w:r>
        <w:r w:rsidR="006D6524" w:rsidDel="003D2F73">
          <w:rPr>
            <w:rFonts w:hint="eastAsia"/>
          </w:rPr>
          <w:delText>）</w:delText>
        </w:r>
      </w:del>
      <w:r>
        <w:fldChar w:fldCharType="end"/>
      </w:r>
      <w:r>
        <w:rPr>
          <w:rFonts w:hint="eastAsia"/>
        </w:rPr>
        <w:t>、</w:t>
      </w:r>
      <w:r>
        <w:fldChar w:fldCharType="begin"/>
      </w:r>
      <w:r>
        <w:instrText xml:space="preserve"> REF _Ref536109327 \h </w:instrText>
      </w:r>
      <w:r>
        <w:fldChar w:fldCharType="separate"/>
      </w:r>
      <w:ins w:id="857" w:author="誠 佐藤" w:date="2019-09-30T12:31:00Z">
        <w:r w:rsidR="003D2F73">
          <w:rPr>
            <w:rFonts w:hint="eastAsia"/>
          </w:rPr>
          <w:t>（</w:t>
        </w:r>
        <w:r w:rsidR="003D2F73">
          <w:rPr>
            <w:noProof/>
          </w:rPr>
          <w:t>104</w:t>
        </w:r>
        <w:r w:rsidR="003D2F73">
          <w:rPr>
            <w:rFonts w:hint="eastAsia"/>
          </w:rPr>
          <w:t>）</w:t>
        </w:r>
      </w:ins>
      <w:del w:id="858" w:author="誠 佐藤" w:date="2019-09-30T12:31:00Z">
        <w:r w:rsidR="006D6524" w:rsidDel="003D2F73">
          <w:rPr>
            <w:rFonts w:hint="eastAsia"/>
          </w:rPr>
          <w:delText>（</w:delText>
        </w:r>
        <w:r w:rsidR="006D6524" w:rsidDel="003D2F73">
          <w:rPr>
            <w:noProof/>
          </w:rPr>
          <w:delText>104</w:delText>
        </w:r>
        <w:r w:rsidR="006D6524" w:rsidDel="003D2F73">
          <w:rPr>
            <w:rFonts w:hint="eastAsia"/>
          </w:rPr>
          <w:delText>）</w:delText>
        </w:r>
      </w:del>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4A55AE"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859"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859"/>
          </w:p>
        </w:tc>
      </w:tr>
      <w:tr w:rsidR="00951E33" w:rsidRPr="00477F45" w14:paraId="2CE3BA80" w14:textId="77777777" w:rsidTr="00951E33">
        <w:tc>
          <w:tcPr>
            <w:tcW w:w="8618" w:type="dxa"/>
          </w:tcPr>
          <w:p w14:paraId="505FE95C" w14:textId="77777777" w:rsidR="00951E33" w:rsidRDefault="004A55AE"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860"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860"/>
          </w:p>
        </w:tc>
      </w:tr>
    </w:tbl>
    <w:p w14:paraId="37768762" w14:textId="18870FB8"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ins w:id="861" w:author="誠 佐藤" w:date="2019-09-30T12:31:00Z">
        <w:r w:rsidR="003D2F73">
          <w:rPr>
            <w:rFonts w:hint="eastAsia"/>
          </w:rPr>
          <w:t>（</w:t>
        </w:r>
        <w:r w:rsidR="003D2F73">
          <w:rPr>
            <w:noProof/>
          </w:rPr>
          <w:t>105</w:t>
        </w:r>
        <w:r w:rsidR="003D2F73">
          <w:rPr>
            <w:rFonts w:hint="eastAsia"/>
          </w:rPr>
          <w:t>）</w:t>
        </w:r>
      </w:ins>
      <w:del w:id="862" w:author="誠 佐藤" w:date="2019-09-30T12:31:00Z">
        <w:r w:rsidR="006D6524" w:rsidDel="003D2F73">
          <w:rPr>
            <w:rFonts w:hint="eastAsia"/>
          </w:rPr>
          <w:delText>（</w:delText>
        </w:r>
        <w:r w:rsidR="006D6524" w:rsidDel="003D2F73">
          <w:rPr>
            <w:noProof/>
          </w:rPr>
          <w:delText>105</w:delText>
        </w:r>
        <w:r w:rsidR="006D6524" w:rsidDel="003D2F73">
          <w:rPr>
            <w:rFonts w:hint="eastAsia"/>
          </w:rPr>
          <w:delText>）</w:delText>
        </w:r>
      </w:del>
      <w:r>
        <w:fldChar w:fldCharType="end"/>
      </w:r>
      <w:r>
        <w:rPr>
          <w:rFonts w:hint="eastAsia"/>
        </w:rPr>
        <w:t>、</w:t>
      </w:r>
      <w:r>
        <w:fldChar w:fldCharType="begin"/>
      </w:r>
      <w:r>
        <w:instrText xml:space="preserve"> REF _Ref536109392 \h </w:instrText>
      </w:r>
      <w:r>
        <w:fldChar w:fldCharType="separate"/>
      </w:r>
      <w:ins w:id="863" w:author="誠 佐藤" w:date="2019-09-30T12:31:00Z">
        <w:r w:rsidR="003D2F73">
          <w:rPr>
            <w:rFonts w:hint="eastAsia"/>
          </w:rPr>
          <w:t>（</w:t>
        </w:r>
        <w:r w:rsidR="003D2F73">
          <w:rPr>
            <w:noProof/>
          </w:rPr>
          <w:t>106</w:t>
        </w:r>
        <w:r w:rsidR="003D2F73">
          <w:rPr>
            <w:rFonts w:hint="eastAsia"/>
          </w:rPr>
          <w:t>）</w:t>
        </w:r>
      </w:ins>
      <w:del w:id="864" w:author="誠 佐藤" w:date="2019-09-30T12:31:00Z">
        <w:r w:rsidR="006D6524" w:rsidDel="003D2F73">
          <w:rPr>
            <w:rFonts w:hint="eastAsia"/>
          </w:rPr>
          <w:delText>（</w:delText>
        </w:r>
        <w:r w:rsidR="006D6524" w:rsidDel="003D2F73">
          <w:rPr>
            <w:noProof/>
          </w:rPr>
          <w:delText>106</w:delText>
        </w:r>
        <w:r w:rsidR="006D6524" w:rsidDel="003D2F73">
          <w:rPr>
            <w:rFonts w:hint="eastAsia"/>
          </w:rPr>
          <w:delText>）</w:delText>
        </w:r>
      </w:del>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4A55AE"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865"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865"/>
          </w:p>
        </w:tc>
      </w:tr>
      <w:tr w:rsidR="00951E33" w14:paraId="537FE3AA" w14:textId="77777777" w:rsidTr="00951E33">
        <w:tc>
          <w:tcPr>
            <w:tcW w:w="8618" w:type="dxa"/>
          </w:tcPr>
          <w:p w14:paraId="31AC785F" w14:textId="77777777" w:rsidR="00951E33" w:rsidRDefault="004A55AE"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866"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866"/>
          </w:p>
        </w:tc>
      </w:tr>
    </w:tbl>
    <w:p w14:paraId="6C4DC9FF" w14:textId="77777777" w:rsidR="00951E33" w:rsidRDefault="00951E33" w:rsidP="006E50AD"/>
    <w:p w14:paraId="7F4B2249" w14:textId="7F5D79CC" w:rsidR="00E6019F" w:rsidRDefault="0077728B" w:rsidP="003B1312">
      <w:pPr>
        <w:pStyle w:val="a1"/>
      </w:pPr>
      <w:bookmarkStart w:id="867" w:name="_Ref536125166"/>
      <w:bookmarkStart w:id="868"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867"/>
      <w:bookmarkEnd w:id="868"/>
    </w:p>
    <w:p w14:paraId="006F4508" w14:textId="0C8ABE2B"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ins w:id="869" w:author="誠 佐藤" w:date="2019-09-30T12:31:00Z">
        <w:r w:rsidR="003D2F73" w:rsidRPr="00477F45">
          <w:rPr>
            <w:rFonts w:hint="eastAsia"/>
          </w:rPr>
          <w:t>（</w:t>
        </w:r>
        <w:r w:rsidR="003D2F73">
          <w:rPr>
            <w:noProof/>
          </w:rPr>
          <w:t>107</w:t>
        </w:r>
        <w:r w:rsidR="003D2F73" w:rsidRPr="00477F45">
          <w:rPr>
            <w:rFonts w:hint="eastAsia"/>
          </w:rPr>
          <w:t>）</w:t>
        </w:r>
      </w:ins>
      <w:del w:id="870" w:author="誠 佐藤" w:date="2019-09-30T12:31:00Z">
        <w:r w:rsidR="006D6524" w:rsidRPr="00477F45" w:rsidDel="003D2F73">
          <w:rPr>
            <w:rFonts w:hint="eastAsia"/>
          </w:rPr>
          <w:delText>（</w:delText>
        </w:r>
        <w:r w:rsidR="006D6524" w:rsidDel="003D2F73">
          <w:rPr>
            <w:noProof/>
          </w:rPr>
          <w:delText>107</w:delText>
        </w:r>
        <w:r w:rsidR="006D6524" w:rsidRPr="00477F45" w:rsidDel="003D2F73">
          <w:rPr>
            <w:rFonts w:hint="eastAsia"/>
          </w:rPr>
          <w:delText>）</w:delText>
        </w:r>
      </w:del>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ins w:id="871" w:author="誠 佐藤" w:date="2019-09-30T12:31:00Z">
        <w:r w:rsidR="003D2F73" w:rsidRPr="00477F45">
          <w:rPr>
            <w:rFonts w:hint="eastAsia"/>
          </w:rPr>
          <w:t>（</w:t>
        </w:r>
        <w:r w:rsidR="003D2F73">
          <w:rPr>
            <w:noProof/>
          </w:rPr>
          <w:t>108</w:t>
        </w:r>
        <w:r w:rsidR="003D2F73" w:rsidRPr="00477F45">
          <w:rPr>
            <w:rFonts w:hint="eastAsia"/>
          </w:rPr>
          <w:t>）</w:t>
        </w:r>
      </w:ins>
      <w:del w:id="872" w:author="誠 佐藤" w:date="2019-09-30T12:31:00Z">
        <w:r w:rsidR="006D6524" w:rsidRPr="00477F45" w:rsidDel="003D2F73">
          <w:rPr>
            <w:rFonts w:hint="eastAsia"/>
          </w:rPr>
          <w:delText>（</w:delText>
        </w:r>
        <w:r w:rsidR="006D6524" w:rsidDel="003D2F73">
          <w:rPr>
            <w:noProof/>
          </w:rPr>
          <w:delText>108</w:delText>
        </w:r>
        <w:r w:rsidR="006D6524" w:rsidRPr="00477F45" w:rsidDel="003D2F73">
          <w:rPr>
            <w:rFonts w:hint="eastAsia"/>
          </w:rPr>
          <w:delText>）</w:delText>
        </w:r>
      </w:del>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4A55AE"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873"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873"/>
          </w:p>
        </w:tc>
      </w:tr>
      <w:tr w:rsidR="0077728B" w14:paraId="74EAA9BF" w14:textId="77777777" w:rsidTr="0077728B">
        <w:tc>
          <w:tcPr>
            <w:tcW w:w="8908" w:type="dxa"/>
          </w:tcPr>
          <w:p w14:paraId="5B24EB41" w14:textId="77777777" w:rsidR="0077728B" w:rsidRDefault="004A55AE"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87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874"/>
          </w:p>
        </w:tc>
      </w:tr>
    </w:tbl>
    <w:p w14:paraId="697EF3A7" w14:textId="2D30D4FB"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ins w:id="875" w:author="誠 佐藤" w:date="2019-09-30T12:31:00Z">
        <w:r w:rsidR="003D2F73" w:rsidRPr="00477F45">
          <w:rPr>
            <w:rFonts w:hint="eastAsia"/>
          </w:rPr>
          <w:t>（</w:t>
        </w:r>
        <w:r w:rsidR="003D2F73">
          <w:rPr>
            <w:noProof/>
          </w:rPr>
          <w:t>109</w:t>
        </w:r>
        <w:r w:rsidR="003D2F73" w:rsidRPr="00477F45">
          <w:rPr>
            <w:rFonts w:hint="eastAsia"/>
          </w:rPr>
          <w:t>）</w:t>
        </w:r>
      </w:ins>
      <w:del w:id="876" w:author="誠 佐藤" w:date="2019-09-30T12:31:00Z">
        <w:r w:rsidR="006D6524" w:rsidRPr="00477F45" w:rsidDel="003D2F73">
          <w:rPr>
            <w:rFonts w:hint="eastAsia"/>
          </w:rPr>
          <w:delText>（</w:delText>
        </w:r>
        <w:r w:rsidR="006D6524" w:rsidDel="003D2F73">
          <w:rPr>
            <w:noProof/>
          </w:rPr>
          <w:delText>109</w:delText>
        </w:r>
        <w:r w:rsidR="006D6524" w:rsidRPr="00477F45" w:rsidDel="003D2F73">
          <w:rPr>
            <w:rFonts w:hint="eastAsia"/>
          </w:rPr>
          <w:delText>）</w:delText>
        </w:r>
      </w:del>
      <w:r>
        <w:fldChar w:fldCharType="end"/>
      </w:r>
      <w:r>
        <w:rPr>
          <w:rFonts w:hint="eastAsia"/>
        </w:rPr>
        <w:t>～</w:t>
      </w:r>
      <w:r>
        <w:fldChar w:fldCharType="begin"/>
      </w:r>
      <w:r>
        <w:instrText xml:space="preserve"> REF _Ref536040122 \h </w:instrText>
      </w:r>
      <w:r>
        <w:fldChar w:fldCharType="separate"/>
      </w:r>
      <w:ins w:id="877" w:author="誠 佐藤" w:date="2019-09-30T12:31:00Z">
        <w:r w:rsidR="003D2F73" w:rsidRPr="00477F45">
          <w:rPr>
            <w:rFonts w:hint="eastAsia"/>
          </w:rPr>
          <w:t>（</w:t>
        </w:r>
        <w:r w:rsidR="003D2F73">
          <w:rPr>
            <w:noProof/>
          </w:rPr>
          <w:t>111</w:t>
        </w:r>
        <w:r w:rsidR="003D2F73" w:rsidRPr="00477F45">
          <w:rPr>
            <w:rFonts w:hint="eastAsia"/>
          </w:rPr>
          <w:t>）</w:t>
        </w:r>
      </w:ins>
      <w:del w:id="878" w:author="誠 佐藤" w:date="2019-09-30T12:31:00Z">
        <w:r w:rsidR="006D6524" w:rsidRPr="00477F45" w:rsidDel="003D2F73">
          <w:rPr>
            <w:rFonts w:hint="eastAsia"/>
          </w:rPr>
          <w:delText>（</w:delText>
        </w:r>
        <w:r w:rsidR="006D6524" w:rsidDel="003D2F73">
          <w:rPr>
            <w:noProof/>
          </w:rPr>
          <w:delText>111</w:delText>
        </w:r>
        <w:r w:rsidR="006D6524" w:rsidRPr="00477F45" w:rsidDel="003D2F73">
          <w:rPr>
            <w:rFonts w:hint="eastAsia"/>
          </w:rPr>
          <w:delText>）</w:delText>
        </w:r>
      </w:del>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4A55A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879"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879"/>
          </w:p>
        </w:tc>
      </w:tr>
      <w:tr w:rsidR="0077728B" w14:paraId="71C34BDF" w14:textId="77777777" w:rsidTr="00DB76D2">
        <w:tc>
          <w:tcPr>
            <w:tcW w:w="8908" w:type="dxa"/>
          </w:tcPr>
          <w:p w14:paraId="0B8DFDDD" w14:textId="77777777" w:rsidR="0077728B" w:rsidRPr="00352D3D" w:rsidRDefault="004A55AE"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4A55A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880"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880"/>
          </w:p>
        </w:tc>
      </w:tr>
    </w:tbl>
    <w:p w14:paraId="7076520E" w14:textId="7339FBF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ins w:id="881" w:author="誠 佐藤" w:date="2019-09-30T12:31:00Z">
        <w:r w:rsidR="003D2F73" w:rsidRPr="00477F45">
          <w:rPr>
            <w:rFonts w:hint="eastAsia"/>
          </w:rPr>
          <w:t>（</w:t>
        </w:r>
        <w:r w:rsidR="003D2F73">
          <w:rPr>
            <w:noProof/>
          </w:rPr>
          <w:t>112</w:t>
        </w:r>
        <w:r w:rsidR="003D2F73" w:rsidRPr="00477F45">
          <w:rPr>
            <w:rFonts w:hint="eastAsia"/>
          </w:rPr>
          <w:t>）</w:t>
        </w:r>
      </w:ins>
      <w:del w:id="882" w:author="誠 佐藤" w:date="2019-09-30T12:31:00Z">
        <w:r w:rsidR="006D6524" w:rsidRPr="00477F45" w:rsidDel="003D2F73">
          <w:rPr>
            <w:rFonts w:hint="eastAsia"/>
          </w:rPr>
          <w:delText>（</w:delText>
        </w:r>
        <w:r w:rsidR="006D6524" w:rsidDel="003D2F73">
          <w:rPr>
            <w:noProof/>
          </w:rPr>
          <w:delText>112</w:delText>
        </w:r>
        <w:r w:rsidR="006D6524" w:rsidRPr="00477F45" w:rsidDel="003D2F73">
          <w:rPr>
            <w:rFonts w:hint="eastAsia"/>
          </w:rPr>
          <w:delText>）</w:delText>
        </w:r>
      </w:del>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4A55A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883"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883"/>
          </w:p>
        </w:tc>
      </w:tr>
    </w:tbl>
    <w:p w14:paraId="42ADF141" w14:textId="77777777" w:rsidR="0077728B" w:rsidRDefault="0077728B" w:rsidP="006E50AD"/>
    <w:p w14:paraId="260D3025" w14:textId="77777777" w:rsidR="0077728B" w:rsidRDefault="0077728B" w:rsidP="003B1312">
      <w:pPr>
        <w:pStyle w:val="a1"/>
      </w:pPr>
      <w:bookmarkStart w:id="884" w:name="_Ref536125197"/>
      <w:bookmarkStart w:id="885" w:name="_Toc20739142"/>
      <w:r>
        <w:rPr>
          <w:rFonts w:hint="eastAsia"/>
        </w:rPr>
        <w:lastRenderedPageBreak/>
        <w:t>ルームエアコン吹出絶対湿度の計算</w:t>
      </w:r>
      <w:bookmarkEnd w:id="884"/>
      <w:bookmarkEnd w:id="885"/>
    </w:p>
    <w:p w14:paraId="62FCB3A3" w14:textId="26836920"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ins w:id="886" w:author="誠 佐藤" w:date="2019-09-30T12:31:00Z">
        <w:r w:rsidR="003D2F73" w:rsidRPr="00477F45">
          <w:rPr>
            <w:rFonts w:hint="eastAsia"/>
          </w:rPr>
          <w:t>（</w:t>
        </w:r>
        <w:r w:rsidR="003D2F73">
          <w:rPr>
            <w:noProof/>
          </w:rPr>
          <w:t>113</w:t>
        </w:r>
        <w:r w:rsidR="003D2F73" w:rsidRPr="00477F45">
          <w:rPr>
            <w:rFonts w:hint="eastAsia"/>
          </w:rPr>
          <w:t>）</w:t>
        </w:r>
      </w:ins>
      <w:del w:id="887" w:author="誠 佐藤" w:date="2019-09-30T12:31:00Z">
        <w:r w:rsidR="006D6524" w:rsidRPr="00477F45" w:rsidDel="003D2F73">
          <w:rPr>
            <w:rFonts w:hint="eastAsia"/>
          </w:rPr>
          <w:delText>（</w:delText>
        </w:r>
        <w:r w:rsidR="006D6524" w:rsidDel="003D2F73">
          <w:rPr>
            <w:noProof/>
          </w:rPr>
          <w:delText>113</w:delText>
        </w:r>
        <w:r w:rsidR="006D6524" w:rsidRPr="00477F45" w:rsidDel="003D2F73">
          <w:rPr>
            <w:rFonts w:hint="eastAsia"/>
          </w:rPr>
          <w:delText>）</w:delText>
        </w:r>
      </w:del>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ins w:id="888" w:author="誠 佐藤" w:date="2019-09-30T12:31:00Z">
        <w:r w:rsidR="003D2F73" w:rsidRPr="00477F45">
          <w:rPr>
            <w:rFonts w:hint="eastAsia"/>
          </w:rPr>
          <w:t>（</w:t>
        </w:r>
        <w:r w:rsidR="003D2F73">
          <w:rPr>
            <w:noProof/>
          </w:rPr>
          <w:t>114</w:t>
        </w:r>
        <w:r w:rsidR="003D2F73" w:rsidRPr="00477F45">
          <w:rPr>
            <w:rFonts w:hint="eastAsia"/>
          </w:rPr>
          <w:t>）</w:t>
        </w:r>
      </w:ins>
      <w:del w:id="889" w:author="誠 佐藤" w:date="2019-09-30T12:31:00Z">
        <w:r w:rsidR="006D6524" w:rsidRPr="00477F45" w:rsidDel="003D2F73">
          <w:rPr>
            <w:rFonts w:hint="eastAsia"/>
          </w:rPr>
          <w:delText>（</w:delText>
        </w:r>
        <w:r w:rsidR="006D6524" w:rsidDel="003D2F73">
          <w:rPr>
            <w:noProof/>
          </w:rPr>
          <w:delText>114</w:delText>
        </w:r>
        <w:r w:rsidR="006D6524" w:rsidRPr="00477F45" w:rsidDel="003D2F73">
          <w:rPr>
            <w:rFonts w:hint="eastAsia"/>
          </w:rPr>
          <w:delText>）</w:delText>
        </w:r>
      </w:del>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4A55AE"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89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89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89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891"/>
          </w:p>
        </w:tc>
      </w:tr>
    </w:tbl>
    <w:p w14:paraId="040099D8" w14:textId="654192A6"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ins w:id="892" w:author="誠 佐藤" w:date="2019-09-30T12:31:00Z">
        <w:r w:rsidR="003D2F73" w:rsidRPr="00477F45">
          <w:rPr>
            <w:rFonts w:hint="eastAsia"/>
          </w:rPr>
          <w:t>（</w:t>
        </w:r>
        <w:r w:rsidR="003D2F73">
          <w:rPr>
            <w:noProof/>
          </w:rPr>
          <w:t>115</w:t>
        </w:r>
        <w:r w:rsidR="003D2F73" w:rsidRPr="00477F45">
          <w:rPr>
            <w:rFonts w:hint="eastAsia"/>
          </w:rPr>
          <w:t>）</w:t>
        </w:r>
      </w:ins>
      <w:del w:id="893" w:author="誠 佐藤" w:date="2019-09-30T12:31:00Z">
        <w:r w:rsidR="006D6524" w:rsidRPr="00477F45" w:rsidDel="003D2F73">
          <w:rPr>
            <w:rFonts w:hint="eastAsia"/>
          </w:rPr>
          <w:delText>（</w:delText>
        </w:r>
        <w:r w:rsidR="006D6524" w:rsidDel="003D2F73">
          <w:rPr>
            <w:noProof/>
          </w:rPr>
          <w:delText>115</w:delText>
        </w:r>
        <w:r w:rsidR="006D6524" w:rsidRPr="00477F45" w:rsidDel="003D2F73">
          <w:rPr>
            <w:rFonts w:hint="eastAsia"/>
          </w:rPr>
          <w:delText>）</w:delText>
        </w:r>
      </w:del>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ins w:id="894" w:author="誠 佐藤" w:date="2019-09-30T12:31:00Z">
        <w:r w:rsidR="003D2F73" w:rsidRPr="00477F45">
          <w:rPr>
            <w:rFonts w:hint="eastAsia"/>
          </w:rPr>
          <w:t>（</w:t>
        </w:r>
        <w:r w:rsidR="003D2F73">
          <w:rPr>
            <w:noProof/>
          </w:rPr>
          <w:t>117</w:t>
        </w:r>
        <w:r w:rsidR="003D2F73" w:rsidRPr="00477F45">
          <w:rPr>
            <w:rFonts w:hint="eastAsia"/>
          </w:rPr>
          <w:t>）</w:t>
        </w:r>
      </w:ins>
      <w:del w:id="895" w:author="誠 佐藤" w:date="2019-09-30T12:31:00Z">
        <w:r w:rsidR="006D6524" w:rsidRPr="00477F45" w:rsidDel="003D2F73">
          <w:rPr>
            <w:rFonts w:hint="eastAsia"/>
          </w:rPr>
          <w:delText>（</w:delText>
        </w:r>
        <w:r w:rsidR="006D6524" w:rsidDel="003D2F73">
          <w:rPr>
            <w:noProof/>
          </w:rPr>
          <w:delText>117</w:delText>
        </w:r>
        <w:r w:rsidR="006D6524" w:rsidRPr="00477F45" w:rsidDel="003D2F73">
          <w:rPr>
            <w:rFonts w:hint="eastAsia"/>
          </w:rPr>
          <w:delText>）</w:delText>
        </w:r>
      </w:del>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ins w:id="896" w:author="誠 佐藤" w:date="2019-09-30T12:31:00Z">
        <w:r w:rsidR="003D2F73" w:rsidRPr="00477F45">
          <w:rPr>
            <w:rFonts w:hint="eastAsia"/>
          </w:rPr>
          <w:t>（</w:t>
        </w:r>
        <w:r w:rsidR="003D2F73">
          <w:rPr>
            <w:noProof/>
          </w:rPr>
          <w:t>115</w:t>
        </w:r>
        <w:r w:rsidR="003D2F73" w:rsidRPr="00477F45">
          <w:rPr>
            <w:rFonts w:hint="eastAsia"/>
          </w:rPr>
          <w:t>）</w:t>
        </w:r>
      </w:ins>
      <w:del w:id="897" w:author="誠 佐藤" w:date="2019-09-30T12:31:00Z">
        <w:r w:rsidR="006D6524" w:rsidRPr="00477F45" w:rsidDel="003D2F73">
          <w:rPr>
            <w:rFonts w:hint="eastAsia"/>
          </w:rPr>
          <w:delText>（</w:delText>
        </w:r>
        <w:r w:rsidR="006D6524" w:rsidDel="003D2F73">
          <w:rPr>
            <w:noProof/>
          </w:rPr>
          <w:delText>115</w:delText>
        </w:r>
        <w:r w:rsidR="006D6524" w:rsidRPr="00477F45" w:rsidDel="003D2F73">
          <w:rPr>
            <w:rFonts w:hint="eastAsia"/>
          </w:rPr>
          <w:delText>）</w:delText>
        </w:r>
      </w:del>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ins w:id="898" w:author="誠 佐藤" w:date="2019-09-30T12:31:00Z">
        <w:r w:rsidR="003D2F73" w:rsidRPr="00477F45">
          <w:rPr>
            <w:rFonts w:hint="eastAsia"/>
          </w:rPr>
          <w:t>（</w:t>
        </w:r>
        <w:r w:rsidR="003D2F73">
          <w:rPr>
            <w:noProof/>
          </w:rPr>
          <w:t>118</w:t>
        </w:r>
        <w:r w:rsidR="003D2F73" w:rsidRPr="00477F45">
          <w:rPr>
            <w:rFonts w:hint="eastAsia"/>
          </w:rPr>
          <w:t>）</w:t>
        </w:r>
      </w:ins>
      <w:del w:id="899" w:author="誠 佐藤" w:date="2019-09-30T12:31:00Z">
        <w:r w:rsidR="006D6524" w:rsidRPr="00477F45" w:rsidDel="003D2F73">
          <w:rPr>
            <w:rFonts w:hint="eastAsia"/>
          </w:rPr>
          <w:delText>（</w:delText>
        </w:r>
        <w:r w:rsidR="006D6524" w:rsidDel="003D2F73">
          <w:rPr>
            <w:noProof/>
          </w:rPr>
          <w:delText>118</w:delText>
        </w:r>
        <w:r w:rsidR="006D6524" w:rsidRPr="00477F45" w:rsidDel="003D2F73">
          <w:rPr>
            <w:rFonts w:hint="eastAsia"/>
          </w:rPr>
          <w:delText>）</w:delText>
        </w:r>
      </w:del>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4A55AE"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900"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900"/>
          </w:p>
        </w:tc>
      </w:tr>
      <w:tr w:rsidR="00DB76D2" w14:paraId="5C003E5B" w14:textId="77777777" w:rsidTr="00DB76D2">
        <w:tc>
          <w:tcPr>
            <w:tcW w:w="8690" w:type="dxa"/>
          </w:tcPr>
          <w:p w14:paraId="5FF99F4D" w14:textId="77777777" w:rsidR="00DB76D2" w:rsidRDefault="004A55AE"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901"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901"/>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4A55AE"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902"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902"/>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903"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903"/>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904" w:name="_Toc20739143"/>
      <w:r>
        <w:rPr>
          <w:rFonts w:hint="eastAsia"/>
        </w:rPr>
        <w:lastRenderedPageBreak/>
        <w:t>計算期間と助走期間</w:t>
      </w:r>
      <w:bookmarkEnd w:id="904"/>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905" w:name="_Ref454311351"/>
      <w:bookmarkStart w:id="906" w:name="_Toc20739144"/>
      <w:r>
        <w:rPr>
          <w:rFonts w:hint="eastAsia"/>
        </w:rPr>
        <w:lastRenderedPageBreak/>
        <w:t>初期値</w:t>
      </w:r>
      <w:r w:rsidR="0012477A">
        <w:rPr>
          <w:rFonts w:hint="eastAsia"/>
        </w:rPr>
        <w:t>と定数</w:t>
      </w:r>
      <w:bookmarkEnd w:id="905"/>
      <w:bookmarkEnd w:id="906"/>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4A55AE"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4A55AE"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4A55AE"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4A55AE"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4A55AE"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4A55AE"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4A55AE"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4A55AE"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4A55AE"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4A55AE"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4A55AE"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6F08C82E"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ins w:id="907" w:author="誠 佐藤" w:date="2019-09-30T12:31:00Z">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ins>
            <w:del w:id="908" w:author="誠 佐藤" w:date="2019-09-30T12:31:00Z">
              <w:r w:rsidR="006D6524" w:rsidDel="003D2F73">
                <w:rPr>
                  <w:rStyle w:val="aff7"/>
                  <w:rFonts w:hint="eastAsia"/>
                  <w:i w:val="0"/>
                  <w:iCs w:val="0"/>
                </w:rPr>
                <w:delText>付録</w:delText>
              </w:r>
              <w:r w:rsidR="006D6524" w:rsidDel="003D2F73">
                <w:rPr>
                  <w:rStyle w:val="aff7"/>
                  <w:rFonts w:hint="eastAsia"/>
                  <w:i w:val="0"/>
                  <w:iCs w:val="0"/>
                </w:rPr>
                <w:delText>36</w:delText>
              </w:r>
              <w:r w:rsidR="006D6524" w:rsidDel="003D2F73">
                <w:rPr>
                  <w:rStyle w:val="aff7"/>
                  <w:rFonts w:hint="eastAsia"/>
                  <w:i w:val="0"/>
                  <w:iCs w:val="0"/>
                </w:rPr>
                <w:delText>．</w:delText>
              </w:r>
            </w:del>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EF48D5D"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ins w:id="909" w:author="誠 佐藤" w:date="2019-09-30T12:31:00Z">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ins>
            <w:del w:id="910" w:author="誠 佐藤" w:date="2019-09-30T12:31:00Z">
              <w:r w:rsidR="006D6524" w:rsidDel="003D2F73">
                <w:rPr>
                  <w:rStyle w:val="aff7"/>
                  <w:rFonts w:hint="eastAsia"/>
                  <w:i w:val="0"/>
                  <w:iCs w:val="0"/>
                </w:rPr>
                <w:delText>付録</w:delText>
              </w:r>
              <w:r w:rsidR="006D6524" w:rsidDel="003D2F73">
                <w:rPr>
                  <w:rStyle w:val="aff7"/>
                  <w:rFonts w:hint="eastAsia"/>
                  <w:i w:val="0"/>
                  <w:iCs w:val="0"/>
                </w:rPr>
                <w:delText>36</w:delText>
              </w:r>
              <w:r w:rsidR="006D6524" w:rsidDel="003D2F73">
                <w:rPr>
                  <w:rStyle w:val="aff7"/>
                  <w:rFonts w:hint="eastAsia"/>
                  <w:i w:val="0"/>
                  <w:iCs w:val="0"/>
                </w:rPr>
                <w:delText>．</w:delText>
              </w:r>
            </w:del>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911" w:name="_Ref454290612"/>
      <w:bookmarkStart w:id="912" w:name="_Toc20739145"/>
      <w:r>
        <w:rPr>
          <w:rFonts w:hint="eastAsia"/>
        </w:rPr>
        <w:lastRenderedPageBreak/>
        <w:t>外表面の定義</w:t>
      </w:r>
      <w:bookmarkEnd w:id="911"/>
      <w:bookmarkEnd w:id="912"/>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'temp_dif_coef']</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r>
              <w:rPr>
                <w:rFonts w:hint="eastAsia"/>
              </w:rPr>
              <w:t>sw</w:t>
            </w:r>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r>
              <w:rPr>
                <w:rFonts w:hint="eastAsia"/>
              </w:rPr>
              <w:t>nw</w:t>
            </w:r>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12BA8CDA"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ins w:id="913" w:author="誠 佐藤" w:date="2019-09-30T12:31:00Z">
        <w:r w:rsidR="003D2F73">
          <w:rPr>
            <w:rFonts w:hint="eastAsia"/>
          </w:rPr>
          <w:t>（</w:t>
        </w:r>
        <w:r w:rsidR="003D2F73">
          <w:rPr>
            <w:noProof/>
          </w:rPr>
          <w:t>119</w:t>
        </w:r>
        <w:r w:rsidR="003D2F73">
          <w:rPr>
            <w:rFonts w:hint="eastAsia"/>
          </w:rPr>
          <w:t>）</w:t>
        </w:r>
      </w:ins>
      <w:del w:id="914" w:author="誠 佐藤" w:date="2019-09-30T12:31:00Z">
        <w:r w:rsidR="006D6524" w:rsidDel="003D2F73">
          <w:rPr>
            <w:rFonts w:hint="eastAsia"/>
          </w:rPr>
          <w:delText>（</w:delText>
        </w:r>
        <w:r w:rsidR="006D6524" w:rsidDel="003D2F73">
          <w:rPr>
            <w:noProof/>
          </w:rPr>
          <w:delText>119</w:delText>
        </w:r>
        <w:r w:rsidR="006D6524" w:rsidDel="003D2F73">
          <w:rPr>
            <w:rFonts w:hint="eastAsia"/>
          </w:rPr>
          <w:delText>）</w:delText>
        </w:r>
      </w:del>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ins w:id="915" w:author="誠 佐藤" w:date="2019-09-30T12:31:00Z">
        <w:r w:rsidR="003D2F73">
          <w:rPr>
            <w:rFonts w:hint="eastAsia"/>
          </w:rPr>
          <w:t>（</w:t>
        </w:r>
        <w:r w:rsidR="003D2F73">
          <w:rPr>
            <w:noProof/>
          </w:rPr>
          <w:t>120</w:t>
        </w:r>
        <w:r w:rsidR="003D2F73">
          <w:rPr>
            <w:rFonts w:hint="eastAsia"/>
          </w:rPr>
          <w:t>）</w:t>
        </w:r>
      </w:ins>
      <w:del w:id="916" w:author="誠 佐藤" w:date="2019-09-30T12:31:00Z">
        <w:r w:rsidR="006D6524" w:rsidDel="003D2F73">
          <w:rPr>
            <w:rFonts w:hint="eastAsia"/>
          </w:rPr>
          <w:delText>（</w:delText>
        </w:r>
        <w:r w:rsidR="006D6524" w:rsidDel="003D2F73">
          <w:rPr>
            <w:noProof/>
          </w:rPr>
          <w:delText>120</w:delText>
        </w:r>
        <w:r w:rsidR="006D6524" w:rsidDel="003D2F73">
          <w:rPr>
            <w:rFonts w:hint="eastAsia"/>
          </w:rPr>
          <w:delText>）</w:delText>
        </w:r>
      </w:del>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4A55AE">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917"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917"/>
          </w:p>
        </w:tc>
      </w:tr>
      <w:tr w:rsidR="00374DD3" w14:paraId="35EE7F8D" w14:textId="77777777" w:rsidTr="00B3002E">
        <w:tc>
          <w:tcPr>
            <w:tcW w:w="8784" w:type="dxa"/>
            <w:vAlign w:val="center"/>
          </w:tcPr>
          <w:p w14:paraId="04A9A927" w14:textId="77777777" w:rsidR="00374DD3" w:rsidRDefault="004A55AE">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918"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918"/>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919" w:name="_Ref454290617"/>
      <w:bookmarkStart w:id="920" w:name="_Toc20739146"/>
      <w:r>
        <w:rPr>
          <w:rFonts w:hint="eastAsia"/>
        </w:rPr>
        <w:lastRenderedPageBreak/>
        <w:t>空間の定義</w:t>
      </w:r>
      <w:bookmarkEnd w:id="919"/>
      <w:bookmarkEnd w:id="920"/>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['room_type']</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'c_value']</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'natural_vent_time']</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921" w:name="_Ref454311768"/>
      <w:bookmarkStart w:id="922" w:name="_Toc20739147"/>
      <w:r>
        <w:rPr>
          <w:rFonts w:hint="eastAsia"/>
        </w:rPr>
        <w:lastRenderedPageBreak/>
        <w:t>隣室間換気の定義</w:t>
      </w:r>
      <w:bookmarkEnd w:id="921"/>
      <w:bookmarkEnd w:id="922"/>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r w:rsidR="00CA623B">
              <w:t>next_vent</w:t>
            </w:r>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'upstream_room_name'</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923" w:name="_Ref454288938"/>
    </w:p>
    <w:p w14:paraId="463C3212" w14:textId="77777777" w:rsidR="00D22B41" w:rsidRDefault="00D22B41" w:rsidP="00195796"/>
    <w:p w14:paraId="0E59BCC0" w14:textId="1F9A06E0" w:rsidR="005C5D95" w:rsidRDefault="00D21618">
      <w:pPr>
        <w:pStyle w:val="a1"/>
      </w:pPr>
      <w:bookmarkStart w:id="924" w:name="_Ref478665257"/>
      <w:bookmarkStart w:id="925" w:name="_Toc20739148"/>
      <w:r>
        <w:rPr>
          <w:rFonts w:hint="eastAsia"/>
        </w:rPr>
        <w:lastRenderedPageBreak/>
        <w:t>室供給熱量の最大能力</w:t>
      </w:r>
      <w:bookmarkEnd w:id="924"/>
      <w:r w:rsidR="00CA623B">
        <w:rPr>
          <w:rFonts w:hint="eastAsia"/>
        </w:rPr>
        <w:t>の定義</w:t>
      </w:r>
      <w:bookmarkEnd w:id="925"/>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'rooms']['heating_equipment']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['is_radiative_heating']</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'radiative_heating']['max_capacity']</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'radiative_heating']['area']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926" w:name="_Ref454311814"/>
      <w:bookmarkStart w:id="927" w:name="_Toc20739149"/>
      <w:r>
        <w:rPr>
          <w:rFonts w:hint="eastAsia"/>
        </w:rPr>
        <w:lastRenderedPageBreak/>
        <w:t>表面熱伝達率</w:t>
      </w:r>
      <w:bookmarkEnd w:id="926"/>
      <w:bookmarkEnd w:id="927"/>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['general_part_spec']</w:t>
            </w:r>
          </w:p>
          <w:p w14:paraId="0D476774" w14:textId="274439B6" w:rsidR="007E6B24" w:rsidRDefault="007E6B24" w:rsidP="007E6B24">
            <w:pPr>
              <w:pStyle w:val="af4"/>
            </w:pPr>
            <w:r>
              <w:rPr>
                <w:rFonts w:hint="eastAsia"/>
              </w:rPr>
              <w:t>[</w:t>
            </w:r>
            <w:r>
              <w:t>'rooms']['boundaries']['</w:t>
            </w:r>
            <w:r w:rsidRPr="00142BB5">
              <w:t>transparent_opening_part_spec</w:t>
            </w:r>
            <w:r>
              <w:t>']</w:t>
            </w:r>
          </w:p>
          <w:p w14:paraId="64C9E584" w14:textId="7B570416" w:rsidR="007E6B24" w:rsidRPr="002F6AC2" w:rsidRDefault="007E6B24" w:rsidP="00A86C93">
            <w:pPr>
              <w:pStyle w:val="af4"/>
            </w:pPr>
            <w:r>
              <w:rPr>
                <w:rFonts w:hint="eastAsia"/>
              </w:rPr>
              <w:t>[</w:t>
            </w:r>
            <w:r>
              <w:t>'rooms']['boundaries']['</w:t>
            </w:r>
            <w:r w:rsidRPr="00142BB5">
              <w:t>opaque_opening_part_spec</w:t>
            </w:r>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r w:rsidRPr="00142BB5">
              <w:t>outside_heat_transfer_resistance</w:t>
            </w:r>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['in</w:t>
            </w:r>
            <w:r w:rsidRPr="00142BB5">
              <w:t>side_heat_transfer_resistance</w:t>
            </w:r>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4A55AE"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4A55AE"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0BB458D8"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ins w:id="928" w:author="誠 佐藤" w:date="2019-09-30T12:31:00Z">
        <w:r w:rsidR="003D2F73">
          <w:rPr>
            <w:rFonts w:hint="eastAsia"/>
          </w:rPr>
          <w:t>付録</w:t>
        </w:r>
        <w:r w:rsidR="003D2F73">
          <w:rPr>
            <w:rFonts w:hint="eastAsia"/>
          </w:rPr>
          <w:t>12</w:t>
        </w:r>
        <w:r w:rsidR="003D2F73">
          <w:rPr>
            <w:rFonts w:hint="eastAsia"/>
          </w:rPr>
          <w:t>．</w:t>
        </w:r>
      </w:ins>
      <w:del w:id="929"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ins w:id="930" w:author="誠 佐藤" w:date="2019-09-30T12:31:00Z">
        <w:r w:rsidR="003D2F73" w:rsidRPr="00477F45">
          <w:rPr>
            <w:rFonts w:hint="eastAsia"/>
          </w:rPr>
          <w:t>（</w:t>
        </w:r>
        <w:r w:rsidR="003D2F73">
          <w:rPr>
            <w:noProof/>
          </w:rPr>
          <w:t>123</w:t>
        </w:r>
        <w:r w:rsidR="003D2F73" w:rsidRPr="00477F45">
          <w:rPr>
            <w:rFonts w:hint="eastAsia"/>
          </w:rPr>
          <w:t>）</w:t>
        </w:r>
      </w:ins>
      <w:del w:id="931" w:author="誠 佐藤" w:date="2019-09-30T12:31:00Z">
        <w:r w:rsidR="006D6524" w:rsidRPr="00477F45" w:rsidDel="003D2F73">
          <w:rPr>
            <w:rFonts w:hint="eastAsia"/>
          </w:rPr>
          <w:delText>（</w:delText>
        </w:r>
        <w:r w:rsidR="006D6524" w:rsidDel="003D2F73">
          <w:rPr>
            <w:noProof/>
          </w:rPr>
          <w:delText>123</w:delText>
        </w:r>
        <w:r w:rsidR="006D6524" w:rsidRPr="00477F45" w:rsidDel="003D2F73">
          <w:rPr>
            <w:rFonts w:hint="eastAsia"/>
          </w:rPr>
          <w:delText>）</w:delText>
        </w:r>
      </w:del>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0D3B8CB5" w:rsidR="001939D4" w:rsidRPr="00352D3D" w:rsidRDefault="004A55AE"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932"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932"/>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4A55AE">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4A55AE">
            <w:pPr>
              <w:pStyle w:val="R"/>
            </w:pPr>
            <m:oMath>
              <m:sSub>
                <m:sSubPr>
                  <m:ctrlPr/>
                </m:sSubPr>
                <m:e>
                  <m:r>
                    <m:t>FF</m:t>
                  </m:r>
                </m:e>
                <m:sub>
                  <m:r>
                    <m:t>m</m:t>
                  </m:r>
                </m:sub>
              </m:sSub>
            </m:oMath>
            <w:r w:rsidR="001939D4">
              <w:rPr>
                <w:rFonts w:hint="eastAsia"/>
              </w:rPr>
              <w:t>：</w:t>
            </w:r>
          </w:p>
        </w:tc>
        <w:tc>
          <w:tcPr>
            <w:tcW w:w="7207" w:type="dxa"/>
          </w:tcPr>
          <w:p w14:paraId="37F225BB" w14:textId="20C10933"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ins w:id="933" w:author="誠 佐藤" w:date="2019-09-30T12:31:00Z">
              <w:r w:rsidR="003D2F73">
                <w:rPr>
                  <w:rFonts w:hint="eastAsia"/>
                </w:rPr>
                <w:t>付録</w:t>
              </w:r>
              <w:r w:rsidR="003D2F73">
                <w:rPr>
                  <w:rFonts w:hint="eastAsia"/>
                </w:rPr>
                <w:t>12</w:t>
              </w:r>
              <w:r w:rsidR="003D2F73">
                <w:rPr>
                  <w:rFonts w:hint="eastAsia"/>
                </w:rPr>
                <w:t>．</w:t>
              </w:r>
            </w:ins>
            <w:del w:id="934"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2897E316"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ins w:id="935" w:author="誠 佐藤" w:date="2019-09-30T12:31:00Z">
              <w:r w:rsidR="003D2F73" w:rsidRPr="00477F45">
                <w:rPr>
                  <w:rFonts w:hint="eastAsia"/>
                </w:rPr>
                <w:t>（</w:t>
              </w:r>
              <w:r w:rsidR="003D2F73">
                <w:rPr>
                  <w:noProof/>
                </w:rPr>
                <w:t>123</w:t>
              </w:r>
              <w:r w:rsidR="003D2F73" w:rsidRPr="00477F45">
                <w:rPr>
                  <w:rFonts w:hint="eastAsia"/>
                </w:rPr>
                <w:t>）</w:t>
              </w:r>
            </w:ins>
            <w:del w:id="936" w:author="誠 佐藤" w:date="2019-09-30T12:31:00Z">
              <w:r w:rsidR="006D6524" w:rsidRPr="00477F45" w:rsidDel="003D2F73">
                <w:rPr>
                  <w:rFonts w:hint="eastAsia"/>
                </w:rPr>
                <w:delText>（</w:delText>
              </w:r>
              <w:r w:rsidR="006D6524" w:rsidDel="003D2F73">
                <w:rPr>
                  <w:noProof/>
                </w:rPr>
                <w:delText>123</w:delText>
              </w:r>
              <w:r w:rsidR="006D6524" w:rsidRPr="00477F45" w:rsidDel="003D2F73">
                <w:rPr>
                  <w:rFonts w:hint="eastAsia"/>
                </w:rPr>
                <w:delText>）</w:delText>
              </w:r>
            </w:del>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4A55AE"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937" w:name="_Ref454311383"/>
      <w:bookmarkStart w:id="938" w:name="_Ref492730590"/>
      <w:bookmarkStart w:id="939" w:name="_Toc20739150"/>
      <w:r>
        <w:rPr>
          <w:rFonts w:hint="eastAsia"/>
        </w:rPr>
        <w:lastRenderedPageBreak/>
        <w:t>壁体</w:t>
      </w:r>
      <w:bookmarkEnd w:id="923"/>
      <w:bookmarkEnd w:id="937"/>
      <w:r w:rsidR="00D809BD">
        <w:rPr>
          <w:rFonts w:hint="eastAsia"/>
        </w:rPr>
        <w:t>構成</w:t>
      </w:r>
      <w:bookmarkEnd w:id="938"/>
      <w:bookmarkEnd w:id="939"/>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'rooms']['boundaries']['general_part_spec']</w:t>
            </w:r>
            <w:r w:rsidR="00FE71E1">
              <w:t>['layers]</w:t>
            </w:r>
          </w:p>
          <w:p w14:paraId="0D3910A9" w14:textId="26BBAD83" w:rsidR="00FE71E1" w:rsidRDefault="00FE71E1" w:rsidP="00251E24">
            <w:pPr>
              <w:pStyle w:val="af4"/>
            </w:pPr>
            <w:r>
              <w:rPr>
                <w:rFonts w:hint="eastAsia"/>
              </w:rPr>
              <w:t>[</w:t>
            </w:r>
            <w:r>
              <w:t>'rooms']['boundaries']['ground_spec']['layers]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r w:rsidR="00FE71E1">
              <w:t>thermal_resistance</w:t>
            </w:r>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'thermal_capacity']</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940" w:name="_Ref454288944"/>
      <w:bookmarkStart w:id="941" w:name="_Toc20739151"/>
      <w:r>
        <w:rPr>
          <w:rFonts w:hint="eastAsia"/>
        </w:rPr>
        <w:lastRenderedPageBreak/>
        <w:t>開口部の仕様</w:t>
      </w:r>
      <w:bookmarkEnd w:id="940"/>
      <w:bookmarkEnd w:id="941"/>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r w:rsidR="00E878FD" w:rsidRPr="00142BB5">
              <w:t>transparent_opening_part_spec</w:t>
            </w:r>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r w:rsidR="00E878FD">
              <w:t>eta_value</w:t>
            </w:r>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r w:rsidR="00E878FD">
              <w:t>u_value</w:t>
            </w:r>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'incident_angle_characteristics']</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r w:rsidRPr="00E878FD">
              <w:t>opaque_opening_part_spec</w:t>
            </w:r>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'u_value']</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4A55AE"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942" w:name="_Ref454290594"/>
      <w:bookmarkStart w:id="943" w:name="_Toc20739152"/>
      <w:r>
        <w:rPr>
          <w:rFonts w:hint="eastAsia"/>
        </w:rPr>
        <w:lastRenderedPageBreak/>
        <w:t>外部日よけの仕様</w:t>
      </w:r>
      <w:bookmarkEnd w:id="942"/>
      <w:bookmarkEnd w:id="943"/>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r w:rsidR="00B243C7">
              <w:t>solar_shading_part</w:t>
            </w:r>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r w:rsidR="00B243C7">
              <w:t>existance</w:t>
            </w:r>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'd_h']</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'd_e']</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944" w:name="_Ref454311368"/>
      <w:bookmarkStart w:id="945" w:name="_Toc20739153"/>
      <w:r>
        <w:rPr>
          <w:rFonts w:hint="eastAsia"/>
        </w:rPr>
        <w:lastRenderedPageBreak/>
        <w:t>部位ごとの境界条件、仕様と面積</w:t>
      </w:r>
      <w:bookmarkEnd w:id="944"/>
      <w:bookmarkEnd w:id="945"/>
    </w:p>
    <w:p w14:paraId="20B93335" w14:textId="1325DCB1"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ins w:id="946" w:author="誠 佐藤" w:date="2019-09-30T12:31:00Z">
        <w:r w:rsidR="003D2F73">
          <w:rPr>
            <w:rFonts w:hint="eastAsia"/>
          </w:rPr>
          <w:t>付録</w:t>
        </w:r>
        <w:r w:rsidR="003D2F73">
          <w:rPr>
            <w:rFonts w:hint="eastAsia"/>
          </w:rPr>
          <w:t>20</w:t>
        </w:r>
        <w:r w:rsidR="003D2F73">
          <w:rPr>
            <w:rFonts w:hint="eastAsia"/>
          </w:rPr>
          <w:t>．</w:t>
        </w:r>
      </w:ins>
      <w:del w:id="947" w:author="誠 佐藤" w:date="2019-09-30T12:31:00Z">
        <w:r w:rsidR="006D6524" w:rsidDel="003D2F73">
          <w:rPr>
            <w:rFonts w:hint="eastAsia"/>
          </w:rPr>
          <w:delText>付録</w:delText>
        </w:r>
        <w:r w:rsidR="006D6524" w:rsidDel="003D2F73">
          <w:rPr>
            <w:rFonts w:hint="eastAsia"/>
          </w:rPr>
          <w:delText>20</w:delText>
        </w:r>
        <w:r w:rsidR="006D6524" w:rsidDel="003D2F73">
          <w:rPr>
            <w:rFonts w:hint="eastAsia"/>
          </w:rPr>
          <w:delText>．</w:delText>
        </w:r>
      </w:del>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ins w:id="948" w:author="誠 佐藤" w:date="2019-09-30T12:31:00Z">
        <w:r w:rsidR="003D2F73">
          <w:rPr>
            <w:rFonts w:hint="eastAsia"/>
          </w:rPr>
          <w:t>付録</w:t>
        </w:r>
        <w:r w:rsidR="003D2F73">
          <w:rPr>
            <w:rFonts w:hint="eastAsia"/>
          </w:rPr>
          <w:t>26</w:t>
        </w:r>
        <w:r w:rsidR="003D2F73">
          <w:rPr>
            <w:rFonts w:hint="eastAsia"/>
          </w:rPr>
          <w:t>．</w:t>
        </w:r>
      </w:ins>
      <w:del w:id="949" w:author="誠 佐藤" w:date="2019-09-30T12:31:00Z">
        <w:r w:rsidR="006D6524" w:rsidDel="003D2F73">
          <w:rPr>
            <w:rFonts w:hint="eastAsia"/>
          </w:rPr>
          <w:delText>付録</w:delText>
        </w:r>
        <w:r w:rsidR="006D6524" w:rsidDel="003D2F73">
          <w:rPr>
            <w:rFonts w:hint="eastAsia"/>
          </w:rPr>
          <w:delText>26</w:delText>
        </w:r>
        <w:r w:rsidR="006D6524" w:rsidDel="003D2F73">
          <w:rPr>
            <w:rFonts w:hint="eastAsia"/>
          </w:rPr>
          <w:delText>．</w:delText>
        </w:r>
      </w:del>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950" w:name="_Toc536117245"/>
      <w:bookmarkStart w:id="951" w:name="_Toc536118133"/>
      <w:bookmarkStart w:id="952" w:name="_Toc536121833"/>
      <w:bookmarkStart w:id="953" w:name="_Toc536123863"/>
      <w:bookmarkStart w:id="954" w:name="_Toc536125305"/>
      <w:bookmarkStart w:id="955" w:name="_Toc536117246"/>
      <w:bookmarkStart w:id="956" w:name="_Toc536118134"/>
      <w:bookmarkStart w:id="957" w:name="_Toc536121834"/>
      <w:bookmarkStart w:id="958" w:name="_Toc536123864"/>
      <w:bookmarkStart w:id="959" w:name="_Toc536125306"/>
      <w:bookmarkStart w:id="960" w:name="_Toc536117247"/>
      <w:bookmarkStart w:id="961" w:name="_Toc536118135"/>
      <w:bookmarkStart w:id="962" w:name="_Toc536121835"/>
      <w:bookmarkStart w:id="963" w:name="_Toc536123865"/>
      <w:bookmarkStart w:id="964" w:name="_Toc536125307"/>
      <w:bookmarkStart w:id="965" w:name="_Toc536117248"/>
      <w:bookmarkStart w:id="966" w:name="_Toc536118136"/>
      <w:bookmarkStart w:id="967" w:name="_Toc536121836"/>
      <w:bookmarkStart w:id="968" w:name="_Toc536123866"/>
      <w:bookmarkStart w:id="969" w:name="_Toc536125308"/>
      <w:bookmarkStart w:id="970" w:name="_Toc536117252"/>
      <w:bookmarkStart w:id="971" w:name="_Toc536118140"/>
      <w:bookmarkStart w:id="972" w:name="_Toc536121840"/>
      <w:bookmarkStart w:id="973" w:name="_Toc536123870"/>
      <w:bookmarkStart w:id="974" w:name="_Toc536125312"/>
      <w:bookmarkStart w:id="975" w:name="_Toc536117305"/>
      <w:bookmarkStart w:id="976" w:name="_Toc536118193"/>
      <w:bookmarkStart w:id="977" w:name="_Toc536121893"/>
      <w:bookmarkStart w:id="978" w:name="_Toc536123923"/>
      <w:bookmarkStart w:id="979" w:name="_Toc536125365"/>
      <w:bookmarkStart w:id="980" w:name="_Toc536117359"/>
      <w:bookmarkStart w:id="981" w:name="_Toc536118247"/>
      <w:bookmarkStart w:id="982" w:name="_Toc536121947"/>
      <w:bookmarkStart w:id="983" w:name="_Toc536123977"/>
      <w:bookmarkStart w:id="984" w:name="_Toc536125419"/>
      <w:bookmarkStart w:id="985" w:name="_Toc536117386"/>
      <w:bookmarkStart w:id="986" w:name="_Toc536118274"/>
      <w:bookmarkStart w:id="987" w:name="_Toc536121974"/>
      <w:bookmarkStart w:id="988" w:name="_Toc536124004"/>
      <w:bookmarkStart w:id="989" w:name="_Toc536125446"/>
      <w:bookmarkStart w:id="990" w:name="_Ref536121984"/>
      <w:bookmarkStart w:id="991" w:name="_Toc20739154"/>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r>
        <w:rPr>
          <w:rFonts w:hint="eastAsia"/>
        </w:rPr>
        <w:lastRenderedPageBreak/>
        <w:t>暖冷房設定温度</w:t>
      </w:r>
      <w:bookmarkEnd w:id="990"/>
      <w:bookmarkEnd w:id="991"/>
    </w:p>
    <w:p w14:paraId="267FFA34" w14:textId="2E902448"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ins w:id="992" w:author="誠 佐藤" w:date="2019-09-30T12:31:00Z">
        <w:r w:rsidR="003D2F73">
          <w:rPr>
            <w:rFonts w:hint="eastAsia"/>
          </w:rPr>
          <w:t>付録</w:t>
        </w:r>
        <w:r w:rsidR="003D2F73">
          <w:rPr>
            <w:rFonts w:hint="eastAsia"/>
          </w:rPr>
          <w:t>35</w:t>
        </w:r>
        <w:r w:rsidR="003D2F73">
          <w:rPr>
            <w:rFonts w:hint="eastAsia"/>
          </w:rPr>
          <w:t>．</w:t>
        </w:r>
      </w:ins>
      <w:del w:id="993" w:author="誠 佐藤" w:date="2019-09-30T12:31:00Z">
        <w:r w:rsidR="006D6524" w:rsidDel="003D2F73">
          <w:rPr>
            <w:rFonts w:hint="eastAsia"/>
          </w:rPr>
          <w:delText>付録</w:delText>
        </w:r>
        <w:r w:rsidR="006D6524" w:rsidDel="003D2F73">
          <w:rPr>
            <w:rFonts w:hint="eastAsia"/>
          </w:rPr>
          <w:delText>35</w:delText>
        </w:r>
        <w:r w:rsidR="006D6524" w:rsidDel="003D2F73">
          <w:rPr>
            <w:rFonts w:hint="eastAsia"/>
          </w:rPr>
          <w:delText>．</w:delText>
        </w:r>
      </w:del>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994" w:name="_Ref536117501"/>
      <w:bookmarkStart w:id="995" w:name="_Ref454311280"/>
      <w:bookmarkStart w:id="996" w:name="_Toc20739155"/>
      <w:r>
        <w:rPr>
          <w:rFonts w:hint="eastAsia"/>
        </w:rPr>
        <w:lastRenderedPageBreak/>
        <w:t>局所換気のスケジュール</w:t>
      </w:r>
      <w:bookmarkEnd w:id="994"/>
      <w:bookmarkEnd w:id="996"/>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'local_vent_amount']</w:t>
            </w:r>
          </w:p>
        </w:tc>
      </w:tr>
    </w:tbl>
    <w:p w14:paraId="5FE72E36" w14:textId="77777777" w:rsidR="003D40AE" w:rsidRDefault="003D40AE" w:rsidP="003D40AE"/>
    <w:p w14:paraId="42E4C56D" w14:textId="77777777" w:rsidR="00085F24" w:rsidRDefault="00085F24">
      <w:pPr>
        <w:pStyle w:val="a1"/>
      </w:pPr>
      <w:bookmarkStart w:id="997" w:name="_Ref536117589"/>
      <w:bookmarkStart w:id="998" w:name="_Toc20739156"/>
      <w:r>
        <w:rPr>
          <w:rFonts w:hint="eastAsia"/>
        </w:rPr>
        <w:lastRenderedPageBreak/>
        <w:t>機器発熱スケジュール</w:t>
      </w:r>
      <w:bookmarkEnd w:id="995"/>
      <w:bookmarkEnd w:id="997"/>
      <w:bookmarkEnd w:id="998"/>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'heat_generation_appliances']</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'heat_generation_cooking']</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r w:rsidRPr="00652878">
              <w:t>vapor_generation_cooking</w:t>
            </w:r>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999" w:name="_Ref454311287"/>
      <w:bookmarkStart w:id="1000" w:name="_Toc20739157"/>
      <w:r>
        <w:rPr>
          <w:rFonts w:hint="eastAsia"/>
        </w:rPr>
        <w:lastRenderedPageBreak/>
        <w:t>照明発熱スケジュール</w:t>
      </w:r>
      <w:bookmarkEnd w:id="999"/>
      <w:bookmarkEnd w:id="1000"/>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r w:rsidR="00B3355B" w:rsidRPr="00B3355B">
              <w:t>heat_generation_lighting</w:t>
            </w:r>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1001" w:name="_Ref454311294"/>
      <w:bookmarkStart w:id="1002" w:name="_Toc20739158"/>
      <w:r>
        <w:rPr>
          <w:rFonts w:hint="eastAsia"/>
        </w:rPr>
        <w:lastRenderedPageBreak/>
        <w:t>人体発熱スケジュール</w:t>
      </w:r>
      <w:bookmarkEnd w:id="1001"/>
      <w:bookmarkEnd w:id="1002"/>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'number_of_people']</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1003" w:name="_Toc20739159"/>
      <w:r>
        <w:rPr>
          <w:rFonts w:hint="eastAsia"/>
        </w:rPr>
        <w:lastRenderedPageBreak/>
        <w:t>計算結果出力項目</w:t>
      </w:r>
      <w:bookmarkEnd w:id="1003"/>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4A55AE"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4A55AE"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4A55AE"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4A55AE"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4A55AE"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4A55AE"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4A55AE"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1004" w:name="_Toc20739160"/>
      <w:r>
        <w:rPr>
          <w:rFonts w:hint="eastAsia"/>
        </w:rPr>
        <w:lastRenderedPageBreak/>
        <w:t>境界条件が同じ部位の集約</w:t>
      </w:r>
      <w:bookmarkEnd w:id="1004"/>
    </w:p>
    <w:p w14:paraId="543AB119" w14:textId="702CD6AA"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ins w:id="1005" w:author="誠 佐藤" w:date="2019-09-30T12:31:00Z">
        <w:r w:rsidR="003D2F73">
          <w:rPr>
            <w:rFonts w:hint="eastAsia"/>
          </w:rPr>
          <w:t>表</w:t>
        </w:r>
        <w:r w:rsidR="003D2F73">
          <w:rPr>
            <w:rFonts w:hint="eastAsia"/>
          </w:rPr>
          <w:t xml:space="preserve"> </w:t>
        </w:r>
        <w:r w:rsidR="003D2F73">
          <w:rPr>
            <w:noProof/>
          </w:rPr>
          <w:t>27</w:t>
        </w:r>
      </w:ins>
      <w:del w:id="1006"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27</w:delText>
        </w:r>
      </w:del>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ins w:id="1007" w:author="誠 佐藤" w:date="2019-09-30T12:31:00Z">
        <w:r w:rsidR="003D2F73" w:rsidRPr="00477F45">
          <w:rPr>
            <w:rFonts w:hint="eastAsia"/>
          </w:rPr>
          <w:t>（</w:t>
        </w:r>
        <w:r w:rsidR="003D2F73">
          <w:rPr>
            <w:noProof/>
          </w:rPr>
          <w:t>125</w:t>
        </w:r>
        <w:r w:rsidR="003D2F73" w:rsidRPr="00477F45">
          <w:rPr>
            <w:rFonts w:hint="eastAsia"/>
          </w:rPr>
          <w:t>）</w:t>
        </w:r>
      </w:ins>
      <w:del w:id="1008" w:author="誠 佐藤" w:date="2019-09-30T12:31:00Z">
        <w:r w:rsidR="006D6524" w:rsidRPr="00477F45" w:rsidDel="003D2F73">
          <w:rPr>
            <w:rFonts w:hint="eastAsia"/>
          </w:rPr>
          <w:delText>（</w:delText>
        </w:r>
        <w:r w:rsidR="006D6524" w:rsidDel="003D2F73">
          <w:rPr>
            <w:noProof/>
          </w:rPr>
          <w:delText>125</w:delText>
        </w:r>
        <w:r w:rsidR="006D6524" w:rsidRPr="00477F45" w:rsidDel="003D2F73">
          <w:rPr>
            <w:rFonts w:hint="eastAsia"/>
          </w:rPr>
          <w:delText>）</w:delText>
        </w:r>
      </w:del>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4A55AE"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1009"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1009"/>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1010"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1010"/>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43A379BB"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ins w:id="1011" w:author="誠 佐藤" w:date="2019-09-30T12:31:00Z">
        <w:r w:rsidR="003D2F73">
          <w:rPr>
            <w:rFonts w:hint="eastAsia"/>
          </w:rPr>
          <w:t>表</w:t>
        </w:r>
        <w:r w:rsidR="003D2F73">
          <w:rPr>
            <w:rFonts w:hint="eastAsia"/>
          </w:rPr>
          <w:t xml:space="preserve"> </w:t>
        </w:r>
        <w:r w:rsidR="003D2F73">
          <w:rPr>
            <w:noProof/>
          </w:rPr>
          <w:t>28</w:t>
        </w:r>
      </w:ins>
      <w:del w:id="1012"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28</w:delText>
        </w:r>
      </w:del>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ins w:id="1013" w:author="誠 佐藤" w:date="2019-09-30T12:31:00Z">
        <w:r w:rsidR="003D2F73">
          <w:rPr>
            <w:rFonts w:hint="eastAsia"/>
          </w:rPr>
          <w:t>表</w:t>
        </w:r>
        <w:r w:rsidR="003D2F73">
          <w:rPr>
            <w:rFonts w:hint="eastAsia"/>
          </w:rPr>
          <w:t xml:space="preserve"> </w:t>
        </w:r>
        <w:r w:rsidR="003D2F73">
          <w:rPr>
            <w:noProof/>
          </w:rPr>
          <w:t>29</w:t>
        </w:r>
      </w:ins>
      <w:del w:id="1014"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29</w:delText>
        </w:r>
      </w:del>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1015"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1015"/>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1016"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1016"/>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4A55AE"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4A55AE"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4A55AE"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4A55AE"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4A55AE"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4A55AE"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1017" w:name="_Ref17805927"/>
      <w:bookmarkStart w:id="1018" w:name="_Toc20739161"/>
      <w:r>
        <w:rPr>
          <w:rFonts w:hint="eastAsia"/>
        </w:rPr>
        <w:lastRenderedPageBreak/>
        <w:t>PMV</w:t>
      </w:r>
      <w:r>
        <w:rPr>
          <w:rFonts w:hint="eastAsia"/>
        </w:rPr>
        <w:t>の計算方法</w:t>
      </w:r>
      <w:bookmarkEnd w:id="1017"/>
      <w:bookmarkEnd w:id="1018"/>
    </w:p>
    <w:p w14:paraId="046E966C" w14:textId="7181DE83" w:rsidR="0059039F" w:rsidRDefault="0059039F" w:rsidP="006256D6">
      <w:pPr>
        <w:pStyle w:val="af7"/>
      </w:pPr>
      <w:r>
        <w:fldChar w:fldCharType="begin"/>
      </w:r>
      <w:r>
        <w:instrText xml:space="preserve"> REF _Ref17307753 \r \h </w:instrText>
      </w:r>
      <w:r>
        <w:fldChar w:fldCharType="separate"/>
      </w:r>
      <w:ins w:id="1019" w:author="誠 佐藤" w:date="2019-09-30T12:31:00Z">
        <w:r w:rsidR="003D2F73">
          <w:rPr>
            <w:rFonts w:hint="eastAsia"/>
          </w:rPr>
          <w:t>付録</w:t>
        </w:r>
        <w:r w:rsidR="003D2F73">
          <w:rPr>
            <w:rFonts w:hint="eastAsia"/>
          </w:rPr>
          <w:t>13</w:t>
        </w:r>
        <w:r w:rsidR="003D2F73">
          <w:rPr>
            <w:rFonts w:hint="eastAsia"/>
          </w:rPr>
          <w:t>．</w:t>
        </w:r>
      </w:ins>
      <w:del w:id="1020" w:author="誠 佐藤" w:date="2019-09-30T12:31:00Z">
        <w:r w:rsidR="006D6524" w:rsidDel="003D2F73">
          <w:rPr>
            <w:rFonts w:hint="eastAsia"/>
          </w:rPr>
          <w:delText>付録</w:delText>
        </w:r>
        <w:r w:rsidR="006D6524" w:rsidDel="003D2F73">
          <w:rPr>
            <w:rFonts w:hint="eastAsia"/>
          </w:rPr>
          <w:delText>13</w:delText>
        </w:r>
        <w:r w:rsidR="006D6524" w:rsidDel="003D2F73">
          <w:rPr>
            <w:rFonts w:hint="eastAsia"/>
          </w:rPr>
          <w:delText>．</w:delText>
        </w:r>
      </w:del>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3B270F37"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ins w:id="1021" w:author="誠 佐藤" w:date="2019-09-30T12:31:00Z">
        <w:r w:rsidR="003D2F73">
          <w:rPr>
            <w:rFonts w:hint="eastAsia"/>
          </w:rPr>
          <w:t>表</w:t>
        </w:r>
        <w:r w:rsidR="003D2F73">
          <w:rPr>
            <w:rFonts w:hint="eastAsia"/>
          </w:rPr>
          <w:t xml:space="preserve"> </w:t>
        </w:r>
        <w:r w:rsidR="003D2F73">
          <w:rPr>
            <w:noProof/>
          </w:rPr>
          <w:t>30</w:t>
        </w:r>
      </w:ins>
      <w:del w:id="1022"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30</w:delText>
        </w:r>
      </w:del>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1023"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1023"/>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672C1BD9"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ins w:id="1024" w:author="誠 佐藤" w:date="2019-09-30T12:31:00Z">
              <w:r w:rsidR="003D2F73">
                <w:rPr>
                  <w:rFonts w:hint="eastAsia"/>
                </w:rPr>
                <w:t>（</w:t>
              </w:r>
              <w:r w:rsidR="003D2F73">
                <w:rPr>
                  <w:noProof/>
                </w:rPr>
                <w:t>14</w:t>
              </w:r>
              <w:r w:rsidR="003D2F73">
                <w:rPr>
                  <w:rFonts w:hint="eastAsia"/>
                </w:rPr>
                <w:t>）</w:t>
              </w:r>
            </w:ins>
            <w:del w:id="1025" w:author="誠 佐藤" w:date="2019-09-30T12:31:00Z">
              <w:r w:rsidR="006D6524" w:rsidDel="003D2F73">
                <w:rPr>
                  <w:rFonts w:hint="eastAsia"/>
                </w:rPr>
                <w:delText>（</w:delText>
              </w:r>
              <w:r w:rsidR="006D6524" w:rsidDel="003D2F73">
                <w:rPr>
                  <w:noProof/>
                </w:rPr>
                <w:delText>14</w:delText>
              </w:r>
              <w:r w:rsidR="006D6524" w:rsidDel="003D2F73">
                <w:rPr>
                  <w:rFonts w:hint="eastAsia"/>
                </w:rPr>
                <w:delText>）</w:delText>
              </w:r>
            </w:del>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4A55AE"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58006F89" w:rsidR="0059039F" w:rsidRDefault="0059039F" w:rsidP="00BB3F63">
            <w:pPr>
              <w:pStyle w:val="L"/>
            </w:pPr>
            <w:r>
              <w:fldChar w:fldCharType="begin"/>
            </w:r>
            <w:r>
              <w:instrText xml:space="preserve"> REF _Ref17805864 \h </w:instrText>
            </w:r>
            <w:r>
              <w:fldChar w:fldCharType="separate"/>
            </w:r>
            <w:ins w:id="1026" w:author="誠 佐藤" w:date="2019-09-30T12:31:00Z">
              <w:r w:rsidR="003D2F73" w:rsidRPr="00477F45">
                <w:rPr>
                  <w:rFonts w:hint="eastAsia"/>
                </w:rPr>
                <w:t>（</w:t>
              </w:r>
              <w:r w:rsidR="003D2F73">
                <w:rPr>
                  <w:noProof/>
                </w:rPr>
                <w:t>126</w:t>
              </w:r>
              <w:r w:rsidR="003D2F73" w:rsidRPr="00477F45">
                <w:rPr>
                  <w:rFonts w:hint="eastAsia"/>
                </w:rPr>
                <w:t>）</w:t>
              </w:r>
            </w:ins>
            <w:del w:id="1027" w:author="誠 佐藤" w:date="2019-09-30T12:31:00Z">
              <w:r w:rsidR="006D6524" w:rsidRPr="00477F45" w:rsidDel="003D2F73">
                <w:rPr>
                  <w:rFonts w:hint="eastAsia"/>
                </w:rPr>
                <w:delText>（</w:delText>
              </w:r>
              <w:r w:rsidR="006D6524" w:rsidDel="003D2F73">
                <w:rPr>
                  <w:noProof/>
                </w:rPr>
                <w:delText>126</w:delText>
              </w:r>
              <w:r w:rsidR="006D6524" w:rsidRPr="00477F45" w:rsidDel="003D2F73">
                <w:rPr>
                  <w:rFonts w:hint="eastAsia"/>
                </w:rPr>
                <w:delText>）</w:delText>
              </w:r>
            </w:del>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4A55AE"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D253E40"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ins w:id="1028" w:author="誠 佐藤" w:date="2019-09-30T12:31:00Z">
              <w:r w:rsidR="003D2F73">
                <w:rPr>
                  <w:rFonts w:hint="eastAsia"/>
                </w:rPr>
                <w:t>（</w:t>
              </w:r>
              <w:r w:rsidR="003D2F73">
                <w:rPr>
                  <w:noProof/>
                </w:rPr>
                <w:t>22</w:t>
              </w:r>
              <w:r w:rsidR="003D2F73">
                <w:rPr>
                  <w:rFonts w:hint="eastAsia"/>
                </w:rPr>
                <w:t>）</w:t>
              </w:r>
            </w:ins>
            <w:del w:id="1029" w:author="誠 佐藤" w:date="2019-09-30T12:31:00Z">
              <w:r w:rsidR="006D6524" w:rsidDel="003D2F73">
                <w:rPr>
                  <w:rFonts w:hint="eastAsia"/>
                </w:rPr>
                <w:delText>（</w:delText>
              </w:r>
              <w:r w:rsidR="006D6524" w:rsidDel="003D2F73">
                <w:rPr>
                  <w:noProof/>
                </w:rPr>
                <w:delText>22</w:delText>
              </w:r>
              <w:r w:rsidR="006D6524" w:rsidDel="003D2F73">
                <w:rPr>
                  <w:rFonts w:hint="eastAsia"/>
                </w:rPr>
                <w:delText>）</w:delText>
              </w:r>
            </w:del>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4A55AE"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30F5647E"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ins w:id="1030" w:author="誠 佐藤" w:date="2019-09-30T12:31:00Z">
        <w:r w:rsidR="003D2F73">
          <w:rPr>
            <w:rFonts w:hint="eastAsia"/>
          </w:rPr>
          <w:t>付録</w:t>
        </w:r>
        <w:r w:rsidR="003D2F73">
          <w:rPr>
            <w:rFonts w:hint="eastAsia"/>
          </w:rPr>
          <w:t>1</w:t>
        </w:r>
        <w:r w:rsidR="003D2F73">
          <w:rPr>
            <w:rFonts w:hint="eastAsia"/>
          </w:rPr>
          <w:t>．</w:t>
        </w:r>
      </w:ins>
      <w:del w:id="1031" w:author="誠 佐藤" w:date="2019-09-30T12:31:00Z">
        <w:r w:rsidR="006D6524" w:rsidDel="003D2F73">
          <w:rPr>
            <w:rFonts w:hint="eastAsia"/>
          </w:rPr>
          <w:delText>付録</w:delText>
        </w:r>
        <w:r w:rsidR="006D6524" w:rsidDel="003D2F73">
          <w:rPr>
            <w:rFonts w:hint="eastAsia"/>
          </w:rPr>
          <w:delText>1</w:delText>
        </w:r>
        <w:r w:rsidR="006D6524" w:rsidDel="003D2F73">
          <w:rPr>
            <w:rFonts w:hint="eastAsia"/>
          </w:rPr>
          <w:delText>．</w:delText>
        </w:r>
      </w:del>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ins w:id="1032" w:author="誠 佐藤" w:date="2019-09-30T12:31:00Z">
        <w:r w:rsidR="003D2F73">
          <w:rPr>
            <w:rFonts w:hint="eastAsia"/>
          </w:rPr>
          <w:t>（</w:t>
        </w:r>
        <w:r w:rsidR="003D2F73">
          <w:rPr>
            <w:noProof/>
          </w:rPr>
          <w:t>23</w:t>
        </w:r>
        <w:r w:rsidR="003D2F73">
          <w:rPr>
            <w:rFonts w:hint="eastAsia"/>
          </w:rPr>
          <w:t>）</w:t>
        </w:r>
      </w:ins>
      <w:del w:id="1033" w:author="誠 佐藤" w:date="2019-09-30T12:31:00Z">
        <w:r w:rsidR="006D6524" w:rsidDel="003D2F73">
          <w:rPr>
            <w:rFonts w:hint="eastAsia"/>
          </w:rPr>
          <w:delText>（</w:delText>
        </w:r>
        <w:r w:rsidR="006D6524" w:rsidDel="003D2F73">
          <w:rPr>
            <w:noProof/>
          </w:rPr>
          <w:delText>23</w:delText>
        </w:r>
        <w:r w:rsidR="006D6524" w:rsidDel="003D2F73">
          <w:rPr>
            <w:rFonts w:hint="eastAsia"/>
          </w:rPr>
          <w:delText>）</w:delText>
        </w:r>
      </w:del>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ins w:id="1034" w:author="誠 佐藤" w:date="2019-09-30T12:31:00Z">
        <w:r w:rsidR="003D2F73">
          <w:rPr>
            <w:rFonts w:hint="eastAsia"/>
          </w:rPr>
          <w:t>付録</w:t>
        </w:r>
        <w:r w:rsidR="003D2F73">
          <w:rPr>
            <w:rFonts w:hint="eastAsia"/>
          </w:rPr>
          <w:t>12</w:t>
        </w:r>
        <w:r w:rsidR="003D2F73">
          <w:rPr>
            <w:rFonts w:hint="eastAsia"/>
          </w:rPr>
          <w:t>．</w:t>
        </w:r>
      </w:ins>
      <w:del w:id="1035" w:author="誠 佐藤" w:date="2019-09-30T12:31:00Z">
        <w:r w:rsidR="006D6524" w:rsidDel="003D2F73">
          <w:rPr>
            <w:rFonts w:hint="eastAsia"/>
          </w:rPr>
          <w:delText>付録</w:delText>
        </w:r>
        <w:r w:rsidR="006D6524" w:rsidDel="003D2F73">
          <w:rPr>
            <w:rFonts w:hint="eastAsia"/>
          </w:rPr>
          <w:delText>12</w:delText>
        </w:r>
        <w:r w:rsidR="006D6524" w:rsidDel="003D2F73">
          <w:rPr>
            <w:rFonts w:hint="eastAsia"/>
          </w:rPr>
          <w:delText>．</w:delText>
        </w:r>
      </w:del>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ins w:id="1036" w:author="誠 佐藤" w:date="2019-09-30T12:31:00Z">
        <w:r w:rsidR="003D2F73">
          <w:rPr>
            <w:rFonts w:hint="eastAsia"/>
          </w:rPr>
          <w:t>表</w:t>
        </w:r>
        <w:r w:rsidR="003D2F73">
          <w:rPr>
            <w:rFonts w:hint="eastAsia"/>
          </w:rPr>
          <w:t xml:space="preserve"> </w:t>
        </w:r>
        <w:r w:rsidR="003D2F73">
          <w:rPr>
            <w:noProof/>
          </w:rPr>
          <w:t>6</w:t>
        </w:r>
      </w:ins>
      <w:del w:id="1037" w:author="誠 佐藤" w:date="2019-09-30T12:31:00Z">
        <w:r w:rsidR="006D6524" w:rsidDel="003D2F73">
          <w:rPr>
            <w:rFonts w:hint="eastAsia"/>
          </w:rPr>
          <w:delText>表</w:delText>
        </w:r>
        <w:r w:rsidR="006D6524" w:rsidDel="003D2F73">
          <w:rPr>
            <w:rFonts w:hint="eastAsia"/>
          </w:rPr>
          <w:delText xml:space="preserve"> </w:delText>
        </w:r>
        <w:r w:rsidR="006D6524" w:rsidDel="003D2F73">
          <w:rPr>
            <w:noProof/>
          </w:rPr>
          <w:delText>6</w:delText>
        </w:r>
      </w:del>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ins w:id="1038" w:author="誠 佐藤" w:date="2019-09-30T12:31:00Z">
        <w:r w:rsidR="003D2F73" w:rsidRPr="00477F45">
          <w:rPr>
            <w:rFonts w:hint="eastAsia"/>
          </w:rPr>
          <w:t>（</w:t>
        </w:r>
        <w:r w:rsidR="003D2F73">
          <w:rPr>
            <w:noProof/>
          </w:rPr>
          <w:t>126</w:t>
        </w:r>
        <w:r w:rsidR="003D2F73" w:rsidRPr="00477F45">
          <w:rPr>
            <w:rFonts w:hint="eastAsia"/>
          </w:rPr>
          <w:t>）</w:t>
        </w:r>
      </w:ins>
      <w:del w:id="1039" w:author="誠 佐藤" w:date="2019-09-30T12:31:00Z">
        <w:r w:rsidR="006D6524" w:rsidRPr="00477F45" w:rsidDel="003D2F73">
          <w:rPr>
            <w:rFonts w:hint="eastAsia"/>
          </w:rPr>
          <w:delText>（</w:delText>
        </w:r>
        <w:r w:rsidR="006D6524" w:rsidDel="003D2F73">
          <w:rPr>
            <w:noProof/>
          </w:rPr>
          <w:delText>126</w:delText>
        </w:r>
        <w:r w:rsidR="006D6524" w:rsidRPr="00477F45" w:rsidDel="003D2F73">
          <w:rPr>
            <w:rFonts w:hint="eastAsia"/>
          </w:rPr>
          <w:delText>）</w:delText>
        </w:r>
      </w:del>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4A55AE"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1040"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1040"/>
          </w:p>
        </w:tc>
      </w:tr>
      <w:tr w:rsidR="006256D6" w:rsidRPr="00477F45" w14:paraId="7357BF6E" w14:textId="77777777" w:rsidTr="006256D6">
        <w:tc>
          <w:tcPr>
            <w:tcW w:w="8797" w:type="dxa"/>
          </w:tcPr>
          <w:p w14:paraId="7797BBE6" w14:textId="526B4439" w:rsidR="006256D6" w:rsidRDefault="004A55AE"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402B0E89"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ins w:id="1041" w:author="誠 佐藤" w:date="2019-09-30T12:31:00Z">
        <w:r w:rsidR="003D2F73" w:rsidRPr="00477F45">
          <w:rPr>
            <w:rFonts w:hint="eastAsia"/>
          </w:rPr>
          <w:t>表</w:t>
        </w:r>
        <w:r w:rsidR="003D2F73" w:rsidRPr="00477F45">
          <w:rPr>
            <w:rFonts w:hint="eastAsia"/>
          </w:rPr>
          <w:t xml:space="preserve"> </w:t>
        </w:r>
        <w:r w:rsidR="003D2F73">
          <w:rPr>
            <w:noProof/>
          </w:rPr>
          <w:t>1</w:t>
        </w:r>
      </w:ins>
      <w:del w:id="1042" w:author="誠 佐藤" w:date="2019-09-30T12:31:00Z">
        <w:r w:rsidR="006D6524" w:rsidRPr="00477F45" w:rsidDel="003D2F73">
          <w:rPr>
            <w:rFonts w:hint="eastAsia"/>
          </w:rPr>
          <w:delText>表</w:delText>
        </w:r>
        <w:r w:rsidR="006D6524" w:rsidRPr="00477F45" w:rsidDel="003D2F73">
          <w:rPr>
            <w:rFonts w:hint="eastAsia"/>
          </w:rPr>
          <w:delText xml:space="preserve"> </w:delText>
        </w:r>
        <w:r w:rsidR="006D6524" w:rsidDel="003D2F73">
          <w:rPr>
            <w:noProof/>
          </w:rPr>
          <w:delText>1</w:delText>
        </w:r>
      </w:del>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ins w:id="1043" w:author="誠 佐藤" w:date="2019-09-30T12:31:00Z">
        <w:r w:rsidR="003D2F73" w:rsidRPr="00477F45">
          <w:rPr>
            <w:rFonts w:hint="eastAsia"/>
          </w:rPr>
          <w:t>（</w:t>
        </w:r>
        <w:r w:rsidR="003D2F73">
          <w:rPr>
            <w:noProof/>
          </w:rPr>
          <w:t>128</w:t>
        </w:r>
        <w:r w:rsidR="003D2F73" w:rsidRPr="00477F45">
          <w:rPr>
            <w:rFonts w:hint="eastAsia"/>
          </w:rPr>
          <w:t>）</w:t>
        </w:r>
      </w:ins>
      <w:del w:id="1044" w:author="誠 佐藤" w:date="2019-09-30T12:31:00Z">
        <w:r w:rsidR="006D6524" w:rsidRPr="00477F45" w:rsidDel="003D2F73">
          <w:rPr>
            <w:rFonts w:hint="eastAsia"/>
          </w:rPr>
          <w:delText>（</w:delText>
        </w:r>
        <w:r w:rsidR="006D6524" w:rsidDel="003D2F73">
          <w:rPr>
            <w:noProof/>
          </w:rPr>
          <w:delText>128</w:delText>
        </w:r>
        <w:r w:rsidR="006D6524" w:rsidRPr="00477F45" w:rsidDel="003D2F73">
          <w:rPr>
            <w:rFonts w:hint="eastAsia"/>
          </w:rPr>
          <w:delText>）</w:delText>
        </w:r>
      </w:del>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4A55AE"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1045"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1045"/>
          </w:p>
        </w:tc>
      </w:tr>
    </w:tbl>
    <w:p w14:paraId="345A6857" w14:textId="77777777" w:rsidR="00043A56" w:rsidRPr="002F6AC2" w:rsidRDefault="00043A56" w:rsidP="002F6AC2">
      <w:pPr>
        <w:pStyle w:val="af7"/>
      </w:pPr>
    </w:p>
    <w:p w14:paraId="730F51ED" w14:textId="2D5675D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ins w:id="1046" w:author="誠 佐藤" w:date="2019-09-30T12:31:00Z">
        <w:r w:rsidR="003D2F73">
          <w:rPr>
            <w:rFonts w:hint="eastAsia"/>
          </w:rPr>
          <w:t>付録</w:t>
        </w:r>
        <w:r w:rsidR="003D2F73">
          <w:rPr>
            <w:rFonts w:hint="eastAsia"/>
          </w:rPr>
          <w:t>16</w:t>
        </w:r>
        <w:r w:rsidR="003D2F73">
          <w:rPr>
            <w:rFonts w:hint="eastAsia"/>
          </w:rPr>
          <w:t>．</w:t>
        </w:r>
      </w:ins>
      <w:del w:id="1047" w:author="誠 佐藤" w:date="2019-09-30T12:31:00Z">
        <w:r w:rsidR="006D6524" w:rsidDel="003D2F73">
          <w:rPr>
            <w:rFonts w:hint="eastAsia"/>
          </w:rPr>
          <w:delText>付録</w:delText>
        </w:r>
        <w:r w:rsidR="006D6524" w:rsidDel="003D2F73">
          <w:rPr>
            <w:rFonts w:hint="eastAsia"/>
          </w:rPr>
          <w:delText>16</w:delText>
        </w:r>
        <w:r w:rsidR="006D6524" w:rsidDel="003D2F73">
          <w:rPr>
            <w:rFonts w:hint="eastAsia"/>
          </w:rPr>
          <w:delText>．</w:delText>
        </w:r>
      </w:del>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ins w:id="1048" w:author="誠 佐藤" w:date="2019-09-30T12:31:00Z">
        <w:r w:rsidR="003D2F73" w:rsidRPr="00477F45">
          <w:rPr>
            <w:rFonts w:hint="eastAsia"/>
          </w:rPr>
          <w:t>（</w:t>
        </w:r>
        <w:r w:rsidR="003D2F73">
          <w:rPr>
            <w:noProof/>
          </w:rPr>
          <w:t>130</w:t>
        </w:r>
        <w:r w:rsidR="003D2F73" w:rsidRPr="00477F45">
          <w:rPr>
            <w:rFonts w:hint="eastAsia"/>
          </w:rPr>
          <w:t>）</w:t>
        </w:r>
      </w:ins>
      <w:del w:id="1049" w:author="誠 佐藤" w:date="2019-09-30T12:31:00Z">
        <w:r w:rsidR="006D6524" w:rsidRPr="00477F45" w:rsidDel="003D2F73">
          <w:rPr>
            <w:rFonts w:hint="eastAsia"/>
          </w:rPr>
          <w:delText>（</w:delText>
        </w:r>
        <w:r w:rsidR="006D6524" w:rsidDel="003D2F73">
          <w:rPr>
            <w:noProof/>
          </w:rPr>
          <w:delText>130</w:delText>
        </w:r>
        <w:r w:rsidR="006D6524" w:rsidRPr="00477F45" w:rsidDel="003D2F73">
          <w:rPr>
            <w:rFonts w:hint="eastAsia"/>
          </w:rPr>
          <w:delText>）</w:delText>
        </w:r>
      </w:del>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4A55AE"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4A55AE"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1050"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1050"/>
          </w:p>
        </w:tc>
      </w:tr>
    </w:tbl>
    <w:p w14:paraId="0C809DA9" w14:textId="69066634"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ins w:id="1051" w:author="誠 佐藤" w:date="2019-09-30T12:31:00Z">
        <w:r w:rsidR="003D2F73" w:rsidRPr="00477F45">
          <w:rPr>
            <w:rFonts w:hint="eastAsia"/>
          </w:rPr>
          <w:t>（</w:t>
        </w:r>
        <w:r w:rsidR="003D2F73">
          <w:rPr>
            <w:noProof/>
          </w:rPr>
          <w:t>131</w:t>
        </w:r>
        <w:r w:rsidR="003D2F73" w:rsidRPr="00477F45">
          <w:rPr>
            <w:rFonts w:hint="eastAsia"/>
          </w:rPr>
          <w:t>）</w:t>
        </w:r>
      </w:ins>
      <w:del w:id="1052" w:author="誠 佐藤" w:date="2019-09-30T12:31:00Z">
        <w:r w:rsidR="006D6524" w:rsidRPr="00477F45" w:rsidDel="003D2F73">
          <w:rPr>
            <w:rFonts w:hint="eastAsia"/>
          </w:rPr>
          <w:delText>（</w:delText>
        </w:r>
        <w:r w:rsidR="006D6524" w:rsidDel="003D2F73">
          <w:rPr>
            <w:noProof/>
          </w:rPr>
          <w:delText>131</w:delText>
        </w:r>
        <w:r w:rsidR="006D6524" w:rsidRPr="00477F45" w:rsidDel="003D2F73">
          <w:rPr>
            <w:rFonts w:hint="eastAsia"/>
          </w:rPr>
          <w:delText>）</w:delText>
        </w:r>
      </w:del>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4A55AE"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1053"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1053"/>
          </w:p>
        </w:tc>
      </w:tr>
      <w:tr w:rsidR="006256D6" w:rsidRPr="00477F45" w14:paraId="6E36A64F" w14:textId="77777777" w:rsidTr="002F6AC2">
        <w:tc>
          <w:tcPr>
            <w:tcW w:w="8797" w:type="dxa"/>
          </w:tcPr>
          <w:p w14:paraId="2C5C5BD1" w14:textId="173AC8E8" w:rsidR="006256D6" w:rsidRDefault="004A55AE"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2A7F5599"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ins w:id="1054" w:author="誠 佐藤" w:date="2019-09-30T12:31:00Z">
        <w:r w:rsidR="003D2F73" w:rsidRPr="00477F45">
          <w:rPr>
            <w:rFonts w:hint="eastAsia"/>
          </w:rPr>
          <w:t>（</w:t>
        </w:r>
        <w:r w:rsidR="003D2F73">
          <w:rPr>
            <w:noProof/>
          </w:rPr>
          <w:t>135</w:t>
        </w:r>
        <w:r w:rsidR="003D2F73" w:rsidRPr="00477F45">
          <w:rPr>
            <w:rFonts w:hint="eastAsia"/>
          </w:rPr>
          <w:t>）</w:t>
        </w:r>
      </w:ins>
      <w:del w:id="1055" w:author="誠 佐藤" w:date="2019-09-30T12:31:00Z">
        <w:r w:rsidR="006D6524" w:rsidRPr="00477F45" w:rsidDel="003D2F73">
          <w:rPr>
            <w:rFonts w:hint="eastAsia"/>
          </w:rPr>
          <w:delText>（</w:delText>
        </w:r>
        <w:r w:rsidR="006D6524" w:rsidDel="003D2F73">
          <w:rPr>
            <w:noProof/>
          </w:rPr>
          <w:delText>135</w:delText>
        </w:r>
        <w:r w:rsidR="006D6524" w:rsidRPr="00477F45" w:rsidDel="003D2F73">
          <w:rPr>
            <w:rFonts w:hint="eastAsia"/>
          </w:rPr>
          <w:delText>）</w:delText>
        </w:r>
      </w:del>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ins w:id="1056" w:author="誠 佐藤" w:date="2019-09-30T12:31:00Z">
        <w:r w:rsidR="003D2F73" w:rsidRPr="00477F45">
          <w:rPr>
            <w:rFonts w:hint="eastAsia"/>
          </w:rPr>
          <w:t>（</w:t>
        </w:r>
        <w:r w:rsidR="003D2F73">
          <w:rPr>
            <w:noProof/>
          </w:rPr>
          <w:t>139</w:t>
        </w:r>
        <w:r w:rsidR="003D2F73" w:rsidRPr="00477F45">
          <w:rPr>
            <w:rFonts w:hint="eastAsia"/>
          </w:rPr>
          <w:t>）</w:t>
        </w:r>
      </w:ins>
      <w:del w:id="1057" w:author="誠 佐藤" w:date="2019-09-30T12:31:00Z">
        <w:r w:rsidR="006D6524" w:rsidRPr="00477F45" w:rsidDel="003D2F73">
          <w:rPr>
            <w:rFonts w:hint="eastAsia"/>
          </w:rPr>
          <w:delText>（</w:delText>
        </w:r>
        <w:r w:rsidR="006D6524" w:rsidDel="003D2F73">
          <w:rPr>
            <w:noProof/>
          </w:rPr>
          <w:delText>139</w:delText>
        </w:r>
        <w:r w:rsidR="006D6524" w:rsidRPr="00477F45" w:rsidDel="003D2F73">
          <w:rPr>
            <w:rFonts w:hint="eastAsia"/>
          </w:rPr>
          <w:delText>）</w:delText>
        </w:r>
      </w:del>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ins w:id="1058" w:author="誠 佐藤" w:date="2019-09-30T12:31:00Z">
        <w:r w:rsidR="003D2F73" w:rsidRPr="00477F45">
          <w:rPr>
            <w:rFonts w:hint="eastAsia"/>
          </w:rPr>
          <w:t>（</w:t>
        </w:r>
        <w:r w:rsidR="003D2F73">
          <w:rPr>
            <w:noProof/>
          </w:rPr>
          <w:t>135</w:t>
        </w:r>
        <w:r w:rsidR="003D2F73" w:rsidRPr="00477F45">
          <w:rPr>
            <w:rFonts w:hint="eastAsia"/>
          </w:rPr>
          <w:t>）</w:t>
        </w:r>
      </w:ins>
      <w:del w:id="1059" w:author="誠 佐藤" w:date="2019-09-30T12:31:00Z">
        <w:r w:rsidR="006D6524" w:rsidRPr="00477F45" w:rsidDel="003D2F73">
          <w:rPr>
            <w:rFonts w:hint="eastAsia"/>
          </w:rPr>
          <w:delText>（</w:delText>
        </w:r>
        <w:r w:rsidR="006D6524" w:rsidDel="003D2F73">
          <w:rPr>
            <w:noProof/>
          </w:rPr>
          <w:delText>135</w:delText>
        </w:r>
        <w:r w:rsidR="006D6524" w:rsidRPr="00477F45" w:rsidDel="003D2F73">
          <w:rPr>
            <w:rFonts w:hint="eastAsia"/>
          </w:rPr>
          <w:delText>）</w:delText>
        </w:r>
      </w:del>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ins w:id="1060" w:author="誠 佐藤" w:date="2019-09-30T12:31:00Z">
        <w:r w:rsidR="003D2F73" w:rsidRPr="00477F45">
          <w:rPr>
            <w:rFonts w:hint="eastAsia"/>
          </w:rPr>
          <w:t>（</w:t>
        </w:r>
        <w:r w:rsidR="003D2F73">
          <w:rPr>
            <w:noProof/>
          </w:rPr>
          <w:t>136</w:t>
        </w:r>
        <w:r w:rsidR="003D2F73" w:rsidRPr="00477F45">
          <w:rPr>
            <w:rFonts w:hint="eastAsia"/>
          </w:rPr>
          <w:t>）</w:t>
        </w:r>
      </w:ins>
      <w:del w:id="1061" w:author="誠 佐藤" w:date="2019-09-30T12:31:00Z">
        <w:r w:rsidR="006D6524" w:rsidRPr="00477F45" w:rsidDel="003D2F73">
          <w:rPr>
            <w:rFonts w:hint="eastAsia"/>
          </w:rPr>
          <w:delText>（</w:delText>
        </w:r>
        <w:r w:rsidR="006D6524" w:rsidDel="003D2F73">
          <w:rPr>
            <w:noProof/>
          </w:rPr>
          <w:delText>136</w:delText>
        </w:r>
        <w:r w:rsidR="006D6524" w:rsidRPr="00477F45" w:rsidDel="003D2F73">
          <w:rPr>
            <w:rFonts w:hint="eastAsia"/>
          </w:rPr>
          <w:delText>）</w:delText>
        </w:r>
      </w:del>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ins w:id="1062" w:author="誠 佐藤" w:date="2019-09-30T12:31:00Z">
        <w:r w:rsidR="003D2F73" w:rsidRPr="00477F45">
          <w:rPr>
            <w:rFonts w:hint="eastAsia"/>
          </w:rPr>
          <w:t>（</w:t>
        </w:r>
        <w:r w:rsidR="003D2F73">
          <w:rPr>
            <w:noProof/>
          </w:rPr>
          <w:t>138</w:t>
        </w:r>
        <w:r w:rsidR="003D2F73" w:rsidRPr="00477F45">
          <w:rPr>
            <w:rFonts w:hint="eastAsia"/>
          </w:rPr>
          <w:t>）</w:t>
        </w:r>
      </w:ins>
      <w:del w:id="1063" w:author="誠 佐藤" w:date="2019-09-30T12:31:00Z">
        <w:r w:rsidR="006D6524" w:rsidRPr="00477F45" w:rsidDel="003D2F73">
          <w:rPr>
            <w:rFonts w:hint="eastAsia"/>
          </w:rPr>
          <w:delText>（</w:delText>
        </w:r>
        <w:r w:rsidR="006D6524" w:rsidDel="003D2F73">
          <w:rPr>
            <w:noProof/>
          </w:rPr>
          <w:delText>138</w:delText>
        </w:r>
        <w:r w:rsidR="006D6524" w:rsidRPr="00477F45" w:rsidDel="003D2F73">
          <w:rPr>
            <w:rFonts w:hint="eastAsia"/>
          </w:rPr>
          <w:delText>）</w:delText>
        </w:r>
      </w:del>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ins w:id="1064" w:author="誠 佐藤" w:date="2019-09-30T12:31:00Z">
        <w:r w:rsidR="003D2F73" w:rsidRPr="00477F45">
          <w:rPr>
            <w:rFonts w:hint="eastAsia"/>
          </w:rPr>
          <w:t>（</w:t>
        </w:r>
        <w:r w:rsidR="003D2F73">
          <w:rPr>
            <w:noProof/>
          </w:rPr>
          <w:t>139</w:t>
        </w:r>
        <w:r w:rsidR="003D2F73" w:rsidRPr="00477F45">
          <w:rPr>
            <w:rFonts w:hint="eastAsia"/>
          </w:rPr>
          <w:t>）</w:t>
        </w:r>
      </w:ins>
      <w:del w:id="1065" w:author="誠 佐藤" w:date="2019-09-30T12:31:00Z">
        <w:r w:rsidR="006D6524" w:rsidRPr="00477F45" w:rsidDel="003D2F73">
          <w:rPr>
            <w:rFonts w:hint="eastAsia"/>
          </w:rPr>
          <w:delText>（</w:delText>
        </w:r>
        <w:r w:rsidR="006D6524" w:rsidDel="003D2F73">
          <w:rPr>
            <w:noProof/>
          </w:rPr>
          <w:delText>139</w:delText>
        </w:r>
        <w:r w:rsidR="006D6524" w:rsidRPr="00477F45" w:rsidDel="003D2F73">
          <w:rPr>
            <w:rFonts w:hint="eastAsia"/>
          </w:rPr>
          <w:delText>）</w:delText>
        </w:r>
      </w:del>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ins w:id="1066" w:author="誠 佐藤" w:date="2019-09-30T12:31:00Z">
        <w:r w:rsidR="003D2F73">
          <w:rPr>
            <w:rFonts w:hint="eastAsia"/>
          </w:rPr>
          <w:t>付録</w:t>
        </w:r>
        <w:r w:rsidR="003D2F73">
          <w:rPr>
            <w:rFonts w:hint="eastAsia"/>
          </w:rPr>
          <w:t>3</w:t>
        </w:r>
        <w:r w:rsidR="003D2F73">
          <w:rPr>
            <w:rFonts w:hint="eastAsia"/>
          </w:rPr>
          <w:t>．</w:t>
        </w:r>
      </w:ins>
      <w:del w:id="1067" w:author="誠 佐藤" w:date="2019-09-30T12:31:00Z">
        <w:r w:rsidR="006D6524" w:rsidDel="003D2F73">
          <w:rPr>
            <w:rFonts w:hint="eastAsia"/>
          </w:rPr>
          <w:delText>付録</w:delText>
        </w:r>
        <w:r w:rsidR="006D6524" w:rsidDel="003D2F73">
          <w:rPr>
            <w:rFonts w:hint="eastAsia"/>
          </w:rPr>
          <w:delText>3</w:delText>
        </w:r>
        <w:r w:rsidR="006D6524" w:rsidDel="003D2F73">
          <w:rPr>
            <w:rFonts w:hint="eastAsia"/>
          </w:rPr>
          <w:delText>．</w:delText>
        </w:r>
      </w:del>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ins w:id="1068" w:author="誠 佐藤" w:date="2019-09-30T12:31:00Z">
        <w:r w:rsidR="003D2F73" w:rsidRPr="00477F45">
          <w:rPr>
            <w:rFonts w:hint="eastAsia"/>
          </w:rPr>
          <w:t>（</w:t>
        </w:r>
        <w:r w:rsidR="003D2F73">
          <w:rPr>
            <w:noProof/>
          </w:rPr>
          <w:t>136</w:t>
        </w:r>
        <w:r w:rsidR="003D2F73" w:rsidRPr="00477F45">
          <w:rPr>
            <w:rFonts w:hint="eastAsia"/>
          </w:rPr>
          <w:t>）</w:t>
        </w:r>
      </w:ins>
      <w:del w:id="1069" w:author="誠 佐藤" w:date="2019-09-30T12:31:00Z">
        <w:r w:rsidR="006D6524" w:rsidRPr="00477F45" w:rsidDel="003D2F73">
          <w:rPr>
            <w:rFonts w:hint="eastAsia"/>
          </w:rPr>
          <w:delText>（</w:delText>
        </w:r>
        <w:r w:rsidR="006D6524" w:rsidDel="003D2F73">
          <w:rPr>
            <w:noProof/>
          </w:rPr>
          <w:delText>136</w:delText>
        </w:r>
        <w:r w:rsidR="006D6524" w:rsidRPr="00477F45" w:rsidDel="003D2F73">
          <w:rPr>
            <w:rFonts w:hint="eastAsia"/>
          </w:rPr>
          <w:delText>）</w:delText>
        </w:r>
      </w:del>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4A55AE"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1070"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1070"/>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1071"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1071"/>
          </w:p>
        </w:tc>
      </w:tr>
      <w:tr w:rsidR="00B70B54" w:rsidRPr="00477F45" w14:paraId="70ACDF74" w14:textId="77777777" w:rsidTr="002F0AC1">
        <w:tc>
          <w:tcPr>
            <w:tcW w:w="8797" w:type="dxa"/>
          </w:tcPr>
          <w:p w14:paraId="6D90DD63" w14:textId="41630D73" w:rsidR="00B70B54" w:rsidRDefault="004A55AE"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4A55AE"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1072"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1072"/>
          </w:p>
        </w:tc>
      </w:tr>
      <w:tr w:rsidR="00276713" w:rsidRPr="00477F45" w14:paraId="1F93B1C5" w14:textId="77777777" w:rsidTr="002F0AC1">
        <w:tc>
          <w:tcPr>
            <w:tcW w:w="8797" w:type="dxa"/>
          </w:tcPr>
          <w:p w14:paraId="631E971F" w14:textId="44B4C51F" w:rsidR="00276713" w:rsidRPr="001A2B2F" w:rsidRDefault="004A55AE"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1073"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1073"/>
          </w:p>
        </w:tc>
      </w:tr>
    </w:tbl>
    <w:p w14:paraId="2A63E1A6" w14:textId="511AAF08"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ins w:id="1074" w:author="誠 佐藤" w:date="2019-09-30T12:31:00Z">
        <w:r w:rsidR="003D2F73" w:rsidRPr="00477F45">
          <w:rPr>
            <w:rFonts w:hint="eastAsia"/>
          </w:rPr>
          <w:t>（</w:t>
        </w:r>
        <w:r w:rsidR="003D2F73">
          <w:rPr>
            <w:noProof/>
          </w:rPr>
          <w:t>138</w:t>
        </w:r>
        <w:r w:rsidR="003D2F73" w:rsidRPr="00477F45">
          <w:rPr>
            <w:rFonts w:hint="eastAsia"/>
          </w:rPr>
          <w:t>）</w:t>
        </w:r>
      </w:ins>
      <w:del w:id="1075" w:author="誠 佐藤" w:date="2019-09-30T12:31:00Z">
        <w:r w:rsidR="006D6524" w:rsidRPr="00477F45" w:rsidDel="003D2F73">
          <w:rPr>
            <w:rFonts w:hint="eastAsia"/>
          </w:rPr>
          <w:delText>（</w:delText>
        </w:r>
        <w:r w:rsidR="006D6524" w:rsidDel="003D2F73">
          <w:rPr>
            <w:noProof/>
          </w:rPr>
          <w:delText>138</w:delText>
        </w:r>
        <w:r w:rsidR="006D6524" w:rsidRPr="00477F45" w:rsidDel="003D2F73">
          <w:rPr>
            <w:rFonts w:hint="eastAsia"/>
          </w:rPr>
          <w:delText>）</w:delText>
        </w:r>
      </w:del>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ins w:id="1076" w:author="誠 佐藤" w:date="2019-09-30T12:31:00Z">
        <w:r w:rsidR="003D2F73" w:rsidRPr="00477F45">
          <w:rPr>
            <w:rFonts w:hint="eastAsia"/>
          </w:rPr>
          <w:t>（</w:t>
        </w:r>
        <w:r w:rsidR="003D2F73">
          <w:rPr>
            <w:noProof/>
          </w:rPr>
          <w:t>140</w:t>
        </w:r>
        <w:r w:rsidR="003D2F73" w:rsidRPr="00477F45">
          <w:rPr>
            <w:rFonts w:hint="eastAsia"/>
          </w:rPr>
          <w:t>）</w:t>
        </w:r>
      </w:ins>
      <w:del w:id="1077" w:author="誠 佐藤" w:date="2019-09-30T12:31:00Z">
        <w:r w:rsidR="006D6524" w:rsidRPr="00477F45" w:rsidDel="003D2F73">
          <w:rPr>
            <w:rFonts w:hint="eastAsia"/>
          </w:rPr>
          <w:delText>（</w:delText>
        </w:r>
        <w:r w:rsidR="006D6524" w:rsidDel="003D2F73">
          <w:rPr>
            <w:noProof/>
          </w:rPr>
          <w:delText>140</w:delText>
        </w:r>
        <w:r w:rsidR="006D6524" w:rsidRPr="00477F45" w:rsidDel="003D2F73">
          <w:rPr>
            <w:rFonts w:hint="eastAsia"/>
          </w:rPr>
          <w:delText>）</w:delText>
        </w:r>
      </w:del>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4A55AE"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1078"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1078"/>
          </w:p>
        </w:tc>
      </w:tr>
    </w:tbl>
    <w:p w14:paraId="321790D7" w14:textId="2363C31D"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ins w:id="1079" w:author="誠 佐藤" w:date="2019-09-30T12:31:00Z">
        <w:r w:rsidR="003D2F73" w:rsidRPr="00477F45">
          <w:rPr>
            <w:rFonts w:hint="eastAsia"/>
          </w:rPr>
          <w:t>（</w:t>
        </w:r>
        <w:r w:rsidR="003D2F73">
          <w:rPr>
            <w:noProof/>
          </w:rPr>
          <w:t>141</w:t>
        </w:r>
        <w:r w:rsidR="003D2F73" w:rsidRPr="00477F45">
          <w:rPr>
            <w:rFonts w:hint="eastAsia"/>
          </w:rPr>
          <w:t>）</w:t>
        </w:r>
      </w:ins>
      <w:del w:id="1080" w:author="誠 佐藤" w:date="2019-09-30T12:31:00Z">
        <w:r w:rsidR="006D6524" w:rsidRPr="00477F45" w:rsidDel="003D2F73">
          <w:rPr>
            <w:rFonts w:hint="eastAsia"/>
          </w:rPr>
          <w:delText>（</w:delText>
        </w:r>
        <w:r w:rsidR="006D6524" w:rsidDel="003D2F73">
          <w:rPr>
            <w:noProof/>
          </w:rPr>
          <w:delText>141</w:delText>
        </w:r>
        <w:r w:rsidR="006D6524" w:rsidRPr="00477F45" w:rsidDel="003D2F73">
          <w:rPr>
            <w:rFonts w:hint="eastAsia"/>
          </w:rPr>
          <w:delText>）</w:delText>
        </w:r>
      </w:del>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4A55AE"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1081"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1081"/>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4A55AE"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1082" w:name="_Ref17816445"/>
      <w:bookmarkStart w:id="1083" w:name="_Toc20739162"/>
      <w:r>
        <w:rPr>
          <w:rFonts w:hint="eastAsia"/>
        </w:rPr>
        <w:lastRenderedPageBreak/>
        <w:t>計算地域の緯度、経度</w:t>
      </w:r>
      <w:bookmarkEnd w:id="1082"/>
      <w:bookmarkEnd w:id="1083"/>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4A55AE">
      <w:pPr>
        <w:pStyle w:val="a1"/>
        <w:rPr>
          <w:ins w:id="1084" w:author="誠 佐藤" w:date="2019-09-30T11:41:00Z"/>
        </w:rPr>
        <w:pPrChange w:id="1085" w:author="誠 佐藤" w:date="2019-09-30T11:42:00Z">
          <w:pPr/>
        </w:pPrChange>
      </w:pPr>
      <w:bookmarkStart w:id="1086" w:name="_Toc20739163"/>
      <w:ins w:id="1087" w:author="誠 佐藤" w:date="2019-09-30T11:42:00Z">
        <w:r>
          <w:rPr>
            <w:rFonts w:hint="eastAsia"/>
          </w:rPr>
          <w:lastRenderedPageBreak/>
          <w:t>土壌の助走計算</w:t>
        </w:r>
      </w:ins>
      <w:bookmarkEnd w:id="1086"/>
    </w:p>
    <w:p w14:paraId="356F9897" w14:textId="6E8CAAE6" w:rsidR="004A55AE" w:rsidRDefault="009E18AF" w:rsidP="009E18AF">
      <w:pPr>
        <w:pStyle w:val="af7"/>
        <w:rPr>
          <w:ins w:id="1088" w:author="誠 佐藤" w:date="2019-09-30T12:17:00Z"/>
        </w:rPr>
        <w:pPrChange w:id="1089" w:author="誠 佐藤" w:date="2019-09-30T12:17:00Z">
          <w:pPr/>
        </w:pPrChange>
      </w:pPr>
      <w:ins w:id="1090" w:author="誠 佐藤" w:date="2019-09-30T12:17:00Z">
        <w:r>
          <w:rPr>
            <w:rFonts w:hint="eastAsia"/>
          </w:rPr>
          <w:t>土壌の助走期間は</w:t>
        </w:r>
      </w:ins>
      <w:ins w:id="1091" w:author="誠 佐藤" w:date="2019-09-30T12:18:00Z">
        <w:r>
          <w:rPr>
            <w:rFonts w:hint="eastAsia"/>
          </w:rPr>
          <w:t>1</w:t>
        </w:r>
        <w:r>
          <w:rPr>
            <w:rFonts w:hint="eastAsia"/>
          </w:rPr>
          <w:t>年間</w:t>
        </w:r>
      </w:ins>
      <w:ins w:id="1092" w:author="誠 佐藤" w:date="2019-09-30T12:28:00Z">
        <w:r w:rsidR="003D2F73">
          <w:rPr>
            <w:rFonts w:hint="eastAsia"/>
          </w:rPr>
          <w:t>とする。</w:t>
        </w:r>
      </w:ins>
      <w:ins w:id="1093" w:author="誠 佐藤" w:date="2019-09-30T12:31:00Z">
        <w:r w:rsidR="003D2F73">
          <w:rPr>
            <w:rFonts w:hint="eastAsia"/>
          </w:rPr>
          <w:t>前半は土壌のみを</w:t>
        </w:r>
      </w:ins>
      <w:ins w:id="1094" w:author="誠 佐藤" w:date="2019-09-30T12:33:00Z">
        <w:r w:rsidR="008249BC">
          <w:fldChar w:fldCharType="begin"/>
        </w:r>
        <w:r w:rsidR="008249BC">
          <w:instrText xml:space="preserve"> </w:instrText>
        </w:r>
        <w:r w:rsidR="008249BC">
          <w:rPr>
            <w:rFonts w:hint="eastAsia"/>
          </w:rPr>
          <w:instrText>REF _Ref20739206 \h</w:instrText>
        </w:r>
        <w:r w:rsidR="008249BC">
          <w:instrText xml:space="preserve"> </w:instrText>
        </w:r>
      </w:ins>
      <w:r w:rsidR="008249BC">
        <w:fldChar w:fldCharType="separate"/>
      </w:r>
      <w:ins w:id="1095" w:author="誠 佐藤" w:date="2019-09-30T12:33:00Z">
        <w:r w:rsidR="008249BC">
          <w:rPr>
            <w:rFonts w:hint="eastAsia"/>
          </w:rPr>
          <w:t>（</w:t>
        </w:r>
        <w:r w:rsidR="008249BC">
          <w:rPr>
            <w:noProof/>
          </w:rPr>
          <w:t>143</w:t>
        </w:r>
        <w:r w:rsidR="008249BC">
          <w:rPr>
            <w:rFonts w:hint="eastAsia"/>
          </w:rPr>
          <w:t>）</w:t>
        </w:r>
        <w:r w:rsidR="008249BC">
          <w:fldChar w:fldCharType="end"/>
        </w:r>
        <w:r w:rsidR="008249BC">
          <w:rPr>
            <w:rFonts w:hint="eastAsia"/>
          </w:rPr>
          <w:t>～</w:t>
        </w:r>
      </w:ins>
      <w:ins w:id="1096" w:author="誠 佐藤" w:date="2019-09-30T12:38:00Z">
        <w:r w:rsidR="008249BC">
          <w:fldChar w:fldCharType="begin"/>
        </w:r>
        <w:r w:rsidR="008249BC">
          <w:instrText xml:space="preserve"> </w:instrText>
        </w:r>
        <w:r w:rsidR="008249BC">
          <w:rPr>
            <w:rFonts w:hint="eastAsia"/>
          </w:rPr>
          <w:instrText>REF _Ref20739510 \h</w:instrText>
        </w:r>
        <w:r w:rsidR="008249BC">
          <w:instrText xml:space="preserve"> </w:instrText>
        </w:r>
      </w:ins>
      <w:r w:rsidR="008249BC">
        <w:fldChar w:fldCharType="separate"/>
      </w:r>
      <w:ins w:id="1097" w:author="誠 佐藤" w:date="2019-09-30T12:38:00Z">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w:t>
        </w:r>
      </w:ins>
      <w:ins w:id="1098" w:author="誠 佐藤" w:date="2019-09-30T12:41:00Z">
        <w:r w:rsidR="008249BC">
          <w:rPr>
            <w:rFonts w:hint="eastAsia"/>
          </w:rPr>
          <w:t>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w:t>
        </w:r>
      </w:ins>
      <w:ins w:id="1099" w:author="誠 佐藤" w:date="2019-09-30T12:42:00Z">
        <w:r w:rsidR="008249BC">
          <w:rPr>
            <w:rFonts w:hint="eastAsia"/>
          </w:rPr>
          <w:t>引き継いで全体助走計算を行う。</w:t>
        </w:r>
      </w:ins>
    </w:p>
    <w:p w14:paraId="3FE1E308" w14:textId="77777777" w:rsidR="009E18AF" w:rsidRDefault="009E18AF" w:rsidP="00CD0C5C">
      <w:pPr>
        <w:rPr>
          <w:ins w:id="1100" w:author="誠 佐藤" w:date="2019-09-30T11:43:00Z"/>
          <w:rFonts w:hint="eastAsia"/>
        </w:rPr>
      </w:pPr>
    </w:p>
    <w:p w14:paraId="37060EDD" w14:textId="2D25F89F" w:rsidR="004A55AE" w:rsidRDefault="003D2F73" w:rsidP="004A55AE">
      <w:pPr>
        <w:pStyle w:val="afd"/>
        <w:rPr>
          <w:ins w:id="1101" w:author="誠 佐藤" w:date="2019-09-30T11:42:00Z"/>
          <w:rFonts w:hint="eastAsia"/>
        </w:rPr>
        <w:pPrChange w:id="1102" w:author="誠 佐藤" w:date="2019-09-30T11:43:00Z">
          <w:pPr/>
        </w:pPrChange>
      </w:pPr>
      <w:ins w:id="1103" w:author="誠 佐藤" w:date="2019-09-30T12:29:00Z">
        <w:r w:rsidRPr="003D2F73">
          <w:rPr>
            <w:rFonts w:hint="eastAsia"/>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ins>
    </w:p>
    <w:p w14:paraId="47352E27" w14:textId="047FE4D9" w:rsidR="004A55AE" w:rsidRDefault="004A55AE" w:rsidP="004A55AE">
      <w:pPr>
        <w:pStyle w:val="afe"/>
        <w:rPr>
          <w:ins w:id="1104" w:author="誠 佐藤" w:date="2019-09-30T11:43:00Z"/>
        </w:rPr>
        <w:pPrChange w:id="1105" w:author="誠 佐藤" w:date="2019-09-30T11:43:00Z">
          <w:pPr/>
        </w:pPrChange>
      </w:pPr>
      <w:ins w:id="1106" w:author="誠 佐藤" w:date="2019-09-30T11:43:00Z">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ins>
      <w:r>
        <w:fldChar w:fldCharType="separate"/>
      </w:r>
      <w:ins w:id="1107" w:author="誠 佐藤" w:date="2019-09-30T12:31:00Z">
        <w:r w:rsidR="003D2F73">
          <w:rPr>
            <w:noProof/>
          </w:rPr>
          <w:t>5</w:t>
        </w:r>
      </w:ins>
      <w:ins w:id="1108" w:author="誠 佐藤" w:date="2019-09-30T11:43:00Z">
        <w:r>
          <w:fldChar w:fldCharType="end"/>
        </w:r>
        <w:r>
          <w:rPr>
            <w:rFonts w:hint="eastAsia"/>
          </w:rPr>
          <w:t xml:space="preserve">　土壌の助走計算期間</w:t>
        </w:r>
      </w:ins>
    </w:p>
    <w:p w14:paraId="49FBBCAB" w14:textId="14D1C01D" w:rsidR="004A55AE" w:rsidRDefault="004A55AE" w:rsidP="00CD0C5C">
      <w:pPr>
        <w:rPr>
          <w:ins w:id="1109" w:author="誠 佐藤" w:date="2019-09-30T11:44:00Z"/>
        </w:rPr>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rPr>
          <w:ins w:id="1110" w:author="誠 佐藤" w:date="2019-09-30T11:45:00Z"/>
        </w:trPr>
        <w:tc>
          <w:tcPr>
            <w:tcW w:w="8784" w:type="dxa"/>
            <w:vAlign w:val="center"/>
          </w:tcPr>
          <w:p w14:paraId="27223B68" w14:textId="625770AC" w:rsidR="004A55AE" w:rsidRPr="0027055B" w:rsidRDefault="004A55AE" w:rsidP="004A55AE">
            <w:pPr>
              <w:pStyle w:val="affe"/>
              <w:rPr>
                <w:ins w:id="1111" w:author="誠 佐藤" w:date="2019-09-30T11:45:00Z"/>
              </w:rPr>
            </w:pPr>
            <m:oMathPara>
              <m:oMath>
                <m:sSub>
                  <m:sSubPr>
                    <m:ctrlPr>
                      <w:ins w:id="1112" w:author="誠 佐藤" w:date="2019-09-30T11:47:00Z">
                        <w:rPr/>
                      </w:ins>
                    </m:ctrlPr>
                  </m:sSubPr>
                  <m:e>
                    <m:r>
                      <w:ins w:id="1113" w:author="誠 佐藤" w:date="2019-09-30T11:47:00Z">
                        <m:t>Ts</m:t>
                      </w:ins>
                    </m:r>
                  </m:e>
                  <m:sub>
                    <m:r>
                      <w:ins w:id="1114" w:author="誠 佐藤" w:date="2019-09-30T11:47:00Z">
                        <m:t>i,n,k</m:t>
                      </w:ins>
                    </m:r>
                  </m:sub>
                </m:sSub>
                <m:r>
                  <w:ins w:id="1115" w:author="誠 佐藤" w:date="2019-09-30T11:45:00Z">
                    <m:t>=</m:t>
                  </w:ins>
                </m:r>
                <m:f>
                  <m:fPr>
                    <m:ctrlPr>
                      <w:ins w:id="1116" w:author="誠 佐藤" w:date="2019-09-30T11:47:00Z">
                        <w:rPr/>
                      </w:ins>
                    </m:ctrlPr>
                  </m:fPr>
                  <m:num>
                    <m:sSub>
                      <m:sSubPr>
                        <m:ctrlPr>
                          <w:ins w:id="1117" w:author="誠 佐藤" w:date="2019-09-30T11:50:00Z">
                            <w:rPr>
                              <w:rFonts w:eastAsia="HGP創英角ｺﾞｼｯｸUB" w:cs="XITS Math"/>
                            </w:rPr>
                          </w:ins>
                        </m:ctrlPr>
                      </m:sSubPr>
                      <m:e>
                        <m:r>
                          <w:ins w:id="1118" w:author="誠 佐藤" w:date="2019-09-30T11:50:00Z">
                            <w:rPr>
                              <w:rFonts w:eastAsia="HGP創英角ｺﾞｼｯｸUB" w:cs="XITS Math"/>
                            </w:rPr>
                            <m:t>ϕ</m:t>
                          </w:ins>
                        </m:r>
                      </m:e>
                      <m:sub>
                        <m:r>
                          <w:ins w:id="1119" w:author="誠 佐藤" w:date="2019-09-30T11:50:00Z">
                            <w:rPr>
                              <w:rFonts w:eastAsia="HGP創英角ｺﾞｼｯｸUB" w:cs="XITS Math"/>
                            </w:rPr>
                            <m:t>A,i,k,0</m:t>
                          </w:ins>
                        </m:r>
                      </m:sub>
                    </m:sSub>
                    <m:r>
                      <w:ins w:id="1120" w:author="誠 佐藤" w:date="2019-09-30T11:50:00Z">
                        <w:rPr>
                          <w:rFonts w:eastAsia="HGP創英角ｺﾞｼｯｸUB" w:cs="XITS Math"/>
                        </w:rPr>
                        <m:t>⋅</m:t>
                      </w:ins>
                    </m:r>
                    <m:sSub>
                      <m:sSubPr>
                        <m:ctrlPr>
                          <w:ins w:id="1121" w:author="誠 佐藤" w:date="2019-09-30T11:50:00Z">
                            <w:rPr>
                              <w:rFonts w:cs="XITS Math"/>
                            </w:rPr>
                          </w:ins>
                        </m:ctrlPr>
                      </m:sSubPr>
                      <m:e>
                        <m:r>
                          <w:ins w:id="1122" w:author="誠 佐藤" w:date="2019-09-30T11:50:00Z">
                            <w:rPr>
                              <w:rFonts w:cs="XITS Math"/>
                            </w:rPr>
                            <m:t>hi</m:t>
                          </w:ins>
                        </m:r>
                      </m:e>
                      <m:sub>
                        <m:r>
                          <w:ins w:id="1123" w:author="誠 佐藤" w:date="2019-09-30T11:50:00Z">
                            <w:rPr>
                              <w:rFonts w:cs="XITS Math"/>
                            </w:rPr>
                            <m:t>i,k</m:t>
                          </w:ins>
                        </m:r>
                      </m:sub>
                    </m:sSub>
                    <m:r>
                      <w:ins w:id="1124" w:author="誠 佐藤" w:date="2019-09-30T11:50:00Z">
                        <w:rPr>
                          <w:rFonts w:cs="XITS Math"/>
                        </w:rPr>
                        <m:t>∙</m:t>
                      </w:ins>
                    </m:r>
                    <m:sSub>
                      <m:sSubPr>
                        <m:ctrlPr>
                          <w:ins w:id="1125" w:author="誠 佐藤" w:date="2019-09-30T11:50:00Z">
                            <w:rPr>
                              <w:rFonts w:cs="XITS Math"/>
                            </w:rPr>
                          </w:ins>
                        </m:ctrlPr>
                      </m:sSubPr>
                      <m:e>
                        <m:r>
                          <w:ins w:id="1126" w:author="誠 佐藤" w:date="2019-09-30T11:50:00Z">
                            <w:rPr>
                              <w:rFonts w:cs="XITS Math"/>
                            </w:rPr>
                            <m:t>Tei</m:t>
                          </w:ins>
                        </m:r>
                      </m:e>
                      <m:sub>
                        <m:r>
                          <w:ins w:id="1127" w:author="誠 佐藤" w:date="2019-09-30T11:50:00Z">
                            <w:rPr>
                              <w:rFonts w:cs="XITS Math"/>
                            </w:rPr>
                            <m:t>i,l,n</m:t>
                          </w:ins>
                        </m:r>
                      </m:sub>
                    </m:sSub>
                    <m:r>
                      <w:ins w:id="1128" w:author="誠 佐藤" w:date="2019-09-30T11:51:00Z">
                        <w:rPr>
                          <w:rFonts w:cs="XITS Math"/>
                        </w:rPr>
                        <m:t>+</m:t>
                      </w:ins>
                    </m:r>
                    <m:nary>
                      <m:naryPr>
                        <m:chr m:val="∑"/>
                        <m:limLoc m:val="undOvr"/>
                        <m:ctrlPr>
                          <w:ins w:id="1129" w:author="誠 佐藤" w:date="2019-09-30T11:51:00Z">
                            <w:rPr>
                              <w:rFonts w:eastAsia="HGP創英角ｺﾞｼｯｸUB" w:cs="XITS Math"/>
                              <w:i w:val="0"/>
                            </w:rPr>
                          </w:ins>
                        </m:ctrlPr>
                      </m:naryPr>
                      <m:sub>
                        <m:r>
                          <w:ins w:id="1130" w:author="誠 佐藤" w:date="2019-09-30T11:51:00Z">
                            <m:rPr>
                              <m:sty m:val="p"/>
                            </m:rPr>
                            <w:rPr>
                              <w:rFonts w:eastAsia="HGP創英角ｺﾞｼｯｸUB" w:cs="XITS Math"/>
                            </w:rPr>
                            <m:t>m=1</m:t>
                          </w:ins>
                        </m:r>
                      </m:sub>
                      <m:sup>
                        <m:sSub>
                          <m:sSubPr>
                            <m:ctrlPr>
                              <w:ins w:id="1131" w:author="誠 佐藤" w:date="2019-09-30T11:51:00Z">
                                <w:rPr>
                                  <w:rFonts w:eastAsia="HGP創英角ｺﾞｼｯｸUB" w:cs="XITS Math"/>
                                  <w:i w:val="0"/>
                                </w:rPr>
                              </w:ins>
                            </m:ctrlPr>
                          </m:sSubPr>
                          <m:e>
                            <m:r>
                              <w:ins w:id="1132" w:author="誠 佐藤" w:date="2019-09-30T11:51:00Z">
                                <m:rPr>
                                  <m:sty m:val="p"/>
                                </m:rPr>
                                <w:rPr>
                                  <w:rFonts w:eastAsia="HGP創英角ｺﾞｼｯｸUB" w:cs="XITS Math"/>
                                </w:rPr>
                                <m:t>M</m:t>
                              </w:ins>
                            </m:r>
                          </m:e>
                          <m:sub>
                            <m:r>
                              <w:ins w:id="1133" w:author="誠 佐藤" w:date="2019-09-30T11:51:00Z">
                                <m:rPr>
                                  <m:sty m:val="p"/>
                                </m:rPr>
                                <w:rPr>
                                  <w:rFonts w:eastAsia="HGP創英角ｺﾞｼｯｸUB" w:cs="XITS Math"/>
                                </w:rPr>
                                <m:t>i,l</m:t>
                              </w:ins>
                            </m:r>
                          </m:sub>
                        </m:sSub>
                      </m:sup>
                      <m:e>
                        <m:sSubSup>
                          <m:sSubSupPr>
                            <m:ctrlPr>
                              <w:ins w:id="1134" w:author="誠 佐藤" w:date="2019-09-30T11:51:00Z">
                                <w:rPr>
                                  <w:rFonts w:eastAsia="HGP創英角ｺﾞｼｯｸUB" w:cs="XITS Math"/>
                                  <w:i w:val="0"/>
                                </w:rPr>
                              </w:ins>
                            </m:ctrlPr>
                          </m:sSubSupPr>
                          <m:e>
                            <m:r>
                              <w:ins w:id="1135" w:author="誠 佐藤" w:date="2019-09-30T11:51:00Z">
                                <m:rPr>
                                  <m:sty m:val="p"/>
                                </m:rPr>
                                <w:rPr>
                                  <w:rFonts w:eastAsia="HGP創英角ｺﾞｼｯｸUB" w:cs="XITS Math"/>
                                </w:rPr>
                                <m:t>Ts</m:t>
                              </w:ins>
                            </m:r>
                          </m:e>
                          <m:sub>
                            <m:r>
                              <w:ins w:id="1136" w:author="誠 佐藤" w:date="2019-09-30T11:51:00Z">
                                <m:rPr>
                                  <m:sty m:val="p"/>
                                </m:rPr>
                                <w:rPr>
                                  <w:rFonts w:eastAsia="HGP創英角ｺﾞｼｯｸUB" w:cs="XITS Math"/>
                                </w:rPr>
                                <m:t>A,l,n,m</m:t>
                              </w:ins>
                            </m:r>
                          </m:sub>
                          <m:sup>
                            <m:r>
                              <w:ins w:id="1137" w:author="誠 佐藤" w:date="2019-09-30T11:51:00Z">
                                <m:rPr>
                                  <m:sty m:val="p"/>
                                </m:rPr>
                                <w:rPr>
                                  <w:rFonts w:eastAsia="HGP創英角ｺﾞｼｯｸUB" w:cs="XITS Math"/>
                                </w:rPr>
                                <m:t>'</m:t>
                              </w:ins>
                            </m:r>
                          </m:sup>
                        </m:sSubSup>
                      </m:e>
                    </m:nary>
                    <m:r>
                      <w:ins w:id="1138" w:author="誠 佐藤" w:date="2019-09-30T11:59:00Z">
                        <w:rPr>
                          <w:rFonts w:eastAsia="HGP創英角ｺﾞｼｯｸUB" w:cs="XITS Math"/>
                        </w:rPr>
                        <m:t>+</m:t>
                      </w:ins>
                    </m:r>
                    <m:sSub>
                      <m:sSubPr>
                        <m:ctrlPr>
                          <w:ins w:id="1139" w:author="誠 佐藤" w:date="2019-09-30T12:27:00Z">
                            <w:rPr>
                              <w:i w:val="0"/>
                            </w:rPr>
                          </w:ins>
                        </m:ctrlPr>
                      </m:sSubPr>
                      <m:e>
                        <m:r>
                          <w:ins w:id="1140" w:author="誠 佐藤" w:date="2019-09-30T12:27:00Z">
                            <m:rPr>
                              <m:sty m:val="p"/>
                            </m:rPr>
                            <m:t>a</m:t>
                          </w:ins>
                        </m:r>
                      </m:e>
                      <m:sub>
                        <m:r>
                          <w:ins w:id="1141" w:author="誠 佐藤" w:date="2019-09-30T12:27:00Z">
                            <m:rPr>
                              <m:sty m:val="p"/>
                            </m:rPr>
                            <m:t>0</m:t>
                          </w:ins>
                        </m:r>
                      </m:sub>
                    </m:sSub>
                  </m:num>
                  <m:den>
                    <m:r>
                      <w:ins w:id="1142" w:author="誠 佐藤" w:date="2019-09-30T11:48:00Z">
                        <w:rPr>
                          <w:rFonts w:eastAsia="HGP創英角ｺﾞｼｯｸUB" w:cs="XITS Math"/>
                        </w:rPr>
                        <m:t>1+</m:t>
                      </w:ins>
                    </m:r>
                    <m:sSub>
                      <m:sSubPr>
                        <m:ctrlPr>
                          <w:ins w:id="1143" w:author="誠 佐藤" w:date="2019-09-30T11:48:00Z">
                            <w:rPr>
                              <w:rFonts w:eastAsia="HGP創英角ｺﾞｼｯｸUB" w:cs="XITS Math"/>
                            </w:rPr>
                          </w:ins>
                        </m:ctrlPr>
                      </m:sSubPr>
                      <m:e>
                        <m:r>
                          <w:ins w:id="1144" w:author="誠 佐藤" w:date="2019-09-30T11:48:00Z">
                            <w:rPr>
                              <w:rFonts w:eastAsia="HGP創英角ｺﾞｼｯｸUB" w:cs="XITS Math"/>
                            </w:rPr>
                            <m:t>ϕ</m:t>
                          </w:ins>
                        </m:r>
                      </m:e>
                      <m:sub>
                        <m:r>
                          <w:ins w:id="1145" w:author="誠 佐藤" w:date="2019-09-30T11:48:00Z">
                            <w:rPr>
                              <w:rFonts w:eastAsia="HGP創英角ｺﾞｼｯｸUB" w:cs="XITS Math"/>
                            </w:rPr>
                            <m:t>A,i,k,0</m:t>
                          </w:ins>
                        </m:r>
                      </m:sub>
                    </m:sSub>
                    <m:r>
                      <w:ins w:id="1146" w:author="誠 佐藤" w:date="2019-09-30T11:48:00Z">
                        <w:rPr>
                          <w:rFonts w:eastAsia="HGP創英角ｺﾞｼｯｸUB" w:cs="XITS Math"/>
                        </w:rPr>
                        <m:t>⋅</m:t>
                      </w:ins>
                    </m:r>
                    <m:sSub>
                      <m:sSubPr>
                        <m:ctrlPr>
                          <w:ins w:id="1147" w:author="誠 佐藤" w:date="2019-09-30T11:48:00Z">
                            <w:rPr>
                              <w:rFonts w:cs="XITS Math"/>
                            </w:rPr>
                          </w:ins>
                        </m:ctrlPr>
                      </m:sSubPr>
                      <m:e>
                        <m:r>
                          <w:ins w:id="1148" w:author="誠 佐藤" w:date="2019-09-30T11:48:00Z">
                            <w:rPr>
                              <w:rFonts w:cs="XITS Math"/>
                            </w:rPr>
                            <m:t>hi</m:t>
                          </w:ins>
                        </m:r>
                      </m:e>
                      <m:sub>
                        <m:r>
                          <w:ins w:id="1149" w:author="誠 佐藤" w:date="2019-09-30T11:48:00Z">
                            <w:rPr>
                              <w:rFonts w:cs="XITS Math"/>
                            </w:rPr>
                            <m:t>i,k</m:t>
                          </w:ins>
                        </m:r>
                      </m:sub>
                    </m:sSub>
                  </m:den>
                </m:f>
              </m:oMath>
            </m:oMathPara>
          </w:p>
        </w:tc>
        <w:tc>
          <w:tcPr>
            <w:tcW w:w="952" w:type="dxa"/>
            <w:vAlign w:val="center"/>
          </w:tcPr>
          <w:p w14:paraId="674DBD93" w14:textId="3631FD4F" w:rsidR="004A55AE" w:rsidRDefault="004A55AE" w:rsidP="004A55AE">
            <w:pPr>
              <w:pStyle w:val="af9"/>
              <w:rPr>
                <w:ins w:id="1150" w:author="誠 佐藤" w:date="2019-09-30T11:45:00Z"/>
              </w:rPr>
            </w:pPr>
            <w:bookmarkStart w:id="1151" w:name="_Ref20739206"/>
            <w:ins w:id="1152" w:author="誠 佐藤" w:date="2019-09-30T11:4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153" w:author="誠 佐藤" w:date="2019-09-30T12:31:00Z">
              <w:r w:rsidR="003D2F73">
                <w:rPr>
                  <w:noProof/>
                </w:rPr>
                <w:t>143</w:t>
              </w:r>
            </w:ins>
            <w:ins w:id="1154" w:author="誠 佐藤" w:date="2019-09-30T11:45:00Z">
              <w:r>
                <w:fldChar w:fldCharType="end"/>
              </w:r>
              <w:r>
                <w:rPr>
                  <w:rFonts w:hint="eastAsia"/>
                </w:rPr>
                <w:t>）</w:t>
              </w:r>
              <w:bookmarkEnd w:id="1151"/>
            </w:ins>
          </w:p>
        </w:tc>
      </w:tr>
      <w:tr w:rsidR="00F019D8" w14:paraId="12B9CF65" w14:textId="77777777" w:rsidTr="004A55AE">
        <w:trPr>
          <w:ins w:id="1155" w:author="誠 佐藤" w:date="2019-09-30T12:00:00Z"/>
        </w:trPr>
        <w:tc>
          <w:tcPr>
            <w:tcW w:w="8784" w:type="dxa"/>
            <w:vAlign w:val="center"/>
          </w:tcPr>
          <w:p w14:paraId="5A96198C" w14:textId="7F269C95" w:rsidR="00F019D8" w:rsidRDefault="00211078" w:rsidP="00F019D8">
            <w:pPr>
              <w:pStyle w:val="affe"/>
              <w:rPr>
                <w:ins w:id="1156" w:author="誠 佐藤" w:date="2019-09-30T12:00:00Z"/>
                <w:rFonts w:ascii="Times New Roman" w:hAnsi="Times New Roman"/>
                <w:i w:val="0"/>
              </w:rPr>
            </w:pPr>
            <m:oMathPara>
              <m:oMath>
                <m:sSub>
                  <m:sSubPr>
                    <m:ctrlPr>
                      <w:ins w:id="1157" w:author="誠 佐藤" w:date="2019-09-30T12:02:00Z">
                        <w:rPr>
                          <w:rFonts w:cs="XITS Math"/>
                        </w:rPr>
                      </w:ins>
                    </m:ctrlPr>
                  </m:sSubPr>
                  <m:e>
                    <m:r>
                      <w:ins w:id="1158" w:author="誠 佐藤" w:date="2019-09-30T12:02:00Z">
                        <w:rPr>
                          <w:rFonts w:cs="XITS Math"/>
                        </w:rPr>
                        <m:t>Tei</m:t>
                      </w:ins>
                    </m:r>
                  </m:e>
                  <m:sub>
                    <m:r>
                      <w:ins w:id="1159" w:author="誠 佐藤" w:date="2019-09-30T12:02:00Z">
                        <w:rPr>
                          <w:rFonts w:cs="XITS Math"/>
                        </w:rPr>
                        <m:t>i,l,n</m:t>
                      </w:ins>
                    </m:r>
                  </m:sub>
                </m:sSub>
                <m:r>
                  <w:ins w:id="1160" w:author="誠 佐藤" w:date="2019-09-30T12:00:00Z">
                    <m:t>=</m:t>
                  </w:ins>
                </m:r>
                <m:acc>
                  <m:accPr>
                    <m:chr m:val="̅"/>
                    <m:ctrlPr>
                      <w:ins w:id="1161" w:author="誠 佐藤" w:date="2019-09-30T12:16:00Z">
                        <w:rPr/>
                      </w:ins>
                    </m:ctrlPr>
                  </m:accPr>
                  <m:e>
                    <m:r>
                      <w:ins w:id="1162" w:author="誠 佐藤" w:date="2019-09-30T12:16:00Z">
                        <m:t>T</m:t>
                      </w:ins>
                    </m:r>
                    <m:sSub>
                      <m:sSubPr>
                        <m:ctrlPr>
                          <w:ins w:id="1163" w:author="誠 佐藤" w:date="2019-09-30T12:16:00Z">
                            <w:rPr/>
                          </w:ins>
                        </m:ctrlPr>
                      </m:sSubPr>
                      <m:e>
                        <m:r>
                          <w:ins w:id="1164" w:author="誠 佐藤" w:date="2019-09-30T12:16:00Z">
                            <m:t>o</m:t>
                          </w:ins>
                        </m:r>
                      </m:e>
                      <m:sub>
                        <m:r>
                          <w:ins w:id="1165" w:author="誠 佐藤" w:date="2019-09-30T12:17:00Z">
                            <m:t>d</m:t>
                          </w:ins>
                        </m:r>
                      </m:sub>
                    </m:sSub>
                  </m:e>
                </m:acc>
              </m:oMath>
            </m:oMathPara>
          </w:p>
        </w:tc>
        <w:tc>
          <w:tcPr>
            <w:tcW w:w="952" w:type="dxa"/>
            <w:vAlign w:val="center"/>
          </w:tcPr>
          <w:p w14:paraId="4B5EE667" w14:textId="70011845" w:rsidR="00F019D8" w:rsidRDefault="00F019D8" w:rsidP="00F019D8">
            <w:pPr>
              <w:pStyle w:val="af9"/>
              <w:rPr>
                <w:ins w:id="1166" w:author="誠 佐藤" w:date="2019-09-30T12:00:00Z"/>
                <w:rFonts w:hint="eastAsia"/>
              </w:rPr>
            </w:pPr>
            <w:ins w:id="1167" w:author="誠 佐藤" w:date="2019-09-30T12:00: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168" w:author="誠 佐藤" w:date="2019-09-30T12:31:00Z">
              <w:r w:rsidR="003D2F73">
                <w:rPr>
                  <w:noProof/>
                </w:rPr>
                <w:t>144</w:t>
              </w:r>
            </w:ins>
            <w:ins w:id="1169" w:author="誠 佐藤" w:date="2019-09-30T12:00:00Z">
              <w:r>
                <w:fldChar w:fldCharType="end"/>
              </w:r>
              <w:r>
                <w:rPr>
                  <w:rFonts w:hint="eastAsia"/>
                </w:rPr>
                <w:t>）</w:t>
              </w:r>
            </w:ins>
          </w:p>
        </w:tc>
      </w:tr>
      <w:tr w:rsidR="009E18AF" w14:paraId="70D022A1" w14:textId="77777777" w:rsidTr="004A55AE">
        <w:trPr>
          <w:ins w:id="1170" w:author="誠 佐藤" w:date="2019-09-30T12:18:00Z"/>
        </w:trPr>
        <w:tc>
          <w:tcPr>
            <w:tcW w:w="8784" w:type="dxa"/>
            <w:vAlign w:val="center"/>
          </w:tcPr>
          <w:p w14:paraId="08C8C7F6" w14:textId="530F9BD1" w:rsidR="009E18AF" w:rsidRDefault="009E18AF" w:rsidP="009E18AF">
            <w:pPr>
              <w:pStyle w:val="affe"/>
              <w:rPr>
                <w:ins w:id="1171" w:author="誠 佐藤" w:date="2019-09-30T12:18:00Z"/>
                <w:rFonts w:ascii="Times New Roman" w:hAnsi="Times New Roman"/>
                <w:i w:val="0"/>
              </w:rPr>
            </w:pPr>
            <m:oMathPara>
              <m:oMath>
                <m:acc>
                  <m:accPr>
                    <m:chr m:val="̅"/>
                    <m:ctrlPr>
                      <w:ins w:id="1172" w:author="誠 佐藤" w:date="2019-09-30T12:18:00Z">
                        <w:rPr/>
                      </w:ins>
                    </m:ctrlPr>
                  </m:accPr>
                  <m:e>
                    <m:r>
                      <w:ins w:id="1173" w:author="誠 佐藤" w:date="2019-09-30T12:18:00Z">
                        <m:t>T</m:t>
                      </w:ins>
                    </m:r>
                    <m:sSub>
                      <m:sSubPr>
                        <m:ctrlPr>
                          <w:ins w:id="1174" w:author="誠 佐藤" w:date="2019-09-30T12:18:00Z">
                            <w:rPr/>
                          </w:ins>
                        </m:ctrlPr>
                      </m:sSubPr>
                      <m:e>
                        <m:r>
                          <w:ins w:id="1175" w:author="誠 佐藤" w:date="2019-09-30T12:18:00Z">
                            <m:t>o</m:t>
                          </w:ins>
                        </m:r>
                      </m:e>
                      <m:sub>
                        <m:r>
                          <w:ins w:id="1176" w:author="誠 佐藤" w:date="2019-09-30T12:18:00Z">
                            <m:t>d</m:t>
                          </w:ins>
                        </m:r>
                      </m:sub>
                    </m:sSub>
                  </m:e>
                </m:acc>
                <m:r>
                  <w:ins w:id="1177" w:author="誠 佐藤" w:date="2019-09-30T12:18:00Z">
                    <m:t>=</m:t>
                  </w:ins>
                </m:r>
                <m:sSub>
                  <m:sSubPr>
                    <m:ctrlPr>
                      <w:ins w:id="1178" w:author="誠 佐藤" w:date="2019-09-30T12:25:00Z">
                        <w:rPr>
                          <w:i w:val="0"/>
                        </w:rPr>
                      </w:ins>
                    </m:ctrlPr>
                  </m:sSubPr>
                  <m:e>
                    <m:r>
                      <w:ins w:id="1179" w:author="誠 佐藤" w:date="2019-09-30T12:25:00Z">
                        <m:rPr>
                          <m:sty m:val="p"/>
                        </m:rPr>
                        <m:t>a</m:t>
                      </w:ins>
                    </m:r>
                  </m:e>
                  <m:sub>
                    <m:r>
                      <w:ins w:id="1180" w:author="誠 佐藤" w:date="2019-09-30T12:25:00Z">
                        <m:rPr>
                          <m:sty m:val="p"/>
                        </m:rPr>
                        <m:t>0</m:t>
                      </w:ins>
                    </m:r>
                  </m:sub>
                </m:sSub>
                <m:r>
                  <w:ins w:id="1181" w:author="誠 佐藤" w:date="2019-09-30T12:18:00Z">
                    <m:t>+</m:t>
                  </w:ins>
                </m:r>
                <m:r>
                  <w:ins w:id="1182" w:author="誠 佐藤" w:date="2019-09-30T12:19:00Z">
                    <m:t>2∙</m:t>
                  </w:ins>
                </m:r>
                <m:d>
                  <m:dPr>
                    <m:ctrlPr>
                      <w:ins w:id="1183" w:author="誠 佐藤" w:date="2019-09-30T12:27:00Z">
                        <w:rPr/>
                      </w:ins>
                    </m:ctrlPr>
                  </m:dPr>
                  <m:e>
                    <m:sSub>
                      <m:sSubPr>
                        <m:ctrlPr>
                          <w:ins w:id="1184" w:author="誠 佐藤" w:date="2019-09-30T12:27:00Z">
                            <w:rPr>
                              <w:i w:val="0"/>
                            </w:rPr>
                          </w:ins>
                        </m:ctrlPr>
                      </m:sSubPr>
                      <m:e>
                        <m:r>
                          <w:ins w:id="1185" w:author="誠 佐藤" w:date="2019-09-30T12:27:00Z">
                            <m:rPr>
                              <m:sty m:val="p"/>
                            </m:rPr>
                            <m:t>a</m:t>
                          </w:ins>
                        </m:r>
                      </m:e>
                      <m:sub>
                        <m:r>
                          <w:ins w:id="1186" w:author="誠 佐藤" w:date="2019-09-30T12:27:00Z">
                            <m:rPr>
                              <m:sty m:val="p"/>
                            </m:rPr>
                            <m:t>1</m:t>
                          </w:ins>
                        </m:r>
                      </m:sub>
                    </m:sSub>
                    <m:r>
                      <w:ins w:id="1187" w:author="誠 佐藤" w:date="2019-09-30T12:27:00Z">
                        <m:t>∙</m:t>
                      </w:ins>
                    </m:r>
                    <m:func>
                      <m:funcPr>
                        <m:ctrlPr>
                          <w:ins w:id="1188" w:author="誠 佐藤" w:date="2019-09-30T12:27:00Z">
                            <w:rPr/>
                          </w:ins>
                        </m:ctrlPr>
                      </m:funcPr>
                      <m:fName>
                        <m:r>
                          <w:ins w:id="1189" w:author="誠 佐藤" w:date="2019-09-30T12:27:00Z">
                            <m:t>cos</m:t>
                          </w:ins>
                        </m:r>
                      </m:fName>
                      <m:e>
                        <m:f>
                          <m:fPr>
                            <m:ctrlPr>
                              <w:ins w:id="1190" w:author="誠 佐藤" w:date="2019-09-30T12:27:00Z">
                                <w:rPr/>
                              </w:ins>
                            </m:ctrlPr>
                          </m:fPr>
                          <m:num>
                            <m:r>
                              <w:ins w:id="1191" w:author="誠 佐藤" w:date="2019-09-30T12:27:00Z">
                                <m:t>2π∙d</m:t>
                              </w:ins>
                            </m:r>
                          </m:num>
                          <m:den>
                            <m:r>
                              <w:ins w:id="1192" w:author="誠 佐藤" w:date="2019-09-30T12:27:00Z">
                                <m:t>8760</m:t>
                              </w:ins>
                            </m:r>
                          </m:den>
                        </m:f>
                      </m:e>
                    </m:func>
                    <m:r>
                      <w:ins w:id="1193" w:author="誠 佐藤" w:date="2019-09-30T12:27:00Z">
                        <m:t>+</m:t>
                      </w:ins>
                    </m:r>
                    <m:sSub>
                      <m:sSubPr>
                        <m:ctrlPr>
                          <w:ins w:id="1194" w:author="誠 佐藤" w:date="2019-09-30T12:27:00Z">
                            <w:rPr>
                              <w:i w:val="0"/>
                            </w:rPr>
                          </w:ins>
                        </m:ctrlPr>
                      </m:sSubPr>
                      <m:e>
                        <m:r>
                          <w:ins w:id="1195" w:author="誠 佐藤" w:date="2019-09-30T12:27:00Z">
                            <m:rPr>
                              <m:sty m:val="p"/>
                            </m:rPr>
                            <m:t>b</m:t>
                          </w:ins>
                        </m:r>
                      </m:e>
                      <m:sub>
                        <m:r>
                          <w:ins w:id="1196" w:author="誠 佐藤" w:date="2019-09-30T12:27:00Z">
                            <m:rPr>
                              <m:sty m:val="p"/>
                            </m:rPr>
                            <m:t>1</m:t>
                          </w:ins>
                        </m:r>
                      </m:sub>
                    </m:sSub>
                    <m:r>
                      <w:ins w:id="1197" w:author="誠 佐藤" w:date="2019-09-30T12:27:00Z">
                        <m:t>∙</m:t>
                      </w:ins>
                    </m:r>
                    <m:func>
                      <m:funcPr>
                        <m:ctrlPr>
                          <w:ins w:id="1198" w:author="誠 佐藤" w:date="2019-09-30T12:27:00Z">
                            <w:rPr/>
                          </w:ins>
                        </m:ctrlPr>
                      </m:funcPr>
                      <m:fName>
                        <m:r>
                          <w:ins w:id="1199" w:author="誠 佐藤" w:date="2019-09-30T12:27:00Z">
                            <m:t>sin</m:t>
                          </w:ins>
                        </m:r>
                      </m:fName>
                      <m:e>
                        <m:f>
                          <m:fPr>
                            <m:ctrlPr>
                              <w:ins w:id="1200" w:author="誠 佐藤" w:date="2019-09-30T12:27:00Z">
                                <w:rPr/>
                              </w:ins>
                            </m:ctrlPr>
                          </m:fPr>
                          <m:num>
                            <m:r>
                              <w:ins w:id="1201" w:author="誠 佐藤" w:date="2019-09-30T12:27:00Z">
                                <m:t>2π∙d</m:t>
                              </w:ins>
                            </m:r>
                          </m:num>
                          <m:den>
                            <m:r>
                              <w:ins w:id="1202" w:author="誠 佐藤" w:date="2019-09-30T12:27:00Z">
                                <m:t>8760</m:t>
                              </w:ins>
                            </m:r>
                          </m:den>
                        </m:f>
                      </m:e>
                    </m:func>
                  </m:e>
                </m:d>
              </m:oMath>
            </m:oMathPara>
          </w:p>
        </w:tc>
        <w:tc>
          <w:tcPr>
            <w:tcW w:w="952" w:type="dxa"/>
            <w:vAlign w:val="center"/>
          </w:tcPr>
          <w:p w14:paraId="19ABD9D3" w14:textId="7A8DE090" w:rsidR="009E18AF" w:rsidRDefault="009E18AF" w:rsidP="009E18AF">
            <w:pPr>
              <w:pStyle w:val="af9"/>
              <w:rPr>
                <w:ins w:id="1203" w:author="誠 佐藤" w:date="2019-09-30T12:18:00Z"/>
                <w:rFonts w:hint="eastAsia"/>
              </w:rPr>
            </w:pPr>
            <w:ins w:id="1204" w:author="誠 佐藤" w:date="2019-09-30T12:1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205" w:author="誠 佐藤" w:date="2019-09-30T12:31:00Z">
              <w:r w:rsidR="003D2F73">
                <w:rPr>
                  <w:noProof/>
                </w:rPr>
                <w:t>145</w:t>
              </w:r>
            </w:ins>
            <w:ins w:id="1206" w:author="誠 佐藤" w:date="2019-09-30T12:18:00Z">
              <w:r>
                <w:fldChar w:fldCharType="end"/>
              </w:r>
              <w:r>
                <w:rPr>
                  <w:rFonts w:hint="eastAsia"/>
                </w:rPr>
                <w:t>）</w:t>
              </w:r>
            </w:ins>
          </w:p>
        </w:tc>
      </w:tr>
      <w:tr w:rsidR="009E18AF" w14:paraId="3A50CDBC" w14:textId="77777777" w:rsidTr="004A55AE">
        <w:trPr>
          <w:ins w:id="1207" w:author="誠 佐藤" w:date="2019-09-30T12:24:00Z"/>
        </w:trPr>
        <w:tc>
          <w:tcPr>
            <w:tcW w:w="8784" w:type="dxa"/>
            <w:vAlign w:val="center"/>
          </w:tcPr>
          <w:p w14:paraId="61EBA6FC" w14:textId="558F32FF" w:rsidR="009E18AF" w:rsidRPr="00FA4945" w:rsidRDefault="009E18AF" w:rsidP="009E18AF">
            <w:pPr>
              <w:pStyle w:val="affe"/>
              <w:rPr>
                <w:ins w:id="1208" w:author="誠 佐藤" w:date="2019-09-30T12:24:00Z"/>
                <w:rFonts w:ascii="Times New Roman" w:hAnsi="Times New Roman"/>
                <w:i w:val="0"/>
              </w:rPr>
            </w:pPr>
            <m:oMathPara>
              <m:oMath>
                <m:sSub>
                  <m:sSubPr>
                    <m:ctrlPr>
                      <w:ins w:id="1209" w:author="誠 佐藤" w:date="2019-09-30T12:25:00Z">
                        <w:rPr>
                          <w:i w:val="0"/>
                        </w:rPr>
                      </w:ins>
                    </m:ctrlPr>
                  </m:sSubPr>
                  <m:e>
                    <m:r>
                      <w:ins w:id="1210" w:author="誠 佐藤" w:date="2019-09-30T12:25:00Z">
                        <m:rPr>
                          <m:sty m:val="p"/>
                        </m:rPr>
                        <m:t>a</m:t>
                      </w:ins>
                    </m:r>
                  </m:e>
                  <m:sub>
                    <m:r>
                      <w:ins w:id="1211" w:author="誠 佐藤" w:date="2019-09-30T12:25:00Z">
                        <m:rPr>
                          <m:sty m:val="p"/>
                        </m:rPr>
                        <m:t>0</m:t>
                      </w:ins>
                    </m:r>
                  </m:sub>
                </m:sSub>
                <m:r>
                  <w:ins w:id="1212" w:author="誠 佐藤" w:date="2019-09-30T12:25:00Z">
                    <m:t>=</m:t>
                  </w:ins>
                </m:r>
                <m:f>
                  <m:fPr>
                    <m:ctrlPr>
                      <w:ins w:id="1213" w:author="誠 佐藤" w:date="2019-09-30T12:25:00Z">
                        <w:rPr/>
                      </w:ins>
                    </m:ctrlPr>
                  </m:fPr>
                  <m:num>
                    <m:r>
                      <w:ins w:id="1214" w:author="誠 佐藤" w:date="2019-09-30T12:25:00Z">
                        <m:t>1</m:t>
                      </w:ins>
                    </m:r>
                  </m:num>
                  <m:den>
                    <m:r>
                      <w:ins w:id="1215" w:author="誠 佐藤" w:date="2019-09-30T12:25:00Z">
                        <m:t>8760</m:t>
                      </w:ins>
                    </m:r>
                  </m:den>
                </m:f>
                <m:r>
                  <w:ins w:id="1216" w:author="誠 佐藤" w:date="2019-09-30T12:25:00Z">
                    <m:t>∙</m:t>
                  </w:ins>
                </m:r>
                <m:nary>
                  <m:naryPr>
                    <m:chr m:val="∑"/>
                    <m:limLoc m:val="undOvr"/>
                    <m:ctrlPr>
                      <w:ins w:id="1217" w:author="誠 佐藤" w:date="2019-09-30T12:25:00Z">
                        <w:rPr/>
                      </w:ins>
                    </m:ctrlPr>
                  </m:naryPr>
                  <m:sub>
                    <m:r>
                      <w:ins w:id="1218" w:author="誠 佐藤" w:date="2019-09-30T12:25:00Z">
                        <m:t>n=1</m:t>
                      </w:ins>
                    </m:r>
                  </m:sub>
                  <m:sup>
                    <m:r>
                      <w:ins w:id="1219" w:author="誠 佐藤" w:date="2019-09-30T12:25:00Z">
                        <m:t>8760</m:t>
                      </w:ins>
                    </m:r>
                  </m:sup>
                  <m:e>
                    <m:r>
                      <w:ins w:id="1220" w:author="誠 佐藤" w:date="2019-09-30T12:25:00Z">
                        <m:t>T</m:t>
                      </w:ins>
                    </m:r>
                    <m:sSub>
                      <m:sSubPr>
                        <m:ctrlPr>
                          <w:ins w:id="1221" w:author="誠 佐藤" w:date="2019-09-30T12:25:00Z">
                            <w:rPr/>
                          </w:ins>
                        </m:ctrlPr>
                      </m:sSubPr>
                      <m:e>
                        <m:r>
                          <w:ins w:id="1222" w:author="誠 佐藤" w:date="2019-09-30T12:25:00Z">
                            <m:t>o</m:t>
                          </w:ins>
                        </m:r>
                      </m:e>
                      <m:sub>
                        <m:r>
                          <w:ins w:id="1223" w:author="誠 佐藤" w:date="2019-09-30T12:25:00Z">
                            <m:t>n</m:t>
                          </w:ins>
                        </m:r>
                      </m:sub>
                    </m:sSub>
                  </m:e>
                </m:nary>
              </m:oMath>
            </m:oMathPara>
          </w:p>
        </w:tc>
        <w:tc>
          <w:tcPr>
            <w:tcW w:w="952" w:type="dxa"/>
            <w:vAlign w:val="center"/>
          </w:tcPr>
          <w:p w14:paraId="28720C5B" w14:textId="0162638F" w:rsidR="009E18AF" w:rsidRDefault="009E18AF" w:rsidP="009E18AF">
            <w:pPr>
              <w:pStyle w:val="af9"/>
              <w:rPr>
                <w:ins w:id="1224" w:author="誠 佐藤" w:date="2019-09-30T12:24:00Z"/>
                <w:rFonts w:hint="eastAsia"/>
              </w:rPr>
            </w:pPr>
            <w:ins w:id="1225" w:author="誠 佐藤" w:date="2019-09-30T12:2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226" w:author="誠 佐藤" w:date="2019-09-30T12:31:00Z">
              <w:r w:rsidR="003D2F73">
                <w:rPr>
                  <w:noProof/>
                </w:rPr>
                <w:t>146</w:t>
              </w:r>
            </w:ins>
            <w:ins w:id="1227" w:author="誠 佐藤" w:date="2019-09-30T12:25:00Z">
              <w:r>
                <w:fldChar w:fldCharType="end"/>
              </w:r>
              <w:r>
                <w:rPr>
                  <w:rFonts w:hint="eastAsia"/>
                </w:rPr>
                <w:t>）</w:t>
              </w:r>
            </w:ins>
          </w:p>
        </w:tc>
      </w:tr>
      <w:tr w:rsidR="009E18AF" w14:paraId="128468BB" w14:textId="77777777" w:rsidTr="004A55AE">
        <w:trPr>
          <w:ins w:id="1228" w:author="誠 佐藤" w:date="2019-09-30T12:25:00Z"/>
        </w:trPr>
        <w:tc>
          <w:tcPr>
            <w:tcW w:w="8784" w:type="dxa"/>
            <w:vAlign w:val="center"/>
          </w:tcPr>
          <w:p w14:paraId="14B5EB3C" w14:textId="4F2A601B" w:rsidR="009E18AF" w:rsidRDefault="009E18AF" w:rsidP="009E18AF">
            <w:pPr>
              <w:pStyle w:val="affe"/>
              <w:rPr>
                <w:ins w:id="1229" w:author="誠 佐藤" w:date="2019-09-30T12:25:00Z"/>
                <w:rFonts w:ascii="Times New Roman" w:hAnsi="Times New Roman"/>
                <w:i w:val="0"/>
              </w:rPr>
            </w:pPr>
            <m:oMathPara>
              <m:oMath>
                <m:sSub>
                  <m:sSubPr>
                    <m:ctrlPr>
                      <w:ins w:id="1230" w:author="誠 佐藤" w:date="2019-09-30T12:25:00Z">
                        <w:rPr>
                          <w:i w:val="0"/>
                        </w:rPr>
                      </w:ins>
                    </m:ctrlPr>
                  </m:sSubPr>
                  <m:e>
                    <m:r>
                      <w:ins w:id="1231" w:author="誠 佐藤" w:date="2019-09-30T12:25:00Z">
                        <m:rPr>
                          <m:sty m:val="p"/>
                        </m:rPr>
                        <m:t>a</m:t>
                      </w:ins>
                    </m:r>
                  </m:e>
                  <m:sub>
                    <m:r>
                      <w:ins w:id="1232" w:author="誠 佐藤" w:date="2019-09-30T12:25:00Z">
                        <m:rPr>
                          <m:sty m:val="p"/>
                        </m:rPr>
                        <m:t>1</m:t>
                      </w:ins>
                    </m:r>
                  </m:sub>
                </m:sSub>
                <m:r>
                  <w:ins w:id="1233" w:author="誠 佐藤" w:date="2019-09-30T12:25:00Z">
                    <m:t>=</m:t>
                  </w:ins>
                </m:r>
                <m:f>
                  <m:fPr>
                    <m:ctrlPr>
                      <w:ins w:id="1234" w:author="誠 佐藤" w:date="2019-09-30T12:25:00Z">
                        <w:rPr/>
                      </w:ins>
                    </m:ctrlPr>
                  </m:fPr>
                  <m:num>
                    <m:r>
                      <w:ins w:id="1235" w:author="誠 佐藤" w:date="2019-09-30T12:25:00Z">
                        <m:t>1</m:t>
                      </w:ins>
                    </m:r>
                  </m:num>
                  <m:den>
                    <m:r>
                      <w:ins w:id="1236" w:author="誠 佐藤" w:date="2019-09-30T12:25:00Z">
                        <m:t>8760</m:t>
                      </w:ins>
                    </m:r>
                  </m:den>
                </m:f>
                <m:r>
                  <w:ins w:id="1237" w:author="誠 佐藤" w:date="2019-09-30T12:26:00Z">
                    <m:t>∙</m:t>
                  </w:ins>
                </m:r>
                <m:nary>
                  <m:naryPr>
                    <m:chr m:val="∑"/>
                    <m:limLoc m:val="undOvr"/>
                    <m:ctrlPr>
                      <w:ins w:id="1238" w:author="誠 佐藤" w:date="2019-09-30T12:26:00Z">
                        <w:rPr/>
                      </w:ins>
                    </m:ctrlPr>
                  </m:naryPr>
                  <m:sub>
                    <m:r>
                      <w:ins w:id="1239" w:author="誠 佐藤" w:date="2019-09-30T12:26:00Z">
                        <m:t>n=1</m:t>
                      </w:ins>
                    </m:r>
                  </m:sub>
                  <m:sup>
                    <m:r>
                      <w:ins w:id="1240" w:author="誠 佐藤" w:date="2019-09-30T12:26:00Z">
                        <m:t>8760</m:t>
                      </w:ins>
                    </m:r>
                  </m:sup>
                  <m:e>
                    <m:d>
                      <m:dPr>
                        <m:ctrlPr>
                          <w:ins w:id="1241" w:author="誠 佐藤" w:date="2019-09-30T12:26:00Z">
                            <w:rPr/>
                          </w:ins>
                        </m:ctrlPr>
                      </m:dPr>
                      <m:e>
                        <m:r>
                          <w:ins w:id="1242" w:author="誠 佐藤" w:date="2019-09-30T12:26:00Z">
                            <m:t>T</m:t>
                          </w:ins>
                        </m:r>
                        <m:sSub>
                          <m:sSubPr>
                            <m:ctrlPr>
                              <w:ins w:id="1243" w:author="誠 佐藤" w:date="2019-09-30T12:26:00Z">
                                <w:rPr/>
                              </w:ins>
                            </m:ctrlPr>
                          </m:sSubPr>
                          <m:e>
                            <m:r>
                              <w:ins w:id="1244" w:author="誠 佐藤" w:date="2019-09-30T12:26:00Z">
                                <m:t>o</m:t>
                              </w:ins>
                            </m:r>
                          </m:e>
                          <m:sub>
                            <m:r>
                              <w:ins w:id="1245" w:author="誠 佐藤" w:date="2019-09-30T12:26:00Z">
                                <m:t>n</m:t>
                              </w:ins>
                            </m:r>
                          </m:sub>
                        </m:sSub>
                        <m:r>
                          <w:ins w:id="1246" w:author="誠 佐藤" w:date="2019-09-30T12:26:00Z">
                            <m:t>∙</m:t>
                          </w:ins>
                        </m:r>
                        <m:func>
                          <m:funcPr>
                            <m:ctrlPr>
                              <w:ins w:id="1247" w:author="誠 佐藤" w:date="2019-09-30T12:26:00Z">
                                <w:rPr/>
                              </w:ins>
                            </m:ctrlPr>
                          </m:funcPr>
                          <m:fName>
                            <m:r>
                              <w:ins w:id="1248" w:author="誠 佐藤" w:date="2019-09-30T12:26:00Z">
                                <m:t>cos</m:t>
                              </w:ins>
                            </m:r>
                          </m:fName>
                          <m:e>
                            <m:f>
                              <m:fPr>
                                <m:ctrlPr>
                                  <w:ins w:id="1249" w:author="誠 佐藤" w:date="2019-09-30T12:26:00Z">
                                    <w:rPr/>
                                  </w:ins>
                                </m:ctrlPr>
                              </m:fPr>
                              <m:num>
                                <m:r>
                                  <w:ins w:id="1250" w:author="誠 佐藤" w:date="2019-09-30T12:26:00Z">
                                    <m:t>2π∙n</m:t>
                                  </w:ins>
                                </m:r>
                              </m:num>
                              <m:den>
                                <m:r>
                                  <w:ins w:id="1251" w:author="誠 佐藤" w:date="2019-09-30T12:26:00Z">
                                    <m:t>8760</m:t>
                                  </w:ins>
                                </m:r>
                              </m:den>
                            </m:f>
                          </m:e>
                        </m:func>
                      </m:e>
                    </m:d>
                  </m:e>
                </m:nary>
              </m:oMath>
            </m:oMathPara>
          </w:p>
        </w:tc>
        <w:tc>
          <w:tcPr>
            <w:tcW w:w="952" w:type="dxa"/>
            <w:vAlign w:val="center"/>
          </w:tcPr>
          <w:p w14:paraId="220E1D3D" w14:textId="7A0F25D4" w:rsidR="009E18AF" w:rsidRDefault="003D2F73" w:rsidP="009E18AF">
            <w:pPr>
              <w:pStyle w:val="af9"/>
              <w:rPr>
                <w:ins w:id="1252" w:author="誠 佐藤" w:date="2019-09-30T12:25:00Z"/>
                <w:rFonts w:hint="eastAsia"/>
              </w:rPr>
            </w:pPr>
            <w:ins w:id="1253" w:author="誠 佐藤" w:date="2019-09-30T12:2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254" w:author="誠 佐藤" w:date="2019-09-30T12:31:00Z">
              <w:r>
                <w:rPr>
                  <w:noProof/>
                </w:rPr>
                <w:t>147</w:t>
              </w:r>
            </w:ins>
            <w:ins w:id="1255" w:author="誠 佐藤" w:date="2019-09-30T12:26:00Z">
              <w:r>
                <w:fldChar w:fldCharType="end"/>
              </w:r>
              <w:r>
                <w:rPr>
                  <w:rFonts w:hint="eastAsia"/>
                </w:rPr>
                <w:t>）</w:t>
              </w:r>
            </w:ins>
          </w:p>
        </w:tc>
      </w:tr>
      <w:tr w:rsidR="003D2F73" w14:paraId="1BE309C9" w14:textId="77777777" w:rsidTr="004A55AE">
        <w:trPr>
          <w:ins w:id="1256" w:author="誠 佐藤" w:date="2019-09-30T12:26:00Z"/>
        </w:trPr>
        <w:tc>
          <w:tcPr>
            <w:tcW w:w="8784" w:type="dxa"/>
            <w:vAlign w:val="center"/>
          </w:tcPr>
          <w:p w14:paraId="2DF11345" w14:textId="7C5E0EA8" w:rsidR="003D2F73" w:rsidRDefault="003D2F73" w:rsidP="003D2F73">
            <w:pPr>
              <w:pStyle w:val="affe"/>
              <w:rPr>
                <w:ins w:id="1257" w:author="誠 佐藤" w:date="2019-09-30T12:26:00Z"/>
                <w:rFonts w:ascii="Times New Roman" w:hAnsi="Times New Roman"/>
                <w:i w:val="0"/>
              </w:rPr>
            </w:pPr>
            <m:oMathPara>
              <m:oMath>
                <m:sSub>
                  <m:sSubPr>
                    <m:ctrlPr>
                      <w:ins w:id="1258" w:author="誠 佐藤" w:date="2019-09-30T12:26:00Z">
                        <w:rPr>
                          <w:i w:val="0"/>
                        </w:rPr>
                      </w:ins>
                    </m:ctrlPr>
                  </m:sSubPr>
                  <m:e>
                    <m:r>
                      <w:ins w:id="1259" w:author="誠 佐藤" w:date="2019-09-30T12:26:00Z">
                        <m:rPr>
                          <m:sty m:val="p"/>
                        </m:rPr>
                        <m:t>b</m:t>
                      </w:ins>
                    </m:r>
                  </m:e>
                  <m:sub>
                    <m:r>
                      <w:ins w:id="1260" w:author="誠 佐藤" w:date="2019-09-30T12:26:00Z">
                        <m:rPr>
                          <m:sty m:val="p"/>
                        </m:rPr>
                        <m:t>1</m:t>
                      </w:ins>
                    </m:r>
                  </m:sub>
                </m:sSub>
                <m:r>
                  <w:ins w:id="1261" w:author="誠 佐藤" w:date="2019-09-30T12:26:00Z">
                    <m:t>=</m:t>
                  </w:ins>
                </m:r>
                <m:f>
                  <m:fPr>
                    <m:ctrlPr>
                      <w:ins w:id="1262" w:author="誠 佐藤" w:date="2019-09-30T12:26:00Z">
                        <w:rPr/>
                      </w:ins>
                    </m:ctrlPr>
                  </m:fPr>
                  <m:num>
                    <m:r>
                      <w:ins w:id="1263" w:author="誠 佐藤" w:date="2019-09-30T12:26:00Z">
                        <m:t>1</m:t>
                      </w:ins>
                    </m:r>
                  </m:num>
                  <m:den>
                    <m:r>
                      <w:ins w:id="1264" w:author="誠 佐藤" w:date="2019-09-30T12:26:00Z">
                        <m:t>8760</m:t>
                      </w:ins>
                    </m:r>
                  </m:den>
                </m:f>
                <m:r>
                  <w:ins w:id="1265" w:author="誠 佐藤" w:date="2019-09-30T12:26:00Z">
                    <m:t>∙</m:t>
                  </w:ins>
                </m:r>
                <m:nary>
                  <m:naryPr>
                    <m:chr m:val="∑"/>
                    <m:limLoc m:val="undOvr"/>
                    <m:ctrlPr>
                      <w:ins w:id="1266" w:author="誠 佐藤" w:date="2019-09-30T12:26:00Z">
                        <w:rPr/>
                      </w:ins>
                    </m:ctrlPr>
                  </m:naryPr>
                  <m:sub>
                    <m:r>
                      <w:ins w:id="1267" w:author="誠 佐藤" w:date="2019-09-30T12:26:00Z">
                        <m:t>n=1</m:t>
                      </w:ins>
                    </m:r>
                  </m:sub>
                  <m:sup>
                    <m:r>
                      <w:ins w:id="1268" w:author="誠 佐藤" w:date="2019-09-30T12:26:00Z">
                        <m:t>8760</m:t>
                      </w:ins>
                    </m:r>
                  </m:sup>
                  <m:e>
                    <m:d>
                      <m:dPr>
                        <m:ctrlPr>
                          <w:ins w:id="1269" w:author="誠 佐藤" w:date="2019-09-30T12:26:00Z">
                            <w:rPr/>
                          </w:ins>
                        </m:ctrlPr>
                      </m:dPr>
                      <m:e>
                        <m:r>
                          <w:ins w:id="1270" w:author="誠 佐藤" w:date="2019-09-30T12:26:00Z">
                            <m:t>T</m:t>
                          </w:ins>
                        </m:r>
                        <m:sSub>
                          <m:sSubPr>
                            <m:ctrlPr>
                              <w:ins w:id="1271" w:author="誠 佐藤" w:date="2019-09-30T12:26:00Z">
                                <w:rPr/>
                              </w:ins>
                            </m:ctrlPr>
                          </m:sSubPr>
                          <m:e>
                            <m:r>
                              <w:ins w:id="1272" w:author="誠 佐藤" w:date="2019-09-30T12:26:00Z">
                                <m:t>o</m:t>
                              </w:ins>
                            </m:r>
                          </m:e>
                          <m:sub>
                            <m:r>
                              <w:ins w:id="1273" w:author="誠 佐藤" w:date="2019-09-30T12:26:00Z">
                                <m:t>n</m:t>
                              </w:ins>
                            </m:r>
                          </m:sub>
                        </m:sSub>
                        <m:r>
                          <w:ins w:id="1274" w:author="誠 佐藤" w:date="2019-09-30T12:26:00Z">
                            <m:t>∙</m:t>
                          </w:ins>
                        </m:r>
                        <m:func>
                          <m:funcPr>
                            <m:ctrlPr>
                              <w:ins w:id="1275" w:author="誠 佐藤" w:date="2019-09-30T12:26:00Z">
                                <w:rPr/>
                              </w:ins>
                            </m:ctrlPr>
                          </m:funcPr>
                          <m:fName>
                            <m:r>
                              <w:ins w:id="1276" w:author="誠 佐藤" w:date="2019-09-30T12:26:00Z">
                                <m:t>sin</m:t>
                              </w:ins>
                            </m:r>
                          </m:fName>
                          <m:e>
                            <m:f>
                              <m:fPr>
                                <m:ctrlPr>
                                  <w:ins w:id="1277" w:author="誠 佐藤" w:date="2019-09-30T12:26:00Z">
                                    <w:rPr/>
                                  </w:ins>
                                </m:ctrlPr>
                              </m:fPr>
                              <m:num>
                                <m:r>
                                  <w:ins w:id="1278" w:author="誠 佐藤" w:date="2019-09-30T12:26:00Z">
                                    <m:t>2π∙n</m:t>
                                  </w:ins>
                                </m:r>
                              </m:num>
                              <m:den>
                                <m:r>
                                  <w:ins w:id="1279" w:author="誠 佐藤" w:date="2019-09-30T12:26:00Z">
                                    <m:t>8760</m:t>
                                  </w:ins>
                                </m:r>
                              </m:den>
                            </m:f>
                          </m:e>
                        </m:func>
                      </m:e>
                    </m:d>
                  </m:e>
                </m:nary>
              </m:oMath>
            </m:oMathPara>
          </w:p>
        </w:tc>
        <w:tc>
          <w:tcPr>
            <w:tcW w:w="952" w:type="dxa"/>
            <w:vAlign w:val="center"/>
          </w:tcPr>
          <w:p w14:paraId="147D0986" w14:textId="6D9D9EAF" w:rsidR="003D2F73" w:rsidRDefault="003D2F73" w:rsidP="003D2F73">
            <w:pPr>
              <w:pStyle w:val="af9"/>
              <w:rPr>
                <w:ins w:id="1280" w:author="誠 佐藤" w:date="2019-09-30T12:26:00Z"/>
                <w:rFonts w:hint="eastAsia"/>
              </w:rPr>
            </w:pPr>
            <w:bookmarkStart w:id="1281" w:name="_Ref20739510"/>
            <w:ins w:id="1282" w:author="誠 佐藤" w:date="2019-09-30T12:2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283" w:author="誠 佐藤" w:date="2019-09-30T12:31:00Z">
              <w:r>
                <w:rPr>
                  <w:noProof/>
                </w:rPr>
                <w:t>148</w:t>
              </w:r>
            </w:ins>
            <w:ins w:id="1284" w:author="誠 佐藤" w:date="2019-09-30T12:26:00Z">
              <w:r>
                <w:fldChar w:fldCharType="end"/>
              </w:r>
              <w:r>
                <w:rPr>
                  <w:rFonts w:hint="eastAsia"/>
                </w:rPr>
                <w:t>）</w:t>
              </w:r>
              <w:bookmarkEnd w:id="1281"/>
            </w:ins>
          </w:p>
        </w:tc>
      </w:tr>
    </w:tbl>
    <w:p w14:paraId="4DC3E377" w14:textId="6414645A" w:rsidR="004A55AE" w:rsidRDefault="004A55AE" w:rsidP="00CD0C5C">
      <w:pPr>
        <w:rPr>
          <w:ins w:id="1285" w:author="誠 佐藤" w:date="2019-09-30T12:00:00Z"/>
        </w:rPr>
      </w:pPr>
    </w:p>
    <w:p w14:paraId="7D5AC0C9" w14:textId="77777777" w:rsidR="00F019D8" w:rsidRDefault="00F019D8" w:rsidP="00CD0C5C">
      <w:pPr>
        <w:rPr>
          <w:ins w:id="1286" w:author="誠 佐藤" w:date="2019-09-30T11:44:00Z"/>
          <w:rFonts w:hint="eastAsia"/>
        </w:rPr>
      </w:pPr>
    </w:p>
    <w:p w14:paraId="0B826A03" w14:textId="6C7D7371" w:rsidR="004A55AE" w:rsidRPr="00CF5850" w:rsidRDefault="004A55AE" w:rsidP="00CD0C5C">
      <w:pPr>
        <w:rPr>
          <w:rFonts w:hint="eastAsia"/>
        </w:rPr>
      </w:pPr>
    </w:p>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A3C7C" w14:textId="77777777" w:rsidR="00262535" w:rsidRDefault="00262535" w:rsidP="00071084">
      <w:r>
        <w:separator/>
      </w:r>
    </w:p>
  </w:endnote>
  <w:endnote w:type="continuationSeparator" w:id="0">
    <w:p w14:paraId="4FB47A21" w14:textId="77777777" w:rsidR="00262535" w:rsidRDefault="00262535"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4A55AE" w:rsidRDefault="004A55AE"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4A55AE" w:rsidRDefault="004A55AE"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4A55AE" w:rsidRDefault="004A55AE"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2650" w14:textId="77777777" w:rsidR="00262535" w:rsidRDefault="00262535" w:rsidP="00071084">
      <w:r>
        <w:separator/>
      </w:r>
    </w:p>
  </w:footnote>
  <w:footnote w:type="continuationSeparator" w:id="0">
    <w:p w14:paraId="30662081" w14:textId="77777777" w:rsidR="00262535" w:rsidRDefault="00262535" w:rsidP="00071084">
      <w:r>
        <w:continuationSeparator/>
      </w:r>
    </w:p>
  </w:footnote>
  <w:footnote w:id="1">
    <w:p w14:paraId="47F550F4" w14:textId="77777777" w:rsidR="004A55AE" w:rsidRPr="0018130E" w:rsidRDefault="004A55AE">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15pt;height:9.1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11492"/>
    <w:rsid w:val="00112331"/>
    <w:rsid w:val="0012477A"/>
    <w:rsid w:val="00125E4E"/>
    <w:rsid w:val="001324EB"/>
    <w:rsid w:val="00133143"/>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10DC2"/>
    <w:rsid w:val="00A129DA"/>
    <w:rsid w:val="00A16150"/>
    <w:rsid w:val="00A253BA"/>
    <w:rsid w:val="00A27609"/>
    <w:rsid w:val="00A30770"/>
    <w:rsid w:val="00A325A9"/>
    <w:rsid w:val="00A42F52"/>
    <w:rsid w:val="00A51F5F"/>
    <w:rsid w:val="00A5638E"/>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530A"/>
    <w:rsid w:val="00C567C4"/>
    <w:rsid w:val="00C607DC"/>
    <w:rsid w:val="00C7761A"/>
    <w:rsid w:val="00C83CC8"/>
    <w:rsid w:val="00C85C15"/>
    <w:rsid w:val="00C86DE6"/>
    <w:rsid w:val="00C928E7"/>
    <w:rsid w:val="00C97AAB"/>
    <w:rsid w:val="00CA36F2"/>
    <w:rsid w:val="00CA563E"/>
    <w:rsid w:val="00CA61AD"/>
    <w:rsid w:val="00CA623B"/>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BD27-D77F-460D-9047-398F825B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7965</Words>
  <Characters>45407</Characters>
  <Application>Microsoft Office Word</Application>
  <DocSecurity>0</DocSecurity>
  <Lines>378</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6</cp:revision>
  <cp:lastPrinted>2019-08-27T05:26:00Z</cp:lastPrinted>
  <dcterms:created xsi:type="dcterms:W3CDTF">2019-08-27T09:26:00Z</dcterms:created>
  <dcterms:modified xsi:type="dcterms:W3CDTF">2019-09-30T03:43:00Z</dcterms:modified>
</cp:coreProperties>
</file>