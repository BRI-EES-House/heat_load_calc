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2B3D5" w14:textId="77777777" w:rsidR="00E21178" w:rsidRDefault="00680329" w:rsidP="00125E4E">
      <w:pPr>
        <w:pStyle w:val="aff3"/>
      </w:pPr>
      <w:bookmarkStart w:id="0" w:name="_top"/>
      <w:bookmarkEnd w:id="0"/>
      <w:r>
        <w:rPr>
          <w:rFonts w:hint="eastAsia"/>
        </w:rPr>
        <w:t>項別公比法を用いた熱負荷計算プログラム</w:t>
      </w:r>
    </w:p>
    <w:p w14:paraId="63B9D0DD" w14:textId="77777777" w:rsidR="00125E4E" w:rsidRPr="00A129DA" w:rsidRDefault="00125E4E"/>
    <w:p w14:paraId="78CE5ADE" w14:textId="2F826A9D" w:rsidR="003D2F73" w:rsidRDefault="00A6483F">
      <w:pPr>
        <w:pStyle w:val="11"/>
        <w:tabs>
          <w:tab w:val="left" w:pos="600"/>
          <w:tab w:val="right" w:leader="dot" w:pos="9736"/>
        </w:tabs>
        <w:rPr>
          <w:rFonts w:asciiTheme="minorHAnsi" w:eastAsiaTheme="minorEastAsia" w:hAnsiTheme="minorHAnsi" w:cstheme="minorBidi"/>
          <w:noProof/>
          <w:sz w:val="21"/>
          <w:szCs w:val="22"/>
        </w:rPr>
      </w:pPr>
      <w:r>
        <w:fldChar w:fldCharType="begin"/>
      </w:r>
      <w:r>
        <w:instrText xml:space="preserve"> TOC \o "3-3" \h \z \t "</w:instrText>
      </w:r>
      <w:r>
        <w:instrText>見出し</w:instrText>
      </w:r>
      <w:r>
        <w:instrText xml:space="preserve"> 1,1,</w:instrText>
      </w:r>
      <w:r>
        <w:instrText>見出し</w:instrText>
      </w:r>
      <w:r>
        <w:instrText xml:space="preserve"> 2,2,</w:instrText>
      </w:r>
      <w:r>
        <w:instrText>付録</w:instrText>
      </w:r>
      <w:r>
        <w:instrText xml:space="preserve">,1" </w:instrText>
      </w:r>
      <w:r>
        <w:fldChar w:fldCharType="separate"/>
      </w:r>
      <w:hyperlink w:anchor="_Toc20739119" w:history="1">
        <w:r w:rsidR="003D2F73" w:rsidRPr="00AF1C14">
          <w:rPr>
            <w:rStyle w:val="aa"/>
            <w:noProof/>
          </w:rPr>
          <w:t>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修正履歴</w:t>
        </w:r>
        <w:r w:rsidR="003D2F73">
          <w:rPr>
            <w:noProof/>
            <w:webHidden/>
          </w:rPr>
          <w:tab/>
        </w:r>
        <w:r w:rsidR="003D2F73">
          <w:rPr>
            <w:noProof/>
            <w:webHidden/>
          </w:rPr>
          <w:fldChar w:fldCharType="begin"/>
        </w:r>
        <w:r w:rsidR="003D2F73">
          <w:rPr>
            <w:noProof/>
            <w:webHidden/>
          </w:rPr>
          <w:instrText xml:space="preserve"> PAGEREF _Toc20739119 \h </w:instrText>
        </w:r>
        <w:r w:rsidR="003D2F73">
          <w:rPr>
            <w:noProof/>
            <w:webHidden/>
          </w:rPr>
        </w:r>
        <w:r w:rsidR="003D2F73">
          <w:rPr>
            <w:noProof/>
            <w:webHidden/>
          </w:rPr>
          <w:fldChar w:fldCharType="separate"/>
        </w:r>
        <w:r w:rsidR="003D2F73">
          <w:rPr>
            <w:noProof/>
            <w:webHidden/>
          </w:rPr>
          <w:t>1</w:t>
        </w:r>
        <w:r w:rsidR="003D2F73">
          <w:rPr>
            <w:noProof/>
            <w:webHidden/>
          </w:rPr>
          <w:fldChar w:fldCharType="end"/>
        </w:r>
      </w:hyperlink>
    </w:p>
    <w:p w14:paraId="1F80E279" w14:textId="143E2933" w:rsidR="003D2F73" w:rsidRDefault="00A12191">
      <w:pPr>
        <w:pStyle w:val="11"/>
        <w:tabs>
          <w:tab w:val="left" w:pos="600"/>
          <w:tab w:val="right" w:leader="dot" w:pos="9736"/>
        </w:tabs>
        <w:rPr>
          <w:rFonts w:asciiTheme="minorHAnsi" w:eastAsiaTheme="minorEastAsia" w:hAnsiTheme="minorHAnsi" w:cstheme="minorBidi"/>
          <w:noProof/>
          <w:sz w:val="21"/>
          <w:szCs w:val="22"/>
        </w:rPr>
      </w:pPr>
      <w:hyperlink w:anchor="_Toc20739120" w:history="1">
        <w:r w:rsidR="003D2F73" w:rsidRPr="00AF1C14">
          <w:rPr>
            <w:rStyle w:val="aa"/>
            <w:noProof/>
          </w:rPr>
          <w:t>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記号および単位</w:t>
        </w:r>
        <w:r w:rsidR="003D2F73">
          <w:rPr>
            <w:noProof/>
            <w:webHidden/>
          </w:rPr>
          <w:tab/>
        </w:r>
        <w:r w:rsidR="003D2F73">
          <w:rPr>
            <w:noProof/>
            <w:webHidden/>
          </w:rPr>
          <w:fldChar w:fldCharType="begin"/>
        </w:r>
        <w:r w:rsidR="003D2F73">
          <w:rPr>
            <w:noProof/>
            <w:webHidden/>
          </w:rPr>
          <w:instrText xml:space="preserve"> PAGEREF _Toc20739120 \h </w:instrText>
        </w:r>
        <w:r w:rsidR="003D2F73">
          <w:rPr>
            <w:noProof/>
            <w:webHidden/>
          </w:rPr>
        </w:r>
        <w:r w:rsidR="003D2F73">
          <w:rPr>
            <w:noProof/>
            <w:webHidden/>
          </w:rPr>
          <w:fldChar w:fldCharType="separate"/>
        </w:r>
        <w:r w:rsidR="003D2F73">
          <w:rPr>
            <w:noProof/>
            <w:webHidden/>
          </w:rPr>
          <w:t>1</w:t>
        </w:r>
        <w:r w:rsidR="003D2F73">
          <w:rPr>
            <w:noProof/>
            <w:webHidden/>
          </w:rPr>
          <w:fldChar w:fldCharType="end"/>
        </w:r>
      </w:hyperlink>
    </w:p>
    <w:p w14:paraId="2E7CFE1F" w14:textId="5FD70A9B" w:rsidR="003D2F73" w:rsidRDefault="00A12191">
      <w:pPr>
        <w:pStyle w:val="23"/>
        <w:tabs>
          <w:tab w:val="left" w:pos="800"/>
          <w:tab w:val="right" w:leader="dot" w:pos="9736"/>
        </w:tabs>
        <w:rPr>
          <w:rFonts w:asciiTheme="minorHAnsi" w:eastAsiaTheme="minorEastAsia" w:hAnsiTheme="minorHAnsi" w:cstheme="minorBidi"/>
          <w:noProof/>
          <w:sz w:val="21"/>
          <w:szCs w:val="22"/>
        </w:rPr>
      </w:pPr>
      <w:hyperlink w:anchor="_Toc20739121" w:history="1">
        <w:r w:rsidR="003D2F73" w:rsidRPr="00AF1C14">
          <w:rPr>
            <w:rStyle w:val="aa"/>
            <w:noProof/>
          </w:rPr>
          <w:t>2.1</w:t>
        </w:r>
        <w:r w:rsidR="003D2F73">
          <w:rPr>
            <w:rFonts w:asciiTheme="minorHAnsi" w:eastAsiaTheme="minorEastAsia" w:hAnsiTheme="minorHAnsi" w:cstheme="minorBidi"/>
            <w:noProof/>
            <w:sz w:val="21"/>
            <w:szCs w:val="22"/>
          </w:rPr>
          <w:tab/>
        </w:r>
        <w:r w:rsidR="003D2F73" w:rsidRPr="00AF1C14">
          <w:rPr>
            <w:rStyle w:val="aa"/>
            <w:noProof/>
          </w:rPr>
          <w:t>記号</w:t>
        </w:r>
        <w:r w:rsidR="003D2F73">
          <w:rPr>
            <w:noProof/>
            <w:webHidden/>
          </w:rPr>
          <w:tab/>
        </w:r>
        <w:r w:rsidR="003D2F73">
          <w:rPr>
            <w:noProof/>
            <w:webHidden/>
          </w:rPr>
          <w:fldChar w:fldCharType="begin"/>
        </w:r>
        <w:r w:rsidR="003D2F73">
          <w:rPr>
            <w:noProof/>
            <w:webHidden/>
          </w:rPr>
          <w:instrText xml:space="preserve"> PAGEREF _Toc20739121 \h </w:instrText>
        </w:r>
        <w:r w:rsidR="003D2F73">
          <w:rPr>
            <w:noProof/>
            <w:webHidden/>
          </w:rPr>
        </w:r>
        <w:r w:rsidR="003D2F73">
          <w:rPr>
            <w:noProof/>
            <w:webHidden/>
          </w:rPr>
          <w:fldChar w:fldCharType="separate"/>
        </w:r>
        <w:r w:rsidR="003D2F73">
          <w:rPr>
            <w:noProof/>
            <w:webHidden/>
          </w:rPr>
          <w:t>1</w:t>
        </w:r>
        <w:r w:rsidR="003D2F73">
          <w:rPr>
            <w:noProof/>
            <w:webHidden/>
          </w:rPr>
          <w:fldChar w:fldCharType="end"/>
        </w:r>
      </w:hyperlink>
    </w:p>
    <w:p w14:paraId="0C2DADA7" w14:textId="5B736364" w:rsidR="003D2F73" w:rsidRDefault="00A12191">
      <w:pPr>
        <w:pStyle w:val="23"/>
        <w:tabs>
          <w:tab w:val="left" w:pos="800"/>
          <w:tab w:val="right" w:leader="dot" w:pos="9736"/>
        </w:tabs>
        <w:rPr>
          <w:rFonts w:asciiTheme="minorHAnsi" w:eastAsiaTheme="minorEastAsia" w:hAnsiTheme="minorHAnsi" w:cstheme="minorBidi"/>
          <w:noProof/>
          <w:sz w:val="21"/>
          <w:szCs w:val="22"/>
        </w:rPr>
      </w:pPr>
      <w:hyperlink w:anchor="_Toc20739122" w:history="1">
        <w:r w:rsidR="003D2F73" w:rsidRPr="00AF1C14">
          <w:rPr>
            <w:rStyle w:val="aa"/>
            <w:noProof/>
          </w:rPr>
          <w:t>2.2</w:t>
        </w:r>
        <w:r w:rsidR="003D2F73">
          <w:rPr>
            <w:rFonts w:asciiTheme="minorHAnsi" w:eastAsiaTheme="minorEastAsia" w:hAnsiTheme="minorHAnsi" w:cstheme="minorBidi"/>
            <w:noProof/>
            <w:sz w:val="21"/>
            <w:szCs w:val="22"/>
          </w:rPr>
          <w:tab/>
        </w:r>
        <w:r w:rsidR="003D2F73" w:rsidRPr="00AF1C14">
          <w:rPr>
            <w:rStyle w:val="aa"/>
            <w:noProof/>
          </w:rPr>
          <w:t>添え字</w:t>
        </w:r>
        <w:r w:rsidR="003D2F73">
          <w:rPr>
            <w:noProof/>
            <w:webHidden/>
          </w:rPr>
          <w:tab/>
        </w:r>
        <w:r w:rsidR="003D2F73">
          <w:rPr>
            <w:noProof/>
            <w:webHidden/>
          </w:rPr>
          <w:fldChar w:fldCharType="begin"/>
        </w:r>
        <w:r w:rsidR="003D2F73">
          <w:rPr>
            <w:noProof/>
            <w:webHidden/>
          </w:rPr>
          <w:instrText xml:space="preserve"> PAGEREF _Toc20739122 \h </w:instrText>
        </w:r>
        <w:r w:rsidR="003D2F73">
          <w:rPr>
            <w:noProof/>
            <w:webHidden/>
          </w:rPr>
        </w:r>
        <w:r w:rsidR="003D2F73">
          <w:rPr>
            <w:noProof/>
            <w:webHidden/>
          </w:rPr>
          <w:fldChar w:fldCharType="separate"/>
        </w:r>
        <w:r w:rsidR="003D2F73">
          <w:rPr>
            <w:noProof/>
            <w:webHidden/>
          </w:rPr>
          <w:t>4</w:t>
        </w:r>
        <w:r w:rsidR="003D2F73">
          <w:rPr>
            <w:noProof/>
            <w:webHidden/>
          </w:rPr>
          <w:fldChar w:fldCharType="end"/>
        </w:r>
      </w:hyperlink>
    </w:p>
    <w:p w14:paraId="4F6B9098" w14:textId="0DE17B7D" w:rsidR="003D2F73" w:rsidRDefault="00A12191">
      <w:pPr>
        <w:pStyle w:val="11"/>
        <w:tabs>
          <w:tab w:val="left" w:pos="600"/>
          <w:tab w:val="right" w:leader="dot" w:pos="9736"/>
        </w:tabs>
        <w:rPr>
          <w:rFonts w:asciiTheme="minorHAnsi" w:eastAsiaTheme="minorEastAsia" w:hAnsiTheme="minorHAnsi" w:cstheme="minorBidi"/>
          <w:noProof/>
          <w:sz w:val="21"/>
          <w:szCs w:val="22"/>
        </w:rPr>
      </w:pPr>
      <w:hyperlink w:anchor="_Toc20739123" w:history="1">
        <w:r w:rsidR="003D2F73" w:rsidRPr="00AF1C14">
          <w:rPr>
            <w:rStyle w:val="aa"/>
            <w:noProof/>
          </w:rPr>
          <w:t>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計算のフロー</w:t>
        </w:r>
        <w:r w:rsidR="003D2F73">
          <w:rPr>
            <w:noProof/>
            <w:webHidden/>
          </w:rPr>
          <w:tab/>
        </w:r>
        <w:r w:rsidR="003D2F73">
          <w:rPr>
            <w:noProof/>
            <w:webHidden/>
          </w:rPr>
          <w:fldChar w:fldCharType="begin"/>
        </w:r>
        <w:r w:rsidR="003D2F73">
          <w:rPr>
            <w:noProof/>
            <w:webHidden/>
          </w:rPr>
          <w:instrText xml:space="preserve"> PAGEREF _Toc20739123 \h </w:instrText>
        </w:r>
        <w:r w:rsidR="003D2F73">
          <w:rPr>
            <w:noProof/>
            <w:webHidden/>
          </w:rPr>
        </w:r>
        <w:r w:rsidR="003D2F73">
          <w:rPr>
            <w:noProof/>
            <w:webHidden/>
          </w:rPr>
          <w:fldChar w:fldCharType="separate"/>
        </w:r>
        <w:r w:rsidR="003D2F73">
          <w:rPr>
            <w:noProof/>
            <w:webHidden/>
          </w:rPr>
          <w:t>5</w:t>
        </w:r>
        <w:r w:rsidR="003D2F73">
          <w:rPr>
            <w:noProof/>
            <w:webHidden/>
          </w:rPr>
          <w:fldChar w:fldCharType="end"/>
        </w:r>
      </w:hyperlink>
    </w:p>
    <w:p w14:paraId="6C970882" w14:textId="2D756C7A" w:rsidR="003D2F73" w:rsidRDefault="00A12191">
      <w:pPr>
        <w:pStyle w:val="11"/>
        <w:tabs>
          <w:tab w:val="left" w:pos="600"/>
          <w:tab w:val="right" w:leader="dot" w:pos="9736"/>
        </w:tabs>
        <w:rPr>
          <w:rFonts w:asciiTheme="minorHAnsi" w:eastAsiaTheme="minorEastAsia" w:hAnsiTheme="minorHAnsi" w:cstheme="minorBidi"/>
          <w:noProof/>
          <w:sz w:val="21"/>
          <w:szCs w:val="22"/>
        </w:rPr>
      </w:pPr>
      <w:hyperlink w:anchor="_Toc20739124" w:history="1">
        <w:r w:rsidR="003D2F73" w:rsidRPr="00AF1C14">
          <w:rPr>
            <w:rStyle w:val="aa"/>
            <w:noProof/>
          </w:rPr>
          <w:t>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室温、湿度、室供給熱量の計算</w:t>
        </w:r>
        <w:r w:rsidR="003D2F73">
          <w:rPr>
            <w:noProof/>
            <w:webHidden/>
          </w:rPr>
          <w:tab/>
        </w:r>
        <w:r w:rsidR="003D2F73">
          <w:rPr>
            <w:noProof/>
            <w:webHidden/>
          </w:rPr>
          <w:fldChar w:fldCharType="begin"/>
        </w:r>
        <w:r w:rsidR="003D2F73">
          <w:rPr>
            <w:noProof/>
            <w:webHidden/>
          </w:rPr>
          <w:instrText xml:space="preserve"> PAGEREF _Toc20739124 \h </w:instrText>
        </w:r>
        <w:r w:rsidR="003D2F73">
          <w:rPr>
            <w:noProof/>
            <w:webHidden/>
          </w:rPr>
        </w:r>
        <w:r w:rsidR="003D2F73">
          <w:rPr>
            <w:noProof/>
            <w:webHidden/>
          </w:rPr>
          <w:fldChar w:fldCharType="separate"/>
        </w:r>
        <w:r w:rsidR="003D2F73">
          <w:rPr>
            <w:noProof/>
            <w:webHidden/>
          </w:rPr>
          <w:t>5</w:t>
        </w:r>
        <w:r w:rsidR="003D2F73">
          <w:rPr>
            <w:noProof/>
            <w:webHidden/>
          </w:rPr>
          <w:fldChar w:fldCharType="end"/>
        </w:r>
      </w:hyperlink>
    </w:p>
    <w:p w14:paraId="792E55A4" w14:textId="03080131" w:rsidR="003D2F73" w:rsidRDefault="00A12191">
      <w:pPr>
        <w:pStyle w:val="23"/>
        <w:tabs>
          <w:tab w:val="left" w:pos="800"/>
          <w:tab w:val="right" w:leader="dot" w:pos="9736"/>
        </w:tabs>
        <w:rPr>
          <w:rFonts w:asciiTheme="minorHAnsi" w:eastAsiaTheme="minorEastAsia" w:hAnsiTheme="minorHAnsi" w:cstheme="minorBidi"/>
          <w:noProof/>
          <w:sz w:val="21"/>
          <w:szCs w:val="22"/>
        </w:rPr>
      </w:pPr>
      <w:hyperlink w:anchor="_Toc20739125" w:history="1">
        <w:r w:rsidR="003D2F73" w:rsidRPr="00AF1C14">
          <w:rPr>
            <w:rStyle w:val="aa"/>
            <w:noProof/>
          </w:rPr>
          <w:t>4.1</w:t>
        </w:r>
        <w:r w:rsidR="003D2F73">
          <w:rPr>
            <w:rFonts w:asciiTheme="minorHAnsi" w:eastAsiaTheme="minorEastAsia" w:hAnsiTheme="minorHAnsi" w:cstheme="minorBidi"/>
            <w:noProof/>
            <w:sz w:val="21"/>
            <w:szCs w:val="22"/>
          </w:rPr>
          <w:tab/>
        </w:r>
        <w:r w:rsidR="003D2F73" w:rsidRPr="00AF1C14">
          <w:rPr>
            <w:rStyle w:val="aa"/>
            <w:noProof/>
          </w:rPr>
          <w:t>顕熱</w:t>
        </w:r>
        <w:r w:rsidR="003D2F73">
          <w:rPr>
            <w:noProof/>
            <w:webHidden/>
          </w:rPr>
          <w:tab/>
        </w:r>
        <w:r w:rsidR="003D2F73">
          <w:rPr>
            <w:noProof/>
            <w:webHidden/>
          </w:rPr>
          <w:fldChar w:fldCharType="begin"/>
        </w:r>
        <w:r w:rsidR="003D2F73">
          <w:rPr>
            <w:noProof/>
            <w:webHidden/>
          </w:rPr>
          <w:instrText xml:space="preserve"> PAGEREF _Toc20739125 \h </w:instrText>
        </w:r>
        <w:r w:rsidR="003D2F73">
          <w:rPr>
            <w:noProof/>
            <w:webHidden/>
          </w:rPr>
        </w:r>
        <w:r w:rsidR="003D2F73">
          <w:rPr>
            <w:noProof/>
            <w:webHidden/>
          </w:rPr>
          <w:fldChar w:fldCharType="separate"/>
        </w:r>
        <w:r w:rsidR="003D2F73">
          <w:rPr>
            <w:noProof/>
            <w:webHidden/>
          </w:rPr>
          <w:t>6</w:t>
        </w:r>
        <w:r w:rsidR="003D2F73">
          <w:rPr>
            <w:noProof/>
            <w:webHidden/>
          </w:rPr>
          <w:fldChar w:fldCharType="end"/>
        </w:r>
      </w:hyperlink>
    </w:p>
    <w:p w14:paraId="01985C82" w14:textId="08C22344" w:rsidR="003D2F73" w:rsidRDefault="00A12191">
      <w:pPr>
        <w:pStyle w:val="23"/>
        <w:tabs>
          <w:tab w:val="left" w:pos="800"/>
          <w:tab w:val="right" w:leader="dot" w:pos="9736"/>
        </w:tabs>
        <w:rPr>
          <w:rFonts w:asciiTheme="minorHAnsi" w:eastAsiaTheme="minorEastAsia" w:hAnsiTheme="minorHAnsi" w:cstheme="minorBidi"/>
          <w:noProof/>
          <w:sz w:val="21"/>
          <w:szCs w:val="22"/>
        </w:rPr>
      </w:pPr>
      <w:hyperlink w:anchor="_Toc20739126" w:history="1">
        <w:r w:rsidR="003D2F73" w:rsidRPr="00AF1C14">
          <w:rPr>
            <w:rStyle w:val="aa"/>
            <w:noProof/>
          </w:rPr>
          <w:t>4.2</w:t>
        </w:r>
        <w:r w:rsidR="003D2F73">
          <w:rPr>
            <w:rFonts w:asciiTheme="minorHAnsi" w:eastAsiaTheme="minorEastAsia" w:hAnsiTheme="minorHAnsi" w:cstheme="minorBidi"/>
            <w:noProof/>
            <w:sz w:val="21"/>
            <w:szCs w:val="22"/>
          </w:rPr>
          <w:tab/>
        </w:r>
        <w:r w:rsidR="003D2F73" w:rsidRPr="00AF1C14">
          <w:rPr>
            <w:rStyle w:val="aa"/>
            <w:noProof/>
          </w:rPr>
          <w:t>潜熱</w:t>
        </w:r>
        <w:r w:rsidR="003D2F73">
          <w:rPr>
            <w:noProof/>
            <w:webHidden/>
          </w:rPr>
          <w:tab/>
        </w:r>
        <w:r w:rsidR="003D2F73">
          <w:rPr>
            <w:noProof/>
            <w:webHidden/>
          </w:rPr>
          <w:fldChar w:fldCharType="begin"/>
        </w:r>
        <w:r w:rsidR="003D2F73">
          <w:rPr>
            <w:noProof/>
            <w:webHidden/>
          </w:rPr>
          <w:instrText xml:space="preserve"> PAGEREF _Toc20739126 \h </w:instrText>
        </w:r>
        <w:r w:rsidR="003D2F73">
          <w:rPr>
            <w:noProof/>
            <w:webHidden/>
          </w:rPr>
        </w:r>
        <w:r w:rsidR="003D2F73">
          <w:rPr>
            <w:noProof/>
            <w:webHidden/>
          </w:rPr>
          <w:fldChar w:fldCharType="separate"/>
        </w:r>
        <w:r w:rsidR="003D2F73">
          <w:rPr>
            <w:noProof/>
            <w:webHidden/>
          </w:rPr>
          <w:t>7</w:t>
        </w:r>
        <w:r w:rsidR="003D2F73">
          <w:rPr>
            <w:noProof/>
            <w:webHidden/>
          </w:rPr>
          <w:fldChar w:fldCharType="end"/>
        </w:r>
      </w:hyperlink>
    </w:p>
    <w:p w14:paraId="4D21984E" w14:textId="303C750A"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27" w:history="1">
        <w:r w:rsidR="003D2F73" w:rsidRPr="00AF1C14">
          <w:rPr>
            <w:rStyle w:val="aa"/>
            <w:noProof/>
          </w:rPr>
          <w:t>付録</w:t>
        </w:r>
        <w:r w:rsidR="003D2F73" w:rsidRPr="00AF1C14">
          <w:rPr>
            <w:rStyle w:val="aa"/>
            <w:noProof/>
          </w:rPr>
          <w:t>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表面温度の計算</w:t>
        </w:r>
        <w:r w:rsidR="003D2F73">
          <w:rPr>
            <w:noProof/>
            <w:webHidden/>
          </w:rPr>
          <w:tab/>
        </w:r>
        <w:r w:rsidR="003D2F73">
          <w:rPr>
            <w:noProof/>
            <w:webHidden/>
          </w:rPr>
          <w:fldChar w:fldCharType="begin"/>
        </w:r>
        <w:r w:rsidR="003D2F73">
          <w:rPr>
            <w:noProof/>
            <w:webHidden/>
          </w:rPr>
          <w:instrText xml:space="preserve"> PAGEREF _Toc20739127 \h </w:instrText>
        </w:r>
        <w:r w:rsidR="003D2F73">
          <w:rPr>
            <w:noProof/>
            <w:webHidden/>
          </w:rPr>
        </w:r>
        <w:r w:rsidR="003D2F73">
          <w:rPr>
            <w:noProof/>
            <w:webHidden/>
          </w:rPr>
          <w:fldChar w:fldCharType="separate"/>
        </w:r>
        <w:r w:rsidR="003D2F73">
          <w:rPr>
            <w:noProof/>
            <w:webHidden/>
          </w:rPr>
          <w:t>9</w:t>
        </w:r>
        <w:r w:rsidR="003D2F73">
          <w:rPr>
            <w:noProof/>
            <w:webHidden/>
          </w:rPr>
          <w:fldChar w:fldCharType="end"/>
        </w:r>
      </w:hyperlink>
    </w:p>
    <w:p w14:paraId="1CDCC134" w14:textId="7DF39F48"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28" w:history="1">
        <w:r w:rsidR="003D2F73" w:rsidRPr="00AF1C14">
          <w:rPr>
            <w:rStyle w:val="aa"/>
            <w:noProof/>
          </w:rPr>
          <w:t>付録</w:t>
        </w:r>
        <w:r w:rsidR="003D2F73" w:rsidRPr="00AF1C14">
          <w:rPr>
            <w:rStyle w:val="aa"/>
            <w:noProof/>
          </w:rPr>
          <w:t>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応答係数の初項、指数項別応答係数、公比の計算</w:t>
        </w:r>
        <w:r w:rsidR="003D2F73">
          <w:rPr>
            <w:noProof/>
            <w:webHidden/>
          </w:rPr>
          <w:tab/>
        </w:r>
        <w:r w:rsidR="003D2F73">
          <w:rPr>
            <w:noProof/>
            <w:webHidden/>
          </w:rPr>
          <w:fldChar w:fldCharType="begin"/>
        </w:r>
        <w:r w:rsidR="003D2F73">
          <w:rPr>
            <w:noProof/>
            <w:webHidden/>
          </w:rPr>
          <w:instrText xml:space="preserve"> PAGEREF _Toc20739128 \h </w:instrText>
        </w:r>
        <w:r w:rsidR="003D2F73">
          <w:rPr>
            <w:noProof/>
            <w:webHidden/>
          </w:rPr>
        </w:r>
        <w:r w:rsidR="003D2F73">
          <w:rPr>
            <w:noProof/>
            <w:webHidden/>
          </w:rPr>
          <w:fldChar w:fldCharType="separate"/>
        </w:r>
        <w:r w:rsidR="003D2F73">
          <w:rPr>
            <w:noProof/>
            <w:webHidden/>
          </w:rPr>
          <w:t>10</w:t>
        </w:r>
        <w:r w:rsidR="003D2F73">
          <w:rPr>
            <w:noProof/>
            <w:webHidden/>
          </w:rPr>
          <w:fldChar w:fldCharType="end"/>
        </w:r>
      </w:hyperlink>
    </w:p>
    <w:p w14:paraId="5BECB72A" w14:textId="02647436"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29" w:history="1">
        <w:r w:rsidR="003D2F73" w:rsidRPr="00AF1C14">
          <w:rPr>
            <w:rStyle w:val="aa"/>
            <w:noProof/>
          </w:rPr>
          <w:t>付録</w:t>
        </w:r>
        <w:r w:rsidR="003D2F73" w:rsidRPr="00AF1C14">
          <w:rPr>
            <w:rStyle w:val="aa"/>
            <w:noProof/>
          </w:rPr>
          <w:t>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人体の熱伝達率</w:t>
        </w:r>
        <w:r w:rsidR="003D2F73">
          <w:rPr>
            <w:noProof/>
            <w:webHidden/>
          </w:rPr>
          <w:tab/>
        </w:r>
        <w:r w:rsidR="003D2F73">
          <w:rPr>
            <w:noProof/>
            <w:webHidden/>
          </w:rPr>
          <w:fldChar w:fldCharType="begin"/>
        </w:r>
        <w:r w:rsidR="003D2F73">
          <w:rPr>
            <w:noProof/>
            <w:webHidden/>
          </w:rPr>
          <w:instrText xml:space="preserve"> PAGEREF _Toc20739129 \h </w:instrText>
        </w:r>
        <w:r w:rsidR="003D2F73">
          <w:rPr>
            <w:noProof/>
            <w:webHidden/>
          </w:rPr>
        </w:r>
        <w:r w:rsidR="003D2F73">
          <w:rPr>
            <w:noProof/>
            <w:webHidden/>
          </w:rPr>
          <w:fldChar w:fldCharType="separate"/>
        </w:r>
        <w:r w:rsidR="003D2F73">
          <w:rPr>
            <w:noProof/>
            <w:webHidden/>
          </w:rPr>
          <w:t>12</w:t>
        </w:r>
        <w:r w:rsidR="003D2F73">
          <w:rPr>
            <w:noProof/>
            <w:webHidden/>
          </w:rPr>
          <w:fldChar w:fldCharType="end"/>
        </w:r>
      </w:hyperlink>
    </w:p>
    <w:p w14:paraId="233BA6D8" w14:textId="63E535AE"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30" w:history="1">
        <w:r w:rsidR="003D2F73" w:rsidRPr="00AF1C14">
          <w:rPr>
            <w:rStyle w:val="aa"/>
            <w:noProof/>
          </w:rPr>
          <w:t>付録</w:t>
        </w:r>
        <w:r w:rsidR="003D2F73" w:rsidRPr="00AF1C14">
          <w:rPr>
            <w:rStyle w:val="aa"/>
            <w:noProof/>
          </w:rPr>
          <w:t>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気象データの補間方法</w:t>
        </w:r>
        <w:r w:rsidR="003D2F73">
          <w:rPr>
            <w:noProof/>
            <w:webHidden/>
          </w:rPr>
          <w:tab/>
        </w:r>
        <w:r w:rsidR="003D2F73">
          <w:rPr>
            <w:noProof/>
            <w:webHidden/>
          </w:rPr>
          <w:fldChar w:fldCharType="begin"/>
        </w:r>
        <w:r w:rsidR="003D2F73">
          <w:rPr>
            <w:noProof/>
            <w:webHidden/>
          </w:rPr>
          <w:instrText xml:space="preserve"> PAGEREF _Toc20739130 \h </w:instrText>
        </w:r>
        <w:r w:rsidR="003D2F73">
          <w:rPr>
            <w:noProof/>
            <w:webHidden/>
          </w:rPr>
        </w:r>
        <w:r w:rsidR="003D2F73">
          <w:rPr>
            <w:noProof/>
            <w:webHidden/>
          </w:rPr>
          <w:fldChar w:fldCharType="separate"/>
        </w:r>
        <w:r w:rsidR="003D2F73">
          <w:rPr>
            <w:noProof/>
            <w:webHidden/>
          </w:rPr>
          <w:t>13</w:t>
        </w:r>
        <w:r w:rsidR="003D2F73">
          <w:rPr>
            <w:noProof/>
            <w:webHidden/>
          </w:rPr>
          <w:fldChar w:fldCharType="end"/>
        </w:r>
      </w:hyperlink>
    </w:p>
    <w:p w14:paraId="427C651D" w14:textId="37C1DE88"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31" w:history="1">
        <w:r w:rsidR="003D2F73" w:rsidRPr="00AF1C14">
          <w:rPr>
            <w:rStyle w:val="aa"/>
            <w:noProof/>
          </w:rPr>
          <w:t>付録</w:t>
        </w:r>
        <w:r w:rsidR="003D2F73" w:rsidRPr="00AF1C14">
          <w:rPr>
            <w:rStyle w:val="aa"/>
            <w:noProof/>
          </w:rPr>
          <w:t>5</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太陽位置の計算</w:t>
        </w:r>
        <w:r w:rsidR="003D2F73">
          <w:rPr>
            <w:noProof/>
            <w:webHidden/>
          </w:rPr>
          <w:tab/>
        </w:r>
        <w:r w:rsidR="003D2F73">
          <w:rPr>
            <w:noProof/>
            <w:webHidden/>
          </w:rPr>
          <w:fldChar w:fldCharType="begin"/>
        </w:r>
        <w:r w:rsidR="003D2F73">
          <w:rPr>
            <w:noProof/>
            <w:webHidden/>
          </w:rPr>
          <w:instrText xml:space="preserve"> PAGEREF _Toc20739131 \h </w:instrText>
        </w:r>
        <w:r w:rsidR="003D2F73">
          <w:rPr>
            <w:noProof/>
            <w:webHidden/>
          </w:rPr>
        </w:r>
        <w:r w:rsidR="003D2F73">
          <w:rPr>
            <w:noProof/>
            <w:webHidden/>
          </w:rPr>
          <w:fldChar w:fldCharType="separate"/>
        </w:r>
        <w:r w:rsidR="003D2F73">
          <w:rPr>
            <w:noProof/>
            <w:webHidden/>
          </w:rPr>
          <w:t>14</w:t>
        </w:r>
        <w:r w:rsidR="003D2F73">
          <w:rPr>
            <w:noProof/>
            <w:webHidden/>
          </w:rPr>
          <w:fldChar w:fldCharType="end"/>
        </w:r>
      </w:hyperlink>
    </w:p>
    <w:p w14:paraId="393FEFAA" w14:textId="22663673"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32" w:history="1">
        <w:r w:rsidR="003D2F73" w:rsidRPr="00AF1C14">
          <w:rPr>
            <w:rStyle w:val="aa"/>
            <w:noProof/>
          </w:rPr>
          <w:t>付録</w:t>
        </w:r>
        <w:r w:rsidR="003D2F73" w:rsidRPr="00AF1C14">
          <w:rPr>
            <w:rStyle w:val="aa"/>
            <w:noProof/>
          </w:rPr>
          <w:t>6</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入射角の方向余弦</w:t>
        </w:r>
        <w:r w:rsidR="003D2F73">
          <w:rPr>
            <w:noProof/>
            <w:webHidden/>
          </w:rPr>
          <w:tab/>
        </w:r>
        <w:r w:rsidR="003D2F73">
          <w:rPr>
            <w:noProof/>
            <w:webHidden/>
          </w:rPr>
          <w:fldChar w:fldCharType="begin"/>
        </w:r>
        <w:r w:rsidR="003D2F73">
          <w:rPr>
            <w:noProof/>
            <w:webHidden/>
          </w:rPr>
          <w:instrText xml:space="preserve"> PAGEREF _Toc20739132 \h </w:instrText>
        </w:r>
        <w:r w:rsidR="003D2F73">
          <w:rPr>
            <w:noProof/>
            <w:webHidden/>
          </w:rPr>
        </w:r>
        <w:r w:rsidR="003D2F73">
          <w:rPr>
            <w:noProof/>
            <w:webHidden/>
          </w:rPr>
          <w:fldChar w:fldCharType="separate"/>
        </w:r>
        <w:r w:rsidR="003D2F73">
          <w:rPr>
            <w:noProof/>
            <w:webHidden/>
          </w:rPr>
          <w:t>16</w:t>
        </w:r>
        <w:r w:rsidR="003D2F73">
          <w:rPr>
            <w:noProof/>
            <w:webHidden/>
          </w:rPr>
          <w:fldChar w:fldCharType="end"/>
        </w:r>
      </w:hyperlink>
    </w:p>
    <w:p w14:paraId="64DA1656" w14:textId="30E72E5B"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33" w:history="1">
        <w:r w:rsidR="003D2F73" w:rsidRPr="00AF1C14">
          <w:rPr>
            <w:rStyle w:val="aa"/>
            <w:noProof/>
          </w:rPr>
          <w:t>付録</w:t>
        </w:r>
        <w:r w:rsidR="003D2F73" w:rsidRPr="00AF1C14">
          <w:rPr>
            <w:rStyle w:val="aa"/>
            <w:noProof/>
          </w:rPr>
          <w:t>7</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傾斜面日射量</w:t>
        </w:r>
        <w:r w:rsidR="003D2F73">
          <w:rPr>
            <w:noProof/>
            <w:webHidden/>
          </w:rPr>
          <w:tab/>
        </w:r>
        <w:r w:rsidR="003D2F73">
          <w:rPr>
            <w:noProof/>
            <w:webHidden/>
          </w:rPr>
          <w:fldChar w:fldCharType="begin"/>
        </w:r>
        <w:r w:rsidR="003D2F73">
          <w:rPr>
            <w:noProof/>
            <w:webHidden/>
          </w:rPr>
          <w:instrText xml:space="preserve"> PAGEREF _Toc20739133 \h </w:instrText>
        </w:r>
        <w:r w:rsidR="003D2F73">
          <w:rPr>
            <w:noProof/>
            <w:webHidden/>
          </w:rPr>
        </w:r>
        <w:r w:rsidR="003D2F73">
          <w:rPr>
            <w:noProof/>
            <w:webHidden/>
          </w:rPr>
          <w:fldChar w:fldCharType="separate"/>
        </w:r>
        <w:r w:rsidR="003D2F73">
          <w:rPr>
            <w:noProof/>
            <w:webHidden/>
          </w:rPr>
          <w:t>17</w:t>
        </w:r>
        <w:r w:rsidR="003D2F73">
          <w:rPr>
            <w:noProof/>
            <w:webHidden/>
          </w:rPr>
          <w:fldChar w:fldCharType="end"/>
        </w:r>
      </w:hyperlink>
    </w:p>
    <w:p w14:paraId="1D97C952" w14:textId="2E7C8AF1"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34" w:history="1">
        <w:r w:rsidR="003D2F73" w:rsidRPr="00AF1C14">
          <w:rPr>
            <w:rStyle w:val="aa"/>
            <w:noProof/>
          </w:rPr>
          <w:t>付録</w:t>
        </w:r>
        <w:r w:rsidR="003D2F73" w:rsidRPr="00AF1C14">
          <w:rPr>
            <w:rStyle w:val="aa"/>
            <w:noProof/>
          </w:rPr>
          <w:t>8</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ひさしの影面積の計算</w:t>
        </w:r>
        <w:r w:rsidR="003D2F73">
          <w:rPr>
            <w:noProof/>
            <w:webHidden/>
          </w:rPr>
          <w:tab/>
        </w:r>
        <w:r w:rsidR="003D2F73">
          <w:rPr>
            <w:noProof/>
            <w:webHidden/>
          </w:rPr>
          <w:fldChar w:fldCharType="begin"/>
        </w:r>
        <w:r w:rsidR="003D2F73">
          <w:rPr>
            <w:noProof/>
            <w:webHidden/>
          </w:rPr>
          <w:instrText xml:space="preserve"> PAGEREF _Toc20739134 \h </w:instrText>
        </w:r>
        <w:r w:rsidR="003D2F73">
          <w:rPr>
            <w:noProof/>
            <w:webHidden/>
          </w:rPr>
        </w:r>
        <w:r w:rsidR="003D2F73">
          <w:rPr>
            <w:noProof/>
            <w:webHidden/>
          </w:rPr>
          <w:fldChar w:fldCharType="separate"/>
        </w:r>
        <w:r w:rsidR="003D2F73">
          <w:rPr>
            <w:noProof/>
            <w:webHidden/>
          </w:rPr>
          <w:t>18</w:t>
        </w:r>
        <w:r w:rsidR="003D2F73">
          <w:rPr>
            <w:noProof/>
            <w:webHidden/>
          </w:rPr>
          <w:fldChar w:fldCharType="end"/>
        </w:r>
      </w:hyperlink>
    </w:p>
    <w:p w14:paraId="63130DBA" w14:textId="1D1D7A63"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35" w:history="1">
        <w:r w:rsidR="003D2F73" w:rsidRPr="00AF1C14">
          <w:rPr>
            <w:rStyle w:val="aa"/>
            <w:noProof/>
          </w:rPr>
          <w:t>付録</w:t>
        </w:r>
        <w:r w:rsidR="003D2F73" w:rsidRPr="00AF1C14">
          <w:rPr>
            <w:rStyle w:val="aa"/>
            <w:noProof/>
          </w:rPr>
          <w:t>9</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裏面相当温度</w:t>
        </w:r>
        <w:r w:rsidR="003D2F73">
          <w:rPr>
            <w:noProof/>
            <w:webHidden/>
          </w:rPr>
          <w:tab/>
        </w:r>
        <w:r w:rsidR="003D2F73">
          <w:rPr>
            <w:noProof/>
            <w:webHidden/>
          </w:rPr>
          <w:fldChar w:fldCharType="begin"/>
        </w:r>
        <w:r w:rsidR="003D2F73">
          <w:rPr>
            <w:noProof/>
            <w:webHidden/>
          </w:rPr>
          <w:instrText xml:space="preserve"> PAGEREF _Toc20739135 \h </w:instrText>
        </w:r>
        <w:r w:rsidR="003D2F73">
          <w:rPr>
            <w:noProof/>
            <w:webHidden/>
          </w:rPr>
        </w:r>
        <w:r w:rsidR="003D2F73">
          <w:rPr>
            <w:noProof/>
            <w:webHidden/>
          </w:rPr>
          <w:fldChar w:fldCharType="separate"/>
        </w:r>
        <w:r w:rsidR="003D2F73">
          <w:rPr>
            <w:noProof/>
            <w:webHidden/>
          </w:rPr>
          <w:t>19</w:t>
        </w:r>
        <w:r w:rsidR="003D2F73">
          <w:rPr>
            <w:noProof/>
            <w:webHidden/>
          </w:rPr>
          <w:fldChar w:fldCharType="end"/>
        </w:r>
      </w:hyperlink>
    </w:p>
    <w:p w14:paraId="6D028896" w14:textId="4EAEA06B"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36" w:history="1">
        <w:r w:rsidR="003D2F73" w:rsidRPr="00AF1C14">
          <w:rPr>
            <w:rStyle w:val="aa"/>
            <w:noProof/>
          </w:rPr>
          <w:t>付録</w:t>
        </w:r>
        <w:r w:rsidR="003D2F73" w:rsidRPr="00AF1C14">
          <w:rPr>
            <w:rStyle w:val="aa"/>
            <w:noProof/>
          </w:rPr>
          <w:t>10</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窓の入射角特性</w:t>
        </w:r>
        <w:r w:rsidR="003D2F73">
          <w:rPr>
            <w:noProof/>
            <w:webHidden/>
          </w:rPr>
          <w:tab/>
        </w:r>
        <w:r w:rsidR="003D2F73">
          <w:rPr>
            <w:noProof/>
            <w:webHidden/>
          </w:rPr>
          <w:fldChar w:fldCharType="begin"/>
        </w:r>
        <w:r w:rsidR="003D2F73">
          <w:rPr>
            <w:noProof/>
            <w:webHidden/>
          </w:rPr>
          <w:instrText xml:space="preserve"> PAGEREF _Toc20739136 \h </w:instrText>
        </w:r>
        <w:r w:rsidR="003D2F73">
          <w:rPr>
            <w:noProof/>
            <w:webHidden/>
          </w:rPr>
        </w:r>
        <w:r w:rsidR="003D2F73">
          <w:rPr>
            <w:noProof/>
            <w:webHidden/>
          </w:rPr>
          <w:fldChar w:fldCharType="separate"/>
        </w:r>
        <w:r w:rsidR="003D2F73">
          <w:rPr>
            <w:noProof/>
            <w:webHidden/>
          </w:rPr>
          <w:t>20</w:t>
        </w:r>
        <w:r w:rsidR="003D2F73">
          <w:rPr>
            <w:noProof/>
            <w:webHidden/>
          </w:rPr>
          <w:fldChar w:fldCharType="end"/>
        </w:r>
      </w:hyperlink>
    </w:p>
    <w:p w14:paraId="153ED18A" w14:textId="5D58F4B2"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37" w:history="1">
        <w:r w:rsidR="003D2F73" w:rsidRPr="00AF1C14">
          <w:rPr>
            <w:rStyle w:val="aa"/>
            <w:noProof/>
          </w:rPr>
          <w:t>付録</w:t>
        </w:r>
        <w:r w:rsidR="003D2F73" w:rsidRPr="00AF1C14">
          <w:rPr>
            <w:rStyle w:val="aa"/>
            <w:noProof/>
          </w:rPr>
          <w:t>11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窓の透過日射熱取得の計算</w:t>
        </w:r>
        <w:r w:rsidR="003D2F73">
          <w:rPr>
            <w:noProof/>
            <w:webHidden/>
          </w:rPr>
          <w:tab/>
        </w:r>
        <w:r w:rsidR="003D2F73">
          <w:rPr>
            <w:noProof/>
            <w:webHidden/>
          </w:rPr>
          <w:fldChar w:fldCharType="begin"/>
        </w:r>
        <w:r w:rsidR="003D2F73">
          <w:rPr>
            <w:noProof/>
            <w:webHidden/>
          </w:rPr>
          <w:instrText xml:space="preserve"> PAGEREF _Toc20739137 \h </w:instrText>
        </w:r>
        <w:r w:rsidR="003D2F73">
          <w:rPr>
            <w:noProof/>
            <w:webHidden/>
          </w:rPr>
        </w:r>
        <w:r w:rsidR="003D2F73">
          <w:rPr>
            <w:noProof/>
            <w:webHidden/>
          </w:rPr>
          <w:fldChar w:fldCharType="separate"/>
        </w:r>
        <w:r w:rsidR="003D2F73">
          <w:rPr>
            <w:noProof/>
            <w:webHidden/>
          </w:rPr>
          <w:t>21</w:t>
        </w:r>
        <w:r w:rsidR="003D2F73">
          <w:rPr>
            <w:noProof/>
            <w:webHidden/>
          </w:rPr>
          <w:fldChar w:fldCharType="end"/>
        </w:r>
      </w:hyperlink>
    </w:p>
    <w:p w14:paraId="25F9561A" w14:textId="7C0ACAF9"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38" w:history="1">
        <w:r w:rsidR="003D2F73" w:rsidRPr="00AF1C14">
          <w:rPr>
            <w:rStyle w:val="aa"/>
            <w:noProof/>
          </w:rPr>
          <w:t>付録</w:t>
        </w:r>
        <w:r w:rsidR="003D2F73" w:rsidRPr="00AF1C14">
          <w:rPr>
            <w:rStyle w:val="aa"/>
            <w:noProof/>
          </w:rPr>
          <w:t>12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室内表面の吸収日射量、形態係数、放射暖房放射成分吸収比率</w:t>
        </w:r>
        <w:r w:rsidR="003D2F73">
          <w:rPr>
            <w:noProof/>
            <w:webHidden/>
          </w:rPr>
          <w:tab/>
        </w:r>
        <w:r w:rsidR="003D2F73">
          <w:rPr>
            <w:noProof/>
            <w:webHidden/>
          </w:rPr>
          <w:fldChar w:fldCharType="begin"/>
        </w:r>
        <w:r w:rsidR="003D2F73">
          <w:rPr>
            <w:noProof/>
            <w:webHidden/>
          </w:rPr>
          <w:instrText xml:space="preserve"> PAGEREF _Toc20739138 \h </w:instrText>
        </w:r>
        <w:r w:rsidR="003D2F73">
          <w:rPr>
            <w:noProof/>
            <w:webHidden/>
          </w:rPr>
        </w:r>
        <w:r w:rsidR="003D2F73">
          <w:rPr>
            <w:noProof/>
            <w:webHidden/>
          </w:rPr>
          <w:fldChar w:fldCharType="separate"/>
        </w:r>
        <w:r w:rsidR="003D2F73">
          <w:rPr>
            <w:noProof/>
            <w:webHidden/>
          </w:rPr>
          <w:t>22</w:t>
        </w:r>
        <w:r w:rsidR="003D2F73">
          <w:rPr>
            <w:noProof/>
            <w:webHidden/>
          </w:rPr>
          <w:fldChar w:fldCharType="end"/>
        </w:r>
      </w:hyperlink>
    </w:p>
    <w:p w14:paraId="6968FB69" w14:textId="0EC41CE5"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39" w:history="1">
        <w:r w:rsidR="003D2F73" w:rsidRPr="00AF1C14">
          <w:rPr>
            <w:rStyle w:val="aa"/>
            <w:noProof/>
          </w:rPr>
          <w:t>付録</w:t>
        </w:r>
        <w:r w:rsidR="003D2F73" w:rsidRPr="00AF1C14">
          <w:rPr>
            <w:rStyle w:val="aa"/>
            <w:noProof/>
          </w:rPr>
          <w:t>13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窓の開閉と空調発停の切り替え</w:t>
        </w:r>
        <w:r w:rsidR="003D2F73">
          <w:rPr>
            <w:noProof/>
            <w:webHidden/>
          </w:rPr>
          <w:tab/>
        </w:r>
        <w:r w:rsidR="003D2F73">
          <w:rPr>
            <w:noProof/>
            <w:webHidden/>
          </w:rPr>
          <w:fldChar w:fldCharType="begin"/>
        </w:r>
        <w:r w:rsidR="003D2F73">
          <w:rPr>
            <w:noProof/>
            <w:webHidden/>
          </w:rPr>
          <w:instrText xml:space="preserve"> PAGEREF _Toc20739139 \h </w:instrText>
        </w:r>
        <w:r w:rsidR="003D2F73">
          <w:rPr>
            <w:noProof/>
            <w:webHidden/>
          </w:rPr>
        </w:r>
        <w:r w:rsidR="003D2F73">
          <w:rPr>
            <w:noProof/>
            <w:webHidden/>
          </w:rPr>
          <w:fldChar w:fldCharType="separate"/>
        </w:r>
        <w:r w:rsidR="003D2F73">
          <w:rPr>
            <w:noProof/>
            <w:webHidden/>
          </w:rPr>
          <w:t>24</w:t>
        </w:r>
        <w:r w:rsidR="003D2F73">
          <w:rPr>
            <w:noProof/>
            <w:webHidden/>
          </w:rPr>
          <w:fldChar w:fldCharType="end"/>
        </w:r>
      </w:hyperlink>
    </w:p>
    <w:p w14:paraId="7B81CE6C" w14:textId="371FEFBB"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40" w:history="1">
        <w:r w:rsidR="003D2F73" w:rsidRPr="00AF1C14">
          <w:rPr>
            <w:rStyle w:val="aa"/>
            <w:noProof/>
          </w:rPr>
          <w:t>付録</w:t>
        </w:r>
        <w:r w:rsidR="003D2F73" w:rsidRPr="00AF1C14">
          <w:rPr>
            <w:rStyle w:val="aa"/>
            <w:noProof/>
          </w:rPr>
          <w:t>14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家具の熱容量・熱コンダクタンスと備品等の湿気容量・湿気コンダクタンスの計算</w:t>
        </w:r>
        <w:r w:rsidR="003D2F73">
          <w:rPr>
            <w:noProof/>
            <w:webHidden/>
          </w:rPr>
          <w:tab/>
        </w:r>
        <w:r w:rsidR="003D2F73">
          <w:rPr>
            <w:noProof/>
            <w:webHidden/>
          </w:rPr>
          <w:fldChar w:fldCharType="begin"/>
        </w:r>
        <w:r w:rsidR="003D2F73">
          <w:rPr>
            <w:noProof/>
            <w:webHidden/>
          </w:rPr>
          <w:instrText xml:space="preserve"> PAGEREF _Toc20739140 \h </w:instrText>
        </w:r>
        <w:r w:rsidR="003D2F73">
          <w:rPr>
            <w:noProof/>
            <w:webHidden/>
          </w:rPr>
        </w:r>
        <w:r w:rsidR="003D2F73">
          <w:rPr>
            <w:noProof/>
            <w:webHidden/>
          </w:rPr>
          <w:fldChar w:fldCharType="separate"/>
        </w:r>
        <w:r w:rsidR="003D2F73">
          <w:rPr>
            <w:noProof/>
            <w:webHidden/>
          </w:rPr>
          <w:t>25</w:t>
        </w:r>
        <w:r w:rsidR="003D2F73">
          <w:rPr>
            <w:noProof/>
            <w:webHidden/>
          </w:rPr>
          <w:fldChar w:fldCharType="end"/>
        </w:r>
      </w:hyperlink>
    </w:p>
    <w:p w14:paraId="3DD8F8ED" w14:textId="28C335E1"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41" w:history="1">
        <w:r w:rsidR="003D2F73" w:rsidRPr="00AF1C14">
          <w:rPr>
            <w:rStyle w:val="aa"/>
            <w:noProof/>
          </w:rPr>
          <w:t>付録</w:t>
        </w:r>
        <w:r w:rsidR="003D2F73" w:rsidRPr="00AF1C14">
          <w:rPr>
            <w:rStyle w:val="aa"/>
            <w:noProof/>
          </w:rPr>
          <w:t>15</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ルームエアコンの定格能力、風量の計算</w:t>
        </w:r>
        <w:r w:rsidR="003D2F73">
          <w:rPr>
            <w:noProof/>
            <w:webHidden/>
          </w:rPr>
          <w:tab/>
        </w:r>
        <w:r w:rsidR="003D2F73">
          <w:rPr>
            <w:noProof/>
            <w:webHidden/>
          </w:rPr>
          <w:fldChar w:fldCharType="begin"/>
        </w:r>
        <w:r w:rsidR="003D2F73">
          <w:rPr>
            <w:noProof/>
            <w:webHidden/>
          </w:rPr>
          <w:instrText xml:space="preserve"> PAGEREF _Toc20739141 \h </w:instrText>
        </w:r>
        <w:r w:rsidR="003D2F73">
          <w:rPr>
            <w:noProof/>
            <w:webHidden/>
          </w:rPr>
        </w:r>
        <w:r w:rsidR="003D2F73">
          <w:rPr>
            <w:noProof/>
            <w:webHidden/>
          </w:rPr>
          <w:fldChar w:fldCharType="separate"/>
        </w:r>
        <w:r w:rsidR="003D2F73">
          <w:rPr>
            <w:noProof/>
            <w:webHidden/>
          </w:rPr>
          <w:t>26</w:t>
        </w:r>
        <w:r w:rsidR="003D2F73">
          <w:rPr>
            <w:noProof/>
            <w:webHidden/>
          </w:rPr>
          <w:fldChar w:fldCharType="end"/>
        </w:r>
      </w:hyperlink>
    </w:p>
    <w:p w14:paraId="47D260F5" w14:textId="6FE9426B"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42" w:history="1">
        <w:r w:rsidR="003D2F73" w:rsidRPr="00AF1C14">
          <w:rPr>
            <w:rStyle w:val="aa"/>
            <w:noProof/>
          </w:rPr>
          <w:t>付録</w:t>
        </w:r>
        <w:r w:rsidR="003D2F73" w:rsidRPr="00AF1C14">
          <w:rPr>
            <w:rStyle w:val="aa"/>
            <w:noProof/>
          </w:rPr>
          <w:t>16</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ルームエアコン吹出絶対湿度の計算</w:t>
        </w:r>
        <w:r w:rsidR="003D2F73">
          <w:rPr>
            <w:noProof/>
            <w:webHidden/>
          </w:rPr>
          <w:tab/>
        </w:r>
        <w:r w:rsidR="003D2F73">
          <w:rPr>
            <w:noProof/>
            <w:webHidden/>
          </w:rPr>
          <w:fldChar w:fldCharType="begin"/>
        </w:r>
        <w:r w:rsidR="003D2F73">
          <w:rPr>
            <w:noProof/>
            <w:webHidden/>
          </w:rPr>
          <w:instrText xml:space="preserve"> PAGEREF _Toc20739142 \h </w:instrText>
        </w:r>
        <w:r w:rsidR="003D2F73">
          <w:rPr>
            <w:noProof/>
            <w:webHidden/>
          </w:rPr>
        </w:r>
        <w:r w:rsidR="003D2F73">
          <w:rPr>
            <w:noProof/>
            <w:webHidden/>
          </w:rPr>
          <w:fldChar w:fldCharType="separate"/>
        </w:r>
        <w:r w:rsidR="003D2F73">
          <w:rPr>
            <w:noProof/>
            <w:webHidden/>
          </w:rPr>
          <w:t>27</w:t>
        </w:r>
        <w:r w:rsidR="003D2F73">
          <w:rPr>
            <w:noProof/>
            <w:webHidden/>
          </w:rPr>
          <w:fldChar w:fldCharType="end"/>
        </w:r>
      </w:hyperlink>
    </w:p>
    <w:p w14:paraId="6CDE6E11" w14:textId="18C62CAF"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43" w:history="1">
        <w:r w:rsidR="003D2F73" w:rsidRPr="00AF1C14">
          <w:rPr>
            <w:rStyle w:val="aa"/>
            <w:noProof/>
          </w:rPr>
          <w:t>付録</w:t>
        </w:r>
        <w:r w:rsidR="003D2F73" w:rsidRPr="00AF1C14">
          <w:rPr>
            <w:rStyle w:val="aa"/>
            <w:noProof/>
          </w:rPr>
          <w:t>17</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計算期間と助走期間</w:t>
        </w:r>
        <w:r w:rsidR="003D2F73">
          <w:rPr>
            <w:noProof/>
            <w:webHidden/>
          </w:rPr>
          <w:tab/>
        </w:r>
        <w:r w:rsidR="003D2F73">
          <w:rPr>
            <w:noProof/>
            <w:webHidden/>
          </w:rPr>
          <w:fldChar w:fldCharType="begin"/>
        </w:r>
        <w:r w:rsidR="003D2F73">
          <w:rPr>
            <w:noProof/>
            <w:webHidden/>
          </w:rPr>
          <w:instrText xml:space="preserve"> PAGEREF _Toc20739143 \h </w:instrText>
        </w:r>
        <w:r w:rsidR="003D2F73">
          <w:rPr>
            <w:noProof/>
            <w:webHidden/>
          </w:rPr>
        </w:r>
        <w:r w:rsidR="003D2F73">
          <w:rPr>
            <w:noProof/>
            <w:webHidden/>
          </w:rPr>
          <w:fldChar w:fldCharType="separate"/>
        </w:r>
        <w:r w:rsidR="003D2F73">
          <w:rPr>
            <w:noProof/>
            <w:webHidden/>
          </w:rPr>
          <w:t>28</w:t>
        </w:r>
        <w:r w:rsidR="003D2F73">
          <w:rPr>
            <w:noProof/>
            <w:webHidden/>
          </w:rPr>
          <w:fldChar w:fldCharType="end"/>
        </w:r>
      </w:hyperlink>
    </w:p>
    <w:p w14:paraId="2C3184ED" w14:textId="381209E3"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44" w:history="1">
        <w:r w:rsidR="003D2F73" w:rsidRPr="00AF1C14">
          <w:rPr>
            <w:rStyle w:val="aa"/>
            <w:noProof/>
          </w:rPr>
          <w:t>付録</w:t>
        </w:r>
        <w:r w:rsidR="003D2F73" w:rsidRPr="00AF1C14">
          <w:rPr>
            <w:rStyle w:val="aa"/>
            <w:noProof/>
          </w:rPr>
          <w:t>18</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初期値と定数</w:t>
        </w:r>
        <w:r w:rsidR="003D2F73">
          <w:rPr>
            <w:noProof/>
            <w:webHidden/>
          </w:rPr>
          <w:tab/>
        </w:r>
        <w:r w:rsidR="003D2F73">
          <w:rPr>
            <w:noProof/>
            <w:webHidden/>
          </w:rPr>
          <w:fldChar w:fldCharType="begin"/>
        </w:r>
        <w:r w:rsidR="003D2F73">
          <w:rPr>
            <w:noProof/>
            <w:webHidden/>
          </w:rPr>
          <w:instrText xml:space="preserve"> PAGEREF _Toc20739144 \h </w:instrText>
        </w:r>
        <w:r w:rsidR="003D2F73">
          <w:rPr>
            <w:noProof/>
            <w:webHidden/>
          </w:rPr>
        </w:r>
        <w:r w:rsidR="003D2F73">
          <w:rPr>
            <w:noProof/>
            <w:webHidden/>
          </w:rPr>
          <w:fldChar w:fldCharType="separate"/>
        </w:r>
        <w:r w:rsidR="003D2F73">
          <w:rPr>
            <w:noProof/>
            <w:webHidden/>
          </w:rPr>
          <w:t>29</w:t>
        </w:r>
        <w:r w:rsidR="003D2F73">
          <w:rPr>
            <w:noProof/>
            <w:webHidden/>
          </w:rPr>
          <w:fldChar w:fldCharType="end"/>
        </w:r>
      </w:hyperlink>
    </w:p>
    <w:p w14:paraId="02C55098" w14:textId="6471E19F"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45" w:history="1">
        <w:r w:rsidR="003D2F73" w:rsidRPr="00AF1C14">
          <w:rPr>
            <w:rStyle w:val="aa"/>
            <w:noProof/>
          </w:rPr>
          <w:t>付録</w:t>
        </w:r>
        <w:r w:rsidR="003D2F73" w:rsidRPr="00AF1C14">
          <w:rPr>
            <w:rStyle w:val="aa"/>
            <w:noProof/>
          </w:rPr>
          <w:t>19</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外表面の定義</w:t>
        </w:r>
        <w:r w:rsidR="003D2F73">
          <w:rPr>
            <w:noProof/>
            <w:webHidden/>
          </w:rPr>
          <w:tab/>
        </w:r>
        <w:r w:rsidR="003D2F73">
          <w:rPr>
            <w:noProof/>
            <w:webHidden/>
          </w:rPr>
          <w:fldChar w:fldCharType="begin"/>
        </w:r>
        <w:r w:rsidR="003D2F73">
          <w:rPr>
            <w:noProof/>
            <w:webHidden/>
          </w:rPr>
          <w:instrText xml:space="preserve"> PAGEREF _Toc20739145 \h </w:instrText>
        </w:r>
        <w:r w:rsidR="003D2F73">
          <w:rPr>
            <w:noProof/>
            <w:webHidden/>
          </w:rPr>
        </w:r>
        <w:r w:rsidR="003D2F73">
          <w:rPr>
            <w:noProof/>
            <w:webHidden/>
          </w:rPr>
          <w:fldChar w:fldCharType="separate"/>
        </w:r>
        <w:r w:rsidR="003D2F73">
          <w:rPr>
            <w:noProof/>
            <w:webHidden/>
          </w:rPr>
          <w:t>30</w:t>
        </w:r>
        <w:r w:rsidR="003D2F73">
          <w:rPr>
            <w:noProof/>
            <w:webHidden/>
          </w:rPr>
          <w:fldChar w:fldCharType="end"/>
        </w:r>
      </w:hyperlink>
    </w:p>
    <w:p w14:paraId="66B1782F" w14:textId="4CB68724"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46" w:history="1">
        <w:r w:rsidR="003D2F73" w:rsidRPr="00AF1C14">
          <w:rPr>
            <w:rStyle w:val="aa"/>
            <w:noProof/>
          </w:rPr>
          <w:t>付録</w:t>
        </w:r>
        <w:r w:rsidR="003D2F73" w:rsidRPr="00AF1C14">
          <w:rPr>
            <w:rStyle w:val="aa"/>
            <w:noProof/>
          </w:rPr>
          <w:t>20</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空間の定義</w:t>
        </w:r>
        <w:r w:rsidR="003D2F73">
          <w:rPr>
            <w:noProof/>
            <w:webHidden/>
          </w:rPr>
          <w:tab/>
        </w:r>
        <w:r w:rsidR="003D2F73">
          <w:rPr>
            <w:noProof/>
            <w:webHidden/>
          </w:rPr>
          <w:fldChar w:fldCharType="begin"/>
        </w:r>
        <w:r w:rsidR="003D2F73">
          <w:rPr>
            <w:noProof/>
            <w:webHidden/>
          </w:rPr>
          <w:instrText xml:space="preserve"> PAGEREF _Toc20739146 \h </w:instrText>
        </w:r>
        <w:r w:rsidR="003D2F73">
          <w:rPr>
            <w:noProof/>
            <w:webHidden/>
          </w:rPr>
        </w:r>
        <w:r w:rsidR="003D2F73">
          <w:rPr>
            <w:noProof/>
            <w:webHidden/>
          </w:rPr>
          <w:fldChar w:fldCharType="separate"/>
        </w:r>
        <w:r w:rsidR="003D2F73">
          <w:rPr>
            <w:noProof/>
            <w:webHidden/>
          </w:rPr>
          <w:t>31</w:t>
        </w:r>
        <w:r w:rsidR="003D2F73">
          <w:rPr>
            <w:noProof/>
            <w:webHidden/>
          </w:rPr>
          <w:fldChar w:fldCharType="end"/>
        </w:r>
      </w:hyperlink>
    </w:p>
    <w:p w14:paraId="415CA048" w14:textId="51FAEF42"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47" w:history="1">
        <w:r w:rsidR="003D2F73" w:rsidRPr="00AF1C14">
          <w:rPr>
            <w:rStyle w:val="aa"/>
            <w:noProof/>
          </w:rPr>
          <w:t>付録</w:t>
        </w:r>
        <w:r w:rsidR="003D2F73" w:rsidRPr="00AF1C14">
          <w:rPr>
            <w:rStyle w:val="aa"/>
            <w:noProof/>
          </w:rPr>
          <w:t>21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隣室間換気の定義</w:t>
        </w:r>
        <w:r w:rsidR="003D2F73">
          <w:rPr>
            <w:noProof/>
            <w:webHidden/>
          </w:rPr>
          <w:tab/>
        </w:r>
        <w:r w:rsidR="003D2F73">
          <w:rPr>
            <w:noProof/>
            <w:webHidden/>
          </w:rPr>
          <w:fldChar w:fldCharType="begin"/>
        </w:r>
        <w:r w:rsidR="003D2F73">
          <w:rPr>
            <w:noProof/>
            <w:webHidden/>
          </w:rPr>
          <w:instrText xml:space="preserve"> PAGEREF _Toc20739147 \h </w:instrText>
        </w:r>
        <w:r w:rsidR="003D2F73">
          <w:rPr>
            <w:noProof/>
            <w:webHidden/>
          </w:rPr>
        </w:r>
        <w:r w:rsidR="003D2F73">
          <w:rPr>
            <w:noProof/>
            <w:webHidden/>
          </w:rPr>
          <w:fldChar w:fldCharType="separate"/>
        </w:r>
        <w:r w:rsidR="003D2F73">
          <w:rPr>
            <w:noProof/>
            <w:webHidden/>
          </w:rPr>
          <w:t>32</w:t>
        </w:r>
        <w:r w:rsidR="003D2F73">
          <w:rPr>
            <w:noProof/>
            <w:webHidden/>
          </w:rPr>
          <w:fldChar w:fldCharType="end"/>
        </w:r>
      </w:hyperlink>
    </w:p>
    <w:p w14:paraId="197DC8A5" w14:textId="1F850647"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48" w:history="1">
        <w:r w:rsidR="003D2F73" w:rsidRPr="00AF1C14">
          <w:rPr>
            <w:rStyle w:val="aa"/>
            <w:noProof/>
          </w:rPr>
          <w:t>付録</w:t>
        </w:r>
        <w:r w:rsidR="003D2F73" w:rsidRPr="00AF1C14">
          <w:rPr>
            <w:rStyle w:val="aa"/>
            <w:noProof/>
          </w:rPr>
          <w:t>22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室供給熱量の最大能力の定義</w:t>
        </w:r>
        <w:r w:rsidR="003D2F73">
          <w:rPr>
            <w:noProof/>
            <w:webHidden/>
          </w:rPr>
          <w:tab/>
        </w:r>
        <w:r w:rsidR="003D2F73">
          <w:rPr>
            <w:noProof/>
            <w:webHidden/>
          </w:rPr>
          <w:fldChar w:fldCharType="begin"/>
        </w:r>
        <w:r w:rsidR="003D2F73">
          <w:rPr>
            <w:noProof/>
            <w:webHidden/>
          </w:rPr>
          <w:instrText xml:space="preserve"> PAGEREF _Toc20739148 \h </w:instrText>
        </w:r>
        <w:r w:rsidR="003D2F73">
          <w:rPr>
            <w:noProof/>
            <w:webHidden/>
          </w:rPr>
        </w:r>
        <w:r w:rsidR="003D2F73">
          <w:rPr>
            <w:noProof/>
            <w:webHidden/>
          </w:rPr>
          <w:fldChar w:fldCharType="separate"/>
        </w:r>
        <w:r w:rsidR="003D2F73">
          <w:rPr>
            <w:noProof/>
            <w:webHidden/>
          </w:rPr>
          <w:t>33</w:t>
        </w:r>
        <w:r w:rsidR="003D2F73">
          <w:rPr>
            <w:noProof/>
            <w:webHidden/>
          </w:rPr>
          <w:fldChar w:fldCharType="end"/>
        </w:r>
      </w:hyperlink>
    </w:p>
    <w:p w14:paraId="0987174B" w14:textId="126E9E78"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49" w:history="1">
        <w:r w:rsidR="003D2F73" w:rsidRPr="00AF1C14">
          <w:rPr>
            <w:rStyle w:val="aa"/>
            <w:noProof/>
          </w:rPr>
          <w:t>付録</w:t>
        </w:r>
        <w:r w:rsidR="003D2F73" w:rsidRPr="00AF1C14">
          <w:rPr>
            <w:rStyle w:val="aa"/>
            <w:noProof/>
          </w:rPr>
          <w:t>23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表面熱伝達率</w:t>
        </w:r>
        <w:r w:rsidR="003D2F73">
          <w:rPr>
            <w:noProof/>
            <w:webHidden/>
          </w:rPr>
          <w:tab/>
        </w:r>
        <w:r w:rsidR="003D2F73">
          <w:rPr>
            <w:noProof/>
            <w:webHidden/>
          </w:rPr>
          <w:fldChar w:fldCharType="begin"/>
        </w:r>
        <w:r w:rsidR="003D2F73">
          <w:rPr>
            <w:noProof/>
            <w:webHidden/>
          </w:rPr>
          <w:instrText xml:space="preserve"> PAGEREF _Toc20739149 \h </w:instrText>
        </w:r>
        <w:r w:rsidR="003D2F73">
          <w:rPr>
            <w:noProof/>
            <w:webHidden/>
          </w:rPr>
        </w:r>
        <w:r w:rsidR="003D2F73">
          <w:rPr>
            <w:noProof/>
            <w:webHidden/>
          </w:rPr>
          <w:fldChar w:fldCharType="separate"/>
        </w:r>
        <w:r w:rsidR="003D2F73">
          <w:rPr>
            <w:noProof/>
            <w:webHidden/>
          </w:rPr>
          <w:t>34</w:t>
        </w:r>
        <w:r w:rsidR="003D2F73">
          <w:rPr>
            <w:noProof/>
            <w:webHidden/>
          </w:rPr>
          <w:fldChar w:fldCharType="end"/>
        </w:r>
      </w:hyperlink>
    </w:p>
    <w:p w14:paraId="1E955850" w14:textId="330A3A0A"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50" w:history="1">
        <w:r w:rsidR="003D2F73" w:rsidRPr="00AF1C14">
          <w:rPr>
            <w:rStyle w:val="aa"/>
            <w:noProof/>
          </w:rPr>
          <w:t>付録</w:t>
        </w:r>
        <w:r w:rsidR="003D2F73" w:rsidRPr="00AF1C14">
          <w:rPr>
            <w:rStyle w:val="aa"/>
            <w:noProof/>
          </w:rPr>
          <w:t>24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壁体構成</w:t>
        </w:r>
        <w:r w:rsidR="003D2F73">
          <w:rPr>
            <w:noProof/>
            <w:webHidden/>
          </w:rPr>
          <w:tab/>
        </w:r>
        <w:r w:rsidR="003D2F73">
          <w:rPr>
            <w:noProof/>
            <w:webHidden/>
          </w:rPr>
          <w:fldChar w:fldCharType="begin"/>
        </w:r>
        <w:r w:rsidR="003D2F73">
          <w:rPr>
            <w:noProof/>
            <w:webHidden/>
          </w:rPr>
          <w:instrText xml:space="preserve"> PAGEREF _Toc20739150 \h </w:instrText>
        </w:r>
        <w:r w:rsidR="003D2F73">
          <w:rPr>
            <w:noProof/>
            <w:webHidden/>
          </w:rPr>
        </w:r>
        <w:r w:rsidR="003D2F73">
          <w:rPr>
            <w:noProof/>
            <w:webHidden/>
          </w:rPr>
          <w:fldChar w:fldCharType="separate"/>
        </w:r>
        <w:r w:rsidR="003D2F73">
          <w:rPr>
            <w:noProof/>
            <w:webHidden/>
          </w:rPr>
          <w:t>35</w:t>
        </w:r>
        <w:r w:rsidR="003D2F73">
          <w:rPr>
            <w:noProof/>
            <w:webHidden/>
          </w:rPr>
          <w:fldChar w:fldCharType="end"/>
        </w:r>
      </w:hyperlink>
    </w:p>
    <w:p w14:paraId="6269B426" w14:textId="20A44E54"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51" w:history="1">
        <w:r w:rsidR="003D2F73" w:rsidRPr="00AF1C14">
          <w:rPr>
            <w:rStyle w:val="aa"/>
            <w:noProof/>
          </w:rPr>
          <w:t>付録</w:t>
        </w:r>
        <w:r w:rsidR="003D2F73" w:rsidRPr="00AF1C14">
          <w:rPr>
            <w:rStyle w:val="aa"/>
            <w:noProof/>
          </w:rPr>
          <w:t>25</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開口部の仕様</w:t>
        </w:r>
        <w:r w:rsidR="003D2F73">
          <w:rPr>
            <w:noProof/>
            <w:webHidden/>
          </w:rPr>
          <w:tab/>
        </w:r>
        <w:r w:rsidR="003D2F73">
          <w:rPr>
            <w:noProof/>
            <w:webHidden/>
          </w:rPr>
          <w:fldChar w:fldCharType="begin"/>
        </w:r>
        <w:r w:rsidR="003D2F73">
          <w:rPr>
            <w:noProof/>
            <w:webHidden/>
          </w:rPr>
          <w:instrText xml:space="preserve"> PAGEREF _Toc20739151 \h </w:instrText>
        </w:r>
        <w:r w:rsidR="003D2F73">
          <w:rPr>
            <w:noProof/>
            <w:webHidden/>
          </w:rPr>
        </w:r>
        <w:r w:rsidR="003D2F73">
          <w:rPr>
            <w:noProof/>
            <w:webHidden/>
          </w:rPr>
          <w:fldChar w:fldCharType="separate"/>
        </w:r>
        <w:r w:rsidR="003D2F73">
          <w:rPr>
            <w:noProof/>
            <w:webHidden/>
          </w:rPr>
          <w:t>36</w:t>
        </w:r>
        <w:r w:rsidR="003D2F73">
          <w:rPr>
            <w:noProof/>
            <w:webHidden/>
          </w:rPr>
          <w:fldChar w:fldCharType="end"/>
        </w:r>
      </w:hyperlink>
    </w:p>
    <w:p w14:paraId="0C3113C3" w14:textId="4E0624C8"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52" w:history="1">
        <w:r w:rsidR="003D2F73" w:rsidRPr="00AF1C14">
          <w:rPr>
            <w:rStyle w:val="aa"/>
            <w:noProof/>
          </w:rPr>
          <w:t>付録</w:t>
        </w:r>
        <w:r w:rsidR="003D2F73" w:rsidRPr="00AF1C14">
          <w:rPr>
            <w:rStyle w:val="aa"/>
            <w:noProof/>
          </w:rPr>
          <w:t>26</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外部日よけの仕様</w:t>
        </w:r>
        <w:r w:rsidR="003D2F73">
          <w:rPr>
            <w:noProof/>
            <w:webHidden/>
          </w:rPr>
          <w:tab/>
        </w:r>
        <w:r w:rsidR="003D2F73">
          <w:rPr>
            <w:noProof/>
            <w:webHidden/>
          </w:rPr>
          <w:fldChar w:fldCharType="begin"/>
        </w:r>
        <w:r w:rsidR="003D2F73">
          <w:rPr>
            <w:noProof/>
            <w:webHidden/>
          </w:rPr>
          <w:instrText xml:space="preserve"> PAGEREF _Toc20739152 \h </w:instrText>
        </w:r>
        <w:r w:rsidR="003D2F73">
          <w:rPr>
            <w:noProof/>
            <w:webHidden/>
          </w:rPr>
        </w:r>
        <w:r w:rsidR="003D2F73">
          <w:rPr>
            <w:noProof/>
            <w:webHidden/>
          </w:rPr>
          <w:fldChar w:fldCharType="separate"/>
        </w:r>
        <w:r w:rsidR="003D2F73">
          <w:rPr>
            <w:noProof/>
            <w:webHidden/>
          </w:rPr>
          <w:t>37</w:t>
        </w:r>
        <w:r w:rsidR="003D2F73">
          <w:rPr>
            <w:noProof/>
            <w:webHidden/>
          </w:rPr>
          <w:fldChar w:fldCharType="end"/>
        </w:r>
      </w:hyperlink>
    </w:p>
    <w:p w14:paraId="51CFE047" w14:textId="74350BA2"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53" w:history="1">
        <w:r w:rsidR="003D2F73" w:rsidRPr="00AF1C14">
          <w:rPr>
            <w:rStyle w:val="aa"/>
            <w:noProof/>
          </w:rPr>
          <w:t>付録</w:t>
        </w:r>
        <w:r w:rsidR="003D2F73" w:rsidRPr="00AF1C14">
          <w:rPr>
            <w:rStyle w:val="aa"/>
            <w:noProof/>
          </w:rPr>
          <w:t>27</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部位ごとの境界条件、仕様と面積</w:t>
        </w:r>
        <w:r w:rsidR="003D2F73">
          <w:rPr>
            <w:noProof/>
            <w:webHidden/>
          </w:rPr>
          <w:tab/>
        </w:r>
        <w:r w:rsidR="003D2F73">
          <w:rPr>
            <w:noProof/>
            <w:webHidden/>
          </w:rPr>
          <w:fldChar w:fldCharType="begin"/>
        </w:r>
        <w:r w:rsidR="003D2F73">
          <w:rPr>
            <w:noProof/>
            <w:webHidden/>
          </w:rPr>
          <w:instrText xml:space="preserve"> PAGEREF _Toc20739153 \h </w:instrText>
        </w:r>
        <w:r w:rsidR="003D2F73">
          <w:rPr>
            <w:noProof/>
            <w:webHidden/>
          </w:rPr>
        </w:r>
        <w:r w:rsidR="003D2F73">
          <w:rPr>
            <w:noProof/>
            <w:webHidden/>
          </w:rPr>
          <w:fldChar w:fldCharType="separate"/>
        </w:r>
        <w:r w:rsidR="003D2F73">
          <w:rPr>
            <w:noProof/>
            <w:webHidden/>
          </w:rPr>
          <w:t>38</w:t>
        </w:r>
        <w:r w:rsidR="003D2F73">
          <w:rPr>
            <w:noProof/>
            <w:webHidden/>
          </w:rPr>
          <w:fldChar w:fldCharType="end"/>
        </w:r>
      </w:hyperlink>
    </w:p>
    <w:p w14:paraId="2EDBE5BA" w14:textId="28E5EF67"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54" w:history="1">
        <w:r w:rsidR="003D2F73" w:rsidRPr="00AF1C14">
          <w:rPr>
            <w:rStyle w:val="aa"/>
            <w:noProof/>
          </w:rPr>
          <w:t>付録</w:t>
        </w:r>
        <w:r w:rsidR="003D2F73" w:rsidRPr="00AF1C14">
          <w:rPr>
            <w:rStyle w:val="aa"/>
            <w:noProof/>
          </w:rPr>
          <w:t>28</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暖冷房設定温度</w:t>
        </w:r>
        <w:r w:rsidR="003D2F73">
          <w:rPr>
            <w:noProof/>
            <w:webHidden/>
          </w:rPr>
          <w:tab/>
        </w:r>
        <w:r w:rsidR="003D2F73">
          <w:rPr>
            <w:noProof/>
            <w:webHidden/>
          </w:rPr>
          <w:fldChar w:fldCharType="begin"/>
        </w:r>
        <w:r w:rsidR="003D2F73">
          <w:rPr>
            <w:noProof/>
            <w:webHidden/>
          </w:rPr>
          <w:instrText xml:space="preserve"> PAGEREF _Toc20739154 \h </w:instrText>
        </w:r>
        <w:r w:rsidR="003D2F73">
          <w:rPr>
            <w:noProof/>
            <w:webHidden/>
          </w:rPr>
        </w:r>
        <w:r w:rsidR="003D2F73">
          <w:rPr>
            <w:noProof/>
            <w:webHidden/>
          </w:rPr>
          <w:fldChar w:fldCharType="separate"/>
        </w:r>
        <w:r w:rsidR="003D2F73">
          <w:rPr>
            <w:noProof/>
            <w:webHidden/>
          </w:rPr>
          <w:t>39</w:t>
        </w:r>
        <w:r w:rsidR="003D2F73">
          <w:rPr>
            <w:noProof/>
            <w:webHidden/>
          </w:rPr>
          <w:fldChar w:fldCharType="end"/>
        </w:r>
      </w:hyperlink>
    </w:p>
    <w:p w14:paraId="4508D38E" w14:textId="4973FD8D"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55" w:history="1">
        <w:r w:rsidR="003D2F73" w:rsidRPr="00AF1C14">
          <w:rPr>
            <w:rStyle w:val="aa"/>
            <w:noProof/>
          </w:rPr>
          <w:t>付録</w:t>
        </w:r>
        <w:r w:rsidR="003D2F73" w:rsidRPr="00AF1C14">
          <w:rPr>
            <w:rStyle w:val="aa"/>
            <w:noProof/>
          </w:rPr>
          <w:t>29</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局所換気のスケジュール</w:t>
        </w:r>
        <w:r w:rsidR="003D2F73">
          <w:rPr>
            <w:noProof/>
            <w:webHidden/>
          </w:rPr>
          <w:tab/>
        </w:r>
        <w:r w:rsidR="003D2F73">
          <w:rPr>
            <w:noProof/>
            <w:webHidden/>
          </w:rPr>
          <w:fldChar w:fldCharType="begin"/>
        </w:r>
        <w:r w:rsidR="003D2F73">
          <w:rPr>
            <w:noProof/>
            <w:webHidden/>
          </w:rPr>
          <w:instrText xml:space="preserve"> PAGEREF _Toc20739155 \h </w:instrText>
        </w:r>
        <w:r w:rsidR="003D2F73">
          <w:rPr>
            <w:noProof/>
            <w:webHidden/>
          </w:rPr>
        </w:r>
        <w:r w:rsidR="003D2F73">
          <w:rPr>
            <w:noProof/>
            <w:webHidden/>
          </w:rPr>
          <w:fldChar w:fldCharType="separate"/>
        </w:r>
        <w:r w:rsidR="003D2F73">
          <w:rPr>
            <w:noProof/>
            <w:webHidden/>
          </w:rPr>
          <w:t>40</w:t>
        </w:r>
        <w:r w:rsidR="003D2F73">
          <w:rPr>
            <w:noProof/>
            <w:webHidden/>
          </w:rPr>
          <w:fldChar w:fldCharType="end"/>
        </w:r>
      </w:hyperlink>
    </w:p>
    <w:p w14:paraId="7EA8D742" w14:textId="0864A4A3"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56" w:history="1">
        <w:r w:rsidR="003D2F73" w:rsidRPr="00AF1C14">
          <w:rPr>
            <w:rStyle w:val="aa"/>
            <w:noProof/>
          </w:rPr>
          <w:t>付録</w:t>
        </w:r>
        <w:r w:rsidR="003D2F73" w:rsidRPr="00AF1C14">
          <w:rPr>
            <w:rStyle w:val="aa"/>
            <w:noProof/>
          </w:rPr>
          <w:t>30</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機器発熱スケジュール</w:t>
        </w:r>
        <w:r w:rsidR="003D2F73">
          <w:rPr>
            <w:noProof/>
            <w:webHidden/>
          </w:rPr>
          <w:tab/>
        </w:r>
        <w:r w:rsidR="003D2F73">
          <w:rPr>
            <w:noProof/>
            <w:webHidden/>
          </w:rPr>
          <w:fldChar w:fldCharType="begin"/>
        </w:r>
        <w:r w:rsidR="003D2F73">
          <w:rPr>
            <w:noProof/>
            <w:webHidden/>
          </w:rPr>
          <w:instrText xml:space="preserve"> PAGEREF _Toc20739156 \h </w:instrText>
        </w:r>
        <w:r w:rsidR="003D2F73">
          <w:rPr>
            <w:noProof/>
            <w:webHidden/>
          </w:rPr>
        </w:r>
        <w:r w:rsidR="003D2F73">
          <w:rPr>
            <w:noProof/>
            <w:webHidden/>
          </w:rPr>
          <w:fldChar w:fldCharType="separate"/>
        </w:r>
        <w:r w:rsidR="003D2F73">
          <w:rPr>
            <w:noProof/>
            <w:webHidden/>
          </w:rPr>
          <w:t>41</w:t>
        </w:r>
        <w:r w:rsidR="003D2F73">
          <w:rPr>
            <w:noProof/>
            <w:webHidden/>
          </w:rPr>
          <w:fldChar w:fldCharType="end"/>
        </w:r>
      </w:hyperlink>
    </w:p>
    <w:p w14:paraId="2E56F5AA" w14:textId="59A6F26A"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57" w:history="1">
        <w:r w:rsidR="003D2F73" w:rsidRPr="00AF1C14">
          <w:rPr>
            <w:rStyle w:val="aa"/>
            <w:noProof/>
          </w:rPr>
          <w:t>付録</w:t>
        </w:r>
        <w:r w:rsidR="003D2F73" w:rsidRPr="00AF1C14">
          <w:rPr>
            <w:rStyle w:val="aa"/>
            <w:noProof/>
          </w:rPr>
          <w:t>31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照明発熱スケジュール</w:t>
        </w:r>
        <w:r w:rsidR="003D2F73">
          <w:rPr>
            <w:noProof/>
            <w:webHidden/>
          </w:rPr>
          <w:tab/>
        </w:r>
        <w:r w:rsidR="003D2F73">
          <w:rPr>
            <w:noProof/>
            <w:webHidden/>
          </w:rPr>
          <w:fldChar w:fldCharType="begin"/>
        </w:r>
        <w:r w:rsidR="003D2F73">
          <w:rPr>
            <w:noProof/>
            <w:webHidden/>
          </w:rPr>
          <w:instrText xml:space="preserve"> PAGEREF _Toc20739157 \h </w:instrText>
        </w:r>
        <w:r w:rsidR="003D2F73">
          <w:rPr>
            <w:noProof/>
            <w:webHidden/>
          </w:rPr>
        </w:r>
        <w:r w:rsidR="003D2F73">
          <w:rPr>
            <w:noProof/>
            <w:webHidden/>
          </w:rPr>
          <w:fldChar w:fldCharType="separate"/>
        </w:r>
        <w:r w:rsidR="003D2F73">
          <w:rPr>
            <w:noProof/>
            <w:webHidden/>
          </w:rPr>
          <w:t>42</w:t>
        </w:r>
        <w:r w:rsidR="003D2F73">
          <w:rPr>
            <w:noProof/>
            <w:webHidden/>
          </w:rPr>
          <w:fldChar w:fldCharType="end"/>
        </w:r>
      </w:hyperlink>
    </w:p>
    <w:p w14:paraId="591B49CE" w14:textId="14D4C623"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58" w:history="1">
        <w:r w:rsidR="003D2F73" w:rsidRPr="00AF1C14">
          <w:rPr>
            <w:rStyle w:val="aa"/>
            <w:noProof/>
          </w:rPr>
          <w:t>付録</w:t>
        </w:r>
        <w:r w:rsidR="003D2F73" w:rsidRPr="00AF1C14">
          <w:rPr>
            <w:rStyle w:val="aa"/>
            <w:noProof/>
          </w:rPr>
          <w:t>32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人体発熱スケジュール</w:t>
        </w:r>
        <w:r w:rsidR="003D2F73">
          <w:rPr>
            <w:noProof/>
            <w:webHidden/>
          </w:rPr>
          <w:tab/>
        </w:r>
        <w:r w:rsidR="003D2F73">
          <w:rPr>
            <w:noProof/>
            <w:webHidden/>
          </w:rPr>
          <w:fldChar w:fldCharType="begin"/>
        </w:r>
        <w:r w:rsidR="003D2F73">
          <w:rPr>
            <w:noProof/>
            <w:webHidden/>
          </w:rPr>
          <w:instrText xml:space="preserve"> PAGEREF _Toc20739158 \h </w:instrText>
        </w:r>
        <w:r w:rsidR="003D2F73">
          <w:rPr>
            <w:noProof/>
            <w:webHidden/>
          </w:rPr>
        </w:r>
        <w:r w:rsidR="003D2F73">
          <w:rPr>
            <w:noProof/>
            <w:webHidden/>
          </w:rPr>
          <w:fldChar w:fldCharType="separate"/>
        </w:r>
        <w:r w:rsidR="003D2F73">
          <w:rPr>
            <w:noProof/>
            <w:webHidden/>
          </w:rPr>
          <w:t>43</w:t>
        </w:r>
        <w:r w:rsidR="003D2F73">
          <w:rPr>
            <w:noProof/>
            <w:webHidden/>
          </w:rPr>
          <w:fldChar w:fldCharType="end"/>
        </w:r>
      </w:hyperlink>
    </w:p>
    <w:p w14:paraId="06EB55E1" w14:textId="2A337B23"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59" w:history="1">
        <w:r w:rsidR="003D2F73" w:rsidRPr="00AF1C14">
          <w:rPr>
            <w:rStyle w:val="aa"/>
            <w:noProof/>
          </w:rPr>
          <w:t>付録</w:t>
        </w:r>
        <w:r w:rsidR="003D2F73" w:rsidRPr="00AF1C14">
          <w:rPr>
            <w:rStyle w:val="aa"/>
            <w:noProof/>
          </w:rPr>
          <w:t>33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計算結果出力項目</w:t>
        </w:r>
        <w:r w:rsidR="003D2F73">
          <w:rPr>
            <w:noProof/>
            <w:webHidden/>
          </w:rPr>
          <w:tab/>
        </w:r>
        <w:r w:rsidR="003D2F73">
          <w:rPr>
            <w:noProof/>
            <w:webHidden/>
          </w:rPr>
          <w:fldChar w:fldCharType="begin"/>
        </w:r>
        <w:r w:rsidR="003D2F73">
          <w:rPr>
            <w:noProof/>
            <w:webHidden/>
          </w:rPr>
          <w:instrText xml:space="preserve"> PAGEREF _Toc20739159 \h </w:instrText>
        </w:r>
        <w:r w:rsidR="003D2F73">
          <w:rPr>
            <w:noProof/>
            <w:webHidden/>
          </w:rPr>
        </w:r>
        <w:r w:rsidR="003D2F73">
          <w:rPr>
            <w:noProof/>
            <w:webHidden/>
          </w:rPr>
          <w:fldChar w:fldCharType="separate"/>
        </w:r>
        <w:r w:rsidR="003D2F73">
          <w:rPr>
            <w:noProof/>
            <w:webHidden/>
          </w:rPr>
          <w:t>44</w:t>
        </w:r>
        <w:r w:rsidR="003D2F73">
          <w:rPr>
            <w:noProof/>
            <w:webHidden/>
          </w:rPr>
          <w:fldChar w:fldCharType="end"/>
        </w:r>
      </w:hyperlink>
    </w:p>
    <w:p w14:paraId="0D4A5DC0" w14:textId="00EF6260"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60" w:history="1">
        <w:r w:rsidR="003D2F73" w:rsidRPr="00AF1C14">
          <w:rPr>
            <w:rStyle w:val="aa"/>
            <w:noProof/>
          </w:rPr>
          <w:t>付録</w:t>
        </w:r>
        <w:r w:rsidR="003D2F73" w:rsidRPr="00AF1C14">
          <w:rPr>
            <w:rStyle w:val="aa"/>
            <w:noProof/>
          </w:rPr>
          <w:t>34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境界条件が同じ部位の集約</w:t>
        </w:r>
        <w:r w:rsidR="003D2F73">
          <w:rPr>
            <w:noProof/>
            <w:webHidden/>
          </w:rPr>
          <w:tab/>
        </w:r>
        <w:r w:rsidR="003D2F73">
          <w:rPr>
            <w:noProof/>
            <w:webHidden/>
          </w:rPr>
          <w:fldChar w:fldCharType="begin"/>
        </w:r>
        <w:r w:rsidR="003D2F73">
          <w:rPr>
            <w:noProof/>
            <w:webHidden/>
          </w:rPr>
          <w:instrText xml:space="preserve"> PAGEREF _Toc20739160 \h </w:instrText>
        </w:r>
        <w:r w:rsidR="003D2F73">
          <w:rPr>
            <w:noProof/>
            <w:webHidden/>
          </w:rPr>
        </w:r>
        <w:r w:rsidR="003D2F73">
          <w:rPr>
            <w:noProof/>
            <w:webHidden/>
          </w:rPr>
          <w:fldChar w:fldCharType="separate"/>
        </w:r>
        <w:r w:rsidR="003D2F73">
          <w:rPr>
            <w:noProof/>
            <w:webHidden/>
          </w:rPr>
          <w:t>45</w:t>
        </w:r>
        <w:r w:rsidR="003D2F73">
          <w:rPr>
            <w:noProof/>
            <w:webHidden/>
          </w:rPr>
          <w:fldChar w:fldCharType="end"/>
        </w:r>
      </w:hyperlink>
    </w:p>
    <w:p w14:paraId="78FB4D63" w14:textId="5447D45A"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61" w:history="1">
        <w:r w:rsidR="003D2F73" w:rsidRPr="00AF1C14">
          <w:rPr>
            <w:rStyle w:val="aa"/>
            <w:noProof/>
          </w:rPr>
          <w:t>付録</w:t>
        </w:r>
        <w:r w:rsidR="003D2F73" w:rsidRPr="00AF1C14">
          <w:rPr>
            <w:rStyle w:val="aa"/>
            <w:noProof/>
          </w:rPr>
          <w:t>35</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PMV</w:t>
        </w:r>
        <w:r w:rsidR="003D2F73" w:rsidRPr="00AF1C14">
          <w:rPr>
            <w:rStyle w:val="aa"/>
            <w:noProof/>
          </w:rPr>
          <w:t>の計算方法</w:t>
        </w:r>
        <w:r w:rsidR="003D2F73">
          <w:rPr>
            <w:noProof/>
            <w:webHidden/>
          </w:rPr>
          <w:tab/>
        </w:r>
        <w:r w:rsidR="003D2F73">
          <w:rPr>
            <w:noProof/>
            <w:webHidden/>
          </w:rPr>
          <w:fldChar w:fldCharType="begin"/>
        </w:r>
        <w:r w:rsidR="003D2F73">
          <w:rPr>
            <w:noProof/>
            <w:webHidden/>
          </w:rPr>
          <w:instrText xml:space="preserve"> PAGEREF _Toc20739161 \h </w:instrText>
        </w:r>
        <w:r w:rsidR="003D2F73">
          <w:rPr>
            <w:noProof/>
            <w:webHidden/>
          </w:rPr>
        </w:r>
        <w:r w:rsidR="003D2F73">
          <w:rPr>
            <w:noProof/>
            <w:webHidden/>
          </w:rPr>
          <w:fldChar w:fldCharType="separate"/>
        </w:r>
        <w:r w:rsidR="003D2F73">
          <w:rPr>
            <w:noProof/>
            <w:webHidden/>
          </w:rPr>
          <w:t>49</w:t>
        </w:r>
        <w:r w:rsidR="003D2F73">
          <w:rPr>
            <w:noProof/>
            <w:webHidden/>
          </w:rPr>
          <w:fldChar w:fldCharType="end"/>
        </w:r>
      </w:hyperlink>
    </w:p>
    <w:p w14:paraId="5BD4C979" w14:textId="4D5E58DB"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62" w:history="1">
        <w:r w:rsidR="003D2F73" w:rsidRPr="00AF1C14">
          <w:rPr>
            <w:rStyle w:val="aa"/>
            <w:noProof/>
          </w:rPr>
          <w:t>付録</w:t>
        </w:r>
        <w:r w:rsidR="003D2F73" w:rsidRPr="00AF1C14">
          <w:rPr>
            <w:rStyle w:val="aa"/>
            <w:noProof/>
          </w:rPr>
          <w:t>36</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計算地域の緯度、経度</w:t>
        </w:r>
        <w:r w:rsidR="003D2F73">
          <w:rPr>
            <w:noProof/>
            <w:webHidden/>
          </w:rPr>
          <w:tab/>
        </w:r>
        <w:r w:rsidR="003D2F73">
          <w:rPr>
            <w:noProof/>
            <w:webHidden/>
          </w:rPr>
          <w:fldChar w:fldCharType="begin"/>
        </w:r>
        <w:r w:rsidR="003D2F73">
          <w:rPr>
            <w:noProof/>
            <w:webHidden/>
          </w:rPr>
          <w:instrText xml:space="preserve"> PAGEREF _Toc20739162 \h </w:instrText>
        </w:r>
        <w:r w:rsidR="003D2F73">
          <w:rPr>
            <w:noProof/>
            <w:webHidden/>
          </w:rPr>
        </w:r>
        <w:r w:rsidR="003D2F73">
          <w:rPr>
            <w:noProof/>
            <w:webHidden/>
          </w:rPr>
          <w:fldChar w:fldCharType="separate"/>
        </w:r>
        <w:r w:rsidR="003D2F73">
          <w:rPr>
            <w:noProof/>
            <w:webHidden/>
          </w:rPr>
          <w:t>51</w:t>
        </w:r>
        <w:r w:rsidR="003D2F73">
          <w:rPr>
            <w:noProof/>
            <w:webHidden/>
          </w:rPr>
          <w:fldChar w:fldCharType="end"/>
        </w:r>
      </w:hyperlink>
    </w:p>
    <w:p w14:paraId="0D420033" w14:textId="3B2C959A" w:rsidR="003D2F73" w:rsidRDefault="00A12191">
      <w:pPr>
        <w:pStyle w:val="11"/>
        <w:tabs>
          <w:tab w:val="left" w:pos="1000"/>
          <w:tab w:val="right" w:leader="dot" w:pos="9736"/>
        </w:tabs>
        <w:rPr>
          <w:rFonts w:asciiTheme="minorHAnsi" w:eastAsiaTheme="minorEastAsia" w:hAnsiTheme="minorHAnsi" w:cstheme="minorBidi"/>
          <w:noProof/>
          <w:sz w:val="21"/>
          <w:szCs w:val="22"/>
        </w:rPr>
      </w:pPr>
      <w:hyperlink w:anchor="_Toc20739163" w:history="1">
        <w:r w:rsidR="003D2F73" w:rsidRPr="00AF1C14">
          <w:rPr>
            <w:rStyle w:val="aa"/>
            <w:noProof/>
          </w:rPr>
          <w:t>付録</w:t>
        </w:r>
        <w:r w:rsidR="003D2F73" w:rsidRPr="00AF1C14">
          <w:rPr>
            <w:rStyle w:val="aa"/>
            <w:noProof/>
          </w:rPr>
          <w:t>37</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土壌の助走計算</w:t>
        </w:r>
        <w:r w:rsidR="003D2F73">
          <w:rPr>
            <w:noProof/>
            <w:webHidden/>
          </w:rPr>
          <w:tab/>
        </w:r>
        <w:r w:rsidR="003D2F73">
          <w:rPr>
            <w:noProof/>
            <w:webHidden/>
          </w:rPr>
          <w:fldChar w:fldCharType="begin"/>
        </w:r>
        <w:r w:rsidR="003D2F73">
          <w:rPr>
            <w:noProof/>
            <w:webHidden/>
          </w:rPr>
          <w:instrText xml:space="preserve"> PAGEREF _Toc20739163 \h </w:instrText>
        </w:r>
        <w:r w:rsidR="003D2F73">
          <w:rPr>
            <w:noProof/>
            <w:webHidden/>
          </w:rPr>
        </w:r>
        <w:r w:rsidR="003D2F73">
          <w:rPr>
            <w:noProof/>
            <w:webHidden/>
          </w:rPr>
          <w:fldChar w:fldCharType="separate"/>
        </w:r>
        <w:r w:rsidR="003D2F73">
          <w:rPr>
            <w:noProof/>
            <w:webHidden/>
          </w:rPr>
          <w:t>52</w:t>
        </w:r>
        <w:r w:rsidR="003D2F73">
          <w:rPr>
            <w:noProof/>
            <w:webHidden/>
          </w:rPr>
          <w:fldChar w:fldCharType="end"/>
        </w:r>
      </w:hyperlink>
    </w:p>
    <w:p w14:paraId="3290C1DD" w14:textId="07816E33" w:rsidR="00A6483F" w:rsidRDefault="00A6483F">
      <w:r>
        <w:fldChar w:fldCharType="end"/>
      </w:r>
    </w:p>
    <w:p w14:paraId="7669FFEB" w14:textId="77777777" w:rsidR="00802EB4" w:rsidRDefault="00802EB4">
      <w:pPr>
        <w:widowControl/>
        <w:jc w:val="left"/>
        <w:sectPr w:rsidR="00802EB4" w:rsidSect="003B1312">
          <w:footerReference w:type="default" r:id="rId8"/>
          <w:footerReference w:type="first" r:id="rId9"/>
          <w:pgSz w:w="11906" w:h="16838"/>
          <w:pgMar w:top="1440" w:right="1080" w:bottom="1440" w:left="1080" w:header="851" w:footer="992" w:gutter="0"/>
          <w:pgNumType w:start="1"/>
          <w:cols w:space="425"/>
          <w:titlePg/>
          <w:docGrid w:type="lines" w:linePitch="360"/>
        </w:sectPr>
      </w:pPr>
    </w:p>
    <w:p w14:paraId="5B8BC2E5" w14:textId="77777777" w:rsidR="00EF0766" w:rsidRDefault="00EF0766" w:rsidP="00680329">
      <w:pPr>
        <w:pStyle w:val="1"/>
      </w:pPr>
      <w:bookmarkStart w:id="1" w:name="_Toc20739119"/>
      <w:r>
        <w:rPr>
          <w:rFonts w:hint="eastAsia"/>
        </w:rPr>
        <w:lastRenderedPageBreak/>
        <w:t>修正履歴</w:t>
      </w:r>
      <w:bookmarkEnd w:id="1"/>
    </w:p>
    <w:p w14:paraId="1BC0B405" w14:textId="77777777" w:rsidR="00EF0766" w:rsidRDefault="00EF0766" w:rsidP="00EF0766"/>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188"/>
        <w:gridCol w:w="8558"/>
      </w:tblGrid>
      <w:tr w:rsidR="00EF0766" w14:paraId="5B155D4F" w14:textId="77777777" w:rsidTr="00414471">
        <w:tc>
          <w:tcPr>
            <w:tcW w:w="1129" w:type="dxa"/>
            <w:tcBorders>
              <w:bottom w:val="single" w:sz="12" w:space="0" w:color="auto"/>
            </w:tcBorders>
          </w:tcPr>
          <w:p w14:paraId="4AC6DBB6" w14:textId="77777777" w:rsidR="00EF0766" w:rsidRDefault="00EF0766">
            <w:pPr>
              <w:pStyle w:val="aff2"/>
            </w:pPr>
            <w:r>
              <w:rPr>
                <w:rFonts w:hint="eastAsia"/>
              </w:rPr>
              <w:t>日付</w:t>
            </w:r>
          </w:p>
        </w:tc>
        <w:tc>
          <w:tcPr>
            <w:tcW w:w="8607" w:type="dxa"/>
            <w:tcBorders>
              <w:bottom w:val="single" w:sz="12" w:space="0" w:color="auto"/>
            </w:tcBorders>
          </w:tcPr>
          <w:p w14:paraId="49E7C24A" w14:textId="77777777" w:rsidR="00EF0766" w:rsidRDefault="00EF0766">
            <w:pPr>
              <w:pStyle w:val="aff2"/>
            </w:pPr>
            <w:r>
              <w:rPr>
                <w:rFonts w:hint="eastAsia"/>
              </w:rPr>
              <w:t>修正内容</w:t>
            </w:r>
          </w:p>
        </w:tc>
      </w:tr>
      <w:tr w:rsidR="00EF0766" w14:paraId="2D17C4EB" w14:textId="77777777" w:rsidTr="00414471">
        <w:tc>
          <w:tcPr>
            <w:tcW w:w="1129" w:type="dxa"/>
            <w:tcBorders>
              <w:top w:val="single" w:sz="12" w:space="0" w:color="auto"/>
            </w:tcBorders>
          </w:tcPr>
          <w:p w14:paraId="5DA98407" w14:textId="77777777" w:rsidR="00EF0766" w:rsidRDefault="00970F2E" w:rsidP="002F6AC2">
            <w:pPr>
              <w:pStyle w:val="L"/>
            </w:pPr>
            <w:r>
              <w:rPr>
                <w:rFonts w:hint="eastAsia"/>
              </w:rPr>
              <w:t>201</w:t>
            </w:r>
            <w:r w:rsidR="004B7017">
              <w:t>7</w:t>
            </w:r>
            <w:r>
              <w:rPr>
                <w:rFonts w:hint="eastAsia"/>
              </w:rPr>
              <w:t>/</w:t>
            </w:r>
            <w:r w:rsidR="004B7017">
              <w:t>2</w:t>
            </w:r>
            <w:r w:rsidR="008C657E">
              <w:rPr>
                <w:rFonts w:hint="eastAsia"/>
              </w:rPr>
              <w:t>/</w:t>
            </w:r>
            <w:r w:rsidR="008C657E">
              <w:t>2</w:t>
            </w:r>
          </w:p>
        </w:tc>
        <w:tc>
          <w:tcPr>
            <w:tcW w:w="8607" w:type="dxa"/>
            <w:tcBorders>
              <w:top w:val="single" w:sz="12" w:space="0" w:color="auto"/>
            </w:tcBorders>
          </w:tcPr>
          <w:p w14:paraId="4B3AE2B3" w14:textId="77777777" w:rsidR="00EF0766" w:rsidRDefault="00970F2E" w:rsidP="002F6AC2">
            <w:pPr>
              <w:pStyle w:val="L"/>
            </w:pPr>
            <w:r>
              <w:rPr>
                <w:rFonts w:hint="eastAsia"/>
              </w:rPr>
              <w:t>初期版</w:t>
            </w:r>
          </w:p>
        </w:tc>
      </w:tr>
      <w:tr w:rsidR="00970F2E" w14:paraId="463B68AA" w14:textId="77777777" w:rsidTr="00414471">
        <w:tc>
          <w:tcPr>
            <w:tcW w:w="1129" w:type="dxa"/>
          </w:tcPr>
          <w:p w14:paraId="03EA47B0" w14:textId="77777777" w:rsidR="00970F2E" w:rsidRDefault="00460B2E" w:rsidP="002F6AC2">
            <w:pPr>
              <w:pStyle w:val="L"/>
            </w:pPr>
            <w:r>
              <w:rPr>
                <w:rFonts w:hint="eastAsia"/>
              </w:rPr>
              <w:t>2017/3/24</w:t>
            </w:r>
          </w:p>
        </w:tc>
        <w:tc>
          <w:tcPr>
            <w:tcW w:w="8607" w:type="dxa"/>
          </w:tcPr>
          <w:p w14:paraId="4DCCD605" w14:textId="77777777" w:rsidR="00970F2E" w:rsidRDefault="00460B2E" w:rsidP="002F6AC2">
            <w:pPr>
              <w:pStyle w:val="L"/>
            </w:pPr>
            <w:r>
              <w:rPr>
                <w:rFonts w:hint="eastAsia"/>
              </w:rPr>
              <w:t>計算結果の出力項目を追加</w:t>
            </w:r>
          </w:p>
        </w:tc>
      </w:tr>
      <w:tr w:rsidR="00460B2E" w14:paraId="1DF44FE9" w14:textId="77777777" w:rsidTr="00414471">
        <w:tc>
          <w:tcPr>
            <w:tcW w:w="1129" w:type="dxa"/>
          </w:tcPr>
          <w:p w14:paraId="702B1C58" w14:textId="77777777" w:rsidR="00460B2E" w:rsidRDefault="00460B2E" w:rsidP="002F6AC2">
            <w:pPr>
              <w:pStyle w:val="L"/>
            </w:pPr>
            <w:r>
              <w:rPr>
                <w:rFonts w:hint="eastAsia"/>
              </w:rPr>
              <w:t>20</w:t>
            </w:r>
            <w:r>
              <w:t>17/3/30</w:t>
            </w:r>
          </w:p>
        </w:tc>
        <w:tc>
          <w:tcPr>
            <w:tcW w:w="8607" w:type="dxa"/>
          </w:tcPr>
          <w:p w14:paraId="40EB4CF6" w14:textId="77777777" w:rsidR="00460B2E" w:rsidRDefault="00460B2E" w:rsidP="002F6AC2">
            <w:pPr>
              <w:pStyle w:val="L"/>
            </w:pPr>
            <w:r>
              <w:rPr>
                <w:rFonts w:hint="eastAsia"/>
              </w:rPr>
              <w:t>人体の対流・放射熱伝達率の</w:t>
            </w:r>
            <w:r w:rsidR="00823B8F">
              <w:rPr>
                <w:rFonts w:hint="eastAsia"/>
              </w:rPr>
              <w:t>設定値</w:t>
            </w:r>
            <w:r>
              <w:rPr>
                <w:rFonts w:hint="eastAsia"/>
              </w:rPr>
              <w:t>を追加。</w:t>
            </w:r>
            <w:r w:rsidR="00823B8F">
              <w:rPr>
                <w:rFonts w:hint="eastAsia"/>
              </w:rPr>
              <w:t>対流式空調の</w:t>
            </w:r>
            <w:r w:rsidR="00642DF5">
              <w:rPr>
                <w:rFonts w:hint="eastAsia"/>
              </w:rPr>
              <w:t>室供給熱量の最大能力</w:t>
            </w:r>
            <w:r w:rsidR="00823B8F">
              <w:rPr>
                <w:rFonts w:hint="eastAsia"/>
              </w:rPr>
              <w:t>、放射式空調</w:t>
            </w:r>
            <w:r w:rsidR="00642DF5">
              <w:rPr>
                <w:rFonts w:hint="eastAsia"/>
              </w:rPr>
              <w:t>の室供給熱量の最大能力</w:t>
            </w:r>
            <w:r w:rsidR="00823B8F">
              <w:rPr>
                <w:rFonts w:hint="eastAsia"/>
              </w:rPr>
              <w:t>の設定値を追加</w:t>
            </w:r>
          </w:p>
        </w:tc>
      </w:tr>
      <w:tr w:rsidR="00022CC2" w14:paraId="171A6931" w14:textId="77777777" w:rsidTr="00414471">
        <w:tc>
          <w:tcPr>
            <w:tcW w:w="1129" w:type="dxa"/>
          </w:tcPr>
          <w:p w14:paraId="40AA6F9E" w14:textId="77777777" w:rsidR="00022CC2" w:rsidRDefault="00022CC2" w:rsidP="002F6AC2">
            <w:pPr>
              <w:pStyle w:val="L"/>
            </w:pPr>
            <w:r>
              <w:rPr>
                <w:rFonts w:hint="eastAsia"/>
              </w:rPr>
              <w:t>2017</w:t>
            </w:r>
            <w:r w:rsidR="007A387D">
              <w:rPr>
                <w:rFonts w:hint="eastAsia"/>
              </w:rPr>
              <w:t>/</w:t>
            </w:r>
            <w:r>
              <w:t>6/9</w:t>
            </w:r>
          </w:p>
        </w:tc>
        <w:tc>
          <w:tcPr>
            <w:tcW w:w="8607" w:type="dxa"/>
          </w:tcPr>
          <w:p w14:paraId="6588CF4C" w14:textId="77777777" w:rsidR="00022CC2" w:rsidRDefault="00CE0309" w:rsidP="002F6AC2">
            <w:pPr>
              <w:pStyle w:val="L"/>
            </w:pPr>
            <w:r w:rsidRPr="00CE0309">
              <w:rPr>
                <w:rFonts w:hint="eastAsia"/>
              </w:rPr>
              <w:t>室内表面から裏面空気までの熱貫流率</w:t>
            </w:r>
            <w:r>
              <w:rPr>
                <w:rFonts w:hint="eastAsia"/>
              </w:rPr>
              <w:t>の計算法の参照先間違いを修正</w:t>
            </w:r>
          </w:p>
          <w:p w14:paraId="4C857AB7" w14:textId="77777777" w:rsidR="00CE0309" w:rsidRDefault="00CE0309" w:rsidP="002F6AC2">
            <w:pPr>
              <w:pStyle w:val="L"/>
            </w:pPr>
            <w:r>
              <w:rPr>
                <w:rFonts w:hint="eastAsia"/>
              </w:rPr>
              <w:t>開口部の吸熱応答係数初項の計算法の誤りを修正</w:t>
            </w:r>
          </w:p>
          <w:p w14:paraId="37C18BBB" w14:textId="77777777" w:rsidR="009276CB" w:rsidRDefault="009276CB" w:rsidP="002F6AC2">
            <w:pPr>
              <w:pStyle w:val="L"/>
            </w:pPr>
            <w:r>
              <w:rPr>
                <w:rFonts w:hint="eastAsia"/>
              </w:rPr>
              <w:t>窓の吸収日射熱取得の計算法を追加</w:t>
            </w:r>
          </w:p>
        </w:tc>
      </w:tr>
      <w:tr w:rsidR="007A387D" w14:paraId="135D51A8" w14:textId="77777777" w:rsidTr="00414471">
        <w:tc>
          <w:tcPr>
            <w:tcW w:w="1129" w:type="dxa"/>
          </w:tcPr>
          <w:p w14:paraId="6B42319F" w14:textId="77777777" w:rsidR="007A387D" w:rsidRDefault="007A387D" w:rsidP="002F6AC2">
            <w:pPr>
              <w:pStyle w:val="L"/>
            </w:pPr>
            <w:r>
              <w:rPr>
                <w:rFonts w:hint="eastAsia"/>
              </w:rPr>
              <w:t>2</w:t>
            </w:r>
            <w:r>
              <w:t>017/6/12</w:t>
            </w:r>
          </w:p>
        </w:tc>
        <w:tc>
          <w:tcPr>
            <w:tcW w:w="8607" w:type="dxa"/>
          </w:tcPr>
          <w:p w14:paraId="6576A323" w14:textId="77777777" w:rsidR="007A387D" w:rsidRDefault="007A387D" w:rsidP="002F6AC2">
            <w:pPr>
              <w:pStyle w:val="L"/>
            </w:pPr>
            <w:r>
              <w:rPr>
                <w:rFonts w:hint="eastAsia"/>
              </w:rPr>
              <w:t>開口部の吸収日射熱取得ダブルカウントの回避</w:t>
            </w:r>
          </w:p>
        </w:tc>
      </w:tr>
      <w:tr w:rsidR="00B207DA" w14:paraId="3CDED1D5" w14:textId="77777777" w:rsidTr="00414471">
        <w:tc>
          <w:tcPr>
            <w:tcW w:w="1129" w:type="dxa"/>
          </w:tcPr>
          <w:p w14:paraId="7E1248A2" w14:textId="77777777" w:rsidR="00B207DA" w:rsidRDefault="00B207DA" w:rsidP="002F6AC2">
            <w:pPr>
              <w:pStyle w:val="L"/>
            </w:pPr>
            <w:r>
              <w:rPr>
                <w:rFonts w:hint="eastAsia"/>
              </w:rPr>
              <w:t>2017/6/13</w:t>
            </w:r>
          </w:p>
        </w:tc>
        <w:tc>
          <w:tcPr>
            <w:tcW w:w="8607" w:type="dxa"/>
          </w:tcPr>
          <w:p w14:paraId="1E796E4F" w14:textId="77777777" w:rsidR="00B207DA" w:rsidRDefault="00B207DA" w:rsidP="002F6AC2">
            <w:pPr>
              <w:pStyle w:val="L"/>
            </w:pPr>
            <w:r>
              <w:rPr>
                <w:rFonts w:hint="eastAsia"/>
              </w:rPr>
              <w:t>外表面の定義に誤りがあったため修正</w:t>
            </w:r>
          </w:p>
          <w:p w14:paraId="33897F21" w14:textId="77777777" w:rsidR="00064206" w:rsidRDefault="00064206" w:rsidP="002F6AC2">
            <w:pPr>
              <w:pStyle w:val="L"/>
            </w:pPr>
            <w:r>
              <w:rPr>
                <w:rFonts w:hint="eastAsia"/>
              </w:rPr>
              <w:t>人体の表面熱伝達率を修正</w:t>
            </w:r>
          </w:p>
        </w:tc>
      </w:tr>
      <w:tr w:rsidR="00BD6681" w14:paraId="7D7C4744" w14:textId="77777777" w:rsidTr="00414471">
        <w:tc>
          <w:tcPr>
            <w:tcW w:w="1129" w:type="dxa"/>
          </w:tcPr>
          <w:p w14:paraId="4B249EBC" w14:textId="77777777" w:rsidR="00BD6681" w:rsidRDefault="00BD6681" w:rsidP="002F6AC2">
            <w:pPr>
              <w:pStyle w:val="L"/>
            </w:pPr>
            <w:r>
              <w:rPr>
                <w:rFonts w:hint="eastAsia"/>
              </w:rPr>
              <w:t>2</w:t>
            </w:r>
            <w:r>
              <w:t>017/7/10</w:t>
            </w:r>
          </w:p>
        </w:tc>
        <w:tc>
          <w:tcPr>
            <w:tcW w:w="8607" w:type="dxa"/>
          </w:tcPr>
          <w:p w14:paraId="56EA81A4" w14:textId="77777777" w:rsidR="00BD6681" w:rsidRDefault="00BD6681" w:rsidP="002F6AC2">
            <w:pPr>
              <w:pStyle w:val="L"/>
            </w:pPr>
            <w:r>
              <w:rPr>
                <w:rFonts w:hint="eastAsia"/>
              </w:rPr>
              <w:t>太陽位置計算時の設定年数が明文化されていなかったため、</w:t>
            </w:r>
            <w:r>
              <w:rPr>
                <w:rFonts w:hint="eastAsia"/>
              </w:rPr>
              <w:t>1989</w:t>
            </w:r>
            <w:r>
              <w:rPr>
                <w:rFonts w:hint="eastAsia"/>
              </w:rPr>
              <w:t>年とするように明記</w:t>
            </w:r>
          </w:p>
        </w:tc>
      </w:tr>
      <w:tr w:rsidR="00E521D2" w14:paraId="093AC78F" w14:textId="77777777" w:rsidTr="00414471">
        <w:tc>
          <w:tcPr>
            <w:tcW w:w="1129" w:type="dxa"/>
          </w:tcPr>
          <w:p w14:paraId="23C701FA" w14:textId="77777777" w:rsidR="00E521D2" w:rsidRDefault="00E521D2" w:rsidP="002F6AC2">
            <w:pPr>
              <w:pStyle w:val="L"/>
            </w:pPr>
            <w:r>
              <w:rPr>
                <w:rFonts w:hint="eastAsia"/>
              </w:rPr>
              <w:t>2017/8/23</w:t>
            </w:r>
          </w:p>
        </w:tc>
        <w:tc>
          <w:tcPr>
            <w:tcW w:w="8607" w:type="dxa"/>
          </w:tcPr>
          <w:p w14:paraId="24A39A7B" w14:textId="77777777" w:rsidR="00E521D2" w:rsidRDefault="00E521D2" w:rsidP="002F6AC2">
            <w:pPr>
              <w:pStyle w:val="L"/>
            </w:pPr>
            <w:r>
              <w:rPr>
                <w:rFonts w:hint="eastAsia"/>
              </w:rPr>
              <w:t>計算対象物件に単室モデルを追加</w:t>
            </w:r>
          </w:p>
          <w:p w14:paraId="336A1F2D" w14:textId="77777777" w:rsidR="00985C63" w:rsidRDefault="00985C63" w:rsidP="002F6AC2">
            <w:pPr>
              <w:pStyle w:val="L"/>
            </w:pPr>
            <w:r>
              <w:rPr>
                <w:rFonts w:hint="eastAsia"/>
              </w:rPr>
              <w:t>開口部の相当外気温度（吸収日射取得成分）の記述がプログラムと整合していなかったためプログラムに合わせた</w:t>
            </w:r>
          </w:p>
        </w:tc>
      </w:tr>
      <w:tr w:rsidR="00883B9A" w14:paraId="0806EE6B" w14:textId="77777777" w:rsidTr="00414471">
        <w:tc>
          <w:tcPr>
            <w:tcW w:w="1129" w:type="dxa"/>
          </w:tcPr>
          <w:p w14:paraId="2F0673FE" w14:textId="77777777" w:rsidR="00883B9A" w:rsidRDefault="00883B9A" w:rsidP="002F6AC2">
            <w:pPr>
              <w:pStyle w:val="L"/>
            </w:pPr>
            <w:r>
              <w:rPr>
                <w:rFonts w:hint="eastAsia"/>
              </w:rPr>
              <w:t>2017/9/8</w:t>
            </w:r>
          </w:p>
        </w:tc>
        <w:tc>
          <w:tcPr>
            <w:tcW w:w="8607" w:type="dxa"/>
          </w:tcPr>
          <w:p w14:paraId="259CB636" w14:textId="77777777" w:rsidR="00883B9A" w:rsidRDefault="00883B9A" w:rsidP="002F6AC2">
            <w:pPr>
              <w:pStyle w:val="L"/>
            </w:pPr>
            <w:r>
              <w:rPr>
                <w:rFonts w:hint="eastAsia"/>
              </w:rPr>
              <w:t>応答係数法を固定公比法で計算するように修正</w:t>
            </w:r>
          </w:p>
        </w:tc>
      </w:tr>
      <w:tr w:rsidR="00EF0E6D" w14:paraId="0D5CC778" w14:textId="77777777" w:rsidTr="00414471">
        <w:tc>
          <w:tcPr>
            <w:tcW w:w="1129" w:type="dxa"/>
          </w:tcPr>
          <w:p w14:paraId="0CF52636" w14:textId="77777777" w:rsidR="00EF0E6D" w:rsidRDefault="00EF0E6D" w:rsidP="002F6AC2">
            <w:pPr>
              <w:pStyle w:val="L"/>
            </w:pPr>
            <w:r>
              <w:rPr>
                <w:rFonts w:hint="eastAsia"/>
              </w:rPr>
              <w:t>2017/11/7</w:t>
            </w:r>
          </w:p>
        </w:tc>
        <w:tc>
          <w:tcPr>
            <w:tcW w:w="8607" w:type="dxa"/>
          </w:tcPr>
          <w:p w14:paraId="33C7A6F5" w14:textId="77777777" w:rsidR="00EF0E6D" w:rsidRDefault="00EF0E6D" w:rsidP="002F6AC2">
            <w:pPr>
              <w:pStyle w:val="L"/>
            </w:pPr>
            <w:r>
              <w:rPr>
                <w:rFonts w:hint="eastAsia"/>
              </w:rPr>
              <w:t>太陽位置の計算に必要な均時差</w:t>
            </w:r>
            <w:r>
              <w:rPr>
                <w:rFonts w:hint="eastAsia"/>
              </w:rPr>
              <w:t>Et</w:t>
            </w:r>
            <w:r>
              <w:rPr>
                <w:rFonts w:hint="eastAsia"/>
              </w:rPr>
              <w:t>の単位が間違っていたので修正</w:t>
            </w:r>
          </w:p>
        </w:tc>
      </w:tr>
      <w:tr w:rsidR="00B364A2" w14:paraId="6E1C968E" w14:textId="77777777" w:rsidTr="00414471">
        <w:tc>
          <w:tcPr>
            <w:tcW w:w="1129" w:type="dxa"/>
          </w:tcPr>
          <w:p w14:paraId="3B5CFE7E" w14:textId="77777777" w:rsidR="00B364A2" w:rsidRDefault="00B364A2" w:rsidP="002F6AC2">
            <w:pPr>
              <w:pStyle w:val="L"/>
            </w:pPr>
            <w:r>
              <w:rPr>
                <w:rFonts w:hint="eastAsia"/>
              </w:rPr>
              <w:t>2</w:t>
            </w:r>
            <w:r>
              <w:t>017/12/4</w:t>
            </w:r>
          </w:p>
        </w:tc>
        <w:tc>
          <w:tcPr>
            <w:tcW w:w="8607" w:type="dxa"/>
          </w:tcPr>
          <w:p w14:paraId="799BEE94" w14:textId="77777777" w:rsidR="00B364A2" w:rsidRDefault="00B364A2" w:rsidP="002F6AC2">
            <w:pPr>
              <w:pStyle w:val="L"/>
            </w:pPr>
            <w:r>
              <w:rPr>
                <w:rFonts w:hint="eastAsia"/>
              </w:rPr>
              <w:t>固定公比法の計算法を松尾の方法から最小二乗法を使用する方法に変更</w:t>
            </w:r>
          </w:p>
        </w:tc>
      </w:tr>
      <w:tr w:rsidR="0081151F" w14:paraId="77C47EDA" w14:textId="77777777" w:rsidTr="00414471">
        <w:tc>
          <w:tcPr>
            <w:tcW w:w="1129" w:type="dxa"/>
          </w:tcPr>
          <w:p w14:paraId="59C8A9EA" w14:textId="77777777" w:rsidR="0081151F" w:rsidRDefault="0081151F" w:rsidP="002F6AC2">
            <w:pPr>
              <w:pStyle w:val="L"/>
            </w:pPr>
            <w:r>
              <w:rPr>
                <w:rFonts w:hint="eastAsia"/>
              </w:rPr>
              <w:t>2</w:t>
            </w:r>
            <w:r>
              <w:t>019/1/2</w:t>
            </w:r>
            <w:r w:rsidR="00C15DCF">
              <w:t>4</w:t>
            </w:r>
          </w:p>
        </w:tc>
        <w:tc>
          <w:tcPr>
            <w:tcW w:w="8607" w:type="dxa"/>
          </w:tcPr>
          <w:p w14:paraId="022B583E" w14:textId="77777777" w:rsidR="0081151F" w:rsidRDefault="0081151F" w:rsidP="002F6AC2">
            <w:pPr>
              <w:pStyle w:val="L"/>
            </w:pPr>
            <w:r>
              <w:rPr>
                <w:rFonts w:hint="eastAsia"/>
              </w:rPr>
              <w:t>潜熱の計算法追加</w:t>
            </w:r>
          </w:p>
          <w:p w14:paraId="53E4FB05" w14:textId="77777777" w:rsidR="0081151F" w:rsidRDefault="00B95CB9" w:rsidP="002F6AC2">
            <w:pPr>
              <w:pStyle w:val="L"/>
            </w:pPr>
            <w:r>
              <w:rPr>
                <w:rFonts w:hint="eastAsia"/>
              </w:rPr>
              <w:t>家具、備品等による顕熱、潜熱の遅れを考慮するように変更</w:t>
            </w:r>
          </w:p>
          <w:p w14:paraId="127EC703" w14:textId="77777777" w:rsidR="00B95CB9" w:rsidRDefault="00B95CB9" w:rsidP="002F6AC2">
            <w:pPr>
              <w:pStyle w:val="L"/>
            </w:pPr>
            <w:r>
              <w:rPr>
                <w:rFonts w:hint="eastAsia"/>
              </w:rPr>
              <w:t>室内部位表面間の形態係数、部位と人体間の形態係数の計算法を変更</w:t>
            </w:r>
          </w:p>
          <w:p w14:paraId="24A5808E" w14:textId="77777777" w:rsidR="00B95CB9" w:rsidRDefault="00B95CB9" w:rsidP="002F6AC2">
            <w:pPr>
              <w:pStyle w:val="L"/>
            </w:pPr>
            <w:r>
              <w:rPr>
                <w:rFonts w:hint="eastAsia"/>
              </w:rPr>
              <w:t>窓の開閉、空調の発停のロジックを追加</w:t>
            </w:r>
          </w:p>
          <w:p w14:paraId="7C417F7B" w14:textId="77777777" w:rsidR="00B95CB9" w:rsidRDefault="00B95CB9" w:rsidP="002F6AC2">
            <w:pPr>
              <w:pStyle w:val="L"/>
            </w:pPr>
            <w:r>
              <w:rPr>
                <w:rFonts w:hint="eastAsia"/>
              </w:rPr>
              <w:t>空調設定温度を</w:t>
            </w:r>
            <w:r>
              <w:rPr>
                <w:rFonts w:hint="eastAsia"/>
              </w:rPr>
              <w:t>PMV=0</w:t>
            </w:r>
            <w:r>
              <w:rPr>
                <w:rFonts w:hint="eastAsia"/>
              </w:rPr>
              <w:t>条件を模擬するように変更</w:t>
            </w:r>
          </w:p>
        </w:tc>
      </w:tr>
      <w:tr w:rsidR="00B7478F" w14:paraId="06E7FA00" w14:textId="77777777" w:rsidTr="00414471">
        <w:tc>
          <w:tcPr>
            <w:tcW w:w="1129" w:type="dxa"/>
          </w:tcPr>
          <w:p w14:paraId="6250554E" w14:textId="70D2045E" w:rsidR="00B7478F" w:rsidRDefault="00B7478F" w:rsidP="002F6AC2">
            <w:pPr>
              <w:pStyle w:val="L"/>
            </w:pPr>
            <w:r>
              <w:rPr>
                <w:rFonts w:hint="eastAsia"/>
              </w:rPr>
              <w:t>2019/8/27</w:t>
            </w:r>
          </w:p>
        </w:tc>
        <w:tc>
          <w:tcPr>
            <w:tcW w:w="8607" w:type="dxa"/>
          </w:tcPr>
          <w:p w14:paraId="2DB3461F" w14:textId="77777777" w:rsidR="00B7478F" w:rsidRDefault="00B7478F" w:rsidP="002F6AC2">
            <w:pPr>
              <w:pStyle w:val="L"/>
            </w:pPr>
            <w:r>
              <w:rPr>
                <w:rFonts w:hint="eastAsia"/>
              </w:rPr>
              <w:t>窓開閉、空調発停の状態遷移図を作用温度から</w:t>
            </w:r>
            <w:r>
              <w:rPr>
                <w:rFonts w:hint="eastAsia"/>
              </w:rPr>
              <w:t>PMV</w:t>
            </w:r>
            <w:r>
              <w:rPr>
                <w:rFonts w:hint="eastAsia"/>
              </w:rPr>
              <w:t>に変更。</w:t>
            </w:r>
          </w:p>
          <w:p w14:paraId="7B9C9F51" w14:textId="77777777" w:rsidR="00B7478F" w:rsidRDefault="00B7478F" w:rsidP="002F6AC2">
            <w:pPr>
              <w:pStyle w:val="L"/>
            </w:pPr>
            <w:r>
              <w:rPr>
                <w:rFonts w:hint="eastAsia"/>
              </w:rPr>
              <w:t>境界条件が同じ部位の集約、</w:t>
            </w:r>
            <w:r>
              <w:rPr>
                <w:rFonts w:hint="eastAsia"/>
              </w:rPr>
              <w:t>PMV</w:t>
            </w:r>
            <w:r>
              <w:rPr>
                <w:rFonts w:hint="eastAsia"/>
              </w:rPr>
              <w:t>の計算法を追加。</w:t>
            </w:r>
          </w:p>
          <w:p w14:paraId="3EE589E5" w14:textId="5E643170" w:rsidR="00B7478F" w:rsidRDefault="000746C1" w:rsidP="002F6AC2">
            <w:pPr>
              <w:pStyle w:val="L"/>
            </w:pPr>
            <w:r>
              <w:rPr>
                <w:rFonts w:hint="eastAsia"/>
              </w:rPr>
              <w:t>計算入力条件を</w:t>
            </w:r>
            <w:r>
              <w:rPr>
                <w:rFonts w:hint="eastAsia"/>
              </w:rPr>
              <w:t>JSON</w:t>
            </w:r>
            <w:r>
              <w:rPr>
                <w:rFonts w:hint="eastAsia"/>
              </w:rPr>
              <w:t>ファイルから読み込むように修正</w:t>
            </w:r>
          </w:p>
        </w:tc>
      </w:tr>
      <w:tr w:rsidR="00150F49" w14:paraId="45B9ED36" w14:textId="77777777" w:rsidTr="00414471">
        <w:tc>
          <w:tcPr>
            <w:tcW w:w="1129" w:type="dxa"/>
          </w:tcPr>
          <w:p w14:paraId="732F8E13" w14:textId="0521C9D1" w:rsidR="00150F49" w:rsidRDefault="00150F49" w:rsidP="002F6AC2">
            <w:pPr>
              <w:pStyle w:val="L"/>
            </w:pPr>
            <w:r>
              <w:rPr>
                <w:rFonts w:hint="eastAsia"/>
              </w:rPr>
              <w:t>2019/9/30</w:t>
            </w:r>
          </w:p>
        </w:tc>
        <w:tc>
          <w:tcPr>
            <w:tcW w:w="8607" w:type="dxa"/>
          </w:tcPr>
          <w:p w14:paraId="026A5E8D" w14:textId="582476E7" w:rsidR="00150F49" w:rsidRDefault="00150F49" w:rsidP="002F6AC2">
            <w:pPr>
              <w:pStyle w:val="L"/>
            </w:pPr>
            <w:r>
              <w:rPr>
                <w:rFonts w:hint="eastAsia"/>
              </w:rPr>
              <w:t>土壌の助走計算を追加</w:t>
            </w:r>
          </w:p>
        </w:tc>
      </w:tr>
      <w:tr w:rsidR="002D2930" w14:paraId="59EFB8A9" w14:textId="77777777" w:rsidTr="00414471">
        <w:tc>
          <w:tcPr>
            <w:tcW w:w="1129" w:type="dxa"/>
          </w:tcPr>
          <w:p w14:paraId="4881FBC2" w14:textId="4AAF046A" w:rsidR="002D2930" w:rsidRDefault="002D2930" w:rsidP="002F6AC2">
            <w:pPr>
              <w:pStyle w:val="L"/>
            </w:pPr>
            <w:r>
              <w:rPr>
                <w:rFonts w:hint="eastAsia"/>
              </w:rPr>
              <w:t>2</w:t>
            </w:r>
            <w:r>
              <w:t>019/10/1</w:t>
            </w:r>
          </w:p>
        </w:tc>
        <w:tc>
          <w:tcPr>
            <w:tcW w:w="8607" w:type="dxa"/>
          </w:tcPr>
          <w:p w14:paraId="3DA40F67" w14:textId="450157BB" w:rsidR="002D2930" w:rsidRDefault="002D2930" w:rsidP="002F6AC2">
            <w:pPr>
              <w:pStyle w:val="L"/>
            </w:pPr>
            <w:r>
              <w:rPr>
                <w:rFonts w:hint="eastAsia"/>
              </w:rPr>
              <w:t>記号表に通日</w:t>
            </w:r>
            <m:oMath>
              <m:r>
                <m:rPr>
                  <m:sty m:val="p"/>
                </m:rPr>
                <m:t>D</m:t>
              </m:r>
            </m:oMath>
            <w:r>
              <w:rPr>
                <w:rFonts w:hint="eastAsia"/>
              </w:rPr>
              <w:t>を追加</w:t>
            </w:r>
          </w:p>
        </w:tc>
      </w:tr>
    </w:tbl>
    <w:p w14:paraId="4843640F" w14:textId="77777777" w:rsidR="00EF0766" w:rsidRPr="00642DF5" w:rsidRDefault="00EF0766" w:rsidP="00EF0766"/>
    <w:p w14:paraId="5C627ED2" w14:textId="77777777" w:rsidR="001D273B" w:rsidRDefault="00EF0766" w:rsidP="00680329">
      <w:pPr>
        <w:pStyle w:val="1"/>
      </w:pPr>
      <w:bookmarkStart w:id="2" w:name="_Toc20739120"/>
      <w:r>
        <w:rPr>
          <w:rFonts w:hint="eastAsia"/>
        </w:rPr>
        <w:t>記号および単位</w:t>
      </w:r>
      <w:bookmarkEnd w:id="2"/>
    </w:p>
    <w:p w14:paraId="49A8234B" w14:textId="77777777" w:rsidR="001D273B" w:rsidRDefault="00E91673" w:rsidP="00D04990">
      <w:pPr>
        <w:pStyle w:val="21"/>
      </w:pPr>
      <w:bookmarkStart w:id="3" w:name="_Toc20739121"/>
      <w:r>
        <w:rPr>
          <w:rFonts w:hint="eastAsia"/>
        </w:rPr>
        <w:t>記号</w:t>
      </w:r>
      <w:bookmarkEnd w:id="3"/>
    </w:p>
    <w:p w14:paraId="525EC864"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129"/>
        <w:gridCol w:w="6526"/>
        <w:gridCol w:w="2081"/>
      </w:tblGrid>
      <w:tr w:rsidR="00E91673" w:rsidRPr="00E91673" w14:paraId="6AA5789D" w14:textId="77777777" w:rsidTr="00917776">
        <w:trPr>
          <w:tblHeader/>
        </w:trPr>
        <w:tc>
          <w:tcPr>
            <w:tcW w:w="1129" w:type="dxa"/>
            <w:tcBorders>
              <w:bottom w:val="single" w:sz="12" w:space="0" w:color="auto"/>
              <w:right w:val="single" w:sz="12" w:space="0" w:color="auto"/>
            </w:tcBorders>
          </w:tcPr>
          <w:p w14:paraId="193A7D7F" w14:textId="77777777" w:rsidR="00E91673" w:rsidRPr="00E91673" w:rsidRDefault="00E91673" w:rsidP="009305CA">
            <w:pPr>
              <w:pStyle w:val="af5"/>
            </w:pPr>
            <w:r w:rsidRPr="00E91673">
              <w:rPr>
                <w:rFonts w:hint="eastAsia"/>
              </w:rPr>
              <w:t>記号</w:t>
            </w:r>
          </w:p>
        </w:tc>
        <w:tc>
          <w:tcPr>
            <w:tcW w:w="6526" w:type="dxa"/>
            <w:tcBorders>
              <w:left w:val="single" w:sz="12" w:space="0" w:color="auto"/>
              <w:bottom w:val="single" w:sz="12" w:space="0" w:color="auto"/>
            </w:tcBorders>
          </w:tcPr>
          <w:p w14:paraId="73ED2A74" w14:textId="77777777" w:rsidR="00E91673" w:rsidRPr="00E91673" w:rsidRDefault="00E91673" w:rsidP="009305CA">
            <w:pPr>
              <w:pStyle w:val="af5"/>
            </w:pPr>
            <w:r w:rsidRPr="00E91673">
              <w:rPr>
                <w:rFonts w:hint="eastAsia"/>
              </w:rPr>
              <w:t>意味</w:t>
            </w:r>
          </w:p>
        </w:tc>
        <w:tc>
          <w:tcPr>
            <w:tcW w:w="2081" w:type="dxa"/>
            <w:tcBorders>
              <w:bottom w:val="single" w:sz="12" w:space="0" w:color="auto"/>
            </w:tcBorders>
          </w:tcPr>
          <w:p w14:paraId="6C82A29E" w14:textId="77777777" w:rsidR="00E91673" w:rsidRPr="00E91673" w:rsidRDefault="00E91673" w:rsidP="009305CA">
            <w:pPr>
              <w:pStyle w:val="af5"/>
            </w:pPr>
            <w:r w:rsidRPr="00E91673">
              <w:rPr>
                <w:rFonts w:hint="eastAsia"/>
              </w:rPr>
              <w:t>単位</w:t>
            </w:r>
          </w:p>
        </w:tc>
      </w:tr>
      <w:tr w:rsidR="00E91673" w:rsidRPr="00E91673" w14:paraId="50EB07D4" w14:textId="77777777" w:rsidTr="00917776">
        <w:tc>
          <w:tcPr>
            <w:tcW w:w="1129" w:type="dxa"/>
            <w:tcBorders>
              <w:top w:val="single" w:sz="12" w:space="0" w:color="auto"/>
              <w:bottom w:val="single" w:sz="4" w:space="0" w:color="auto"/>
              <w:right w:val="single" w:sz="12" w:space="0" w:color="auto"/>
            </w:tcBorders>
          </w:tcPr>
          <w:p w14:paraId="69110A8E" w14:textId="77777777" w:rsidR="00E91673" w:rsidRPr="008832E2" w:rsidRDefault="00A12191" w:rsidP="00B95CB9">
            <w:pPr>
              <w:pStyle w:val="affc"/>
            </w:pPr>
            <m:oMathPara>
              <m:oMath>
                <m:sSub>
                  <m:sSubPr>
                    <m:ctrlPr/>
                  </m:sSubPr>
                  <m:e>
                    <m:r>
                      <m:t>Tr</m:t>
                    </m:r>
                  </m:e>
                  <m:sub>
                    <m:r>
                      <m:t>i,n</m:t>
                    </m:r>
                  </m:sub>
                </m:sSub>
              </m:oMath>
            </m:oMathPara>
          </w:p>
        </w:tc>
        <w:tc>
          <w:tcPr>
            <w:tcW w:w="6526" w:type="dxa"/>
            <w:tcBorders>
              <w:top w:val="single" w:sz="12" w:space="0" w:color="auto"/>
              <w:left w:val="single" w:sz="12" w:space="0" w:color="auto"/>
              <w:bottom w:val="single" w:sz="4" w:space="0" w:color="auto"/>
            </w:tcBorders>
          </w:tcPr>
          <w:p w14:paraId="4DCEDC87" w14:textId="77777777" w:rsidR="00E91673" w:rsidRPr="00E91673" w:rsidRDefault="00E91673" w:rsidP="00BC77E8">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時点における室温</w:t>
            </w:r>
          </w:p>
        </w:tc>
        <w:tc>
          <w:tcPr>
            <w:tcW w:w="2081" w:type="dxa"/>
            <w:tcBorders>
              <w:top w:val="single" w:sz="12" w:space="0" w:color="auto"/>
              <w:bottom w:val="single" w:sz="4" w:space="0" w:color="auto"/>
            </w:tcBorders>
          </w:tcPr>
          <w:p w14:paraId="13EEF2F3" w14:textId="77777777" w:rsidR="00E91673" w:rsidRPr="00E91673" w:rsidRDefault="00E91673" w:rsidP="00422A92">
            <w:pPr>
              <w:pStyle w:val="af4"/>
            </w:pPr>
            <w:r>
              <w:rPr>
                <w:rFonts w:hint="eastAsia"/>
              </w:rPr>
              <w:t>℃</w:t>
            </w:r>
          </w:p>
        </w:tc>
      </w:tr>
      <w:tr w:rsidR="00917776" w:rsidRPr="00E91673" w14:paraId="379521A2" w14:textId="77777777" w:rsidTr="00917776">
        <w:tc>
          <w:tcPr>
            <w:tcW w:w="1129" w:type="dxa"/>
            <w:tcBorders>
              <w:top w:val="single" w:sz="4" w:space="0" w:color="auto"/>
              <w:bottom w:val="single" w:sz="4" w:space="0" w:color="auto"/>
              <w:right w:val="single" w:sz="12" w:space="0" w:color="auto"/>
            </w:tcBorders>
          </w:tcPr>
          <w:p w14:paraId="639828A7" w14:textId="77777777" w:rsidR="00917776" w:rsidRPr="008832E2" w:rsidRDefault="00A12191" w:rsidP="00B95CB9">
            <w:pPr>
              <w:pStyle w:val="affc"/>
            </w:pPr>
            <m:oMathPara>
              <m:oMath>
                <m:sSub>
                  <m:sSubPr>
                    <m:ctrlPr/>
                  </m:sSubPr>
                  <m:e>
                    <m:r>
                      <m:t>OT</m:t>
                    </m:r>
                  </m:e>
                  <m:sub>
                    <m:r>
                      <m:t>i,n</m:t>
                    </m:r>
                  </m:sub>
                </m:sSub>
              </m:oMath>
            </m:oMathPara>
          </w:p>
        </w:tc>
        <w:tc>
          <w:tcPr>
            <w:tcW w:w="6526" w:type="dxa"/>
            <w:tcBorders>
              <w:top w:val="single" w:sz="4" w:space="0" w:color="auto"/>
              <w:left w:val="single" w:sz="12" w:space="0" w:color="auto"/>
              <w:bottom w:val="single" w:sz="4" w:space="0" w:color="auto"/>
            </w:tcBorders>
          </w:tcPr>
          <w:p w14:paraId="5F5C8A4C" w14:textId="77777777" w:rsidR="00917776" w:rsidRPr="00E91673" w:rsidRDefault="00917776" w:rsidP="00BC77E8">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時点における室の作用温度</w:t>
            </w:r>
          </w:p>
        </w:tc>
        <w:tc>
          <w:tcPr>
            <w:tcW w:w="2081" w:type="dxa"/>
            <w:tcBorders>
              <w:top w:val="single" w:sz="4" w:space="0" w:color="auto"/>
              <w:bottom w:val="single" w:sz="4" w:space="0" w:color="auto"/>
            </w:tcBorders>
          </w:tcPr>
          <w:p w14:paraId="7C327A92" w14:textId="77777777" w:rsidR="00917776" w:rsidRPr="00E91673" w:rsidRDefault="00917776" w:rsidP="00422A92">
            <w:pPr>
              <w:pStyle w:val="af4"/>
            </w:pPr>
            <w:r>
              <w:rPr>
                <w:rFonts w:hint="eastAsia"/>
              </w:rPr>
              <w:t>℃</w:t>
            </w:r>
          </w:p>
        </w:tc>
      </w:tr>
      <w:tr w:rsidR="001F733A" w:rsidRPr="00E91673" w14:paraId="49E12258" w14:textId="77777777" w:rsidTr="00917776">
        <w:tc>
          <w:tcPr>
            <w:tcW w:w="1129" w:type="dxa"/>
            <w:tcBorders>
              <w:top w:val="single" w:sz="4" w:space="0" w:color="auto"/>
              <w:bottom w:val="single" w:sz="4" w:space="0" w:color="auto"/>
              <w:right w:val="single" w:sz="12" w:space="0" w:color="auto"/>
            </w:tcBorders>
          </w:tcPr>
          <w:p w14:paraId="6F382196" w14:textId="77777777" w:rsidR="001F733A" w:rsidRPr="008832E2" w:rsidRDefault="00A12191" w:rsidP="00B95CB9">
            <w:pPr>
              <w:pStyle w:val="affc"/>
            </w:pPr>
            <m:oMathPara>
              <m:oMath>
                <m:sSub>
                  <m:sSubPr>
                    <m:ctrlPr/>
                  </m:sSubPr>
                  <m:e>
                    <m:r>
                      <m:t>OTset</m:t>
                    </m:r>
                  </m:e>
                  <m:sub>
                    <m:r>
                      <m:t>i,n</m:t>
                    </m:r>
                  </m:sub>
                </m:sSub>
              </m:oMath>
            </m:oMathPara>
          </w:p>
        </w:tc>
        <w:tc>
          <w:tcPr>
            <w:tcW w:w="6526" w:type="dxa"/>
            <w:tcBorders>
              <w:top w:val="single" w:sz="4" w:space="0" w:color="auto"/>
              <w:left w:val="single" w:sz="12" w:space="0" w:color="auto"/>
              <w:bottom w:val="single" w:sz="4" w:space="0" w:color="auto"/>
            </w:tcBorders>
          </w:tcPr>
          <w:p w14:paraId="576D5A3F" w14:textId="77777777" w:rsidR="001F733A" w:rsidRPr="00E91673" w:rsidRDefault="001F733A" w:rsidP="00BC77E8">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時点における室の空調設定作用温度</w:t>
            </w:r>
          </w:p>
        </w:tc>
        <w:tc>
          <w:tcPr>
            <w:tcW w:w="2081" w:type="dxa"/>
            <w:tcBorders>
              <w:top w:val="single" w:sz="4" w:space="0" w:color="auto"/>
              <w:bottom w:val="single" w:sz="4" w:space="0" w:color="auto"/>
            </w:tcBorders>
          </w:tcPr>
          <w:p w14:paraId="192C0C50" w14:textId="77777777" w:rsidR="001F733A" w:rsidRPr="00E91673" w:rsidRDefault="001F733A" w:rsidP="00422A92">
            <w:pPr>
              <w:pStyle w:val="af4"/>
            </w:pPr>
            <w:r>
              <w:rPr>
                <w:rFonts w:hint="eastAsia"/>
              </w:rPr>
              <w:t>℃</w:t>
            </w:r>
          </w:p>
        </w:tc>
      </w:tr>
      <w:tr w:rsidR="001F733A" w:rsidRPr="00E91673" w14:paraId="4C2FE1BD" w14:textId="77777777" w:rsidTr="00917776">
        <w:tc>
          <w:tcPr>
            <w:tcW w:w="1129" w:type="dxa"/>
            <w:tcBorders>
              <w:top w:val="single" w:sz="4" w:space="0" w:color="auto"/>
              <w:bottom w:val="single" w:sz="4" w:space="0" w:color="auto"/>
              <w:right w:val="single" w:sz="12" w:space="0" w:color="auto"/>
            </w:tcBorders>
          </w:tcPr>
          <w:p w14:paraId="5CEF562B" w14:textId="77777777" w:rsidR="001F733A" w:rsidRDefault="00A12191" w:rsidP="00B95CB9">
            <w:pPr>
              <w:pStyle w:val="affc"/>
            </w:pPr>
            <m:oMathPara>
              <m:oMath>
                <m:sSub>
                  <m:sSubPr>
                    <m:ctrlPr/>
                  </m:sSubPr>
                  <m:e>
                    <m:r>
                      <m:t>Ts</m:t>
                    </m:r>
                  </m:e>
                  <m:sub>
                    <m:r>
                      <m:t>i,k,n</m:t>
                    </m:r>
                  </m:sub>
                </m:sSub>
              </m:oMath>
            </m:oMathPara>
          </w:p>
        </w:tc>
        <w:tc>
          <w:tcPr>
            <w:tcW w:w="6526" w:type="dxa"/>
            <w:tcBorders>
              <w:top w:val="single" w:sz="4" w:space="0" w:color="auto"/>
              <w:left w:val="single" w:sz="12" w:space="0" w:color="auto"/>
              <w:bottom w:val="single" w:sz="4" w:space="0" w:color="auto"/>
            </w:tcBorders>
          </w:tcPr>
          <w:p w14:paraId="64C9A568" w14:textId="77777777" w:rsidR="001F733A" w:rsidRDefault="001F733A" w:rsidP="00BC77E8">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2081" w:type="dxa"/>
            <w:tcBorders>
              <w:top w:val="single" w:sz="4" w:space="0" w:color="auto"/>
              <w:bottom w:val="single" w:sz="4" w:space="0" w:color="auto"/>
            </w:tcBorders>
          </w:tcPr>
          <w:p w14:paraId="26DB754D" w14:textId="77777777" w:rsidR="001F733A" w:rsidRDefault="001F733A" w:rsidP="00422A92">
            <w:pPr>
              <w:pStyle w:val="af4"/>
            </w:pPr>
            <w:r>
              <w:rPr>
                <w:rFonts w:hint="eastAsia"/>
              </w:rPr>
              <w:t>℃</w:t>
            </w:r>
          </w:p>
        </w:tc>
      </w:tr>
      <w:tr w:rsidR="002F762D" w:rsidRPr="00E91673" w14:paraId="0ABB4E63" w14:textId="77777777" w:rsidTr="00917776">
        <w:tc>
          <w:tcPr>
            <w:tcW w:w="1129" w:type="dxa"/>
            <w:tcBorders>
              <w:top w:val="single" w:sz="4" w:space="0" w:color="auto"/>
              <w:bottom w:val="single" w:sz="4" w:space="0" w:color="auto"/>
              <w:right w:val="single" w:sz="12" w:space="0" w:color="auto"/>
            </w:tcBorders>
          </w:tcPr>
          <w:p w14:paraId="63F3F689" w14:textId="77777777" w:rsidR="002F762D" w:rsidRDefault="00A12191" w:rsidP="002F762D">
            <w:pPr>
              <w:pStyle w:val="affc"/>
              <w:rPr>
                <w:rFonts w:ascii="Times New Roman" w:hAnsi="Times New Roman" w:cs="Times New Roman"/>
                <w:i w:val="0"/>
              </w:rPr>
            </w:pPr>
            <m:oMathPara>
              <m:oMath>
                <m:sSub>
                  <m:sSubPr>
                    <m:ctrlPr/>
                  </m:sSubPr>
                  <m:e>
                    <m:r>
                      <m:t>xr</m:t>
                    </m:r>
                  </m:e>
                  <m:sub>
                    <m:r>
                      <m:t>i,n</m:t>
                    </m:r>
                  </m:sub>
                </m:sSub>
              </m:oMath>
            </m:oMathPara>
          </w:p>
        </w:tc>
        <w:tc>
          <w:tcPr>
            <w:tcW w:w="6526" w:type="dxa"/>
            <w:tcBorders>
              <w:top w:val="single" w:sz="4" w:space="0" w:color="auto"/>
              <w:left w:val="single" w:sz="12" w:space="0" w:color="auto"/>
              <w:bottom w:val="single" w:sz="4" w:space="0" w:color="auto"/>
            </w:tcBorders>
          </w:tcPr>
          <w:p w14:paraId="2145CEAC"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時点における室絶対湿度</w:t>
            </w:r>
          </w:p>
        </w:tc>
        <w:tc>
          <w:tcPr>
            <w:tcW w:w="2081" w:type="dxa"/>
            <w:tcBorders>
              <w:top w:val="single" w:sz="4" w:space="0" w:color="auto"/>
              <w:bottom w:val="single" w:sz="4" w:space="0" w:color="auto"/>
            </w:tcBorders>
          </w:tcPr>
          <w:p w14:paraId="0E165B5A" w14:textId="77777777" w:rsidR="002F762D" w:rsidRDefault="002F762D" w:rsidP="002F762D">
            <w:pPr>
              <w:pStyle w:val="af4"/>
            </w:pPr>
            <w:r>
              <w:rPr>
                <w:rFonts w:hint="eastAsia"/>
              </w:rPr>
              <w:t>k</w:t>
            </w:r>
            <w:r>
              <w:t>g/kg(DA)</w:t>
            </w:r>
          </w:p>
        </w:tc>
      </w:tr>
      <w:tr w:rsidR="002F762D" w:rsidRPr="00E91673" w14:paraId="16A85D9B" w14:textId="77777777" w:rsidTr="00917776">
        <w:tc>
          <w:tcPr>
            <w:tcW w:w="1129" w:type="dxa"/>
            <w:tcBorders>
              <w:top w:val="single" w:sz="4" w:space="0" w:color="auto"/>
              <w:bottom w:val="single" w:sz="4" w:space="0" w:color="auto"/>
              <w:right w:val="single" w:sz="12" w:space="0" w:color="auto"/>
            </w:tcBorders>
          </w:tcPr>
          <w:p w14:paraId="4EBAD267" w14:textId="77777777" w:rsidR="002F762D" w:rsidRDefault="00A12191" w:rsidP="002F762D">
            <w:pPr>
              <w:pStyle w:val="affc"/>
              <w:rPr>
                <w:rFonts w:ascii="Times New Roman" w:hAnsi="Times New Roman" w:cs="Times New Roman"/>
                <w:i w:val="0"/>
              </w:rPr>
            </w:pPr>
            <m:oMathPara>
              <m:oMath>
                <m:sSub>
                  <m:sSubPr>
                    <m:ctrlPr/>
                  </m:sSubPr>
                  <m:e>
                    <m:r>
                      <m:t>RH</m:t>
                    </m:r>
                  </m:e>
                  <m:sub>
                    <m:r>
                      <m:t>i,n</m:t>
                    </m:r>
                  </m:sub>
                </m:sSub>
              </m:oMath>
            </m:oMathPara>
          </w:p>
        </w:tc>
        <w:tc>
          <w:tcPr>
            <w:tcW w:w="6526" w:type="dxa"/>
            <w:tcBorders>
              <w:top w:val="single" w:sz="4" w:space="0" w:color="auto"/>
              <w:left w:val="single" w:sz="12" w:space="0" w:color="auto"/>
              <w:bottom w:val="single" w:sz="4" w:space="0" w:color="auto"/>
            </w:tcBorders>
          </w:tcPr>
          <w:p w14:paraId="70269A39" w14:textId="16787658"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時点における室相対湿度</w:t>
            </w:r>
            <w:r w:rsidR="000A45E1">
              <w:rPr>
                <w:rFonts w:hint="eastAsia"/>
              </w:rPr>
              <w:t>（</w:t>
            </w:r>
            <w:r w:rsidR="000A45E1">
              <w:fldChar w:fldCharType="begin"/>
            </w:r>
            <w:r w:rsidR="000A45E1">
              <w:instrText xml:space="preserve"> </w:instrText>
            </w:r>
            <w:r w:rsidR="000A45E1">
              <w:rPr>
                <w:rFonts w:hint="eastAsia"/>
              </w:rPr>
              <w:instrText>REF _Ref536121984 \r \h</w:instrText>
            </w:r>
            <w:r w:rsidR="000A45E1">
              <w:instrText xml:space="preserve"> </w:instrText>
            </w:r>
            <w:r w:rsidR="000A45E1">
              <w:fldChar w:fldCharType="separate"/>
            </w:r>
            <w:r w:rsidR="003D2F73">
              <w:rPr>
                <w:rFonts w:hint="eastAsia"/>
              </w:rPr>
              <w:t>付録</w:t>
            </w:r>
            <w:r w:rsidR="003D2F73">
              <w:rPr>
                <w:rFonts w:hint="eastAsia"/>
              </w:rPr>
              <w:t>28</w:t>
            </w:r>
            <w:r w:rsidR="003D2F73">
              <w:rPr>
                <w:rFonts w:hint="eastAsia"/>
              </w:rPr>
              <w:t>．</w:t>
            </w:r>
            <w:r w:rsidR="000A45E1">
              <w:fldChar w:fldCharType="end"/>
            </w:r>
            <w:r w:rsidR="000A45E1">
              <w:rPr>
                <w:rFonts w:hint="eastAsia"/>
              </w:rPr>
              <w:t>による）</w:t>
            </w:r>
          </w:p>
        </w:tc>
        <w:tc>
          <w:tcPr>
            <w:tcW w:w="2081" w:type="dxa"/>
            <w:tcBorders>
              <w:top w:val="single" w:sz="4" w:space="0" w:color="auto"/>
              <w:bottom w:val="single" w:sz="4" w:space="0" w:color="auto"/>
            </w:tcBorders>
          </w:tcPr>
          <w:p w14:paraId="13F770A0" w14:textId="77777777" w:rsidR="002F762D" w:rsidRDefault="002F762D" w:rsidP="002F762D">
            <w:pPr>
              <w:pStyle w:val="af4"/>
            </w:pPr>
            <w:r>
              <w:rPr>
                <w:rFonts w:hint="eastAsia"/>
              </w:rPr>
              <w:t>%</w:t>
            </w:r>
          </w:p>
        </w:tc>
      </w:tr>
      <w:tr w:rsidR="002F762D" w:rsidRPr="00E91673" w14:paraId="4DB1AF6D" w14:textId="77777777" w:rsidTr="00917776">
        <w:tc>
          <w:tcPr>
            <w:tcW w:w="1129" w:type="dxa"/>
            <w:tcBorders>
              <w:top w:val="single" w:sz="4" w:space="0" w:color="auto"/>
              <w:right w:val="single" w:sz="12" w:space="0" w:color="auto"/>
            </w:tcBorders>
          </w:tcPr>
          <w:p w14:paraId="541BAE9E" w14:textId="77777777" w:rsidR="002F762D" w:rsidRPr="008832E2" w:rsidRDefault="00A12191" w:rsidP="002F762D">
            <w:pPr>
              <w:pStyle w:val="affc"/>
            </w:pPr>
            <m:oMathPara>
              <m:oMath>
                <m:sSub>
                  <m:sSubPr>
                    <m:ctrlPr/>
                  </m:sSubPr>
                  <m:e>
                    <m:r>
                      <m:t>Lc</m:t>
                    </m:r>
                  </m:e>
                  <m:sub>
                    <m:r>
                      <m:t>i,n</m:t>
                    </m:r>
                  </m:sub>
                </m:sSub>
              </m:oMath>
            </m:oMathPara>
          </w:p>
        </w:tc>
        <w:tc>
          <w:tcPr>
            <w:tcW w:w="6526" w:type="dxa"/>
            <w:tcBorders>
              <w:top w:val="single" w:sz="4" w:space="0" w:color="auto"/>
              <w:left w:val="single" w:sz="12" w:space="0" w:color="auto"/>
            </w:tcBorders>
          </w:tcPr>
          <w:p w14:paraId="4506BCCA"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w:t>
            </w:r>
          </w:p>
        </w:tc>
        <w:tc>
          <w:tcPr>
            <w:tcW w:w="2081" w:type="dxa"/>
            <w:tcBorders>
              <w:top w:val="single" w:sz="4" w:space="0" w:color="auto"/>
            </w:tcBorders>
          </w:tcPr>
          <w:p w14:paraId="2E855F9C" w14:textId="77777777" w:rsidR="002F762D" w:rsidRDefault="002F762D" w:rsidP="002F762D">
            <w:pPr>
              <w:pStyle w:val="af4"/>
            </w:pPr>
            <w:r>
              <w:rPr>
                <w:rFonts w:hint="eastAsia"/>
              </w:rPr>
              <w:t>W</w:t>
            </w:r>
          </w:p>
        </w:tc>
      </w:tr>
      <w:tr w:rsidR="002F762D" w:rsidRPr="00E91673" w14:paraId="6D719246" w14:textId="77777777" w:rsidTr="00917776">
        <w:tc>
          <w:tcPr>
            <w:tcW w:w="1129" w:type="dxa"/>
            <w:tcBorders>
              <w:top w:val="single" w:sz="4" w:space="0" w:color="auto"/>
              <w:right w:val="single" w:sz="12" w:space="0" w:color="auto"/>
            </w:tcBorders>
          </w:tcPr>
          <w:p w14:paraId="34A3B493" w14:textId="77777777" w:rsidR="002F762D" w:rsidRDefault="00A12191" w:rsidP="002F762D">
            <w:pPr>
              <w:pStyle w:val="affc"/>
              <w:rPr>
                <w:rFonts w:ascii="Times New Roman" w:hAnsi="Times New Roman" w:cs="Times New Roman"/>
              </w:rPr>
            </w:pPr>
            <m:oMathPara>
              <m:oMath>
                <m:sSub>
                  <m:sSubPr>
                    <m:ctrlPr/>
                  </m:sSubPr>
                  <m:e>
                    <m:r>
                      <m:t>Lccap</m:t>
                    </m:r>
                  </m:e>
                  <m:sub>
                    <m:r>
                      <m:t>i,n</m:t>
                    </m:r>
                  </m:sub>
                </m:sSub>
              </m:oMath>
            </m:oMathPara>
          </w:p>
        </w:tc>
        <w:tc>
          <w:tcPr>
            <w:tcW w:w="6526" w:type="dxa"/>
            <w:tcBorders>
              <w:top w:val="single" w:sz="4" w:space="0" w:color="auto"/>
              <w:left w:val="single" w:sz="12" w:space="0" w:color="auto"/>
            </w:tcBorders>
          </w:tcPr>
          <w:p w14:paraId="07534C4A" w14:textId="531F513A"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r w:rsidR="003D2F73">
              <w:rPr>
                <w:rFonts w:hint="eastAsia"/>
              </w:rPr>
              <w:t>付録</w:t>
            </w:r>
            <w:r w:rsidR="003D2F73">
              <w:rPr>
                <w:rFonts w:hint="eastAsia"/>
              </w:rPr>
              <w:t>22</w:t>
            </w:r>
            <w:r w:rsidR="003D2F73">
              <w:rPr>
                <w:rFonts w:hint="eastAsia"/>
              </w:rPr>
              <w:t>．</w:t>
            </w:r>
            <w:r>
              <w:fldChar w:fldCharType="end"/>
            </w:r>
            <w:r>
              <w:rPr>
                <w:rFonts w:hint="eastAsia"/>
              </w:rPr>
              <w:t>による）</w:t>
            </w:r>
          </w:p>
        </w:tc>
        <w:tc>
          <w:tcPr>
            <w:tcW w:w="2081" w:type="dxa"/>
            <w:tcBorders>
              <w:top w:val="single" w:sz="4" w:space="0" w:color="auto"/>
            </w:tcBorders>
          </w:tcPr>
          <w:p w14:paraId="21A2610A" w14:textId="77777777" w:rsidR="002F762D" w:rsidRDefault="002F762D" w:rsidP="002F762D">
            <w:pPr>
              <w:pStyle w:val="af4"/>
            </w:pPr>
            <w:r>
              <w:rPr>
                <w:rFonts w:hint="eastAsia"/>
              </w:rPr>
              <w:t>W</w:t>
            </w:r>
          </w:p>
        </w:tc>
      </w:tr>
      <w:tr w:rsidR="002F762D" w:rsidRPr="00E91673" w14:paraId="7A988D99" w14:textId="77777777" w:rsidTr="008E2804">
        <w:tc>
          <w:tcPr>
            <w:tcW w:w="1129" w:type="dxa"/>
            <w:tcBorders>
              <w:right w:val="single" w:sz="12" w:space="0" w:color="auto"/>
            </w:tcBorders>
          </w:tcPr>
          <w:p w14:paraId="390578DF" w14:textId="77777777" w:rsidR="002F762D" w:rsidRPr="008832E2" w:rsidRDefault="00A12191" w:rsidP="002F762D">
            <w:pPr>
              <w:pStyle w:val="affc"/>
            </w:pPr>
            <m:oMathPara>
              <m:oMath>
                <m:sSub>
                  <m:sSubPr>
                    <m:ctrlPr/>
                  </m:sSubPr>
                  <m:e>
                    <m:r>
                      <m:t>Lr</m:t>
                    </m:r>
                  </m:e>
                  <m:sub>
                    <m:r>
                      <m:t>i,n</m:t>
                    </m:r>
                  </m:sub>
                </m:sSub>
              </m:oMath>
            </m:oMathPara>
          </w:p>
        </w:tc>
        <w:tc>
          <w:tcPr>
            <w:tcW w:w="6526" w:type="dxa"/>
            <w:tcBorders>
              <w:left w:val="single" w:sz="12" w:space="0" w:color="auto"/>
            </w:tcBorders>
          </w:tcPr>
          <w:p w14:paraId="21FADD27"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w:t>
            </w:r>
          </w:p>
        </w:tc>
        <w:tc>
          <w:tcPr>
            <w:tcW w:w="2081" w:type="dxa"/>
          </w:tcPr>
          <w:p w14:paraId="3002E85A" w14:textId="77777777" w:rsidR="002F762D" w:rsidRDefault="002F762D" w:rsidP="002F762D">
            <w:pPr>
              <w:pStyle w:val="af4"/>
            </w:pPr>
            <w:r>
              <w:rPr>
                <w:rFonts w:hint="eastAsia"/>
              </w:rPr>
              <w:t>W</w:t>
            </w:r>
          </w:p>
        </w:tc>
      </w:tr>
      <w:tr w:rsidR="002F762D" w:rsidRPr="00E91673" w14:paraId="3258BA27" w14:textId="77777777" w:rsidTr="008E2804">
        <w:tc>
          <w:tcPr>
            <w:tcW w:w="1129" w:type="dxa"/>
            <w:tcBorders>
              <w:right w:val="single" w:sz="12" w:space="0" w:color="auto"/>
            </w:tcBorders>
          </w:tcPr>
          <w:p w14:paraId="497D1CAB" w14:textId="77777777" w:rsidR="002F762D" w:rsidRDefault="00A12191" w:rsidP="002F762D">
            <w:pPr>
              <w:pStyle w:val="affc"/>
              <w:rPr>
                <w:rFonts w:ascii="Times New Roman" w:hAnsi="Times New Roman" w:cs="Times New Roman"/>
              </w:rPr>
            </w:pPr>
            <m:oMathPara>
              <m:oMath>
                <m:sSub>
                  <m:sSubPr>
                    <m:ctrlPr/>
                  </m:sSubPr>
                  <m:e>
                    <m:r>
                      <m:t>Lrcap</m:t>
                    </m:r>
                  </m:e>
                  <m:sub>
                    <m:r>
                      <m:t>i,n</m:t>
                    </m:r>
                  </m:sub>
                </m:sSub>
              </m:oMath>
            </m:oMathPara>
          </w:p>
        </w:tc>
        <w:tc>
          <w:tcPr>
            <w:tcW w:w="6526" w:type="dxa"/>
            <w:tcBorders>
              <w:left w:val="single" w:sz="12" w:space="0" w:color="auto"/>
            </w:tcBorders>
          </w:tcPr>
          <w:p w14:paraId="5FC1B026" w14:textId="1FA8B211"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r w:rsidR="003D2F73">
              <w:rPr>
                <w:rFonts w:hint="eastAsia"/>
              </w:rPr>
              <w:t>付録</w:t>
            </w:r>
            <w:r w:rsidR="003D2F73">
              <w:rPr>
                <w:rFonts w:hint="eastAsia"/>
              </w:rPr>
              <w:t>22</w:t>
            </w:r>
            <w:r w:rsidR="003D2F73">
              <w:rPr>
                <w:rFonts w:hint="eastAsia"/>
              </w:rPr>
              <w:t>．</w:t>
            </w:r>
            <w:r>
              <w:fldChar w:fldCharType="end"/>
            </w:r>
            <w:r>
              <w:rPr>
                <w:rFonts w:hint="eastAsia"/>
              </w:rPr>
              <w:t>による）</w:t>
            </w:r>
          </w:p>
        </w:tc>
        <w:tc>
          <w:tcPr>
            <w:tcW w:w="2081" w:type="dxa"/>
          </w:tcPr>
          <w:p w14:paraId="248F8E74" w14:textId="77777777" w:rsidR="002F762D" w:rsidRDefault="002F762D" w:rsidP="002F762D">
            <w:pPr>
              <w:pStyle w:val="af4"/>
            </w:pPr>
            <w:r>
              <w:rPr>
                <w:rFonts w:hint="eastAsia"/>
              </w:rPr>
              <w:t>W</w:t>
            </w:r>
          </w:p>
        </w:tc>
      </w:tr>
      <w:tr w:rsidR="002F762D" w:rsidRPr="00E91673" w14:paraId="00683248" w14:textId="77777777" w:rsidTr="008E2804">
        <w:tc>
          <w:tcPr>
            <w:tcW w:w="1129" w:type="dxa"/>
            <w:tcBorders>
              <w:right w:val="single" w:sz="12" w:space="0" w:color="auto"/>
            </w:tcBorders>
          </w:tcPr>
          <w:p w14:paraId="10EA44FC" w14:textId="77777777" w:rsidR="002F762D" w:rsidRDefault="00A12191" w:rsidP="002F762D">
            <w:pPr>
              <w:pStyle w:val="affc"/>
              <w:rPr>
                <w:rFonts w:ascii="Times New Roman" w:hAnsi="Times New Roman" w:cs="Times New Roman"/>
                <w:i w:val="0"/>
              </w:rPr>
            </w:pPr>
            <m:oMathPara>
              <m:oMath>
                <m:sSub>
                  <m:sSubPr>
                    <m:ctrlPr/>
                  </m:sSubPr>
                  <m:e>
                    <m:r>
                      <m:t>Ll</m:t>
                    </m:r>
                  </m:e>
                  <m:sub>
                    <m:r>
                      <m:t>i,n</m:t>
                    </m:r>
                  </m:sub>
                </m:sSub>
              </m:oMath>
            </m:oMathPara>
          </w:p>
        </w:tc>
        <w:tc>
          <w:tcPr>
            <w:tcW w:w="6526" w:type="dxa"/>
            <w:tcBorders>
              <w:left w:val="single" w:sz="12" w:space="0" w:color="auto"/>
            </w:tcBorders>
          </w:tcPr>
          <w:p w14:paraId="066530B9"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時点における加湿熱量</w:t>
            </w:r>
          </w:p>
        </w:tc>
        <w:tc>
          <w:tcPr>
            <w:tcW w:w="2081" w:type="dxa"/>
          </w:tcPr>
          <w:p w14:paraId="730ACD05" w14:textId="77777777" w:rsidR="002F762D" w:rsidRDefault="002F762D" w:rsidP="002F762D">
            <w:pPr>
              <w:pStyle w:val="af4"/>
            </w:pPr>
            <w:r>
              <w:rPr>
                <w:rFonts w:hint="eastAsia"/>
              </w:rPr>
              <w:t>W</w:t>
            </w:r>
          </w:p>
        </w:tc>
      </w:tr>
      <w:tr w:rsidR="00005028" w:rsidRPr="00E91673" w14:paraId="30645F05" w14:textId="77777777" w:rsidTr="008E2804">
        <w:tc>
          <w:tcPr>
            <w:tcW w:w="1129" w:type="dxa"/>
            <w:tcBorders>
              <w:right w:val="single" w:sz="12" w:space="0" w:color="auto"/>
            </w:tcBorders>
          </w:tcPr>
          <w:p w14:paraId="385D9234" w14:textId="77777777" w:rsidR="00005028" w:rsidRDefault="00A12191" w:rsidP="002F762D">
            <w:pPr>
              <w:pStyle w:val="affc"/>
              <w:rPr>
                <w:rFonts w:ascii="Times New Roman" w:hAnsi="Times New Roman" w:cs="Times New Roman"/>
                <w:i w:val="0"/>
              </w:rPr>
            </w:pPr>
            <m:oMathPara>
              <m:oMath>
                <m:sSub>
                  <m:sSubPr>
                    <m:ctrlPr>
                      <w:rPr>
                        <w:i w:val="0"/>
                      </w:rPr>
                    </m:ctrlPr>
                  </m:sSubPr>
                  <m:e>
                    <m:r>
                      <m:t>Vol</m:t>
                    </m:r>
                  </m:e>
                  <m:sub>
                    <m:r>
                      <m:t>i</m:t>
                    </m:r>
                  </m:sub>
                </m:sSub>
              </m:oMath>
            </m:oMathPara>
          </w:p>
        </w:tc>
        <w:tc>
          <w:tcPr>
            <w:tcW w:w="6526" w:type="dxa"/>
            <w:tcBorders>
              <w:left w:val="single" w:sz="12" w:space="0" w:color="auto"/>
            </w:tcBorders>
          </w:tcPr>
          <w:p w14:paraId="78BEA882" w14:textId="521B7388" w:rsidR="00005028" w:rsidRDefault="00005028" w:rsidP="002F762D">
            <w:pPr>
              <w:pStyle w:val="af4"/>
              <w:rPr>
                <w:rStyle w:val="aff7"/>
              </w:rPr>
            </w:pPr>
            <w:proofErr w:type="spellStart"/>
            <w:r>
              <w:rPr>
                <w:rStyle w:val="aff7"/>
              </w:rPr>
              <w:t>i</w:t>
            </w:r>
            <w:proofErr w:type="spellEnd"/>
            <w:r w:rsidRPr="00A96530">
              <w:t>室</w:t>
            </w:r>
            <w:r>
              <w:rPr>
                <w:rFonts w:hint="eastAsia"/>
              </w:rPr>
              <w:t>の気積（</w:t>
            </w: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による）</w:t>
            </w:r>
          </w:p>
        </w:tc>
        <w:tc>
          <w:tcPr>
            <w:tcW w:w="2081" w:type="dxa"/>
          </w:tcPr>
          <w:p w14:paraId="455386BA" w14:textId="77777777" w:rsidR="00005028" w:rsidRDefault="00005028" w:rsidP="002F762D">
            <w:pPr>
              <w:pStyle w:val="af4"/>
            </w:pPr>
            <w:r>
              <w:rPr>
                <w:rFonts w:hint="eastAsia"/>
              </w:rPr>
              <w:t>m</w:t>
            </w:r>
            <w:r>
              <w:t>3</w:t>
            </w:r>
          </w:p>
        </w:tc>
      </w:tr>
      <w:tr w:rsidR="002F762D" w:rsidRPr="00E91673" w14:paraId="1B29C118" w14:textId="77777777" w:rsidTr="008E2804">
        <w:tc>
          <w:tcPr>
            <w:tcW w:w="1129" w:type="dxa"/>
            <w:tcBorders>
              <w:right w:val="single" w:sz="12" w:space="0" w:color="auto"/>
            </w:tcBorders>
          </w:tcPr>
          <w:p w14:paraId="159E074E" w14:textId="77777777" w:rsidR="002F762D" w:rsidRPr="00F23D13" w:rsidRDefault="00A12191" w:rsidP="002F762D">
            <w:pPr>
              <w:pStyle w:val="affc"/>
            </w:pPr>
            <m:oMathPara>
              <m:oMathParaPr>
                <m:jc m:val="center"/>
              </m:oMathParaPr>
              <m:oMath>
                <m:sSub>
                  <m:sSubPr>
                    <m:ctrlPr/>
                  </m:sSubPr>
                  <m:e>
                    <m:r>
                      <m:t>RM</m:t>
                    </m:r>
                  </m:e>
                  <m:sub>
                    <m:r>
                      <m:t>i</m:t>
                    </m:r>
                  </m:sub>
                </m:sSub>
              </m:oMath>
            </m:oMathPara>
          </w:p>
        </w:tc>
        <w:tc>
          <w:tcPr>
            <w:tcW w:w="6526" w:type="dxa"/>
            <w:tcBorders>
              <w:left w:val="single" w:sz="12" w:space="0" w:color="auto"/>
            </w:tcBorders>
          </w:tcPr>
          <w:p w14:paraId="6A8AEF8F" w14:textId="275DB3F3" w:rsidR="002F762D" w:rsidRDefault="002F762D" w:rsidP="002F762D">
            <w:pPr>
              <w:pStyle w:val="af4"/>
              <w:rPr>
                <w:rStyle w:val="aff7"/>
              </w:rPr>
            </w:pPr>
            <w:proofErr w:type="spellStart"/>
            <w:r>
              <w:rPr>
                <w:rStyle w:val="aff7"/>
              </w:rPr>
              <w:t>i</w:t>
            </w:r>
            <w:proofErr w:type="spellEnd"/>
            <w:r w:rsidRPr="00A96530">
              <w:t>室</w:t>
            </w:r>
            <w:r>
              <w:rPr>
                <w:rFonts w:hint="eastAsia"/>
              </w:rPr>
              <w:t>の室空気の熱容量（</w:t>
            </w: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による）</w:t>
            </w:r>
          </w:p>
        </w:tc>
        <w:tc>
          <w:tcPr>
            <w:tcW w:w="2081" w:type="dxa"/>
          </w:tcPr>
          <w:p w14:paraId="6F1531F0" w14:textId="77777777" w:rsidR="002F762D" w:rsidRDefault="002F762D" w:rsidP="002F762D">
            <w:pPr>
              <w:pStyle w:val="af4"/>
            </w:pPr>
            <w:r>
              <w:rPr>
                <w:rFonts w:hint="eastAsia"/>
              </w:rPr>
              <w:t>J/K</w:t>
            </w:r>
          </w:p>
        </w:tc>
      </w:tr>
      <w:tr w:rsidR="002F762D" w:rsidRPr="00E91673" w14:paraId="19992C4F" w14:textId="77777777" w:rsidTr="008E2804">
        <w:tc>
          <w:tcPr>
            <w:tcW w:w="1129" w:type="dxa"/>
            <w:tcBorders>
              <w:right w:val="single" w:sz="12" w:space="0" w:color="auto"/>
            </w:tcBorders>
          </w:tcPr>
          <w:p w14:paraId="2BE187C4" w14:textId="77777777" w:rsidR="002F762D" w:rsidRPr="00F23D13" w:rsidRDefault="002F762D" w:rsidP="002F762D">
            <w:pPr>
              <w:pStyle w:val="affc"/>
            </w:pPr>
            <m:oMathPara>
              <m:oMathParaPr>
                <m:jc m:val="center"/>
              </m:oMathParaPr>
              <m:oMath>
                <m:r>
                  <m:t>∆t</m:t>
                </m:r>
              </m:oMath>
            </m:oMathPara>
          </w:p>
        </w:tc>
        <w:tc>
          <w:tcPr>
            <w:tcW w:w="6526" w:type="dxa"/>
            <w:tcBorders>
              <w:left w:val="single" w:sz="12" w:space="0" w:color="auto"/>
            </w:tcBorders>
          </w:tcPr>
          <w:p w14:paraId="06224013" w14:textId="758A59BA" w:rsidR="002F762D" w:rsidRPr="00E91673" w:rsidRDefault="002F762D" w:rsidP="002F762D">
            <w:pPr>
              <w:pStyle w:val="af4"/>
            </w:pPr>
            <w:r>
              <w:rPr>
                <w:rFonts w:hint="eastAsia"/>
              </w:rPr>
              <w:t>計算時間間隔（</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6B00D285" w14:textId="77777777" w:rsidR="002F762D" w:rsidRDefault="002F762D" w:rsidP="002F762D">
            <w:pPr>
              <w:pStyle w:val="af4"/>
            </w:pPr>
            <w:r>
              <w:rPr>
                <w:rFonts w:hint="eastAsia"/>
              </w:rPr>
              <w:t>秒</w:t>
            </w:r>
          </w:p>
        </w:tc>
      </w:tr>
      <w:tr w:rsidR="002F762D" w:rsidRPr="00E91673" w14:paraId="3EDFD522" w14:textId="77777777" w:rsidTr="008E2804">
        <w:tc>
          <w:tcPr>
            <w:tcW w:w="1129" w:type="dxa"/>
            <w:tcBorders>
              <w:right w:val="single" w:sz="12" w:space="0" w:color="auto"/>
            </w:tcBorders>
          </w:tcPr>
          <w:p w14:paraId="24458D12" w14:textId="77777777" w:rsidR="002F762D" w:rsidRDefault="00A12191" w:rsidP="002F762D">
            <w:pPr>
              <w:pStyle w:val="affc"/>
              <w:rPr>
                <w:rFonts w:ascii="Times New Roman" w:hAnsi="Times New Roman" w:cs="Times New Roman"/>
              </w:rPr>
            </w:pPr>
            <m:oMathPara>
              <m:oMath>
                <m:sSub>
                  <m:sSubPr>
                    <m:ctrlPr/>
                  </m:sSubPr>
                  <m:e>
                    <m:r>
                      <m:t>β</m:t>
                    </m:r>
                  </m:e>
                  <m:sub>
                    <m:r>
                      <m:t>i</m:t>
                    </m:r>
                  </m:sub>
                </m:sSub>
              </m:oMath>
            </m:oMathPara>
          </w:p>
        </w:tc>
        <w:tc>
          <w:tcPr>
            <w:tcW w:w="6526" w:type="dxa"/>
            <w:tcBorders>
              <w:left w:val="single" w:sz="12" w:space="0" w:color="auto"/>
            </w:tcBorders>
          </w:tcPr>
          <w:p w14:paraId="1B41B220" w14:textId="77777777" w:rsidR="002F762D" w:rsidRDefault="002F762D" w:rsidP="002F762D">
            <w:pPr>
              <w:pStyle w:val="af4"/>
            </w:pPr>
            <w:proofErr w:type="spellStart"/>
            <w:r>
              <w:rPr>
                <w:rStyle w:val="aff7"/>
              </w:rPr>
              <w:t>i</w:t>
            </w:r>
            <w:proofErr w:type="spellEnd"/>
            <w:r w:rsidRPr="00A96530">
              <w:t>室</w:t>
            </w:r>
            <w:r>
              <w:rPr>
                <w:rFonts w:hint="eastAsia"/>
              </w:rPr>
              <w:t>の放射暖房における対流成分比率（暫定的にゼロとする）</w:t>
            </w:r>
          </w:p>
        </w:tc>
        <w:tc>
          <w:tcPr>
            <w:tcW w:w="2081" w:type="dxa"/>
          </w:tcPr>
          <w:p w14:paraId="425B2D26" w14:textId="77777777" w:rsidR="002F762D" w:rsidRDefault="002F762D" w:rsidP="002F762D">
            <w:pPr>
              <w:pStyle w:val="af4"/>
            </w:pPr>
            <w:r>
              <w:rPr>
                <w:rFonts w:hint="eastAsia"/>
              </w:rPr>
              <w:t>－</w:t>
            </w:r>
          </w:p>
        </w:tc>
      </w:tr>
      <w:tr w:rsidR="002F762D" w:rsidRPr="00E91673" w14:paraId="0D2E3707" w14:textId="77777777" w:rsidTr="008E2804">
        <w:tc>
          <w:tcPr>
            <w:tcW w:w="1129" w:type="dxa"/>
            <w:tcBorders>
              <w:right w:val="single" w:sz="12" w:space="0" w:color="auto"/>
            </w:tcBorders>
          </w:tcPr>
          <w:p w14:paraId="2C005A63" w14:textId="77777777" w:rsidR="002F762D" w:rsidRDefault="00A12191" w:rsidP="002F762D">
            <w:pPr>
              <w:pStyle w:val="affc"/>
              <w:rPr>
                <w:rFonts w:ascii="Times New Roman" w:hAnsi="Times New Roman" w:cs="Times New Roman"/>
              </w:rPr>
            </w:pPr>
            <m:oMathPara>
              <m:oMath>
                <m:sSub>
                  <m:sSubPr>
                    <m:ctrlPr/>
                  </m:sSubPr>
                  <m:e>
                    <m:r>
                      <m:t>flr</m:t>
                    </m:r>
                  </m:e>
                  <m:sub>
                    <m:r>
                      <m:t>i,k</m:t>
                    </m:r>
                  </m:sub>
                </m:sSub>
              </m:oMath>
            </m:oMathPara>
          </w:p>
        </w:tc>
        <w:tc>
          <w:tcPr>
            <w:tcW w:w="6526" w:type="dxa"/>
            <w:tcBorders>
              <w:left w:val="single" w:sz="12" w:space="0" w:color="auto"/>
            </w:tcBorders>
          </w:tcPr>
          <w:p w14:paraId="2498440F" w14:textId="24A30C9A"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の放射暖房放射成分吸収比率（</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による）</w:t>
            </w:r>
          </w:p>
        </w:tc>
        <w:tc>
          <w:tcPr>
            <w:tcW w:w="2081" w:type="dxa"/>
          </w:tcPr>
          <w:p w14:paraId="0077C0DB" w14:textId="77777777" w:rsidR="002F762D" w:rsidRDefault="002F762D" w:rsidP="002F762D">
            <w:pPr>
              <w:pStyle w:val="af4"/>
            </w:pPr>
            <w:r>
              <w:rPr>
                <w:rFonts w:hint="eastAsia"/>
              </w:rPr>
              <w:t>－</w:t>
            </w:r>
          </w:p>
        </w:tc>
      </w:tr>
      <w:tr w:rsidR="002F762D" w:rsidRPr="00E91673" w14:paraId="463B0653" w14:textId="77777777" w:rsidTr="008E2804">
        <w:tc>
          <w:tcPr>
            <w:tcW w:w="1129" w:type="dxa"/>
            <w:tcBorders>
              <w:right w:val="single" w:sz="12" w:space="0" w:color="auto"/>
            </w:tcBorders>
          </w:tcPr>
          <w:p w14:paraId="4101B420" w14:textId="77777777" w:rsidR="002F762D" w:rsidRDefault="00A12191" w:rsidP="002F762D">
            <w:pPr>
              <w:pStyle w:val="affc"/>
              <w:rPr>
                <w:rFonts w:ascii="Times New Roman" w:hAnsi="Times New Roman" w:cs="Times New Roman"/>
              </w:rPr>
            </w:pPr>
            <m:oMathPara>
              <m:oMath>
                <m:sSub>
                  <m:sSubPr>
                    <m:ctrlPr/>
                  </m:sSubPr>
                  <m:e>
                    <m:r>
                      <m:t>Fot</m:t>
                    </m:r>
                  </m:e>
                  <m:sub>
                    <m:r>
                      <m:t>i,k</m:t>
                    </m:r>
                  </m:sub>
                </m:sSub>
              </m:oMath>
            </m:oMathPara>
          </w:p>
        </w:tc>
        <w:tc>
          <w:tcPr>
            <w:tcW w:w="6526" w:type="dxa"/>
            <w:tcBorders>
              <w:left w:val="single" w:sz="12" w:space="0" w:color="auto"/>
            </w:tcBorders>
          </w:tcPr>
          <w:p w14:paraId="796817E2" w14:textId="6C8367AF"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の人体に対する形態係数（</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による）</w:t>
            </w:r>
          </w:p>
        </w:tc>
        <w:tc>
          <w:tcPr>
            <w:tcW w:w="2081" w:type="dxa"/>
          </w:tcPr>
          <w:p w14:paraId="296942F9" w14:textId="77777777" w:rsidR="002F762D" w:rsidRDefault="002F762D" w:rsidP="002F762D">
            <w:pPr>
              <w:pStyle w:val="af4"/>
            </w:pPr>
            <w:r>
              <w:rPr>
                <w:rFonts w:hint="eastAsia"/>
              </w:rPr>
              <w:t>－</w:t>
            </w:r>
          </w:p>
        </w:tc>
      </w:tr>
      <w:tr w:rsidR="002F762D" w:rsidRPr="00E91673" w14:paraId="36670126" w14:textId="77777777" w:rsidTr="008E2804">
        <w:tc>
          <w:tcPr>
            <w:tcW w:w="1129" w:type="dxa"/>
            <w:tcBorders>
              <w:right w:val="single" w:sz="12" w:space="0" w:color="auto"/>
            </w:tcBorders>
          </w:tcPr>
          <w:p w14:paraId="616E7D03" w14:textId="77777777" w:rsidR="002F762D" w:rsidRDefault="00A12191" w:rsidP="002F762D">
            <w:pPr>
              <w:pStyle w:val="affc"/>
              <w:rPr>
                <w:rFonts w:ascii="Times New Roman" w:hAnsi="Times New Roman" w:cs="Times New Roman"/>
              </w:rPr>
            </w:pPr>
            <m:oMathPara>
              <m:oMath>
                <m:sSub>
                  <m:sSubPr>
                    <m:ctrlPr/>
                  </m:sSubPr>
                  <m:e>
                    <m:r>
                      <m:t>Fmrt</m:t>
                    </m:r>
                  </m:e>
                  <m:sub>
                    <m:r>
                      <m:t>i,l</m:t>
                    </m:r>
                  </m:sub>
                </m:sSub>
              </m:oMath>
            </m:oMathPara>
          </w:p>
        </w:tc>
        <w:tc>
          <w:tcPr>
            <w:tcW w:w="6526" w:type="dxa"/>
            <w:tcBorders>
              <w:left w:val="single" w:sz="12" w:space="0" w:color="auto"/>
            </w:tcBorders>
          </w:tcPr>
          <w:p w14:paraId="66BEB447" w14:textId="37F82613" w:rsidR="002F762D" w:rsidRDefault="002F762D" w:rsidP="002F762D">
            <w:pPr>
              <w:pStyle w:val="af4"/>
            </w:pPr>
            <w:proofErr w:type="spellStart"/>
            <w:r>
              <w:rPr>
                <w:rStyle w:val="aff7"/>
              </w:rPr>
              <w:t>i</w:t>
            </w:r>
            <w:proofErr w:type="spellEnd"/>
            <w:r w:rsidRPr="00A96530">
              <w:t>室</w:t>
            </w:r>
            <w:r>
              <w:rPr>
                <w:rFonts w:hint="eastAsia"/>
              </w:rPr>
              <w:t>の部位</w:t>
            </w:r>
            <m:oMath>
              <m:r>
                <m:t>l</m:t>
              </m:r>
            </m:oMath>
            <w:r w:rsidR="000A45E1">
              <w:rPr>
                <w:rFonts w:hint="eastAsia"/>
              </w:rPr>
              <w:t>から室内微小球</w:t>
            </w:r>
            <w:r>
              <w:rPr>
                <w:rFonts w:hint="eastAsia"/>
              </w:rPr>
              <w:t>への形態係数（</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による）</w:t>
            </w:r>
          </w:p>
        </w:tc>
        <w:tc>
          <w:tcPr>
            <w:tcW w:w="2081" w:type="dxa"/>
          </w:tcPr>
          <w:p w14:paraId="3D16FFFA" w14:textId="77777777" w:rsidR="002F762D" w:rsidRDefault="002F762D" w:rsidP="002F762D">
            <w:pPr>
              <w:pStyle w:val="af4"/>
            </w:pPr>
            <w:r>
              <w:rPr>
                <w:rFonts w:hint="eastAsia"/>
              </w:rPr>
              <w:t>－</w:t>
            </w:r>
          </w:p>
        </w:tc>
      </w:tr>
      <w:tr w:rsidR="002F762D" w:rsidRPr="00E91673" w14:paraId="4121A917" w14:textId="77777777" w:rsidTr="008E2804">
        <w:tc>
          <w:tcPr>
            <w:tcW w:w="1129" w:type="dxa"/>
            <w:tcBorders>
              <w:right w:val="single" w:sz="12" w:space="0" w:color="auto"/>
            </w:tcBorders>
          </w:tcPr>
          <w:p w14:paraId="28A3D4CA" w14:textId="77777777" w:rsidR="002F762D" w:rsidRDefault="00A12191" w:rsidP="002F762D">
            <w:pPr>
              <w:pStyle w:val="affc"/>
              <w:rPr>
                <w:rFonts w:ascii="Times New Roman" w:hAnsi="Times New Roman" w:cs="Times New Roman"/>
              </w:rPr>
            </w:pPr>
            <m:oMathPara>
              <m:oMath>
                <m:sSub>
                  <m:sSubPr>
                    <m:ctrlPr/>
                  </m:sSubPr>
                  <m:e>
                    <m:r>
                      <m:t>hhc</m:t>
                    </m:r>
                  </m:e>
                  <m:sub>
                    <m:r>
                      <m:t>i</m:t>
                    </m:r>
                  </m:sub>
                </m:sSub>
              </m:oMath>
            </m:oMathPara>
          </w:p>
        </w:tc>
        <w:tc>
          <w:tcPr>
            <w:tcW w:w="6526" w:type="dxa"/>
            <w:tcBorders>
              <w:left w:val="single" w:sz="12" w:space="0" w:color="auto"/>
            </w:tcBorders>
          </w:tcPr>
          <w:p w14:paraId="302715E3" w14:textId="71A950C5"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の人体表面の対流熱伝達率（</w:t>
            </w:r>
            <w:r>
              <w:fldChar w:fldCharType="begin"/>
            </w:r>
            <w:r>
              <w:instrText xml:space="preserve"> </w:instrText>
            </w:r>
            <w:r>
              <w:rPr>
                <w:rFonts w:hint="eastAsia"/>
              </w:rPr>
              <w:instrText>REF _Ref478656504 \w \h</w:instrText>
            </w:r>
            <w:r>
              <w:instrText xml:space="preserve"> </w:instrText>
            </w:r>
            <w:r>
              <w:fldChar w:fldCharType="separate"/>
            </w:r>
            <w:r w:rsidR="003D2F73">
              <w:rPr>
                <w:rFonts w:hint="eastAsia"/>
              </w:rPr>
              <w:t>付録</w:t>
            </w:r>
            <w:r w:rsidR="003D2F73">
              <w:rPr>
                <w:rFonts w:hint="eastAsia"/>
              </w:rPr>
              <w:t>3</w:t>
            </w:r>
            <w:r w:rsidR="003D2F73">
              <w:rPr>
                <w:rFonts w:hint="eastAsia"/>
              </w:rPr>
              <w:t>．</w:t>
            </w:r>
            <w:r>
              <w:fldChar w:fldCharType="end"/>
            </w:r>
            <w:r>
              <w:rPr>
                <w:rFonts w:hint="eastAsia"/>
              </w:rPr>
              <w:t>による）</w:t>
            </w:r>
          </w:p>
        </w:tc>
        <w:tc>
          <w:tcPr>
            <w:tcW w:w="2081" w:type="dxa"/>
          </w:tcPr>
          <w:p w14:paraId="667F6A6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50732D51" w14:textId="77777777" w:rsidTr="008E2804">
        <w:tc>
          <w:tcPr>
            <w:tcW w:w="1129" w:type="dxa"/>
            <w:tcBorders>
              <w:right w:val="single" w:sz="12" w:space="0" w:color="auto"/>
            </w:tcBorders>
          </w:tcPr>
          <w:p w14:paraId="4360AF9F" w14:textId="77777777" w:rsidR="002F762D" w:rsidRDefault="00A12191" w:rsidP="002F762D">
            <w:pPr>
              <w:pStyle w:val="affc"/>
              <w:rPr>
                <w:rFonts w:ascii="Times New Roman" w:hAnsi="Times New Roman" w:cs="Times New Roman"/>
              </w:rPr>
            </w:pPr>
            <m:oMathPara>
              <m:oMath>
                <m:sSub>
                  <m:sSubPr>
                    <m:ctrlPr/>
                  </m:sSubPr>
                  <m:e>
                    <m:r>
                      <m:t>hhr</m:t>
                    </m:r>
                  </m:e>
                  <m:sub>
                    <m:r>
                      <m:t>i</m:t>
                    </m:r>
                  </m:sub>
                </m:sSub>
              </m:oMath>
            </m:oMathPara>
          </w:p>
        </w:tc>
        <w:tc>
          <w:tcPr>
            <w:tcW w:w="6526" w:type="dxa"/>
            <w:tcBorders>
              <w:left w:val="single" w:sz="12" w:space="0" w:color="auto"/>
            </w:tcBorders>
          </w:tcPr>
          <w:p w14:paraId="6F3E3F8D" w14:textId="7D6943D6"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の人体表面の放射熱伝達率（</w:t>
            </w:r>
            <w:r>
              <w:fldChar w:fldCharType="begin"/>
            </w:r>
            <w:r>
              <w:instrText xml:space="preserve"> </w:instrText>
            </w:r>
            <w:r>
              <w:rPr>
                <w:rFonts w:hint="eastAsia"/>
              </w:rPr>
              <w:instrText>REF _Ref478656504 \w \h</w:instrText>
            </w:r>
            <w:r>
              <w:instrText xml:space="preserve"> </w:instrText>
            </w:r>
            <w:r>
              <w:fldChar w:fldCharType="separate"/>
            </w:r>
            <w:r w:rsidR="003D2F73">
              <w:rPr>
                <w:rFonts w:hint="eastAsia"/>
              </w:rPr>
              <w:t>付録</w:t>
            </w:r>
            <w:r w:rsidR="003D2F73">
              <w:rPr>
                <w:rFonts w:hint="eastAsia"/>
              </w:rPr>
              <w:t>3</w:t>
            </w:r>
            <w:r w:rsidR="003D2F73">
              <w:rPr>
                <w:rFonts w:hint="eastAsia"/>
              </w:rPr>
              <w:t>．</w:t>
            </w:r>
            <w:r>
              <w:fldChar w:fldCharType="end"/>
            </w:r>
            <w:r>
              <w:rPr>
                <w:rFonts w:hint="eastAsia"/>
              </w:rPr>
              <w:t>による）</w:t>
            </w:r>
          </w:p>
        </w:tc>
        <w:tc>
          <w:tcPr>
            <w:tcW w:w="2081" w:type="dxa"/>
          </w:tcPr>
          <w:p w14:paraId="4218E76E"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A46D512" w14:textId="77777777" w:rsidTr="008E2804">
        <w:tc>
          <w:tcPr>
            <w:tcW w:w="1129" w:type="dxa"/>
            <w:tcBorders>
              <w:right w:val="single" w:sz="12" w:space="0" w:color="auto"/>
            </w:tcBorders>
          </w:tcPr>
          <w:p w14:paraId="6D9E6BC4" w14:textId="77777777" w:rsidR="002F762D" w:rsidRDefault="00A12191" w:rsidP="002F762D">
            <w:pPr>
              <w:pStyle w:val="affc"/>
              <w:rPr>
                <w:rFonts w:ascii="Times New Roman" w:hAnsi="Times New Roman" w:cs="Times New Roman"/>
              </w:rPr>
            </w:pPr>
            <m:oMathPara>
              <m:oMath>
                <m:sSub>
                  <m:sSubPr>
                    <m:ctrlPr/>
                  </m:sSubPr>
                  <m:e>
                    <m:r>
                      <m:t>hh</m:t>
                    </m:r>
                  </m:e>
                  <m:sub>
                    <m:r>
                      <m:t>i</m:t>
                    </m:r>
                  </m:sub>
                </m:sSub>
              </m:oMath>
            </m:oMathPara>
          </w:p>
        </w:tc>
        <w:tc>
          <w:tcPr>
            <w:tcW w:w="6526" w:type="dxa"/>
            <w:tcBorders>
              <w:left w:val="single" w:sz="12" w:space="0" w:color="auto"/>
            </w:tcBorders>
          </w:tcPr>
          <w:p w14:paraId="71993B41" w14:textId="0CAA8877"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の人体表面の総合熱伝達率（</w:t>
            </w:r>
            <w:r>
              <w:fldChar w:fldCharType="begin"/>
            </w:r>
            <w:r>
              <w:instrText xml:space="preserve"> </w:instrText>
            </w:r>
            <w:r>
              <w:rPr>
                <w:rFonts w:hint="eastAsia"/>
              </w:rPr>
              <w:instrText>REF _Ref478656504 \w \h</w:instrText>
            </w:r>
            <w:r>
              <w:instrText xml:space="preserve"> </w:instrText>
            </w:r>
            <w:r>
              <w:fldChar w:fldCharType="separate"/>
            </w:r>
            <w:r w:rsidR="003D2F73">
              <w:rPr>
                <w:rFonts w:hint="eastAsia"/>
              </w:rPr>
              <w:t>付録</w:t>
            </w:r>
            <w:r w:rsidR="003D2F73">
              <w:rPr>
                <w:rFonts w:hint="eastAsia"/>
              </w:rPr>
              <w:t>3</w:t>
            </w:r>
            <w:r w:rsidR="003D2F73">
              <w:rPr>
                <w:rFonts w:hint="eastAsia"/>
              </w:rPr>
              <w:t>．</w:t>
            </w:r>
            <w:r>
              <w:fldChar w:fldCharType="end"/>
            </w:r>
            <w:r>
              <w:rPr>
                <w:rFonts w:hint="eastAsia"/>
              </w:rPr>
              <w:t>による）</w:t>
            </w:r>
          </w:p>
        </w:tc>
        <w:tc>
          <w:tcPr>
            <w:tcW w:w="2081" w:type="dxa"/>
          </w:tcPr>
          <w:p w14:paraId="1E8332F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0291410" w14:textId="77777777" w:rsidTr="008E2804">
        <w:tc>
          <w:tcPr>
            <w:tcW w:w="1129" w:type="dxa"/>
            <w:tcBorders>
              <w:right w:val="single" w:sz="12" w:space="0" w:color="auto"/>
            </w:tcBorders>
          </w:tcPr>
          <w:p w14:paraId="7A68D4E0" w14:textId="77777777" w:rsidR="002F762D" w:rsidRDefault="00A12191" w:rsidP="002F762D">
            <w:pPr>
              <w:pStyle w:val="affc"/>
              <w:rPr>
                <w:rFonts w:ascii="Times New Roman" w:hAnsi="Times New Roman" w:cs="Times New Roman"/>
              </w:rPr>
            </w:pPr>
            <m:oMathPara>
              <m:oMath>
                <m:sSub>
                  <m:sSubPr>
                    <m:ctrlPr/>
                  </m:sSubPr>
                  <m:e>
                    <m:r>
                      <m:t>kc</m:t>
                    </m:r>
                  </m:e>
                  <m:sub>
                    <m:r>
                      <m:t>i</m:t>
                    </m:r>
                  </m:sub>
                </m:sSub>
              </m:oMath>
            </m:oMathPara>
          </w:p>
        </w:tc>
        <w:tc>
          <w:tcPr>
            <w:tcW w:w="6526" w:type="dxa"/>
            <w:tcBorders>
              <w:left w:val="single" w:sz="12" w:space="0" w:color="auto"/>
            </w:tcBorders>
          </w:tcPr>
          <w:p w14:paraId="22BB7E34"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の人体表面における対流熱伝達率の総合熱伝達率に対する比</w:t>
            </w:r>
          </w:p>
        </w:tc>
        <w:tc>
          <w:tcPr>
            <w:tcW w:w="2081" w:type="dxa"/>
          </w:tcPr>
          <w:p w14:paraId="0DE548DE" w14:textId="77777777" w:rsidR="002F762D" w:rsidRDefault="002F762D" w:rsidP="002F762D">
            <w:pPr>
              <w:pStyle w:val="af4"/>
            </w:pPr>
            <w:r>
              <w:rPr>
                <w:rFonts w:hint="eastAsia"/>
              </w:rPr>
              <w:t>－</w:t>
            </w:r>
          </w:p>
        </w:tc>
      </w:tr>
      <w:tr w:rsidR="002F762D" w:rsidRPr="00E91673" w14:paraId="66ACF66A" w14:textId="77777777" w:rsidTr="008E2804">
        <w:tc>
          <w:tcPr>
            <w:tcW w:w="1129" w:type="dxa"/>
            <w:tcBorders>
              <w:right w:val="single" w:sz="12" w:space="0" w:color="auto"/>
            </w:tcBorders>
          </w:tcPr>
          <w:p w14:paraId="32F3721F" w14:textId="77777777" w:rsidR="002F762D" w:rsidRDefault="00A12191" w:rsidP="002F762D">
            <w:pPr>
              <w:pStyle w:val="affc"/>
              <w:rPr>
                <w:rFonts w:ascii="Times New Roman" w:hAnsi="Times New Roman" w:cs="Times New Roman"/>
              </w:rPr>
            </w:pPr>
            <m:oMathPara>
              <m:oMath>
                <m:sSub>
                  <m:sSubPr>
                    <m:ctrlPr/>
                  </m:sSubPr>
                  <m:e>
                    <m:r>
                      <m:t>kr</m:t>
                    </m:r>
                  </m:e>
                  <m:sub>
                    <m:r>
                      <m:t>i</m:t>
                    </m:r>
                  </m:sub>
                </m:sSub>
              </m:oMath>
            </m:oMathPara>
          </w:p>
        </w:tc>
        <w:tc>
          <w:tcPr>
            <w:tcW w:w="6526" w:type="dxa"/>
            <w:tcBorders>
              <w:left w:val="single" w:sz="12" w:space="0" w:color="auto"/>
            </w:tcBorders>
          </w:tcPr>
          <w:p w14:paraId="406DCD9A"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の人体表面における放射熱伝達率の総合熱伝達率に対する比</w:t>
            </w:r>
          </w:p>
        </w:tc>
        <w:tc>
          <w:tcPr>
            <w:tcW w:w="2081" w:type="dxa"/>
          </w:tcPr>
          <w:p w14:paraId="4F756B94" w14:textId="77777777" w:rsidR="002F762D" w:rsidRDefault="002F762D" w:rsidP="002F762D">
            <w:pPr>
              <w:pStyle w:val="af4"/>
            </w:pPr>
            <w:r>
              <w:rPr>
                <w:rFonts w:hint="eastAsia"/>
              </w:rPr>
              <w:t>－</w:t>
            </w:r>
          </w:p>
        </w:tc>
      </w:tr>
      <w:tr w:rsidR="002F762D" w:rsidRPr="00E91673" w14:paraId="23B6731A" w14:textId="77777777" w:rsidTr="008E2804">
        <w:tc>
          <w:tcPr>
            <w:tcW w:w="1129" w:type="dxa"/>
            <w:tcBorders>
              <w:right w:val="single" w:sz="12" w:space="0" w:color="auto"/>
            </w:tcBorders>
          </w:tcPr>
          <w:p w14:paraId="14761EB2" w14:textId="77777777" w:rsidR="002F762D" w:rsidRPr="008832E2" w:rsidRDefault="00A12191" w:rsidP="002F762D">
            <w:pPr>
              <w:pStyle w:val="affc"/>
            </w:pPr>
            <m:oMathPara>
              <m:oMath>
                <m:sSub>
                  <m:sSubPr>
                    <m:ctrlPr/>
                  </m:sSubPr>
                  <m:e>
                    <m:r>
                      <m:t>A</m:t>
                    </m:r>
                  </m:e>
                  <m:sub>
                    <m:r>
                      <m:t>i,k</m:t>
                    </m:r>
                  </m:sub>
                </m:sSub>
              </m:oMath>
            </m:oMathPara>
          </w:p>
        </w:tc>
        <w:tc>
          <w:tcPr>
            <w:tcW w:w="6526" w:type="dxa"/>
            <w:tcBorders>
              <w:left w:val="single" w:sz="12" w:space="0" w:color="auto"/>
            </w:tcBorders>
          </w:tcPr>
          <w:p w14:paraId="12845282" w14:textId="5B3FE18B"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の表面積（</w:t>
            </w:r>
            <w:r>
              <w:fldChar w:fldCharType="begin"/>
            </w:r>
            <w:r>
              <w:instrText xml:space="preserve"> </w:instrText>
            </w:r>
            <w:r>
              <w:rPr>
                <w:rFonts w:hint="eastAsia"/>
              </w:rPr>
              <w:instrText>REF _Ref454311368 \r \h</w:instrText>
            </w:r>
            <w:r>
              <w:instrText xml:space="preserve"> </w:instrText>
            </w:r>
            <w:r>
              <w:fldChar w:fldCharType="separate"/>
            </w:r>
            <w:r w:rsidR="003D2F73">
              <w:rPr>
                <w:rFonts w:hint="eastAsia"/>
              </w:rPr>
              <w:t>付録</w:t>
            </w:r>
            <w:r w:rsidR="003D2F73">
              <w:rPr>
                <w:rFonts w:hint="eastAsia"/>
              </w:rPr>
              <w:t>27</w:t>
            </w:r>
            <w:r w:rsidR="003D2F73">
              <w:rPr>
                <w:rFonts w:hint="eastAsia"/>
              </w:rPr>
              <w:t>．</w:t>
            </w:r>
            <w:r>
              <w:fldChar w:fldCharType="end"/>
            </w:r>
            <w:r>
              <w:rPr>
                <w:rFonts w:hint="eastAsia"/>
              </w:rPr>
              <w:t>による）</w:t>
            </w:r>
          </w:p>
        </w:tc>
        <w:tc>
          <w:tcPr>
            <w:tcW w:w="2081" w:type="dxa"/>
          </w:tcPr>
          <w:p w14:paraId="795DEF68" w14:textId="77777777" w:rsidR="002F762D" w:rsidRDefault="002F762D" w:rsidP="002F762D">
            <w:pPr>
              <w:pStyle w:val="af4"/>
            </w:pPr>
            <w:r>
              <w:rPr>
                <w:rFonts w:hint="eastAsia"/>
              </w:rPr>
              <w:t>m2</w:t>
            </w:r>
          </w:p>
        </w:tc>
      </w:tr>
      <w:tr w:rsidR="002F762D" w:rsidRPr="00E91673" w14:paraId="6F679BB9" w14:textId="77777777" w:rsidTr="008E2804">
        <w:tc>
          <w:tcPr>
            <w:tcW w:w="1129" w:type="dxa"/>
            <w:tcBorders>
              <w:right w:val="single" w:sz="12" w:space="0" w:color="auto"/>
            </w:tcBorders>
          </w:tcPr>
          <w:p w14:paraId="296A6BE9" w14:textId="77777777" w:rsidR="002F762D" w:rsidRPr="008832E2" w:rsidRDefault="00A12191" w:rsidP="002F762D">
            <w:pPr>
              <w:pStyle w:val="affc"/>
            </w:pPr>
            <m:oMathPara>
              <m:oMath>
                <m:sSub>
                  <m:sSubPr>
                    <m:ctrlPr/>
                  </m:sSubPr>
                  <m:e>
                    <m:r>
                      <m:t>ϕ</m:t>
                    </m:r>
                  </m:e>
                  <m:sub>
                    <m:r>
                      <m:t>A,i,k,0</m:t>
                    </m:r>
                  </m:sub>
                </m:sSub>
              </m:oMath>
            </m:oMathPara>
          </w:p>
        </w:tc>
        <w:tc>
          <w:tcPr>
            <w:tcW w:w="6526" w:type="dxa"/>
            <w:tcBorders>
              <w:left w:val="single" w:sz="12" w:space="0" w:color="auto"/>
            </w:tcBorders>
          </w:tcPr>
          <w:p w14:paraId="72BA9DB6" w14:textId="26AA502D"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における吸熱応答係数の初項（</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7C4147AC"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74664CC" w14:textId="77777777" w:rsidTr="008E2804">
        <w:tc>
          <w:tcPr>
            <w:tcW w:w="1129" w:type="dxa"/>
            <w:tcBorders>
              <w:right w:val="single" w:sz="12" w:space="0" w:color="auto"/>
            </w:tcBorders>
          </w:tcPr>
          <w:p w14:paraId="74CE0D5A" w14:textId="77777777" w:rsidR="002F762D" w:rsidRPr="008832E2" w:rsidRDefault="00A12191" w:rsidP="002F762D">
            <w:pPr>
              <w:pStyle w:val="affc"/>
            </w:pPr>
            <m:oMathPara>
              <m:oMath>
                <m:sSub>
                  <m:sSubPr>
                    <m:ctrlPr/>
                  </m:sSubPr>
                  <m:e>
                    <m:r>
                      <m:t>ϕ</m:t>
                    </m:r>
                  </m:e>
                  <m:sub>
                    <m:r>
                      <m:t>1A,i,k,</m:t>
                    </m:r>
                    <m:r>
                      <w:rPr>
                        <w:rFonts w:cs="Cambria Math"/>
                      </w:rPr>
                      <m:t>m</m:t>
                    </m:r>
                  </m:sub>
                </m:sSub>
              </m:oMath>
            </m:oMathPara>
          </w:p>
        </w:tc>
        <w:tc>
          <w:tcPr>
            <w:tcW w:w="6526" w:type="dxa"/>
            <w:tcBorders>
              <w:left w:val="single" w:sz="12" w:space="0" w:color="auto"/>
            </w:tcBorders>
          </w:tcPr>
          <w:p w14:paraId="1FE32D5C" w14:textId="2C898F54"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における指数項別吸熱応答係数（</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694FD90B"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674DD02" w14:textId="77777777" w:rsidTr="008E2804">
        <w:tc>
          <w:tcPr>
            <w:tcW w:w="1129" w:type="dxa"/>
            <w:tcBorders>
              <w:right w:val="single" w:sz="12" w:space="0" w:color="auto"/>
            </w:tcBorders>
          </w:tcPr>
          <w:p w14:paraId="2295ABDF" w14:textId="77777777" w:rsidR="002F762D" w:rsidRPr="008832E2" w:rsidRDefault="00A12191" w:rsidP="002F762D">
            <w:pPr>
              <w:pStyle w:val="affc"/>
            </w:pPr>
            <m:oMathPara>
              <m:oMath>
                <m:sSub>
                  <m:sSubPr>
                    <m:ctrlPr/>
                  </m:sSubPr>
                  <m:e>
                    <m:r>
                      <m:t>Nw</m:t>
                    </m:r>
                  </m:e>
                  <m:sub>
                    <m:r>
                      <m:t>i</m:t>
                    </m:r>
                  </m:sub>
                </m:sSub>
              </m:oMath>
            </m:oMathPara>
          </w:p>
        </w:tc>
        <w:tc>
          <w:tcPr>
            <w:tcW w:w="6526" w:type="dxa"/>
            <w:tcBorders>
              <w:left w:val="single" w:sz="12" w:space="0" w:color="auto"/>
            </w:tcBorders>
          </w:tcPr>
          <w:p w14:paraId="62EF419B" w14:textId="085C592C" w:rsidR="002F762D" w:rsidRPr="00C24ED8" w:rsidRDefault="002F762D" w:rsidP="002F762D">
            <w:pPr>
              <w:pStyle w:val="af4"/>
            </w:pPr>
            <w:proofErr w:type="spellStart"/>
            <w:r>
              <w:rPr>
                <w:rStyle w:val="aff7"/>
              </w:rPr>
              <w:t>i</w:t>
            </w:r>
            <w:proofErr w:type="spellEnd"/>
            <w:r>
              <w:rPr>
                <w:rFonts w:hint="eastAsia"/>
              </w:rPr>
              <w:t>室の部位の面数（</w:t>
            </w: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による）</w:t>
            </w:r>
          </w:p>
        </w:tc>
        <w:tc>
          <w:tcPr>
            <w:tcW w:w="2081" w:type="dxa"/>
          </w:tcPr>
          <w:p w14:paraId="0FB4CEF9" w14:textId="77777777" w:rsidR="002F762D" w:rsidRDefault="002F762D" w:rsidP="002F762D">
            <w:pPr>
              <w:pStyle w:val="af4"/>
            </w:pPr>
            <w:r>
              <w:rPr>
                <w:rFonts w:hint="eastAsia"/>
              </w:rPr>
              <w:t>－</w:t>
            </w:r>
          </w:p>
        </w:tc>
      </w:tr>
      <w:tr w:rsidR="002F762D" w:rsidRPr="00E91673" w14:paraId="3691A1B1" w14:textId="77777777" w:rsidTr="008E2804">
        <w:tc>
          <w:tcPr>
            <w:tcW w:w="1129" w:type="dxa"/>
            <w:tcBorders>
              <w:right w:val="single" w:sz="12" w:space="0" w:color="auto"/>
            </w:tcBorders>
          </w:tcPr>
          <w:p w14:paraId="6C4F5231" w14:textId="77777777" w:rsidR="002F762D" w:rsidRPr="008832E2" w:rsidRDefault="002F762D" w:rsidP="002F762D">
            <w:pPr>
              <w:pStyle w:val="affc"/>
            </w:pPr>
            <m:oMathPara>
              <m:oMath>
                <m:r>
                  <m:t>ca</m:t>
                </m:r>
              </m:oMath>
            </m:oMathPara>
          </w:p>
        </w:tc>
        <w:tc>
          <w:tcPr>
            <w:tcW w:w="6526" w:type="dxa"/>
            <w:tcBorders>
              <w:left w:val="single" w:sz="12" w:space="0" w:color="auto"/>
            </w:tcBorders>
          </w:tcPr>
          <w:p w14:paraId="3A11120B" w14:textId="3546B0C8" w:rsidR="002F762D" w:rsidRPr="00C24ED8" w:rsidRDefault="002F762D" w:rsidP="002F762D">
            <w:pPr>
              <w:pStyle w:val="af4"/>
            </w:pPr>
            <w:r>
              <w:rPr>
                <w:rFonts w:hint="eastAsia"/>
              </w:rPr>
              <w:t>空気の比熱（</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3BEE0DBB" w14:textId="77777777" w:rsidR="002F762D" w:rsidRDefault="002F762D" w:rsidP="002F762D">
            <w:pPr>
              <w:pStyle w:val="af4"/>
            </w:pPr>
            <w:r>
              <w:rPr>
                <w:rFonts w:hint="eastAsia"/>
              </w:rPr>
              <w:t>J/</w:t>
            </w:r>
            <w:r>
              <w:t>(</w:t>
            </w:r>
            <w:r>
              <w:rPr>
                <w:rFonts w:hint="eastAsia"/>
              </w:rPr>
              <w:t>kg</w:t>
            </w:r>
            <w:r>
              <w:rPr>
                <w:rFonts w:hint="eastAsia"/>
              </w:rPr>
              <w:t>･</w:t>
            </w:r>
            <w:r>
              <w:rPr>
                <w:rFonts w:hint="eastAsia"/>
              </w:rPr>
              <w:t>K</w:t>
            </w:r>
            <w:r>
              <w:t>)</w:t>
            </w:r>
          </w:p>
        </w:tc>
      </w:tr>
      <w:tr w:rsidR="002F762D" w:rsidRPr="00E91673" w14:paraId="622DCF41" w14:textId="77777777" w:rsidTr="008E2804">
        <w:tc>
          <w:tcPr>
            <w:tcW w:w="1129" w:type="dxa"/>
            <w:tcBorders>
              <w:right w:val="single" w:sz="12" w:space="0" w:color="auto"/>
            </w:tcBorders>
          </w:tcPr>
          <w:p w14:paraId="0BF4C637" w14:textId="77777777" w:rsidR="002F762D" w:rsidRPr="008832E2" w:rsidRDefault="002F762D" w:rsidP="002F762D">
            <w:pPr>
              <w:pStyle w:val="affc"/>
            </w:pPr>
            <m:oMathPara>
              <m:oMath>
                <m:r>
                  <m:t>ρa</m:t>
                </m:r>
              </m:oMath>
            </m:oMathPara>
          </w:p>
        </w:tc>
        <w:tc>
          <w:tcPr>
            <w:tcW w:w="6526" w:type="dxa"/>
            <w:tcBorders>
              <w:left w:val="single" w:sz="12" w:space="0" w:color="auto"/>
            </w:tcBorders>
          </w:tcPr>
          <w:p w14:paraId="4864E753" w14:textId="3188F0AE" w:rsidR="002F762D" w:rsidRDefault="002F762D" w:rsidP="002F762D">
            <w:pPr>
              <w:pStyle w:val="af4"/>
            </w:pPr>
            <w:r>
              <w:rPr>
                <w:rFonts w:hint="eastAsia"/>
              </w:rPr>
              <w:t>空気の密度（</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620B2F98" w14:textId="77777777" w:rsidR="002F762D" w:rsidRDefault="002F762D" w:rsidP="002F762D">
            <w:pPr>
              <w:pStyle w:val="af4"/>
            </w:pPr>
            <w:r>
              <w:rPr>
                <w:rFonts w:hint="eastAsia"/>
              </w:rPr>
              <w:t>kg/m3</w:t>
            </w:r>
          </w:p>
        </w:tc>
      </w:tr>
      <w:tr w:rsidR="002F762D" w:rsidRPr="00E91673" w14:paraId="0287BAE5" w14:textId="77777777" w:rsidTr="008E2804">
        <w:tc>
          <w:tcPr>
            <w:tcW w:w="1129" w:type="dxa"/>
            <w:tcBorders>
              <w:right w:val="single" w:sz="12" w:space="0" w:color="auto"/>
            </w:tcBorders>
          </w:tcPr>
          <w:p w14:paraId="1274E62E" w14:textId="77777777" w:rsidR="002F762D" w:rsidRDefault="00A12191" w:rsidP="002F762D">
            <w:pPr>
              <w:pStyle w:val="affc"/>
              <w:rPr>
                <w:rFonts w:ascii="Times New Roman" w:hAnsi="Times New Roman" w:cs="Times New Roman"/>
                <w:i w:val="0"/>
              </w:rPr>
            </w:pPr>
            <m:oMathPara>
              <m:oMath>
                <m:sSub>
                  <m:sSubPr>
                    <m:ctrlPr/>
                  </m:sSubPr>
                  <m:e>
                    <m:r>
                      <m:t>L</m:t>
                    </m:r>
                  </m:e>
                  <m:sub>
                    <m:r>
                      <m:t>w</m:t>
                    </m:r>
                  </m:sub>
                </m:sSub>
              </m:oMath>
            </m:oMathPara>
          </w:p>
        </w:tc>
        <w:tc>
          <w:tcPr>
            <w:tcW w:w="6526" w:type="dxa"/>
            <w:tcBorders>
              <w:left w:val="single" w:sz="12" w:space="0" w:color="auto"/>
            </w:tcBorders>
          </w:tcPr>
          <w:p w14:paraId="29AF25F7" w14:textId="53AF3790" w:rsidR="002F762D" w:rsidRDefault="002F762D" w:rsidP="002F762D">
            <w:pPr>
              <w:pStyle w:val="af4"/>
            </w:pPr>
            <w:r>
              <w:rPr>
                <w:rFonts w:hint="eastAsia"/>
              </w:rPr>
              <w:t>水の蒸発潜熱（</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3F50317F" w14:textId="77777777" w:rsidR="002F762D" w:rsidRDefault="002F762D" w:rsidP="002F762D">
            <w:pPr>
              <w:pStyle w:val="af4"/>
            </w:pPr>
            <w:r>
              <w:rPr>
                <w:rFonts w:hint="eastAsia"/>
              </w:rPr>
              <w:t>J</w:t>
            </w:r>
            <w:r>
              <w:t>/kg</w:t>
            </w:r>
          </w:p>
        </w:tc>
      </w:tr>
      <w:tr w:rsidR="002F762D" w:rsidRPr="00E91673" w14:paraId="3618FAEB" w14:textId="77777777" w:rsidTr="008E2804">
        <w:tc>
          <w:tcPr>
            <w:tcW w:w="1129" w:type="dxa"/>
            <w:tcBorders>
              <w:right w:val="single" w:sz="12" w:space="0" w:color="auto"/>
            </w:tcBorders>
          </w:tcPr>
          <w:p w14:paraId="2C1989EE" w14:textId="77777777" w:rsidR="002F762D" w:rsidRPr="008832E2" w:rsidRDefault="00A12191" w:rsidP="002F762D">
            <w:pPr>
              <w:pStyle w:val="affc"/>
            </w:pPr>
            <m:oMathPara>
              <m:oMath>
                <m:sSub>
                  <m:sSubPr>
                    <m:ctrlPr/>
                  </m:sSubPr>
                  <m:e>
                    <m:r>
                      <m:t>V</m:t>
                    </m:r>
                  </m:e>
                  <m:sub>
                    <m:r>
                      <m:t>i,n</m:t>
                    </m:r>
                  </m:sub>
                </m:sSub>
              </m:oMath>
            </m:oMathPara>
          </w:p>
        </w:tc>
        <w:tc>
          <w:tcPr>
            <w:tcW w:w="6526" w:type="dxa"/>
            <w:tcBorders>
              <w:left w:val="single" w:sz="12" w:space="0" w:color="auto"/>
            </w:tcBorders>
          </w:tcPr>
          <w:p w14:paraId="6ACD45C7" w14:textId="6EA8D713" w:rsidR="002F762D" w:rsidRDefault="002F762D" w:rsidP="002F762D">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時点における計画換気・すきま風量・局所換気風量の合計値（</w:t>
            </w: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w:t>
            </w:r>
            <w:r>
              <w:fldChar w:fldCharType="begin"/>
            </w:r>
            <w:r>
              <w:instrText xml:space="preserve"> </w:instrText>
            </w:r>
            <w:r>
              <w:rPr>
                <w:rFonts w:hint="eastAsia"/>
              </w:rPr>
              <w:instrText>REF _Ref536117501 \r \h</w:instrText>
            </w:r>
            <w:r>
              <w:instrText xml:space="preserve"> </w:instrText>
            </w:r>
            <w:r>
              <w:fldChar w:fldCharType="separate"/>
            </w:r>
            <w:r w:rsidR="003D2F73">
              <w:rPr>
                <w:rFonts w:hint="eastAsia"/>
              </w:rPr>
              <w:t>付録</w:t>
            </w:r>
            <w:r w:rsidR="003D2F73">
              <w:rPr>
                <w:rFonts w:hint="eastAsia"/>
              </w:rPr>
              <w:t>29</w:t>
            </w:r>
            <w:r w:rsidR="003D2F73">
              <w:rPr>
                <w:rFonts w:hint="eastAsia"/>
              </w:rPr>
              <w:t>．</w:t>
            </w:r>
            <w:r>
              <w:fldChar w:fldCharType="end"/>
            </w:r>
            <w:r>
              <w:rPr>
                <w:rFonts w:hint="eastAsia"/>
              </w:rPr>
              <w:t>による）</w:t>
            </w:r>
          </w:p>
        </w:tc>
        <w:tc>
          <w:tcPr>
            <w:tcW w:w="2081" w:type="dxa"/>
          </w:tcPr>
          <w:p w14:paraId="5FFADDB9" w14:textId="77777777" w:rsidR="002F762D" w:rsidRDefault="002F762D" w:rsidP="002F762D">
            <w:pPr>
              <w:pStyle w:val="af4"/>
            </w:pPr>
            <w:r>
              <w:rPr>
                <w:rFonts w:hint="eastAsia"/>
              </w:rPr>
              <w:t>m3/s</w:t>
            </w:r>
          </w:p>
        </w:tc>
      </w:tr>
      <w:tr w:rsidR="002F762D" w:rsidRPr="00E91673" w14:paraId="1D864465" w14:textId="77777777" w:rsidTr="008E2804">
        <w:tc>
          <w:tcPr>
            <w:tcW w:w="1129" w:type="dxa"/>
            <w:tcBorders>
              <w:right w:val="single" w:sz="12" w:space="0" w:color="auto"/>
            </w:tcBorders>
          </w:tcPr>
          <w:p w14:paraId="775ED4BF" w14:textId="77777777" w:rsidR="002F762D" w:rsidRPr="008832E2" w:rsidRDefault="002F762D" w:rsidP="002F762D">
            <w:pPr>
              <w:pStyle w:val="affc"/>
            </w:pPr>
            <m:oMathPara>
              <m:oMath>
                <m:r>
                  <m:t>Nroom</m:t>
                </m:r>
              </m:oMath>
            </m:oMathPara>
          </w:p>
        </w:tc>
        <w:tc>
          <w:tcPr>
            <w:tcW w:w="6526" w:type="dxa"/>
            <w:tcBorders>
              <w:left w:val="single" w:sz="12" w:space="0" w:color="auto"/>
            </w:tcBorders>
          </w:tcPr>
          <w:p w14:paraId="0C149941" w14:textId="0D2D3CD2" w:rsidR="002F762D" w:rsidRPr="00C24ED8" w:rsidRDefault="002F762D" w:rsidP="002F762D">
            <w:pPr>
              <w:pStyle w:val="af4"/>
            </w:pPr>
            <w:r>
              <w:rPr>
                <w:rFonts w:hint="eastAsia"/>
              </w:rPr>
              <w:t>計算対象室数（</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0D47FB74" w14:textId="77777777" w:rsidR="002F762D" w:rsidRDefault="002F762D" w:rsidP="002F762D">
            <w:pPr>
              <w:pStyle w:val="af4"/>
            </w:pPr>
            <w:r>
              <w:rPr>
                <w:rFonts w:hint="eastAsia"/>
              </w:rPr>
              <w:t>室</w:t>
            </w:r>
          </w:p>
        </w:tc>
      </w:tr>
      <w:tr w:rsidR="002F762D" w:rsidRPr="00E91673" w14:paraId="5F6B5F95" w14:textId="77777777" w:rsidTr="008E2804">
        <w:tc>
          <w:tcPr>
            <w:tcW w:w="1129" w:type="dxa"/>
            <w:tcBorders>
              <w:right w:val="single" w:sz="12" w:space="0" w:color="auto"/>
            </w:tcBorders>
          </w:tcPr>
          <w:p w14:paraId="42FA9375" w14:textId="77777777" w:rsidR="002F762D" w:rsidRPr="008832E2" w:rsidRDefault="00A12191" w:rsidP="002F762D">
            <w:pPr>
              <w:pStyle w:val="affc"/>
            </w:pPr>
            <m:oMathPara>
              <m:oMath>
                <m:sSub>
                  <m:sSubPr>
                    <m:ctrlPr/>
                  </m:sSubPr>
                  <m:e>
                    <m:r>
                      <m:t>Vnxt</m:t>
                    </m:r>
                  </m:e>
                  <m:sub>
                    <m:r>
                      <m:t>i,j,n</m:t>
                    </m:r>
                  </m:sub>
                </m:sSub>
              </m:oMath>
            </m:oMathPara>
          </w:p>
        </w:tc>
        <w:tc>
          <w:tcPr>
            <w:tcW w:w="6526" w:type="dxa"/>
            <w:tcBorders>
              <w:left w:val="single" w:sz="12" w:space="0" w:color="auto"/>
            </w:tcBorders>
          </w:tcPr>
          <w:p w14:paraId="21F7D542" w14:textId="53DCCC1B" w:rsidR="002F762D" w:rsidRDefault="002F762D" w:rsidP="002F762D">
            <w:pPr>
              <w:pStyle w:val="af4"/>
            </w:pPr>
            <w:r w:rsidRPr="00F02533">
              <w:rPr>
                <w:rStyle w:val="aff8"/>
                <w:rFonts w:hint="eastAsia"/>
              </w:rPr>
              <w:t>j</w:t>
            </w:r>
            <w:r>
              <w:rPr>
                <w:rFonts w:hint="eastAsia"/>
              </w:rPr>
              <w:t>室から</w:t>
            </w:r>
            <w:proofErr w:type="spellStart"/>
            <w:r>
              <w:rPr>
                <w:rStyle w:val="aff7"/>
              </w:rPr>
              <w:t>i</w:t>
            </w:r>
            <w:proofErr w:type="spellEnd"/>
            <w:r w:rsidRPr="00A96530">
              <w:t>室</w:t>
            </w:r>
            <w:r>
              <w:rPr>
                <w:rFonts w:hint="eastAsia"/>
              </w:rPr>
              <w:t>への</w:t>
            </w:r>
            <w:r w:rsidRPr="008A18CE">
              <w:rPr>
                <w:rStyle w:val="aff7"/>
                <w:rFonts w:hint="eastAsia"/>
              </w:rPr>
              <w:t>n</w:t>
            </w:r>
            <w:r>
              <w:rPr>
                <w:rFonts w:hint="eastAsia"/>
              </w:rPr>
              <w:t>時点における流入空気（</w:t>
            </w:r>
            <w:r>
              <w:fldChar w:fldCharType="begin"/>
            </w:r>
            <w:r>
              <w:instrText xml:space="preserve"> </w:instrText>
            </w:r>
            <w:r>
              <w:rPr>
                <w:rFonts w:hint="eastAsia"/>
              </w:rPr>
              <w:instrText>REF _Ref454311768 \r \h</w:instrText>
            </w:r>
            <w:r>
              <w:instrText xml:space="preserve"> </w:instrText>
            </w:r>
            <w:r>
              <w:fldChar w:fldCharType="separate"/>
            </w:r>
            <w:r w:rsidR="003D2F73">
              <w:rPr>
                <w:rFonts w:hint="eastAsia"/>
              </w:rPr>
              <w:t>付録</w:t>
            </w:r>
            <w:r w:rsidR="003D2F73">
              <w:rPr>
                <w:rFonts w:hint="eastAsia"/>
              </w:rPr>
              <w:t>21</w:t>
            </w:r>
            <w:r w:rsidR="003D2F73">
              <w:rPr>
                <w:rFonts w:hint="eastAsia"/>
              </w:rPr>
              <w:t>．</w:t>
            </w:r>
            <w:r>
              <w:fldChar w:fldCharType="end"/>
            </w:r>
            <w:r>
              <w:rPr>
                <w:rFonts w:hint="eastAsia"/>
              </w:rPr>
              <w:t>による）</w:t>
            </w:r>
          </w:p>
        </w:tc>
        <w:tc>
          <w:tcPr>
            <w:tcW w:w="2081" w:type="dxa"/>
          </w:tcPr>
          <w:p w14:paraId="3BBD1214" w14:textId="77777777" w:rsidR="002F762D" w:rsidRDefault="002F762D" w:rsidP="002F762D">
            <w:pPr>
              <w:pStyle w:val="af4"/>
            </w:pPr>
            <w:r>
              <w:rPr>
                <w:rFonts w:hint="eastAsia"/>
              </w:rPr>
              <w:t>m3/s</w:t>
            </w:r>
          </w:p>
        </w:tc>
      </w:tr>
      <w:tr w:rsidR="002F762D" w:rsidRPr="00E91673" w14:paraId="7D388A65" w14:textId="77777777" w:rsidTr="008E2804">
        <w:tc>
          <w:tcPr>
            <w:tcW w:w="1129" w:type="dxa"/>
            <w:tcBorders>
              <w:right w:val="single" w:sz="12" w:space="0" w:color="auto"/>
            </w:tcBorders>
          </w:tcPr>
          <w:p w14:paraId="353EBA8F" w14:textId="77777777" w:rsidR="002F762D" w:rsidRPr="008832E2" w:rsidRDefault="00A12191" w:rsidP="002F762D">
            <w:pPr>
              <w:pStyle w:val="affc"/>
            </w:pPr>
            <m:oMathPara>
              <m:oMath>
                <m:sSub>
                  <m:sSubPr>
                    <m:ctrlPr/>
                  </m:sSubPr>
                  <m:e>
                    <m:r>
                      <m:t>NV</m:t>
                    </m:r>
                  </m:e>
                  <m:sub>
                    <m:r>
                      <m:t>i,n</m:t>
                    </m:r>
                  </m:sub>
                </m:sSub>
              </m:oMath>
            </m:oMathPara>
          </w:p>
        </w:tc>
        <w:tc>
          <w:tcPr>
            <w:tcW w:w="6526" w:type="dxa"/>
            <w:tcBorders>
              <w:left w:val="single" w:sz="12" w:space="0" w:color="auto"/>
            </w:tcBorders>
          </w:tcPr>
          <w:p w14:paraId="4287DB36" w14:textId="77777777" w:rsidR="002F762D" w:rsidRPr="00F02533" w:rsidRDefault="002F762D" w:rsidP="002F762D">
            <w:pPr>
              <w:pStyle w:val="af4"/>
              <w:rPr>
                <w:rStyle w:val="aff8"/>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時点における通風量</w:t>
            </w:r>
          </w:p>
        </w:tc>
        <w:tc>
          <w:tcPr>
            <w:tcW w:w="2081" w:type="dxa"/>
          </w:tcPr>
          <w:p w14:paraId="70F18998" w14:textId="77777777" w:rsidR="002F762D" w:rsidRDefault="002F762D" w:rsidP="002F762D">
            <w:pPr>
              <w:pStyle w:val="af4"/>
            </w:pPr>
            <w:r>
              <w:rPr>
                <w:rFonts w:hint="eastAsia"/>
              </w:rPr>
              <w:t>m3/s</w:t>
            </w:r>
          </w:p>
        </w:tc>
      </w:tr>
      <w:tr w:rsidR="002F762D" w:rsidRPr="00E91673" w14:paraId="3AD0F9AB" w14:textId="77777777" w:rsidTr="008E2804">
        <w:tc>
          <w:tcPr>
            <w:tcW w:w="1129" w:type="dxa"/>
            <w:tcBorders>
              <w:right w:val="single" w:sz="12" w:space="0" w:color="auto"/>
            </w:tcBorders>
          </w:tcPr>
          <w:p w14:paraId="7D224065" w14:textId="77777777" w:rsidR="002F762D" w:rsidRPr="008832E2" w:rsidRDefault="00A12191" w:rsidP="002F762D">
            <w:pPr>
              <w:pStyle w:val="affc"/>
            </w:pPr>
            <m:oMathPara>
              <m:oMath>
                <m:sSub>
                  <m:sSubPr>
                    <m:ctrlPr/>
                  </m:sSubPr>
                  <m:e>
                    <m:r>
                      <m:t>To</m:t>
                    </m:r>
                  </m:e>
                  <m:sub>
                    <m:r>
                      <m:t>n</m:t>
                    </m:r>
                  </m:sub>
                </m:sSub>
              </m:oMath>
            </m:oMathPara>
          </w:p>
        </w:tc>
        <w:tc>
          <w:tcPr>
            <w:tcW w:w="6526" w:type="dxa"/>
            <w:tcBorders>
              <w:left w:val="single" w:sz="12" w:space="0" w:color="auto"/>
            </w:tcBorders>
          </w:tcPr>
          <w:p w14:paraId="260D5EB3" w14:textId="77777777" w:rsidR="002F762D" w:rsidRDefault="002F762D" w:rsidP="002F762D">
            <w:pPr>
              <w:pStyle w:val="af4"/>
              <w:rPr>
                <w:rStyle w:val="aff7"/>
              </w:rPr>
            </w:pPr>
            <w:r w:rsidRPr="008A18CE">
              <w:rPr>
                <w:rStyle w:val="aff7"/>
                <w:rFonts w:hint="eastAsia"/>
              </w:rPr>
              <w:t>n</w:t>
            </w:r>
            <w:r>
              <w:rPr>
                <w:rFonts w:hint="eastAsia"/>
              </w:rPr>
              <w:t>時点における外気温度</w:t>
            </w:r>
          </w:p>
        </w:tc>
        <w:tc>
          <w:tcPr>
            <w:tcW w:w="2081" w:type="dxa"/>
          </w:tcPr>
          <w:p w14:paraId="69F6C42E" w14:textId="77777777" w:rsidR="002F762D" w:rsidRDefault="002F762D" w:rsidP="002F762D">
            <w:pPr>
              <w:pStyle w:val="af4"/>
            </w:pPr>
            <w:r>
              <w:rPr>
                <w:rFonts w:hint="eastAsia"/>
              </w:rPr>
              <w:t>℃</w:t>
            </w:r>
          </w:p>
        </w:tc>
      </w:tr>
      <w:tr w:rsidR="002F762D" w:rsidRPr="00E91673" w14:paraId="7C50FAF0" w14:textId="77777777" w:rsidTr="008E2804">
        <w:tc>
          <w:tcPr>
            <w:tcW w:w="1129" w:type="dxa"/>
            <w:tcBorders>
              <w:right w:val="single" w:sz="12" w:space="0" w:color="auto"/>
            </w:tcBorders>
          </w:tcPr>
          <w:p w14:paraId="7E06F09B" w14:textId="77777777" w:rsidR="002F762D" w:rsidRDefault="00A12191"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Vin</m:t>
                    </m:r>
                  </m:e>
                  <m:sub>
                    <m:r>
                      <w:rPr>
                        <w:rFonts w:eastAsia="HGP創英角ｺﾞｼｯｸUB"/>
                      </w:rPr>
                      <m:t>i,m,n</m:t>
                    </m:r>
                  </m:sub>
                </m:sSub>
              </m:oMath>
            </m:oMathPara>
          </w:p>
        </w:tc>
        <w:tc>
          <w:tcPr>
            <w:tcW w:w="6526" w:type="dxa"/>
            <w:tcBorders>
              <w:left w:val="single" w:sz="12" w:space="0" w:color="auto"/>
            </w:tcBorders>
          </w:tcPr>
          <w:p w14:paraId="6B496231" w14:textId="77777777" w:rsidR="002F762D" w:rsidRPr="008A18CE"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の風量</w:t>
            </w:r>
          </w:p>
        </w:tc>
        <w:tc>
          <w:tcPr>
            <w:tcW w:w="2081" w:type="dxa"/>
          </w:tcPr>
          <w:p w14:paraId="7948E39D" w14:textId="77777777" w:rsidR="002F762D" w:rsidRDefault="002F762D" w:rsidP="002F762D">
            <w:pPr>
              <w:pStyle w:val="af4"/>
            </w:pPr>
            <w:r>
              <w:rPr>
                <w:rFonts w:hint="eastAsia"/>
              </w:rPr>
              <w:t>m3/s</w:t>
            </w:r>
          </w:p>
        </w:tc>
      </w:tr>
      <w:tr w:rsidR="002F762D" w:rsidRPr="00E91673" w14:paraId="20CC1F5C" w14:textId="77777777" w:rsidTr="008E2804">
        <w:tc>
          <w:tcPr>
            <w:tcW w:w="1129" w:type="dxa"/>
            <w:tcBorders>
              <w:right w:val="single" w:sz="12" w:space="0" w:color="auto"/>
            </w:tcBorders>
          </w:tcPr>
          <w:p w14:paraId="49B7C199" w14:textId="77777777" w:rsidR="002F762D" w:rsidRDefault="00A12191"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Tin</m:t>
                    </m:r>
                  </m:e>
                  <m:sub>
                    <m:r>
                      <w:rPr>
                        <w:rFonts w:eastAsia="HGP創英角ｺﾞｼｯｸUB"/>
                      </w:rPr>
                      <m:t>i,m,n</m:t>
                    </m:r>
                  </m:sub>
                </m:sSub>
              </m:oMath>
            </m:oMathPara>
          </w:p>
        </w:tc>
        <w:tc>
          <w:tcPr>
            <w:tcW w:w="6526" w:type="dxa"/>
            <w:tcBorders>
              <w:left w:val="single" w:sz="12" w:space="0" w:color="auto"/>
            </w:tcBorders>
          </w:tcPr>
          <w:p w14:paraId="298AE087"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の温度</w:t>
            </w:r>
          </w:p>
        </w:tc>
        <w:tc>
          <w:tcPr>
            <w:tcW w:w="2081" w:type="dxa"/>
          </w:tcPr>
          <w:p w14:paraId="4FD45BA1" w14:textId="77777777" w:rsidR="002F762D" w:rsidRDefault="002F762D" w:rsidP="002F762D">
            <w:pPr>
              <w:pStyle w:val="af4"/>
            </w:pPr>
            <w:r>
              <w:rPr>
                <w:rFonts w:hint="eastAsia"/>
              </w:rPr>
              <w:t>℃</w:t>
            </w:r>
          </w:p>
        </w:tc>
      </w:tr>
      <w:tr w:rsidR="002F762D" w:rsidRPr="00E91673" w14:paraId="4FE00EE9" w14:textId="77777777" w:rsidTr="008E2804">
        <w:tc>
          <w:tcPr>
            <w:tcW w:w="1129" w:type="dxa"/>
            <w:tcBorders>
              <w:right w:val="single" w:sz="12" w:space="0" w:color="auto"/>
            </w:tcBorders>
          </w:tcPr>
          <w:p w14:paraId="51DBC72A" w14:textId="77777777" w:rsidR="002F762D" w:rsidRDefault="00A12191"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L</m:t>
                    </m:r>
                  </m:e>
                  <m:sub>
                    <m:r>
                      <w:rPr>
                        <w:rFonts w:eastAsia="HGP創英角ｺﾞｼｯｸUB"/>
                      </w:rPr>
                      <m:t>i,l</m:t>
                    </m:r>
                  </m:sub>
                </m:sSub>
              </m:oMath>
            </m:oMathPara>
          </w:p>
        </w:tc>
        <w:tc>
          <w:tcPr>
            <w:tcW w:w="6526" w:type="dxa"/>
            <w:tcBorders>
              <w:left w:val="single" w:sz="12" w:space="0" w:color="auto"/>
            </w:tcBorders>
          </w:tcPr>
          <w:p w14:paraId="77747FAE" w14:textId="77777777" w:rsidR="002F762D" w:rsidRPr="0057623F" w:rsidRDefault="002F762D" w:rsidP="002F762D">
            <w:pPr>
              <w:pStyle w:val="af4"/>
              <w:rPr>
                <w:rStyle w:val="aff7"/>
                <w:i w:val="0"/>
                <w:iCs w:val="0"/>
              </w:rPr>
            </w:pPr>
            <w:proofErr w:type="spellStart"/>
            <w:r>
              <w:rPr>
                <w:rStyle w:val="aff7"/>
              </w:rPr>
              <w:t>i</w:t>
            </w:r>
            <w:proofErr w:type="spellEnd"/>
            <w:r w:rsidRPr="00A96530">
              <w:t>室</w:t>
            </w:r>
            <w:r>
              <w:rPr>
                <w:rFonts w:hint="eastAsia"/>
              </w:rPr>
              <w:t>の線熱橋</w:t>
            </w:r>
            <m:oMath>
              <m:r>
                <m:rPr>
                  <m:sty m:val="p"/>
                </m:rPr>
                <w:rPr>
                  <w:rFonts w:eastAsia="HGP創英角ｺﾞｼｯｸUB" w:cs="XITS Math"/>
                </w:rPr>
                <m:t>l</m:t>
              </m:r>
            </m:oMath>
            <w:r>
              <w:rPr>
                <w:rFonts w:hint="eastAsia"/>
              </w:rPr>
              <w:t>の長さ（ここでは省略）</w:t>
            </w:r>
          </w:p>
        </w:tc>
        <w:tc>
          <w:tcPr>
            <w:tcW w:w="2081" w:type="dxa"/>
          </w:tcPr>
          <w:p w14:paraId="4B5325DB" w14:textId="77777777" w:rsidR="002F762D" w:rsidRDefault="002F762D" w:rsidP="002F762D">
            <w:pPr>
              <w:pStyle w:val="af4"/>
            </w:pPr>
            <w:r>
              <w:rPr>
                <w:rFonts w:hint="eastAsia"/>
              </w:rPr>
              <w:t>m</w:t>
            </w:r>
          </w:p>
        </w:tc>
      </w:tr>
      <w:tr w:rsidR="002F762D" w:rsidRPr="00E91673" w14:paraId="2861198E" w14:textId="77777777" w:rsidTr="008E2804">
        <w:tc>
          <w:tcPr>
            <w:tcW w:w="1129" w:type="dxa"/>
            <w:tcBorders>
              <w:right w:val="single" w:sz="12" w:space="0" w:color="auto"/>
            </w:tcBorders>
          </w:tcPr>
          <w:p w14:paraId="61A8DE01" w14:textId="77777777" w:rsidR="002F762D" w:rsidRDefault="00A12191"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ψ</m:t>
                    </m:r>
                  </m:e>
                  <m:sub>
                    <m:r>
                      <w:rPr>
                        <w:rFonts w:eastAsia="HGP創英角ｺﾞｼｯｸUB"/>
                      </w:rPr>
                      <m:t>i,l</m:t>
                    </m:r>
                  </m:sub>
                </m:sSub>
              </m:oMath>
            </m:oMathPara>
          </w:p>
        </w:tc>
        <w:tc>
          <w:tcPr>
            <w:tcW w:w="6526" w:type="dxa"/>
            <w:tcBorders>
              <w:left w:val="single" w:sz="12" w:space="0" w:color="auto"/>
            </w:tcBorders>
          </w:tcPr>
          <w:p w14:paraId="2659B2A4"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の線熱橋</w:t>
            </w:r>
            <m:oMath>
              <m:r>
                <m:rPr>
                  <m:sty m:val="p"/>
                </m:rPr>
                <w:rPr>
                  <w:rFonts w:eastAsia="HGP創英角ｺﾞｼｯｸUB" w:cs="XITS Math"/>
                </w:rPr>
                <m:t>l</m:t>
              </m:r>
            </m:oMath>
            <w:r>
              <w:rPr>
                <w:rFonts w:hint="eastAsia"/>
              </w:rPr>
              <w:t>の線熱貫流率（ここでは省略）</w:t>
            </w:r>
          </w:p>
        </w:tc>
        <w:tc>
          <w:tcPr>
            <w:tcW w:w="2081" w:type="dxa"/>
          </w:tcPr>
          <w:p w14:paraId="5A27151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5A171CF6" w14:textId="77777777" w:rsidTr="008E2804">
        <w:tc>
          <w:tcPr>
            <w:tcW w:w="1129" w:type="dxa"/>
            <w:tcBorders>
              <w:right w:val="single" w:sz="12" w:space="0" w:color="auto"/>
            </w:tcBorders>
          </w:tcPr>
          <w:p w14:paraId="301E1C47" w14:textId="77777777" w:rsidR="002F762D" w:rsidRDefault="00A12191" w:rsidP="002F762D">
            <w:pPr>
              <w:pStyle w:val="affc"/>
              <w:rPr>
                <w:rFonts w:ascii="Times New Roman" w:hAnsi="Times New Roman" w:cs="Times New Roman"/>
                <w:i w:val="0"/>
              </w:rPr>
            </w:pPr>
            <m:oMathPara>
              <m:oMath>
                <m:sSub>
                  <m:sSubPr>
                    <m:ctrlPr>
                      <w:rPr>
                        <w:rFonts w:eastAsia="HGP創英角ｺﾞｼｯｸUB"/>
                      </w:rPr>
                    </m:ctrlPr>
                  </m:sSubPr>
                  <m:e>
                    <m:r>
                      <m:t>Teo</m:t>
                    </m:r>
                  </m:e>
                  <m:sub>
                    <m:r>
                      <w:rPr>
                        <w:rFonts w:eastAsia="HGP創英角ｺﾞｼｯｸUB"/>
                      </w:rPr>
                      <m:t>i,l,n</m:t>
                    </m:r>
                  </m:sub>
                </m:sSub>
              </m:oMath>
            </m:oMathPara>
          </w:p>
        </w:tc>
        <w:tc>
          <w:tcPr>
            <w:tcW w:w="6526" w:type="dxa"/>
            <w:tcBorders>
              <w:left w:val="single" w:sz="12" w:space="0" w:color="auto"/>
            </w:tcBorders>
          </w:tcPr>
          <w:p w14:paraId="0E2F9268"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時点における線熱橋</w:t>
            </w:r>
            <m:oMath>
              <m:r>
                <m:rPr>
                  <m:sty m:val="p"/>
                </m:rPr>
                <w:rPr>
                  <w:rFonts w:eastAsia="HGP創英角ｺﾞｼｯｸUB" w:cs="XITS Math"/>
                </w:rPr>
                <m:t>l</m:t>
              </m:r>
            </m:oMath>
            <w:r>
              <w:rPr>
                <w:rFonts w:hint="eastAsia"/>
              </w:rPr>
              <w:t>の裏面温度（ここでは省略）</w:t>
            </w:r>
          </w:p>
        </w:tc>
        <w:tc>
          <w:tcPr>
            <w:tcW w:w="2081" w:type="dxa"/>
          </w:tcPr>
          <w:p w14:paraId="5210659D" w14:textId="77777777" w:rsidR="002F762D" w:rsidRDefault="002F762D" w:rsidP="002F762D">
            <w:pPr>
              <w:pStyle w:val="af4"/>
            </w:pPr>
            <w:r>
              <w:rPr>
                <w:rFonts w:hint="eastAsia"/>
              </w:rPr>
              <w:t>℃</w:t>
            </w:r>
          </w:p>
        </w:tc>
      </w:tr>
      <w:tr w:rsidR="002F762D" w:rsidRPr="00E91673" w14:paraId="7657892E" w14:textId="77777777" w:rsidTr="008E2804">
        <w:tc>
          <w:tcPr>
            <w:tcW w:w="1129" w:type="dxa"/>
            <w:tcBorders>
              <w:right w:val="single" w:sz="12" w:space="0" w:color="auto"/>
            </w:tcBorders>
          </w:tcPr>
          <w:p w14:paraId="43BEFCE8" w14:textId="77777777" w:rsidR="002F762D" w:rsidRDefault="00A12191" w:rsidP="002F762D">
            <w:pPr>
              <w:pStyle w:val="affc"/>
              <w:rPr>
                <w:rFonts w:ascii="Times New Roman" w:hAnsi="Times New Roman" w:cs="Times New Roman"/>
                <w:i w:val="0"/>
              </w:rPr>
            </w:pPr>
            <m:oMathPara>
              <m:oMath>
                <m:sSub>
                  <m:sSubPr>
                    <m:ctrlPr/>
                  </m:sSubPr>
                  <m:e>
                    <m:r>
                      <m:t>Cap</m:t>
                    </m:r>
                  </m:e>
                  <m:sub>
                    <m:r>
                      <m:t>fun,i</m:t>
                    </m:r>
                  </m:sub>
                </m:sSub>
              </m:oMath>
            </m:oMathPara>
          </w:p>
        </w:tc>
        <w:tc>
          <w:tcPr>
            <w:tcW w:w="6526" w:type="dxa"/>
            <w:tcBorders>
              <w:left w:val="single" w:sz="12" w:space="0" w:color="auto"/>
            </w:tcBorders>
          </w:tcPr>
          <w:p w14:paraId="10F92D92" w14:textId="479C1CE2" w:rsidR="002F762D" w:rsidRDefault="000A45E1" w:rsidP="002F762D">
            <w:pPr>
              <w:pStyle w:val="af4"/>
              <w:rPr>
                <w:rStyle w:val="aff7"/>
              </w:rPr>
            </w:pPr>
            <w:proofErr w:type="spellStart"/>
            <w:r>
              <w:rPr>
                <w:rStyle w:val="aff7"/>
              </w:rPr>
              <w:t>i</w:t>
            </w:r>
            <w:proofErr w:type="spellEnd"/>
            <w:r w:rsidRPr="00A96530">
              <w:t>室</w:t>
            </w:r>
            <w:r>
              <w:rPr>
                <w:rFonts w:hint="eastAsia"/>
              </w:rPr>
              <w:t>の家具の熱容量</w:t>
            </w:r>
            <w:r w:rsidR="002F762D">
              <w:rPr>
                <w:rFonts w:hint="eastAsia"/>
              </w:rPr>
              <w:t>（</w:t>
            </w:r>
            <w:r w:rsidR="002F762D">
              <w:fldChar w:fldCharType="begin"/>
            </w:r>
            <w:r w:rsidR="002F762D">
              <w:instrText xml:space="preserve"> </w:instrText>
            </w:r>
            <w:r w:rsidR="002F762D">
              <w:rPr>
                <w:rFonts w:hint="eastAsia"/>
              </w:rPr>
              <w:instrText>REF _Ref536120845 \r \h</w:instrText>
            </w:r>
            <w:r w:rsidR="002F762D">
              <w:instrText xml:space="preserve"> </w:instrText>
            </w:r>
            <w:r w:rsidR="002F762D">
              <w:fldChar w:fldCharType="separate"/>
            </w:r>
            <w:r w:rsidR="003D2F73">
              <w:rPr>
                <w:rFonts w:hint="eastAsia"/>
              </w:rPr>
              <w:t>付録</w:t>
            </w:r>
            <w:r w:rsidR="003D2F73">
              <w:rPr>
                <w:rFonts w:hint="eastAsia"/>
              </w:rPr>
              <w:t>14</w:t>
            </w:r>
            <w:r w:rsidR="003D2F73">
              <w:rPr>
                <w:rFonts w:hint="eastAsia"/>
              </w:rPr>
              <w:t>．</w:t>
            </w:r>
            <w:r w:rsidR="002F762D">
              <w:fldChar w:fldCharType="end"/>
            </w:r>
            <w:r w:rsidR="002F762D">
              <w:rPr>
                <w:rFonts w:hint="eastAsia"/>
              </w:rPr>
              <w:t>による）</w:t>
            </w:r>
          </w:p>
        </w:tc>
        <w:tc>
          <w:tcPr>
            <w:tcW w:w="2081" w:type="dxa"/>
          </w:tcPr>
          <w:p w14:paraId="4255F2FC" w14:textId="77777777" w:rsidR="002F762D" w:rsidRDefault="002F762D" w:rsidP="002F762D">
            <w:pPr>
              <w:pStyle w:val="af4"/>
            </w:pPr>
            <w:r>
              <w:rPr>
                <w:rFonts w:hint="eastAsia"/>
              </w:rPr>
              <w:t>J/K</w:t>
            </w:r>
          </w:p>
        </w:tc>
      </w:tr>
      <w:tr w:rsidR="002F762D" w:rsidRPr="00E91673" w14:paraId="56C3B028" w14:textId="77777777" w:rsidTr="008E2804">
        <w:tc>
          <w:tcPr>
            <w:tcW w:w="1129" w:type="dxa"/>
            <w:tcBorders>
              <w:right w:val="single" w:sz="12" w:space="0" w:color="auto"/>
            </w:tcBorders>
          </w:tcPr>
          <w:p w14:paraId="1736AF89" w14:textId="77777777" w:rsidR="002F762D" w:rsidRDefault="00A12191" w:rsidP="002F762D">
            <w:pPr>
              <w:pStyle w:val="affc"/>
              <w:rPr>
                <w:rFonts w:ascii="Times New Roman" w:hAnsi="Times New Roman" w:cs="Times New Roman"/>
                <w:i w:val="0"/>
              </w:rPr>
            </w:pPr>
            <m:oMathPara>
              <m:oMath>
                <m:sSub>
                  <m:sSubPr>
                    <m:ctrlPr/>
                  </m:sSubPr>
                  <m:e>
                    <m:r>
                      <m:t>C</m:t>
                    </m:r>
                  </m:e>
                  <m:sub>
                    <m:r>
                      <m:t>fun,i</m:t>
                    </m:r>
                  </m:sub>
                </m:sSub>
              </m:oMath>
            </m:oMathPara>
          </w:p>
        </w:tc>
        <w:tc>
          <w:tcPr>
            <w:tcW w:w="6526" w:type="dxa"/>
            <w:tcBorders>
              <w:left w:val="single" w:sz="12" w:space="0" w:color="auto"/>
            </w:tcBorders>
          </w:tcPr>
          <w:p w14:paraId="27F8DE22" w14:textId="1A005EB7" w:rsidR="002F762D" w:rsidRDefault="002F762D" w:rsidP="002F762D">
            <w:pPr>
              <w:pStyle w:val="af4"/>
              <w:rPr>
                <w:rStyle w:val="aff7"/>
              </w:rPr>
            </w:pPr>
            <w:proofErr w:type="spellStart"/>
            <w:r>
              <w:rPr>
                <w:rStyle w:val="aff7"/>
              </w:rPr>
              <w:t>i</w:t>
            </w:r>
            <w:proofErr w:type="spellEnd"/>
            <w:r w:rsidRPr="00A96530">
              <w:t>室</w:t>
            </w:r>
            <w:r>
              <w:rPr>
                <w:rFonts w:hint="eastAsia"/>
              </w:rPr>
              <w:t>の家具と室空気間の熱コンダクタンス（</w:t>
            </w:r>
            <w:r>
              <w:fldChar w:fldCharType="begin"/>
            </w:r>
            <w:r>
              <w:instrText xml:space="preserve"> </w:instrText>
            </w:r>
            <w:r>
              <w:rPr>
                <w:rFonts w:hint="eastAsia"/>
              </w:rPr>
              <w:instrText>REF _Ref536120845 \r \h</w:instrText>
            </w:r>
            <w:r>
              <w:instrText xml:space="preserve"> </w:instrText>
            </w:r>
            <w:r>
              <w:fldChar w:fldCharType="separate"/>
            </w:r>
            <w:r w:rsidR="003D2F73">
              <w:rPr>
                <w:rFonts w:hint="eastAsia"/>
              </w:rPr>
              <w:t>付録</w:t>
            </w:r>
            <w:r w:rsidR="003D2F73">
              <w:rPr>
                <w:rFonts w:hint="eastAsia"/>
              </w:rPr>
              <w:t>14</w:t>
            </w:r>
            <w:r w:rsidR="003D2F73">
              <w:rPr>
                <w:rFonts w:hint="eastAsia"/>
              </w:rPr>
              <w:t>．</w:t>
            </w:r>
            <w:r>
              <w:fldChar w:fldCharType="end"/>
            </w:r>
            <w:r>
              <w:rPr>
                <w:rFonts w:hint="eastAsia"/>
              </w:rPr>
              <w:t>による）</w:t>
            </w:r>
          </w:p>
        </w:tc>
        <w:tc>
          <w:tcPr>
            <w:tcW w:w="2081" w:type="dxa"/>
          </w:tcPr>
          <w:p w14:paraId="116E7D25" w14:textId="77777777" w:rsidR="002F762D" w:rsidRDefault="002F762D" w:rsidP="002F762D">
            <w:pPr>
              <w:pStyle w:val="af4"/>
            </w:pPr>
            <w:r>
              <w:t>W/K</w:t>
            </w:r>
          </w:p>
        </w:tc>
      </w:tr>
      <w:tr w:rsidR="002F762D" w:rsidRPr="00E91673" w14:paraId="029C7D26" w14:textId="77777777" w:rsidTr="008E2804">
        <w:tc>
          <w:tcPr>
            <w:tcW w:w="1129" w:type="dxa"/>
            <w:tcBorders>
              <w:right w:val="single" w:sz="12" w:space="0" w:color="auto"/>
            </w:tcBorders>
          </w:tcPr>
          <w:p w14:paraId="2C49E5D2" w14:textId="77777777" w:rsidR="002F762D" w:rsidRDefault="00A12191" w:rsidP="002F762D">
            <w:pPr>
              <w:pStyle w:val="affc"/>
              <w:rPr>
                <w:rFonts w:ascii="Times New Roman" w:hAnsi="Times New Roman" w:cs="Times New Roman"/>
                <w:i w:val="0"/>
              </w:rPr>
            </w:pPr>
            <m:oMathPara>
              <m:oMath>
                <m:sSub>
                  <m:sSubPr>
                    <m:ctrlPr/>
                  </m:sSubPr>
                  <m:e>
                    <m:r>
                      <m:t>Tfun</m:t>
                    </m:r>
                  </m:e>
                  <m:sub>
                    <m:r>
                      <m:t>i,n</m:t>
                    </m:r>
                  </m:sub>
                </m:sSub>
              </m:oMath>
            </m:oMathPara>
          </w:p>
        </w:tc>
        <w:tc>
          <w:tcPr>
            <w:tcW w:w="6526" w:type="dxa"/>
            <w:tcBorders>
              <w:left w:val="single" w:sz="12" w:space="0" w:color="auto"/>
            </w:tcBorders>
          </w:tcPr>
          <w:p w14:paraId="2A02635C"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時点における家具の温度</w:t>
            </w:r>
          </w:p>
        </w:tc>
        <w:tc>
          <w:tcPr>
            <w:tcW w:w="2081" w:type="dxa"/>
          </w:tcPr>
          <w:p w14:paraId="38AA917F" w14:textId="77777777" w:rsidR="002F762D" w:rsidRDefault="002F762D" w:rsidP="002F762D">
            <w:pPr>
              <w:pStyle w:val="af4"/>
            </w:pPr>
            <w:r>
              <w:rPr>
                <w:rFonts w:hint="eastAsia"/>
              </w:rPr>
              <w:t>℃</w:t>
            </w:r>
          </w:p>
        </w:tc>
      </w:tr>
      <w:tr w:rsidR="002F762D" w:rsidRPr="00E91673" w14:paraId="65D5DD46" w14:textId="77777777" w:rsidTr="008E2804">
        <w:tc>
          <w:tcPr>
            <w:tcW w:w="1129" w:type="dxa"/>
            <w:tcBorders>
              <w:right w:val="single" w:sz="12" w:space="0" w:color="auto"/>
            </w:tcBorders>
          </w:tcPr>
          <w:p w14:paraId="4879BD46" w14:textId="77777777" w:rsidR="002F762D" w:rsidRDefault="00A12191" w:rsidP="002F762D">
            <w:pPr>
              <w:pStyle w:val="affc"/>
              <w:rPr>
                <w:rFonts w:ascii="Times New Roman" w:hAnsi="Times New Roman" w:cs="Times New Roman"/>
                <w:i w:val="0"/>
              </w:rPr>
            </w:pPr>
            <m:oMathPara>
              <m:oMath>
                <m:sSub>
                  <m:sSubPr>
                    <m:ctrlPr/>
                  </m:sSubPr>
                  <m:e>
                    <m:r>
                      <m:t>Qsol,fun</m:t>
                    </m:r>
                  </m:e>
                  <m:sub>
                    <m:r>
                      <m:t>i,n</m:t>
                    </m:r>
                  </m:sub>
                </m:sSub>
              </m:oMath>
            </m:oMathPara>
          </w:p>
        </w:tc>
        <w:tc>
          <w:tcPr>
            <w:tcW w:w="6526" w:type="dxa"/>
            <w:tcBorders>
              <w:left w:val="single" w:sz="12" w:space="0" w:color="auto"/>
            </w:tcBorders>
          </w:tcPr>
          <w:p w14:paraId="015EEF31"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時点における家具の日射吸収熱量</w:t>
            </w:r>
          </w:p>
        </w:tc>
        <w:tc>
          <w:tcPr>
            <w:tcW w:w="2081" w:type="dxa"/>
          </w:tcPr>
          <w:p w14:paraId="320ADD3B" w14:textId="77777777" w:rsidR="002F762D" w:rsidRDefault="002F762D" w:rsidP="002F762D">
            <w:pPr>
              <w:pStyle w:val="af4"/>
            </w:pPr>
            <w:r>
              <w:rPr>
                <w:rFonts w:hint="eastAsia"/>
              </w:rPr>
              <w:t>W</w:t>
            </w:r>
          </w:p>
        </w:tc>
      </w:tr>
      <w:tr w:rsidR="000A45E1" w:rsidRPr="00E91673" w14:paraId="43B7841D" w14:textId="77777777" w:rsidTr="008E2804">
        <w:tc>
          <w:tcPr>
            <w:tcW w:w="1129" w:type="dxa"/>
            <w:tcBorders>
              <w:right w:val="single" w:sz="12" w:space="0" w:color="auto"/>
            </w:tcBorders>
          </w:tcPr>
          <w:p w14:paraId="5896BEA7" w14:textId="77777777" w:rsidR="000A45E1" w:rsidRDefault="00A12191" w:rsidP="002F762D">
            <w:pPr>
              <w:pStyle w:val="affc"/>
              <w:rPr>
                <w:rFonts w:ascii="Times New Roman" w:hAnsi="Times New Roman" w:cs="Times New Roman"/>
                <w:i w:val="0"/>
              </w:rPr>
            </w:pPr>
            <m:oMathPara>
              <m:oMath>
                <m:sSub>
                  <m:sSubPr>
                    <m:ctrlPr/>
                  </m:sSubPr>
                  <m:e>
                    <m:r>
                      <m:t>G</m:t>
                    </m:r>
                  </m:e>
                  <m:sub>
                    <m:r>
                      <m:t>f,i</m:t>
                    </m:r>
                  </m:sub>
                </m:sSub>
              </m:oMath>
            </m:oMathPara>
          </w:p>
        </w:tc>
        <w:tc>
          <w:tcPr>
            <w:tcW w:w="6526" w:type="dxa"/>
            <w:tcBorders>
              <w:left w:val="single" w:sz="12" w:space="0" w:color="auto"/>
            </w:tcBorders>
          </w:tcPr>
          <w:p w14:paraId="2A1CE456" w14:textId="4947488F" w:rsidR="000A45E1" w:rsidRDefault="000A45E1" w:rsidP="002F762D">
            <w:pPr>
              <w:pStyle w:val="af4"/>
              <w:rPr>
                <w:rStyle w:val="aff7"/>
              </w:rPr>
            </w:pPr>
            <w:proofErr w:type="spellStart"/>
            <w:r>
              <w:rPr>
                <w:rStyle w:val="aff7"/>
              </w:rPr>
              <w:t>i</w:t>
            </w:r>
            <w:proofErr w:type="spellEnd"/>
            <w:r w:rsidRPr="00A96530">
              <w:t>室</w:t>
            </w:r>
            <w:r>
              <w:rPr>
                <w:rFonts w:hint="eastAsia"/>
              </w:rPr>
              <w:t>の備品類の湿気容量（</w:t>
            </w:r>
            <w:r>
              <w:fldChar w:fldCharType="begin"/>
            </w:r>
            <w:r>
              <w:instrText xml:space="preserve"> </w:instrText>
            </w:r>
            <w:r>
              <w:rPr>
                <w:rFonts w:hint="eastAsia"/>
              </w:rPr>
              <w:instrText>REF _Ref536120845 \r \h</w:instrText>
            </w:r>
            <w:r>
              <w:instrText xml:space="preserve"> </w:instrText>
            </w:r>
            <w:r>
              <w:fldChar w:fldCharType="separate"/>
            </w:r>
            <w:r w:rsidR="003D2F73">
              <w:rPr>
                <w:rFonts w:hint="eastAsia"/>
              </w:rPr>
              <w:t>付録</w:t>
            </w:r>
            <w:r w:rsidR="003D2F73">
              <w:rPr>
                <w:rFonts w:hint="eastAsia"/>
              </w:rPr>
              <w:t>14</w:t>
            </w:r>
            <w:r w:rsidR="003D2F73">
              <w:rPr>
                <w:rFonts w:hint="eastAsia"/>
              </w:rPr>
              <w:t>．</w:t>
            </w:r>
            <w:r>
              <w:fldChar w:fldCharType="end"/>
            </w:r>
            <w:r>
              <w:rPr>
                <w:rFonts w:hint="eastAsia"/>
              </w:rPr>
              <w:t>による）</w:t>
            </w:r>
          </w:p>
        </w:tc>
        <w:tc>
          <w:tcPr>
            <w:tcW w:w="2081" w:type="dxa"/>
          </w:tcPr>
          <w:p w14:paraId="31707EA6" w14:textId="77777777" w:rsidR="000A45E1" w:rsidRDefault="000A45E1" w:rsidP="002F762D">
            <w:pPr>
              <w:pStyle w:val="af4"/>
            </w:pPr>
            <w:r>
              <w:rPr>
                <w:rFonts w:hint="eastAsia"/>
              </w:rPr>
              <w:t>k</w:t>
            </w:r>
            <w:r>
              <w:t>g</w:t>
            </w:r>
          </w:p>
        </w:tc>
      </w:tr>
      <w:tr w:rsidR="000A45E1" w:rsidRPr="00E91673" w14:paraId="2C252634" w14:textId="77777777" w:rsidTr="008E2804">
        <w:tc>
          <w:tcPr>
            <w:tcW w:w="1129" w:type="dxa"/>
            <w:tcBorders>
              <w:right w:val="single" w:sz="12" w:space="0" w:color="auto"/>
            </w:tcBorders>
          </w:tcPr>
          <w:p w14:paraId="72543642" w14:textId="77777777" w:rsidR="000A45E1" w:rsidRDefault="00A12191"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C</m:t>
                    </m:r>
                  </m:e>
                  <m:sub>
                    <m:r>
                      <w:rPr>
                        <w:rFonts w:eastAsia="HGP創英角ｺﾞｼｯｸUB"/>
                      </w:rPr>
                      <m:t>x,i</m:t>
                    </m:r>
                  </m:sub>
                </m:sSub>
              </m:oMath>
            </m:oMathPara>
          </w:p>
        </w:tc>
        <w:tc>
          <w:tcPr>
            <w:tcW w:w="6526" w:type="dxa"/>
            <w:tcBorders>
              <w:left w:val="single" w:sz="12" w:space="0" w:color="auto"/>
            </w:tcBorders>
          </w:tcPr>
          <w:p w14:paraId="23B26722" w14:textId="146069FF" w:rsidR="000A45E1" w:rsidRDefault="000A45E1" w:rsidP="002F762D">
            <w:pPr>
              <w:pStyle w:val="af4"/>
              <w:rPr>
                <w:rStyle w:val="aff7"/>
              </w:rPr>
            </w:pPr>
            <w:proofErr w:type="spellStart"/>
            <w:r>
              <w:rPr>
                <w:rStyle w:val="aff7"/>
              </w:rPr>
              <w:t>i</w:t>
            </w:r>
            <w:proofErr w:type="spellEnd"/>
            <w:r w:rsidRPr="00A96530">
              <w:t>室</w:t>
            </w:r>
            <w:r>
              <w:rPr>
                <w:rFonts w:hint="eastAsia"/>
              </w:rPr>
              <w:t>の備品類と室空気間の湿気コンダクタンス（</w:t>
            </w:r>
            <w:r>
              <w:fldChar w:fldCharType="begin"/>
            </w:r>
            <w:r>
              <w:instrText xml:space="preserve"> </w:instrText>
            </w:r>
            <w:r>
              <w:rPr>
                <w:rFonts w:hint="eastAsia"/>
              </w:rPr>
              <w:instrText>REF _Ref536120845 \r \h</w:instrText>
            </w:r>
            <w:r>
              <w:instrText xml:space="preserve"> </w:instrText>
            </w:r>
            <w:r>
              <w:fldChar w:fldCharType="separate"/>
            </w:r>
            <w:r w:rsidR="003D2F73">
              <w:rPr>
                <w:rFonts w:hint="eastAsia"/>
              </w:rPr>
              <w:t>付録</w:t>
            </w:r>
            <w:r w:rsidR="003D2F73">
              <w:rPr>
                <w:rFonts w:hint="eastAsia"/>
              </w:rPr>
              <w:t>14</w:t>
            </w:r>
            <w:r w:rsidR="003D2F73">
              <w:rPr>
                <w:rFonts w:hint="eastAsia"/>
              </w:rPr>
              <w:t>．</w:t>
            </w:r>
            <w:r>
              <w:fldChar w:fldCharType="end"/>
            </w:r>
            <w:r>
              <w:rPr>
                <w:rFonts w:hint="eastAsia"/>
              </w:rPr>
              <w:t>による）</w:t>
            </w:r>
          </w:p>
        </w:tc>
        <w:tc>
          <w:tcPr>
            <w:tcW w:w="2081" w:type="dxa"/>
          </w:tcPr>
          <w:p w14:paraId="0E2B3F39" w14:textId="77777777" w:rsidR="000A45E1" w:rsidRDefault="000A45E1" w:rsidP="002F762D">
            <w:pPr>
              <w:pStyle w:val="af4"/>
            </w:pPr>
            <w:r w:rsidRPr="000A45E1">
              <w:rPr>
                <w:rFonts w:hint="eastAsia"/>
              </w:rPr>
              <w:t>kg/(s</w:t>
            </w:r>
            <w:r w:rsidRPr="000A45E1">
              <w:rPr>
                <w:rFonts w:hint="eastAsia"/>
              </w:rPr>
              <w:t>･</w:t>
            </w:r>
            <w:r w:rsidRPr="000A45E1">
              <w:rPr>
                <w:rFonts w:hint="eastAsia"/>
              </w:rPr>
              <w:t>kg/kg(DA))</w:t>
            </w:r>
          </w:p>
        </w:tc>
      </w:tr>
      <w:tr w:rsidR="000A45E1" w:rsidRPr="00E91673" w14:paraId="7C76ACDD" w14:textId="77777777" w:rsidTr="008E2804">
        <w:tc>
          <w:tcPr>
            <w:tcW w:w="1129" w:type="dxa"/>
            <w:tcBorders>
              <w:right w:val="single" w:sz="12" w:space="0" w:color="auto"/>
            </w:tcBorders>
          </w:tcPr>
          <w:p w14:paraId="28377115" w14:textId="77777777" w:rsidR="000A45E1" w:rsidRDefault="00A12191" w:rsidP="002F762D">
            <w:pPr>
              <w:pStyle w:val="affc"/>
              <w:rPr>
                <w:rFonts w:ascii="Times New Roman" w:hAnsi="Times New Roman" w:cs="Times New Roman"/>
                <w:i w:val="0"/>
              </w:rPr>
            </w:pPr>
            <m:oMathPara>
              <m:oMath>
                <m:sSub>
                  <m:sSubPr>
                    <m:ctrlPr/>
                  </m:sSubPr>
                  <m:e>
                    <m:r>
                      <w:rPr>
                        <w:rFonts w:eastAsia="HGP創英角ｺﾞｼｯｸUB"/>
                      </w:rPr>
                      <m:t>xf</m:t>
                    </m:r>
                  </m:e>
                  <m:sub>
                    <m:r>
                      <m:t>i,n</m:t>
                    </m:r>
                  </m:sub>
                </m:sSub>
              </m:oMath>
            </m:oMathPara>
          </w:p>
        </w:tc>
        <w:tc>
          <w:tcPr>
            <w:tcW w:w="6526" w:type="dxa"/>
            <w:tcBorders>
              <w:left w:val="single" w:sz="12" w:space="0" w:color="auto"/>
            </w:tcBorders>
          </w:tcPr>
          <w:p w14:paraId="71FA0473" w14:textId="77777777" w:rsidR="000A45E1" w:rsidRDefault="000A45E1"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時点における備品類の絶対湿度</w:t>
            </w:r>
          </w:p>
        </w:tc>
        <w:tc>
          <w:tcPr>
            <w:tcW w:w="2081" w:type="dxa"/>
          </w:tcPr>
          <w:p w14:paraId="1F89971B" w14:textId="77777777" w:rsidR="000A45E1" w:rsidRPr="000A45E1" w:rsidRDefault="000A45E1" w:rsidP="002F762D">
            <w:pPr>
              <w:pStyle w:val="af4"/>
            </w:pPr>
            <w:r>
              <w:rPr>
                <w:rFonts w:hint="eastAsia"/>
              </w:rPr>
              <w:t>k</w:t>
            </w:r>
            <w:r>
              <w:t>g/kg(DA)</w:t>
            </w:r>
          </w:p>
        </w:tc>
      </w:tr>
      <w:tr w:rsidR="000A45E1" w:rsidRPr="00E91673" w14:paraId="033BFA8A" w14:textId="77777777" w:rsidTr="008E2804">
        <w:tc>
          <w:tcPr>
            <w:tcW w:w="1129" w:type="dxa"/>
            <w:tcBorders>
              <w:right w:val="single" w:sz="12" w:space="0" w:color="auto"/>
            </w:tcBorders>
          </w:tcPr>
          <w:p w14:paraId="6FD2941E" w14:textId="77777777" w:rsidR="000A45E1" w:rsidRDefault="00A12191" w:rsidP="002F762D">
            <w:pPr>
              <w:pStyle w:val="affc"/>
              <w:rPr>
                <w:rFonts w:ascii="Times New Roman" w:hAnsi="Times New Roman" w:cs="Times New Roman"/>
                <w:i w:val="0"/>
              </w:rPr>
            </w:pPr>
            <m:oMathPara>
              <m:oMath>
                <m:sSub>
                  <m:sSubPr>
                    <m:ctrlPr/>
                  </m:sSubPr>
                  <m:e>
                    <m:r>
                      <m:t>G</m:t>
                    </m:r>
                  </m:e>
                  <m:sub>
                    <m:r>
                      <m:t>hum,i,n</m:t>
                    </m:r>
                  </m:sub>
                </m:sSub>
              </m:oMath>
            </m:oMathPara>
          </w:p>
        </w:tc>
        <w:tc>
          <w:tcPr>
            <w:tcW w:w="6526" w:type="dxa"/>
            <w:tcBorders>
              <w:left w:val="single" w:sz="12" w:space="0" w:color="auto"/>
            </w:tcBorders>
          </w:tcPr>
          <w:p w14:paraId="7C892A39" w14:textId="77777777" w:rsidR="000A45E1" w:rsidRDefault="000A45E1"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時点における除湿量</w:t>
            </w:r>
          </w:p>
        </w:tc>
        <w:tc>
          <w:tcPr>
            <w:tcW w:w="2081" w:type="dxa"/>
          </w:tcPr>
          <w:p w14:paraId="3525B921" w14:textId="77777777" w:rsidR="000A45E1" w:rsidRDefault="000A45E1" w:rsidP="002F762D">
            <w:pPr>
              <w:pStyle w:val="af4"/>
            </w:pPr>
            <w:r>
              <w:rPr>
                <w:rFonts w:hint="eastAsia"/>
              </w:rPr>
              <w:t>k</w:t>
            </w:r>
            <w:r>
              <w:t>g/s</w:t>
            </w:r>
          </w:p>
        </w:tc>
      </w:tr>
      <w:tr w:rsidR="000A45E1" w:rsidRPr="00E91673" w14:paraId="23D21514" w14:textId="77777777" w:rsidTr="008E2804">
        <w:tc>
          <w:tcPr>
            <w:tcW w:w="1129" w:type="dxa"/>
            <w:tcBorders>
              <w:right w:val="single" w:sz="12" w:space="0" w:color="auto"/>
            </w:tcBorders>
          </w:tcPr>
          <w:p w14:paraId="2F07218D" w14:textId="77777777" w:rsidR="000A45E1" w:rsidRDefault="00A12191" w:rsidP="002F762D">
            <w:pPr>
              <w:pStyle w:val="affc"/>
              <w:rPr>
                <w:rFonts w:ascii="Times New Roman" w:hAnsi="Times New Roman" w:cs="Times New Roman"/>
                <w:i w:val="0"/>
              </w:rPr>
            </w:pPr>
            <m:oMathPara>
              <m:oMath>
                <m:sSub>
                  <m:sSubPr>
                    <m:ctrlPr/>
                  </m:sSubPr>
                  <m:e>
                    <m:r>
                      <m:t>V</m:t>
                    </m:r>
                  </m:e>
                  <m:sub>
                    <m:r>
                      <m:t>ac,n</m:t>
                    </m:r>
                  </m:sub>
                </m:sSub>
              </m:oMath>
            </m:oMathPara>
          </w:p>
        </w:tc>
        <w:tc>
          <w:tcPr>
            <w:tcW w:w="6526" w:type="dxa"/>
            <w:tcBorders>
              <w:left w:val="single" w:sz="12" w:space="0" w:color="auto"/>
            </w:tcBorders>
          </w:tcPr>
          <w:p w14:paraId="3F9EF884" w14:textId="2D8055F6" w:rsidR="000A45E1" w:rsidRDefault="000A45E1"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時点におけるルームエアコンの風量</w:t>
            </w:r>
            <w:r w:rsidR="00397811">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r w:rsidR="00397811">
              <w:rPr>
                <w:rFonts w:hint="eastAsia"/>
              </w:rPr>
              <w:t>）</w:t>
            </w:r>
          </w:p>
        </w:tc>
        <w:tc>
          <w:tcPr>
            <w:tcW w:w="2081" w:type="dxa"/>
          </w:tcPr>
          <w:p w14:paraId="50B0A5B6" w14:textId="77777777" w:rsidR="000A45E1" w:rsidRDefault="000A45E1" w:rsidP="002F762D">
            <w:pPr>
              <w:pStyle w:val="af4"/>
            </w:pPr>
            <w:r>
              <w:rPr>
                <w:rFonts w:hint="eastAsia"/>
              </w:rPr>
              <w:t>m</w:t>
            </w:r>
            <w:r>
              <w:t>3/s</w:t>
            </w:r>
          </w:p>
        </w:tc>
      </w:tr>
      <w:tr w:rsidR="0057623F" w:rsidRPr="00E91673" w14:paraId="6154FF03" w14:textId="77777777" w:rsidTr="008E2804">
        <w:tc>
          <w:tcPr>
            <w:tcW w:w="1129" w:type="dxa"/>
            <w:tcBorders>
              <w:right w:val="single" w:sz="12" w:space="0" w:color="auto"/>
            </w:tcBorders>
          </w:tcPr>
          <w:p w14:paraId="4D7F7190" w14:textId="77777777" w:rsidR="0057623F" w:rsidRDefault="00A12191" w:rsidP="002F762D">
            <w:pPr>
              <w:pStyle w:val="affc"/>
              <w:rPr>
                <w:rFonts w:ascii="Times New Roman" w:hAnsi="Times New Roman" w:cs="Times New Roman"/>
                <w:i w:val="0"/>
              </w:rPr>
            </w:pPr>
            <m:oMathPara>
              <m:oMath>
                <m:sSub>
                  <m:sSubPr>
                    <m:ctrlPr/>
                  </m:sSubPr>
                  <m:e>
                    <m:r>
                      <m:t>V</m:t>
                    </m:r>
                  </m:e>
                  <m:sub>
                    <m:r>
                      <m:t>ac,max</m:t>
                    </m:r>
                  </m:sub>
                </m:sSub>
              </m:oMath>
            </m:oMathPara>
          </w:p>
        </w:tc>
        <w:tc>
          <w:tcPr>
            <w:tcW w:w="6526" w:type="dxa"/>
            <w:tcBorders>
              <w:left w:val="single" w:sz="12" w:space="0" w:color="auto"/>
            </w:tcBorders>
          </w:tcPr>
          <w:p w14:paraId="2D347E3A" w14:textId="00A1D5FE" w:rsidR="0057623F" w:rsidRPr="003B1312" w:rsidRDefault="00451BDA" w:rsidP="002F762D">
            <w:pPr>
              <w:pStyle w:val="af4"/>
              <w:rPr>
                <w:rStyle w:val="aff7"/>
                <w:i w:val="0"/>
              </w:rPr>
            </w:pPr>
            <w:r>
              <w:rPr>
                <w:rStyle w:val="aff7"/>
                <w:rFonts w:hint="eastAsia"/>
                <w:i w:val="0"/>
              </w:rPr>
              <w:t>ルームエアコンの最大風量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51DB3389" w14:textId="77777777" w:rsidR="0057623F" w:rsidRDefault="00397811" w:rsidP="002F762D">
            <w:pPr>
              <w:pStyle w:val="af4"/>
            </w:pPr>
            <w:r>
              <w:rPr>
                <w:rFonts w:hint="eastAsia"/>
              </w:rPr>
              <w:t>m</w:t>
            </w:r>
            <w:r>
              <w:t>3/s</w:t>
            </w:r>
          </w:p>
        </w:tc>
      </w:tr>
      <w:tr w:rsidR="0057623F" w:rsidRPr="00E91673" w14:paraId="7F988562" w14:textId="77777777" w:rsidTr="008E2804">
        <w:tc>
          <w:tcPr>
            <w:tcW w:w="1129" w:type="dxa"/>
            <w:tcBorders>
              <w:right w:val="single" w:sz="12" w:space="0" w:color="auto"/>
            </w:tcBorders>
          </w:tcPr>
          <w:p w14:paraId="14C7F3AE" w14:textId="77777777" w:rsidR="0057623F" w:rsidRDefault="00A12191" w:rsidP="002F762D">
            <w:pPr>
              <w:pStyle w:val="affc"/>
              <w:rPr>
                <w:rFonts w:ascii="Times New Roman" w:hAnsi="Times New Roman" w:cs="Times New Roman"/>
                <w:i w:val="0"/>
              </w:rPr>
            </w:pPr>
            <m:oMathPara>
              <m:oMath>
                <m:sSub>
                  <m:sSubPr>
                    <m:ctrlPr/>
                  </m:sSubPr>
                  <m:e>
                    <m:r>
                      <m:t>V</m:t>
                    </m:r>
                  </m:e>
                  <m:sub>
                    <m:r>
                      <m:t>ac,min</m:t>
                    </m:r>
                  </m:sub>
                </m:sSub>
              </m:oMath>
            </m:oMathPara>
          </w:p>
        </w:tc>
        <w:tc>
          <w:tcPr>
            <w:tcW w:w="6526" w:type="dxa"/>
            <w:tcBorders>
              <w:left w:val="single" w:sz="12" w:space="0" w:color="auto"/>
            </w:tcBorders>
          </w:tcPr>
          <w:p w14:paraId="55DC08AA" w14:textId="4CF7769D" w:rsidR="0057623F" w:rsidRDefault="00451BDA" w:rsidP="002F762D">
            <w:pPr>
              <w:pStyle w:val="af4"/>
              <w:rPr>
                <w:rStyle w:val="aff7"/>
              </w:rPr>
            </w:pPr>
            <w:r>
              <w:rPr>
                <w:rStyle w:val="aff7"/>
                <w:rFonts w:hint="eastAsia"/>
                <w:i w:val="0"/>
              </w:rPr>
              <w:t>ルームエアコンの最小風量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75455345" w14:textId="77777777" w:rsidR="0057623F" w:rsidRDefault="00397811" w:rsidP="002F762D">
            <w:pPr>
              <w:pStyle w:val="af4"/>
            </w:pPr>
            <w:r>
              <w:rPr>
                <w:rFonts w:hint="eastAsia"/>
              </w:rPr>
              <w:t>m</w:t>
            </w:r>
            <w:r>
              <w:t>3/s</w:t>
            </w:r>
          </w:p>
        </w:tc>
      </w:tr>
      <w:tr w:rsidR="0057623F" w:rsidRPr="00E91673" w14:paraId="74501E61" w14:textId="77777777" w:rsidTr="008E2804">
        <w:tc>
          <w:tcPr>
            <w:tcW w:w="1129" w:type="dxa"/>
            <w:tcBorders>
              <w:right w:val="single" w:sz="12" w:space="0" w:color="auto"/>
            </w:tcBorders>
          </w:tcPr>
          <w:p w14:paraId="1942029B" w14:textId="77777777" w:rsidR="0057623F" w:rsidRDefault="00A12191" w:rsidP="002F762D">
            <w:pPr>
              <w:pStyle w:val="affc"/>
              <w:rPr>
                <w:rFonts w:ascii="Times New Roman" w:hAnsi="Times New Roman" w:cs="Times New Roman"/>
                <w:i w:val="0"/>
              </w:rPr>
            </w:pPr>
            <m:oMathPara>
              <m:oMath>
                <m:sSub>
                  <m:sSubPr>
                    <m:ctrlPr/>
                  </m:sSubPr>
                  <m:e>
                    <m:r>
                      <m:t>Q</m:t>
                    </m:r>
                  </m:e>
                  <m:sub>
                    <m:r>
                      <m:t>rtd,c</m:t>
                    </m:r>
                  </m:sub>
                </m:sSub>
              </m:oMath>
            </m:oMathPara>
          </w:p>
        </w:tc>
        <w:tc>
          <w:tcPr>
            <w:tcW w:w="6526" w:type="dxa"/>
            <w:tcBorders>
              <w:left w:val="single" w:sz="12" w:space="0" w:color="auto"/>
            </w:tcBorders>
          </w:tcPr>
          <w:p w14:paraId="146AAD7B" w14:textId="255CCD11" w:rsidR="0057623F" w:rsidRDefault="00451BDA" w:rsidP="002F762D">
            <w:pPr>
              <w:pStyle w:val="af4"/>
              <w:rPr>
                <w:rStyle w:val="aff7"/>
              </w:rPr>
            </w:pPr>
            <w:r>
              <w:rPr>
                <w:rStyle w:val="aff7"/>
                <w:rFonts w:hint="eastAsia"/>
                <w:i w:val="0"/>
              </w:rPr>
              <w:t>ルームエアコンの定格冷房能力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5B8E11DC" w14:textId="77777777" w:rsidR="0057623F" w:rsidRDefault="00397811" w:rsidP="002F762D">
            <w:pPr>
              <w:pStyle w:val="af4"/>
            </w:pPr>
            <w:r>
              <w:rPr>
                <w:rFonts w:hint="eastAsia"/>
              </w:rPr>
              <w:t>W</w:t>
            </w:r>
          </w:p>
        </w:tc>
      </w:tr>
      <w:tr w:rsidR="0057623F" w:rsidRPr="00E91673" w14:paraId="3426C69D" w14:textId="77777777" w:rsidTr="008E2804">
        <w:tc>
          <w:tcPr>
            <w:tcW w:w="1129" w:type="dxa"/>
            <w:tcBorders>
              <w:right w:val="single" w:sz="12" w:space="0" w:color="auto"/>
            </w:tcBorders>
          </w:tcPr>
          <w:p w14:paraId="40AA59F0" w14:textId="77777777" w:rsidR="0057623F" w:rsidRDefault="00A12191" w:rsidP="002F762D">
            <w:pPr>
              <w:pStyle w:val="affc"/>
              <w:rPr>
                <w:rFonts w:ascii="Times New Roman" w:hAnsi="Times New Roman" w:cs="Times New Roman"/>
                <w:i w:val="0"/>
              </w:rPr>
            </w:pPr>
            <m:oMathPara>
              <m:oMath>
                <m:sSub>
                  <m:sSubPr>
                    <m:ctrlPr/>
                  </m:sSubPr>
                  <m:e>
                    <m:r>
                      <m:t>Q</m:t>
                    </m:r>
                  </m:e>
                  <m:sub>
                    <m:r>
                      <m:t>max,c</m:t>
                    </m:r>
                  </m:sub>
                </m:sSub>
              </m:oMath>
            </m:oMathPara>
          </w:p>
        </w:tc>
        <w:tc>
          <w:tcPr>
            <w:tcW w:w="6526" w:type="dxa"/>
            <w:tcBorders>
              <w:left w:val="single" w:sz="12" w:space="0" w:color="auto"/>
            </w:tcBorders>
          </w:tcPr>
          <w:p w14:paraId="624918D6" w14:textId="043E4198" w:rsidR="0057623F" w:rsidRDefault="00451BDA" w:rsidP="002F762D">
            <w:pPr>
              <w:pStyle w:val="af4"/>
              <w:rPr>
                <w:rStyle w:val="aff7"/>
              </w:rPr>
            </w:pPr>
            <w:r>
              <w:rPr>
                <w:rStyle w:val="aff7"/>
                <w:rFonts w:hint="eastAsia"/>
                <w:i w:val="0"/>
              </w:rPr>
              <w:t>ルームエアコンの最大冷房能力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294AC2FA" w14:textId="77777777" w:rsidR="0057623F" w:rsidRDefault="00397811" w:rsidP="002F762D">
            <w:pPr>
              <w:pStyle w:val="af4"/>
            </w:pPr>
            <w:r>
              <w:rPr>
                <w:rFonts w:hint="eastAsia"/>
              </w:rPr>
              <w:t>W</w:t>
            </w:r>
          </w:p>
        </w:tc>
      </w:tr>
      <w:tr w:rsidR="0057623F" w:rsidRPr="00E91673" w14:paraId="6B3C53BE" w14:textId="77777777" w:rsidTr="008E2804">
        <w:tc>
          <w:tcPr>
            <w:tcW w:w="1129" w:type="dxa"/>
            <w:tcBorders>
              <w:right w:val="single" w:sz="12" w:space="0" w:color="auto"/>
            </w:tcBorders>
          </w:tcPr>
          <w:p w14:paraId="4E9E4E0D" w14:textId="77777777" w:rsidR="0057623F" w:rsidRDefault="00A12191" w:rsidP="002F762D">
            <w:pPr>
              <w:pStyle w:val="affc"/>
              <w:rPr>
                <w:rFonts w:ascii="Times New Roman" w:hAnsi="Times New Roman" w:cs="Times New Roman"/>
                <w:i w:val="0"/>
              </w:rPr>
            </w:pPr>
            <m:oMathPara>
              <m:oMath>
                <m:sSub>
                  <m:sSubPr>
                    <m:ctrlPr/>
                  </m:sSubPr>
                  <m:e>
                    <m:r>
                      <m:t>Q</m:t>
                    </m:r>
                  </m:e>
                  <m:sub>
                    <m:r>
                      <m:t>min,c</m:t>
                    </m:r>
                  </m:sub>
                </m:sSub>
              </m:oMath>
            </m:oMathPara>
          </w:p>
        </w:tc>
        <w:tc>
          <w:tcPr>
            <w:tcW w:w="6526" w:type="dxa"/>
            <w:tcBorders>
              <w:left w:val="single" w:sz="12" w:space="0" w:color="auto"/>
            </w:tcBorders>
          </w:tcPr>
          <w:p w14:paraId="2A251A79" w14:textId="0C515B2C" w:rsidR="0057623F" w:rsidRDefault="00397811" w:rsidP="002F762D">
            <w:pPr>
              <w:pStyle w:val="af4"/>
              <w:rPr>
                <w:rStyle w:val="aff7"/>
              </w:rPr>
            </w:pPr>
            <w:r>
              <w:rPr>
                <w:rStyle w:val="aff7"/>
                <w:rFonts w:hint="eastAsia"/>
                <w:i w:val="0"/>
              </w:rPr>
              <w:t>ルームエアコンの最小冷房能力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6C754DF3" w14:textId="77777777" w:rsidR="0057623F" w:rsidRDefault="00397811" w:rsidP="002F762D">
            <w:pPr>
              <w:pStyle w:val="af4"/>
            </w:pPr>
            <w:r>
              <w:rPr>
                <w:rFonts w:hint="eastAsia"/>
              </w:rPr>
              <w:t>W</w:t>
            </w:r>
          </w:p>
        </w:tc>
      </w:tr>
      <w:tr w:rsidR="000A45E1" w:rsidRPr="00E91673" w14:paraId="2F2A11B9" w14:textId="77777777" w:rsidTr="008E2804">
        <w:tc>
          <w:tcPr>
            <w:tcW w:w="1129" w:type="dxa"/>
            <w:tcBorders>
              <w:right w:val="single" w:sz="12" w:space="0" w:color="auto"/>
            </w:tcBorders>
          </w:tcPr>
          <w:p w14:paraId="04659298" w14:textId="77777777" w:rsidR="000A45E1" w:rsidRDefault="000A45E1" w:rsidP="002F762D">
            <w:pPr>
              <w:pStyle w:val="affc"/>
              <w:rPr>
                <w:rFonts w:ascii="Times New Roman" w:hAnsi="Times New Roman" w:cs="Times New Roman"/>
                <w:i w:val="0"/>
              </w:rPr>
            </w:pPr>
            <m:oMathPara>
              <m:oMath>
                <m:r>
                  <m:t>BF</m:t>
                </m:r>
              </m:oMath>
            </m:oMathPara>
          </w:p>
        </w:tc>
        <w:tc>
          <w:tcPr>
            <w:tcW w:w="6526" w:type="dxa"/>
            <w:tcBorders>
              <w:left w:val="single" w:sz="12" w:space="0" w:color="auto"/>
            </w:tcBorders>
          </w:tcPr>
          <w:p w14:paraId="47B57A5B" w14:textId="5CABBD1F" w:rsidR="000A45E1" w:rsidRPr="003B1312" w:rsidRDefault="000A45E1" w:rsidP="002F762D">
            <w:pPr>
              <w:pStyle w:val="af4"/>
              <w:rPr>
                <w:rStyle w:val="aff7"/>
                <w:i w:val="0"/>
              </w:rPr>
            </w:pPr>
            <w:r>
              <w:rPr>
                <w:rStyle w:val="aff7"/>
                <w:rFonts w:hint="eastAsia"/>
                <w:i w:val="0"/>
              </w:rPr>
              <w:t>ルームエアコンのバイパスファクター</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3D2F73">
              <w:rPr>
                <w:rStyle w:val="aff7"/>
                <w:rFonts w:hint="eastAsia"/>
                <w:i w:val="0"/>
              </w:rPr>
              <w:t>付録</w:t>
            </w:r>
            <w:r w:rsidR="003D2F73">
              <w:rPr>
                <w:rStyle w:val="aff7"/>
                <w:rFonts w:hint="eastAsia"/>
                <w:i w:val="0"/>
              </w:rPr>
              <w:t>16</w:t>
            </w:r>
            <w:r w:rsidR="003D2F73">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1823C430" w14:textId="77777777" w:rsidR="000A45E1" w:rsidRDefault="000A45E1" w:rsidP="002F762D">
            <w:pPr>
              <w:pStyle w:val="af4"/>
            </w:pPr>
            <w:r>
              <w:rPr>
                <w:rFonts w:hint="eastAsia"/>
              </w:rPr>
              <w:t>－</w:t>
            </w:r>
          </w:p>
        </w:tc>
      </w:tr>
      <w:tr w:rsidR="00336E5E" w:rsidRPr="00E91673" w14:paraId="17AAE830" w14:textId="77777777" w:rsidTr="008E2804">
        <w:tc>
          <w:tcPr>
            <w:tcW w:w="1129" w:type="dxa"/>
            <w:tcBorders>
              <w:right w:val="single" w:sz="12" w:space="0" w:color="auto"/>
            </w:tcBorders>
          </w:tcPr>
          <w:p w14:paraId="7BF6A717" w14:textId="77777777" w:rsidR="00336E5E" w:rsidRDefault="00A12191" w:rsidP="002F762D">
            <w:pPr>
              <w:pStyle w:val="affc"/>
              <w:rPr>
                <w:rFonts w:ascii="Times New Roman" w:hAnsi="Times New Roman" w:cs="Times New Roman"/>
                <w:i w:val="0"/>
              </w:rPr>
            </w:pPr>
            <m:oMathPara>
              <m:oMath>
                <m:sSub>
                  <m:sSubPr>
                    <m:ctrlPr/>
                  </m:sSubPr>
                  <m:e>
                    <m:r>
                      <m:t>Te</m:t>
                    </m:r>
                  </m:e>
                  <m:sub>
                    <m:r>
                      <m:t>out,n</m:t>
                    </m:r>
                  </m:sub>
                </m:sSub>
              </m:oMath>
            </m:oMathPara>
          </w:p>
        </w:tc>
        <w:tc>
          <w:tcPr>
            <w:tcW w:w="6526" w:type="dxa"/>
            <w:tcBorders>
              <w:left w:val="single" w:sz="12" w:space="0" w:color="auto"/>
            </w:tcBorders>
          </w:tcPr>
          <w:p w14:paraId="40752919" w14:textId="48EAFA1A" w:rsidR="00336E5E" w:rsidRDefault="00397811" w:rsidP="002F762D">
            <w:pPr>
              <w:pStyle w:val="af4"/>
              <w:rPr>
                <w:rStyle w:val="aff7"/>
                <w:i w:val="0"/>
              </w:rPr>
            </w:pPr>
            <w:r>
              <w:rPr>
                <w:rStyle w:val="aff7"/>
                <w:rFonts w:hint="eastAsia"/>
                <w:i w:val="0"/>
              </w:rPr>
              <w:t>ルームエアコンの熱交換器出口温度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3D2F73">
              <w:rPr>
                <w:rStyle w:val="aff7"/>
                <w:rFonts w:hint="eastAsia"/>
                <w:i w:val="0"/>
              </w:rPr>
              <w:t>付録</w:t>
            </w:r>
            <w:r w:rsidR="003D2F73">
              <w:rPr>
                <w:rStyle w:val="aff7"/>
                <w:rFonts w:hint="eastAsia"/>
                <w:i w:val="0"/>
              </w:rPr>
              <w:t>16</w:t>
            </w:r>
            <w:r w:rsidR="003D2F73">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69B674C7" w14:textId="77777777" w:rsidR="00336E5E" w:rsidRDefault="00397811" w:rsidP="002F762D">
            <w:pPr>
              <w:pStyle w:val="af4"/>
            </w:pPr>
            <w:r>
              <w:rPr>
                <w:rFonts w:hint="eastAsia"/>
              </w:rPr>
              <w:t>℃</w:t>
            </w:r>
          </w:p>
        </w:tc>
      </w:tr>
      <w:tr w:rsidR="00336E5E" w:rsidRPr="00E91673" w14:paraId="4173F5E7" w14:textId="77777777" w:rsidTr="008E2804">
        <w:tc>
          <w:tcPr>
            <w:tcW w:w="1129" w:type="dxa"/>
            <w:tcBorders>
              <w:right w:val="single" w:sz="12" w:space="0" w:color="auto"/>
            </w:tcBorders>
          </w:tcPr>
          <w:p w14:paraId="129A3083" w14:textId="77777777" w:rsidR="00336E5E" w:rsidRDefault="00A12191" w:rsidP="002F762D">
            <w:pPr>
              <w:pStyle w:val="affc"/>
              <w:rPr>
                <w:rFonts w:ascii="Times New Roman" w:hAnsi="Times New Roman" w:cs="Times New Roman"/>
                <w:i w:val="0"/>
              </w:rPr>
            </w:pPr>
            <m:oMathPara>
              <m:oMath>
                <m:sSub>
                  <m:sSubPr>
                    <m:ctrlPr/>
                  </m:sSubPr>
                  <m:e>
                    <m:r>
                      <m:t>P</m:t>
                    </m:r>
                  </m:e>
                  <m:sub>
                    <m:r>
                      <m:t>ws</m:t>
                    </m:r>
                  </m:sub>
                </m:sSub>
              </m:oMath>
            </m:oMathPara>
          </w:p>
        </w:tc>
        <w:tc>
          <w:tcPr>
            <w:tcW w:w="6526" w:type="dxa"/>
            <w:tcBorders>
              <w:left w:val="single" w:sz="12" w:space="0" w:color="auto"/>
            </w:tcBorders>
          </w:tcPr>
          <w:p w14:paraId="4043D879" w14:textId="4C75214A" w:rsidR="00336E5E" w:rsidRDefault="00397811" w:rsidP="002F762D">
            <w:pPr>
              <w:pStyle w:val="af4"/>
              <w:rPr>
                <w:rStyle w:val="aff7"/>
                <w:i w:val="0"/>
              </w:rPr>
            </w:pPr>
            <w:r>
              <w:rPr>
                <w:rStyle w:val="aff7"/>
                <w:rFonts w:hint="eastAsia"/>
                <w:i w:val="0"/>
              </w:rPr>
              <w:t>湿り空気の飽和水蒸気圧</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3D2F73">
              <w:rPr>
                <w:rStyle w:val="aff7"/>
                <w:rFonts w:hint="eastAsia"/>
                <w:i w:val="0"/>
              </w:rPr>
              <w:t>付録</w:t>
            </w:r>
            <w:r w:rsidR="003D2F73">
              <w:rPr>
                <w:rStyle w:val="aff7"/>
                <w:rFonts w:hint="eastAsia"/>
                <w:i w:val="0"/>
              </w:rPr>
              <w:t>16</w:t>
            </w:r>
            <w:r w:rsidR="003D2F73">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05D46D5B" w14:textId="77777777" w:rsidR="00336E5E" w:rsidRDefault="00397811" w:rsidP="002F762D">
            <w:pPr>
              <w:pStyle w:val="af4"/>
            </w:pPr>
            <w:r>
              <w:rPr>
                <w:rFonts w:hint="eastAsia"/>
              </w:rPr>
              <w:t>kPa</w:t>
            </w:r>
          </w:p>
        </w:tc>
      </w:tr>
      <w:tr w:rsidR="00336E5E" w:rsidRPr="00E91673" w14:paraId="76627EE8" w14:textId="77777777" w:rsidTr="008E2804">
        <w:tc>
          <w:tcPr>
            <w:tcW w:w="1129" w:type="dxa"/>
            <w:tcBorders>
              <w:right w:val="single" w:sz="12" w:space="0" w:color="auto"/>
            </w:tcBorders>
          </w:tcPr>
          <w:p w14:paraId="18AD8174" w14:textId="77777777" w:rsidR="00336E5E" w:rsidRDefault="00336E5E" w:rsidP="002F762D">
            <w:pPr>
              <w:pStyle w:val="affc"/>
              <w:rPr>
                <w:rFonts w:ascii="Times New Roman" w:hAnsi="Times New Roman" w:cs="Times New Roman"/>
                <w:i w:val="0"/>
              </w:rPr>
            </w:pPr>
            <m:oMathPara>
              <m:oMath>
                <m:r>
                  <m:t>P</m:t>
                </m:r>
              </m:oMath>
            </m:oMathPara>
          </w:p>
        </w:tc>
        <w:tc>
          <w:tcPr>
            <w:tcW w:w="6526" w:type="dxa"/>
            <w:tcBorders>
              <w:left w:val="single" w:sz="12" w:space="0" w:color="auto"/>
            </w:tcBorders>
          </w:tcPr>
          <w:p w14:paraId="534BED25" w14:textId="77777777" w:rsidR="00336E5E" w:rsidRDefault="00397811" w:rsidP="002F762D">
            <w:pPr>
              <w:pStyle w:val="af4"/>
              <w:rPr>
                <w:rStyle w:val="aff7"/>
                <w:i w:val="0"/>
              </w:rPr>
            </w:pPr>
            <w:r>
              <w:rPr>
                <w:rStyle w:val="aff7"/>
                <w:rFonts w:hint="eastAsia"/>
                <w:i w:val="0"/>
              </w:rPr>
              <w:t>大気圧（＝</w:t>
            </w:r>
            <w:r>
              <w:rPr>
                <w:rStyle w:val="aff7"/>
                <w:rFonts w:hint="eastAsia"/>
                <w:i w:val="0"/>
              </w:rPr>
              <w:t>101.325</w:t>
            </w:r>
            <w:r>
              <w:rPr>
                <w:rStyle w:val="aff7"/>
                <w:rFonts w:hint="eastAsia"/>
                <w:i w:val="0"/>
              </w:rPr>
              <w:t>）</w:t>
            </w:r>
          </w:p>
        </w:tc>
        <w:tc>
          <w:tcPr>
            <w:tcW w:w="2081" w:type="dxa"/>
          </w:tcPr>
          <w:p w14:paraId="22D59283" w14:textId="77777777" w:rsidR="00336E5E" w:rsidRDefault="00397811" w:rsidP="002F762D">
            <w:pPr>
              <w:pStyle w:val="af4"/>
            </w:pPr>
            <w:r>
              <w:rPr>
                <w:rFonts w:hint="eastAsia"/>
              </w:rPr>
              <w:t>kPa</w:t>
            </w:r>
          </w:p>
        </w:tc>
      </w:tr>
      <w:tr w:rsidR="000A45E1" w:rsidRPr="00E91673" w14:paraId="4CCFB84A" w14:textId="77777777" w:rsidTr="008E2804">
        <w:tc>
          <w:tcPr>
            <w:tcW w:w="1129" w:type="dxa"/>
            <w:tcBorders>
              <w:right w:val="single" w:sz="12" w:space="0" w:color="auto"/>
            </w:tcBorders>
          </w:tcPr>
          <w:p w14:paraId="3BAB89E2" w14:textId="77777777" w:rsidR="000A45E1" w:rsidRDefault="00A12191" w:rsidP="002F762D">
            <w:pPr>
              <w:pStyle w:val="affc"/>
              <w:rPr>
                <w:rFonts w:ascii="Times New Roman" w:hAnsi="Times New Roman" w:cs="Times New Roman"/>
                <w:i w:val="0"/>
              </w:rPr>
            </w:pPr>
            <m:oMathPara>
              <m:oMath>
                <m:sSub>
                  <m:sSubPr>
                    <m:ctrlPr/>
                  </m:sSubPr>
                  <m:e>
                    <m:r>
                      <m:t>xe</m:t>
                    </m:r>
                  </m:e>
                  <m:sub>
                    <m:r>
                      <m:t>out,n</m:t>
                    </m:r>
                  </m:sub>
                </m:sSub>
              </m:oMath>
            </m:oMathPara>
          </w:p>
        </w:tc>
        <w:tc>
          <w:tcPr>
            <w:tcW w:w="6526" w:type="dxa"/>
            <w:tcBorders>
              <w:left w:val="single" w:sz="12" w:space="0" w:color="auto"/>
            </w:tcBorders>
          </w:tcPr>
          <w:p w14:paraId="3ED589D4" w14:textId="262EA400" w:rsidR="000A45E1" w:rsidRDefault="000A45E1" w:rsidP="002F762D">
            <w:pPr>
              <w:pStyle w:val="af4"/>
              <w:rPr>
                <w:rStyle w:val="aff7"/>
                <w:i w:val="0"/>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時点におけるルームエアコン熱交換器出口の絶対湿度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3D2F73">
              <w:rPr>
                <w:rStyle w:val="aff7"/>
                <w:rFonts w:hint="eastAsia"/>
                <w:i w:val="0"/>
              </w:rPr>
              <w:t>付録</w:t>
            </w:r>
            <w:r w:rsidR="003D2F73">
              <w:rPr>
                <w:rStyle w:val="aff7"/>
                <w:rFonts w:hint="eastAsia"/>
                <w:i w:val="0"/>
              </w:rPr>
              <w:t>16</w:t>
            </w:r>
            <w:r w:rsidR="003D2F73">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211564FB" w14:textId="77777777" w:rsidR="000A45E1" w:rsidRDefault="000A45E1" w:rsidP="002F762D">
            <w:pPr>
              <w:pStyle w:val="af4"/>
            </w:pPr>
            <w:r>
              <w:rPr>
                <w:rFonts w:hint="eastAsia"/>
              </w:rPr>
              <w:t>k</w:t>
            </w:r>
            <w:r>
              <w:t>g/kg(DA)</w:t>
            </w:r>
          </w:p>
        </w:tc>
      </w:tr>
      <w:tr w:rsidR="002F762D" w:rsidRPr="00E91673" w14:paraId="6B56267F" w14:textId="77777777" w:rsidTr="008E2804">
        <w:tc>
          <w:tcPr>
            <w:tcW w:w="1129" w:type="dxa"/>
            <w:tcBorders>
              <w:right w:val="single" w:sz="12" w:space="0" w:color="auto"/>
            </w:tcBorders>
          </w:tcPr>
          <w:p w14:paraId="57DDD72F" w14:textId="77777777" w:rsidR="002F762D" w:rsidRPr="008832E2" w:rsidRDefault="00A12191" w:rsidP="002F762D">
            <w:pPr>
              <w:pStyle w:val="affc"/>
            </w:pPr>
            <m:oMathPara>
              <m:oMath>
                <m:sSub>
                  <m:sSubPr>
                    <m:ctrlPr/>
                  </m:sSubPr>
                  <m:e>
                    <m:r>
                      <m:t>I</m:t>
                    </m:r>
                  </m:e>
                  <m:sub>
                    <m:r>
                      <m:t>DN,n</m:t>
                    </m:r>
                  </m:sub>
                </m:sSub>
              </m:oMath>
            </m:oMathPara>
          </w:p>
        </w:tc>
        <w:tc>
          <w:tcPr>
            <w:tcW w:w="6526" w:type="dxa"/>
            <w:tcBorders>
              <w:left w:val="single" w:sz="12" w:space="0" w:color="auto"/>
            </w:tcBorders>
          </w:tcPr>
          <w:p w14:paraId="7494F9EB" w14:textId="77777777" w:rsidR="002F762D" w:rsidRPr="008A18CE" w:rsidRDefault="002F762D" w:rsidP="002F762D">
            <w:pPr>
              <w:pStyle w:val="af4"/>
              <w:rPr>
                <w:rStyle w:val="aff7"/>
              </w:rPr>
            </w:pPr>
            <w:r w:rsidRPr="008A18CE">
              <w:rPr>
                <w:rStyle w:val="aff7"/>
                <w:rFonts w:hint="eastAsia"/>
              </w:rPr>
              <w:t>n</w:t>
            </w:r>
            <w:r>
              <w:rPr>
                <w:rFonts w:hint="eastAsia"/>
              </w:rPr>
              <w:t>時点における法線面直達日射量</w:t>
            </w:r>
          </w:p>
        </w:tc>
        <w:tc>
          <w:tcPr>
            <w:tcW w:w="2081" w:type="dxa"/>
          </w:tcPr>
          <w:p w14:paraId="12449007" w14:textId="77777777" w:rsidR="002F762D" w:rsidRDefault="002F762D" w:rsidP="002F762D">
            <w:pPr>
              <w:pStyle w:val="af4"/>
            </w:pPr>
            <w:r>
              <w:rPr>
                <w:rFonts w:hint="eastAsia"/>
              </w:rPr>
              <w:t>W/m2</w:t>
            </w:r>
          </w:p>
        </w:tc>
      </w:tr>
      <w:tr w:rsidR="002F762D" w:rsidRPr="00E91673" w14:paraId="7E329C68" w14:textId="77777777" w:rsidTr="008E2804">
        <w:tc>
          <w:tcPr>
            <w:tcW w:w="1129" w:type="dxa"/>
            <w:tcBorders>
              <w:right w:val="single" w:sz="12" w:space="0" w:color="auto"/>
            </w:tcBorders>
          </w:tcPr>
          <w:p w14:paraId="630FBAB0" w14:textId="77777777" w:rsidR="002F762D" w:rsidRPr="008832E2" w:rsidRDefault="00A12191" w:rsidP="002F762D">
            <w:pPr>
              <w:pStyle w:val="affc"/>
            </w:pPr>
            <m:oMathPara>
              <m:oMath>
                <m:sSub>
                  <m:sSubPr>
                    <m:ctrlPr/>
                  </m:sSubPr>
                  <m:e>
                    <m:r>
                      <m:t>I</m:t>
                    </m:r>
                  </m:e>
                  <m:sub>
                    <m:r>
                      <m:t>sky,n</m:t>
                    </m:r>
                  </m:sub>
                </m:sSub>
              </m:oMath>
            </m:oMathPara>
          </w:p>
        </w:tc>
        <w:tc>
          <w:tcPr>
            <w:tcW w:w="6526" w:type="dxa"/>
            <w:tcBorders>
              <w:left w:val="single" w:sz="12" w:space="0" w:color="auto"/>
            </w:tcBorders>
          </w:tcPr>
          <w:p w14:paraId="6D79E925"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時点における水平面天空日射量</w:t>
            </w:r>
          </w:p>
        </w:tc>
        <w:tc>
          <w:tcPr>
            <w:tcW w:w="2081" w:type="dxa"/>
          </w:tcPr>
          <w:p w14:paraId="78F23044" w14:textId="77777777" w:rsidR="002F762D" w:rsidRDefault="002F762D" w:rsidP="002F762D">
            <w:pPr>
              <w:pStyle w:val="af4"/>
            </w:pPr>
            <w:r>
              <w:rPr>
                <w:rFonts w:hint="eastAsia"/>
              </w:rPr>
              <w:t>W/m2</w:t>
            </w:r>
          </w:p>
        </w:tc>
      </w:tr>
      <w:tr w:rsidR="002F762D" w:rsidRPr="00E91673" w14:paraId="3B4A23EE" w14:textId="77777777" w:rsidTr="008E2804">
        <w:tc>
          <w:tcPr>
            <w:tcW w:w="1129" w:type="dxa"/>
            <w:tcBorders>
              <w:right w:val="single" w:sz="12" w:space="0" w:color="auto"/>
            </w:tcBorders>
          </w:tcPr>
          <w:p w14:paraId="76A73DC9" w14:textId="77777777" w:rsidR="002F762D" w:rsidRPr="008832E2" w:rsidRDefault="00A12191" w:rsidP="002F762D">
            <w:pPr>
              <w:pStyle w:val="affc"/>
            </w:pPr>
            <m:oMathPara>
              <m:oMath>
                <m:sSub>
                  <m:sSubPr>
                    <m:ctrlPr/>
                  </m:sSubPr>
                  <m:e>
                    <m:r>
                      <m:t>I</m:t>
                    </m:r>
                  </m:e>
                  <m:sub>
                    <m:r>
                      <m:t>HOL,n</m:t>
                    </m:r>
                  </m:sub>
                </m:sSub>
              </m:oMath>
            </m:oMathPara>
          </w:p>
        </w:tc>
        <w:tc>
          <w:tcPr>
            <w:tcW w:w="6526" w:type="dxa"/>
            <w:tcBorders>
              <w:left w:val="single" w:sz="12" w:space="0" w:color="auto"/>
            </w:tcBorders>
          </w:tcPr>
          <w:p w14:paraId="08FA398A"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時点における水平面全天日射量</w:t>
            </w:r>
          </w:p>
        </w:tc>
        <w:tc>
          <w:tcPr>
            <w:tcW w:w="2081" w:type="dxa"/>
          </w:tcPr>
          <w:p w14:paraId="027E1DCE" w14:textId="77777777" w:rsidR="002F762D" w:rsidRDefault="002F762D" w:rsidP="002F762D">
            <w:pPr>
              <w:pStyle w:val="af4"/>
            </w:pPr>
            <w:r>
              <w:rPr>
                <w:rFonts w:hint="eastAsia"/>
              </w:rPr>
              <w:t>W/m2</w:t>
            </w:r>
          </w:p>
        </w:tc>
      </w:tr>
      <w:tr w:rsidR="002F762D" w:rsidRPr="00E91673" w14:paraId="238386E1" w14:textId="77777777" w:rsidTr="008E2804">
        <w:tc>
          <w:tcPr>
            <w:tcW w:w="1129" w:type="dxa"/>
            <w:tcBorders>
              <w:right w:val="single" w:sz="12" w:space="0" w:color="auto"/>
            </w:tcBorders>
          </w:tcPr>
          <w:p w14:paraId="26512EDE" w14:textId="77777777" w:rsidR="002F762D" w:rsidRPr="008832E2" w:rsidRDefault="00A12191" w:rsidP="002F762D">
            <w:pPr>
              <w:pStyle w:val="affc"/>
            </w:pPr>
            <m:oMathPara>
              <m:oMath>
                <m:sSub>
                  <m:sSubPr>
                    <m:ctrlPr/>
                  </m:sSubPr>
                  <m:e>
                    <m:r>
                      <m:t>RN</m:t>
                    </m:r>
                  </m:e>
                  <m:sub>
                    <m:r>
                      <m:t>n</m:t>
                    </m:r>
                  </m:sub>
                </m:sSub>
              </m:oMath>
            </m:oMathPara>
          </w:p>
        </w:tc>
        <w:tc>
          <w:tcPr>
            <w:tcW w:w="6526" w:type="dxa"/>
            <w:tcBorders>
              <w:left w:val="single" w:sz="12" w:space="0" w:color="auto"/>
            </w:tcBorders>
          </w:tcPr>
          <w:p w14:paraId="137FB71E" w14:textId="77777777" w:rsidR="002F762D" w:rsidRPr="008A18CE" w:rsidRDefault="002F762D" w:rsidP="002F762D">
            <w:pPr>
              <w:pStyle w:val="af4"/>
              <w:rPr>
                <w:rStyle w:val="aff7"/>
              </w:rPr>
            </w:pPr>
            <w:r w:rsidRPr="008A18CE">
              <w:rPr>
                <w:rStyle w:val="aff7"/>
                <w:rFonts w:hint="eastAsia"/>
              </w:rPr>
              <w:t>n</w:t>
            </w:r>
            <w:r>
              <w:rPr>
                <w:rFonts w:hint="eastAsia"/>
              </w:rPr>
              <w:t>時点における夜間放射量</w:t>
            </w:r>
          </w:p>
        </w:tc>
        <w:tc>
          <w:tcPr>
            <w:tcW w:w="2081" w:type="dxa"/>
          </w:tcPr>
          <w:p w14:paraId="25A0C3C8" w14:textId="77777777" w:rsidR="002F762D" w:rsidRDefault="002F762D" w:rsidP="002F762D">
            <w:pPr>
              <w:pStyle w:val="af4"/>
            </w:pPr>
            <w:r>
              <w:rPr>
                <w:rFonts w:hint="eastAsia"/>
              </w:rPr>
              <w:t>W/m2</w:t>
            </w:r>
          </w:p>
        </w:tc>
      </w:tr>
      <w:tr w:rsidR="002F762D" w:rsidRPr="00E91673" w14:paraId="791F1BE7" w14:textId="77777777" w:rsidTr="008E2804">
        <w:tc>
          <w:tcPr>
            <w:tcW w:w="1129" w:type="dxa"/>
            <w:tcBorders>
              <w:right w:val="single" w:sz="12" w:space="0" w:color="auto"/>
            </w:tcBorders>
          </w:tcPr>
          <w:p w14:paraId="07DA3A90" w14:textId="77777777" w:rsidR="002F762D" w:rsidRPr="008832E2" w:rsidRDefault="00A12191" w:rsidP="002F762D">
            <w:pPr>
              <w:pStyle w:val="affc"/>
            </w:pPr>
            <m:oMathPara>
              <m:oMath>
                <m:sSub>
                  <m:sSubPr>
                    <m:ctrlPr/>
                  </m:sSubPr>
                  <m:e>
                    <m:r>
                      <m:t>Hs</m:t>
                    </m:r>
                  </m:e>
                  <m:sub>
                    <m:r>
                      <m:t>i,n</m:t>
                    </m:r>
                  </m:sub>
                </m:sSub>
              </m:oMath>
            </m:oMathPara>
          </w:p>
        </w:tc>
        <w:tc>
          <w:tcPr>
            <w:tcW w:w="6526" w:type="dxa"/>
            <w:tcBorders>
              <w:left w:val="single" w:sz="12" w:space="0" w:color="auto"/>
            </w:tcBorders>
          </w:tcPr>
          <w:p w14:paraId="5A054B1A" w14:textId="3BD504EB" w:rsidR="002F762D" w:rsidRPr="008A18CE"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時点における内部発熱（機器、照明、人体発熱の合計。</w:t>
            </w:r>
            <w:r>
              <w:fldChar w:fldCharType="begin"/>
            </w:r>
            <w:r>
              <w:instrText xml:space="preserve"> </w:instrText>
            </w:r>
            <w:r>
              <w:rPr>
                <w:rFonts w:hint="eastAsia"/>
              </w:rPr>
              <w:instrText>REF _Ref536117589 \r \h</w:instrText>
            </w:r>
            <w:r>
              <w:instrText xml:space="preserve"> </w:instrText>
            </w:r>
            <w:r>
              <w:fldChar w:fldCharType="separate"/>
            </w:r>
            <w:r w:rsidR="003D2F73">
              <w:rPr>
                <w:rFonts w:hint="eastAsia"/>
              </w:rPr>
              <w:t>付録</w:t>
            </w:r>
            <w:r w:rsidR="003D2F73">
              <w:rPr>
                <w:rFonts w:hint="eastAsia"/>
              </w:rPr>
              <w:t>30</w:t>
            </w:r>
            <w:r w:rsidR="003D2F73">
              <w:rPr>
                <w:rFonts w:hint="eastAsia"/>
              </w:rPr>
              <w:t>．</w:t>
            </w:r>
            <w:r>
              <w:fldChar w:fldCharType="end"/>
            </w:r>
            <w:r>
              <w:rPr>
                <w:rFonts w:hint="eastAsia"/>
              </w:rPr>
              <w:t>、</w:t>
            </w:r>
            <w:r>
              <w:fldChar w:fldCharType="begin"/>
            </w:r>
            <w:r>
              <w:instrText xml:space="preserve"> </w:instrText>
            </w:r>
            <w:r>
              <w:rPr>
                <w:rFonts w:hint="eastAsia"/>
              </w:rPr>
              <w:instrText>REF _Ref454311287 \r \h</w:instrText>
            </w:r>
            <w:r>
              <w:instrText xml:space="preserve"> </w:instrText>
            </w:r>
            <w:r>
              <w:fldChar w:fldCharType="separate"/>
            </w:r>
            <w:r w:rsidR="003D2F73">
              <w:rPr>
                <w:rFonts w:hint="eastAsia"/>
              </w:rPr>
              <w:t>付録</w:t>
            </w:r>
            <w:r w:rsidR="003D2F73">
              <w:rPr>
                <w:rFonts w:hint="eastAsia"/>
              </w:rPr>
              <w:t>31</w:t>
            </w:r>
            <w:r w:rsidR="003D2F73">
              <w:rPr>
                <w:rFonts w:hint="eastAsia"/>
              </w:rPr>
              <w:t>．</w:t>
            </w:r>
            <w:r>
              <w:fldChar w:fldCharType="end"/>
            </w:r>
            <w:r>
              <w:rPr>
                <w:rFonts w:hint="eastAsia"/>
              </w:rPr>
              <w:t>、</w:t>
            </w:r>
            <w:r>
              <w:fldChar w:fldCharType="begin"/>
            </w:r>
            <w:r>
              <w:instrText xml:space="preserve"> </w:instrText>
            </w:r>
            <w:r>
              <w:rPr>
                <w:rFonts w:hint="eastAsia"/>
              </w:rPr>
              <w:instrText>REF _Ref454311294 \r \h</w:instrText>
            </w:r>
            <w:r>
              <w:instrText xml:space="preserve"> </w:instrText>
            </w:r>
            <w:r>
              <w:fldChar w:fldCharType="separate"/>
            </w:r>
            <w:r w:rsidR="003D2F73">
              <w:rPr>
                <w:rFonts w:hint="eastAsia"/>
              </w:rPr>
              <w:t>付録</w:t>
            </w:r>
            <w:r w:rsidR="003D2F73">
              <w:rPr>
                <w:rFonts w:hint="eastAsia"/>
              </w:rPr>
              <w:t>32</w:t>
            </w:r>
            <w:r w:rsidR="003D2F73">
              <w:rPr>
                <w:rFonts w:hint="eastAsia"/>
              </w:rPr>
              <w:t>．</w:t>
            </w:r>
            <w:r>
              <w:fldChar w:fldCharType="end"/>
            </w:r>
            <w:r>
              <w:rPr>
                <w:rFonts w:hint="eastAsia"/>
              </w:rPr>
              <w:t>による）</w:t>
            </w:r>
          </w:p>
        </w:tc>
        <w:tc>
          <w:tcPr>
            <w:tcW w:w="2081" w:type="dxa"/>
          </w:tcPr>
          <w:p w14:paraId="181F0568" w14:textId="77777777" w:rsidR="002F762D" w:rsidRDefault="002F762D" w:rsidP="002F762D">
            <w:pPr>
              <w:pStyle w:val="af4"/>
            </w:pPr>
            <w:r>
              <w:rPr>
                <w:rFonts w:hint="eastAsia"/>
              </w:rPr>
              <w:t>W</w:t>
            </w:r>
          </w:p>
        </w:tc>
      </w:tr>
      <w:tr w:rsidR="002F762D" w:rsidRPr="00E91673" w14:paraId="315BCEB3" w14:textId="77777777" w:rsidTr="008E2804">
        <w:tc>
          <w:tcPr>
            <w:tcW w:w="1129" w:type="dxa"/>
            <w:tcBorders>
              <w:right w:val="single" w:sz="12" w:space="0" w:color="auto"/>
            </w:tcBorders>
          </w:tcPr>
          <w:p w14:paraId="397E64CE" w14:textId="77777777" w:rsidR="002F762D" w:rsidRDefault="00A12191" w:rsidP="002F762D">
            <w:pPr>
              <w:pStyle w:val="affc"/>
              <w:rPr>
                <w:rFonts w:ascii="Times New Roman" w:hAnsi="Times New Roman" w:cs="Times New Roman"/>
                <w:i w:val="0"/>
              </w:rPr>
            </w:pPr>
            <m:oMathPara>
              <m:oMath>
                <m:sSub>
                  <m:sSubPr>
                    <m:ctrlPr/>
                  </m:sSubPr>
                  <m:e>
                    <m:r>
                      <m:t>Hl</m:t>
                    </m:r>
                  </m:e>
                  <m:sub>
                    <m:r>
                      <m:t>i,n</m:t>
                    </m:r>
                  </m:sub>
                </m:sSub>
              </m:oMath>
            </m:oMathPara>
          </w:p>
        </w:tc>
        <w:tc>
          <w:tcPr>
            <w:tcW w:w="6526" w:type="dxa"/>
            <w:tcBorders>
              <w:left w:val="single" w:sz="12" w:space="0" w:color="auto"/>
            </w:tcBorders>
          </w:tcPr>
          <w:p w14:paraId="40EDFE4A" w14:textId="6976AB22"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時点における内部発湿（人体発湿のみで</w:t>
            </w:r>
            <w:r>
              <w:fldChar w:fldCharType="begin"/>
            </w:r>
            <w:r>
              <w:instrText xml:space="preserve"> </w:instrText>
            </w:r>
            <w:r>
              <w:rPr>
                <w:rFonts w:hint="eastAsia"/>
              </w:rPr>
              <w:instrText>REF _Ref454311294 \r \h</w:instrText>
            </w:r>
            <w:r>
              <w:instrText xml:space="preserve"> </w:instrText>
            </w:r>
            <w:r>
              <w:fldChar w:fldCharType="separate"/>
            </w:r>
            <w:r w:rsidR="003D2F73">
              <w:rPr>
                <w:rFonts w:hint="eastAsia"/>
              </w:rPr>
              <w:t>付録</w:t>
            </w:r>
            <w:r w:rsidR="003D2F73">
              <w:rPr>
                <w:rFonts w:hint="eastAsia"/>
              </w:rPr>
              <w:t>32</w:t>
            </w:r>
            <w:r w:rsidR="003D2F73">
              <w:rPr>
                <w:rFonts w:hint="eastAsia"/>
              </w:rPr>
              <w:t>．</w:t>
            </w:r>
            <w:r>
              <w:fldChar w:fldCharType="end"/>
            </w:r>
            <w:r>
              <w:rPr>
                <w:rFonts w:hint="eastAsia"/>
              </w:rPr>
              <w:t>による）</w:t>
            </w:r>
          </w:p>
        </w:tc>
        <w:tc>
          <w:tcPr>
            <w:tcW w:w="2081" w:type="dxa"/>
          </w:tcPr>
          <w:p w14:paraId="0541335B" w14:textId="77777777" w:rsidR="002F762D" w:rsidRDefault="002F762D" w:rsidP="002F762D">
            <w:pPr>
              <w:pStyle w:val="af4"/>
            </w:pPr>
            <w:r>
              <w:rPr>
                <w:rFonts w:hint="eastAsia"/>
              </w:rPr>
              <w:t>k</w:t>
            </w:r>
            <w:r>
              <w:t>g/s</w:t>
            </w:r>
          </w:p>
        </w:tc>
      </w:tr>
      <w:tr w:rsidR="002F762D" w:rsidRPr="00E91673" w14:paraId="0FAFB77D" w14:textId="77777777" w:rsidTr="008E2804">
        <w:tc>
          <w:tcPr>
            <w:tcW w:w="1129" w:type="dxa"/>
            <w:tcBorders>
              <w:right w:val="single" w:sz="12" w:space="0" w:color="auto"/>
            </w:tcBorders>
          </w:tcPr>
          <w:p w14:paraId="2A157C0D" w14:textId="77777777" w:rsidR="002F762D" w:rsidRPr="008832E2" w:rsidRDefault="00A12191" w:rsidP="002F762D">
            <w:pPr>
              <w:pStyle w:val="affc"/>
            </w:pPr>
            <m:oMathPara>
              <m:oMath>
                <m:sSub>
                  <m:sSubPr>
                    <m:ctrlPr/>
                  </m:sSubPr>
                  <m:e>
                    <m:r>
                      <m:t>Teo</m:t>
                    </m:r>
                  </m:e>
                  <m:sub>
                    <m:r>
                      <m:t>i,k,n</m:t>
                    </m:r>
                  </m:sub>
                </m:sSub>
              </m:oMath>
            </m:oMathPara>
          </w:p>
        </w:tc>
        <w:tc>
          <w:tcPr>
            <w:tcW w:w="6526" w:type="dxa"/>
            <w:tcBorders>
              <w:left w:val="single" w:sz="12" w:space="0" w:color="auto"/>
            </w:tcBorders>
          </w:tcPr>
          <w:p w14:paraId="1544BC18" w14:textId="76AF381E"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時点の裏面相当温度（</w:t>
            </w:r>
            <w:r>
              <w:fldChar w:fldCharType="begin"/>
            </w:r>
            <w:r>
              <w:instrText xml:space="preserve"> </w:instrText>
            </w:r>
            <w:r>
              <w:rPr>
                <w:rFonts w:hint="eastAsia"/>
              </w:rPr>
              <w:instrText>REF _Ref454311324 \r \h</w:instrText>
            </w:r>
            <w:r>
              <w:instrText xml:space="preserve"> </w:instrText>
            </w:r>
            <w:r>
              <w:fldChar w:fldCharType="separate"/>
            </w:r>
            <w:r w:rsidR="003D2F73">
              <w:rPr>
                <w:rFonts w:hint="eastAsia"/>
              </w:rPr>
              <w:t>付録</w:t>
            </w:r>
            <w:r w:rsidR="003D2F73">
              <w:rPr>
                <w:rFonts w:hint="eastAsia"/>
              </w:rPr>
              <w:t>9</w:t>
            </w:r>
            <w:r w:rsidR="003D2F73">
              <w:rPr>
                <w:rFonts w:hint="eastAsia"/>
              </w:rPr>
              <w:t>．</w:t>
            </w:r>
            <w:r>
              <w:fldChar w:fldCharType="end"/>
            </w:r>
            <w:r>
              <w:rPr>
                <w:rFonts w:hint="eastAsia"/>
              </w:rPr>
              <w:t>による）</w:t>
            </w:r>
          </w:p>
        </w:tc>
        <w:tc>
          <w:tcPr>
            <w:tcW w:w="2081" w:type="dxa"/>
          </w:tcPr>
          <w:p w14:paraId="08F08F22" w14:textId="77777777" w:rsidR="002F762D" w:rsidRDefault="002F762D" w:rsidP="002F762D">
            <w:pPr>
              <w:pStyle w:val="af4"/>
            </w:pPr>
            <w:r>
              <w:rPr>
                <w:rFonts w:hint="eastAsia"/>
              </w:rPr>
              <w:t>℃</w:t>
            </w:r>
          </w:p>
        </w:tc>
      </w:tr>
      <w:tr w:rsidR="002F762D" w:rsidRPr="00E91673" w14:paraId="3F83F39D" w14:textId="77777777" w:rsidTr="008E2804">
        <w:tc>
          <w:tcPr>
            <w:tcW w:w="1129" w:type="dxa"/>
            <w:tcBorders>
              <w:right w:val="single" w:sz="12" w:space="0" w:color="auto"/>
            </w:tcBorders>
          </w:tcPr>
          <w:p w14:paraId="631EE95C" w14:textId="77777777" w:rsidR="002F762D" w:rsidRPr="008832E2" w:rsidRDefault="00A12191" w:rsidP="002F762D">
            <w:pPr>
              <w:pStyle w:val="affc"/>
            </w:pPr>
            <m:oMathPara>
              <m:oMath>
                <m:sSub>
                  <m:sSubPr>
                    <m:ctrlPr/>
                  </m:sSubPr>
                  <m:e>
                    <m:r>
                      <m:t>Tei</m:t>
                    </m:r>
                  </m:e>
                  <m:sub>
                    <m:r>
                      <m:t>i,k,n</m:t>
                    </m:r>
                  </m:sub>
                </m:sSub>
              </m:oMath>
            </m:oMathPara>
          </w:p>
        </w:tc>
        <w:tc>
          <w:tcPr>
            <w:tcW w:w="6526" w:type="dxa"/>
            <w:tcBorders>
              <w:left w:val="single" w:sz="12" w:space="0" w:color="auto"/>
            </w:tcBorders>
          </w:tcPr>
          <w:p w14:paraId="33EB5C0B"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時点の室内等価温度</w:t>
            </w:r>
          </w:p>
        </w:tc>
        <w:tc>
          <w:tcPr>
            <w:tcW w:w="2081" w:type="dxa"/>
          </w:tcPr>
          <w:p w14:paraId="6736E1DE" w14:textId="77777777" w:rsidR="002F762D" w:rsidRDefault="002F762D" w:rsidP="002F762D">
            <w:pPr>
              <w:pStyle w:val="af4"/>
            </w:pPr>
            <w:r>
              <w:rPr>
                <w:rFonts w:hint="eastAsia"/>
              </w:rPr>
              <w:t>℃</w:t>
            </w:r>
          </w:p>
        </w:tc>
      </w:tr>
      <w:tr w:rsidR="002F762D" w:rsidRPr="00E91673" w14:paraId="44B8AFB7" w14:textId="77777777" w:rsidTr="008E2804">
        <w:tc>
          <w:tcPr>
            <w:tcW w:w="1129" w:type="dxa"/>
            <w:tcBorders>
              <w:right w:val="single" w:sz="12" w:space="0" w:color="auto"/>
            </w:tcBorders>
          </w:tcPr>
          <w:p w14:paraId="4425B270" w14:textId="77777777" w:rsidR="002F762D" w:rsidRDefault="00A12191" w:rsidP="002F762D">
            <w:pPr>
              <w:pStyle w:val="affc"/>
            </w:pPr>
            <m:oMathPara>
              <m:oMath>
                <m:sSub>
                  <m:sSubPr>
                    <m:ctrlPr/>
                  </m:sSubPr>
                  <m:e>
                    <m:r>
                      <m:t>q</m:t>
                    </m:r>
                  </m:e>
                  <m:sub>
                    <m:r>
                      <m:t>i,k,n</m:t>
                    </m:r>
                  </m:sub>
                </m:sSub>
              </m:oMath>
            </m:oMathPara>
          </w:p>
        </w:tc>
        <w:tc>
          <w:tcPr>
            <w:tcW w:w="6526" w:type="dxa"/>
            <w:tcBorders>
              <w:left w:val="single" w:sz="12" w:space="0" w:color="auto"/>
            </w:tcBorders>
          </w:tcPr>
          <w:p w14:paraId="753B5BCF"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時点の室内表面熱流</w:t>
            </w:r>
          </w:p>
        </w:tc>
        <w:tc>
          <w:tcPr>
            <w:tcW w:w="2081" w:type="dxa"/>
          </w:tcPr>
          <w:p w14:paraId="013E0E56" w14:textId="77777777" w:rsidR="002F762D" w:rsidRDefault="002F762D" w:rsidP="002F762D">
            <w:pPr>
              <w:pStyle w:val="af4"/>
            </w:pPr>
            <w:r>
              <w:rPr>
                <w:rFonts w:hint="eastAsia"/>
              </w:rPr>
              <w:t>W</w:t>
            </w:r>
            <w:r>
              <w:t>/m2</w:t>
            </w:r>
          </w:p>
        </w:tc>
      </w:tr>
      <w:tr w:rsidR="002F762D" w:rsidRPr="00E91673" w14:paraId="2CD408B1" w14:textId="77777777" w:rsidTr="008E2804">
        <w:tc>
          <w:tcPr>
            <w:tcW w:w="1129" w:type="dxa"/>
            <w:tcBorders>
              <w:right w:val="single" w:sz="12" w:space="0" w:color="auto"/>
            </w:tcBorders>
          </w:tcPr>
          <w:p w14:paraId="7C39DB57" w14:textId="77777777" w:rsidR="002F762D" w:rsidRPr="008832E2" w:rsidRDefault="00A12191" w:rsidP="002F762D">
            <w:pPr>
              <w:pStyle w:val="affc"/>
            </w:pPr>
            <m:oMathPara>
              <m:oMath>
                <m:sSub>
                  <m:sSubPr>
                    <m:ctrlPr/>
                  </m:sSubPr>
                  <m:e>
                    <m:r>
                      <m:t>ϕ</m:t>
                    </m:r>
                  </m:e>
                  <m:sub>
                    <m:r>
                      <m:t>T,i,k,0</m:t>
                    </m:r>
                  </m:sub>
                </m:sSub>
              </m:oMath>
            </m:oMathPara>
          </w:p>
        </w:tc>
        <w:tc>
          <w:tcPr>
            <w:tcW w:w="6526" w:type="dxa"/>
            <w:tcBorders>
              <w:left w:val="single" w:sz="12" w:space="0" w:color="auto"/>
            </w:tcBorders>
          </w:tcPr>
          <w:p w14:paraId="52A0986F" w14:textId="2323CEF2"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における貫流応答係数の初項（</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7604A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413289E9" w14:textId="77777777" w:rsidTr="008E2804">
        <w:tc>
          <w:tcPr>
            <w:tcW w:w="1129" w:type="dxa"/>
            <w:tcBorders>
              <w:right w:val="single" w:sz="12" w:space="0" w:color="auto"/>
            </w:tcBorders>
          </w:tcPr>
          <w:p w14:paraId="5D5E328F" w14:textId="77777777" w:rsidR="002F762D" w:rsidRPr="008832E2" w:rsidRDefault="00A12191" w:rsidP="002F762D">
            <w:pPr>
              <w:pStyle w:val="affc"/>
            </w:pPr>
            <m:oMathPara>
              <m:oMath>
                <m:sSub>
                  <m:sSubPr>
                    <m:ctrlPr/>
                  </m:sSubPr>
                  <m:e>
                    <m:r>
                      <m:t>ϕ</m:t>
                    </m:r>
                  </m:e>
                  <m:sub>
                    <m:r>
                      <m:t>1T,i,k,m</m:t>
                    </m:r>
                  </m:sub>
                </m:sSub>
              </m:oMath>
            </m:oMathPara>
          </w:p>
        </w:tc>
        <w:tc>
          <w:tcPr>
            <w:tcW w:w="6526" w:type="dxa"/>
            <w:tcBorders>
              <w:left w:val="single" w:sz="12" w:space="0" w:color="auto"/>
            </w:tcBorders>
          </w:tcPr>
          <w:p w14:paraId="01C68400" w14:textId="012C4746"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における指数項別貫流応答係数（</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37C2A4A1"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3D0D8C0" w14:textId="77777777" w:rsidTr="008E2804">
        <w:tc>
          <w:tcPr>
            <w:tcW w:w="1129" w:type="dxa"/>
            <w:tcBorders>
              <w:right w:val="single" w:sz="12" w:space="0" w:color="auto"/>
            </w:tcBorders>
          </w:tcPr>
          <w:p w14:paraId="4AE17CD2" w14:textId="77777777" w:rsidR="002F762D" w:rsidRDefault="00A12191" w:rsidP="002F762D">
            <w:pPr>
              <w:pStyle w:val="affc"/>
              <w:rPr>
                <w:rFonts w:ascii="Times New Roman" w:hAnsi="Times New Roman" w:cs="Times New Roman"/>
              </w:rPr>
            </w:pPr>
            <m:oMathPara>
              <m:oMath>
                <m:sSub>
                  <m:sSubPr>
                    <m:ctrlPr/>
                  </m:sSubPr>
                  <m:e>
                    <m:r>
                      <m:t>Ct</m:t>
                    </m:r>
                  </m:e>
                  <m:sub>
                    <m:r>
                      <m:t>A,m</m:t>
                    </m:r>
                  </m:sub>
                </m:sSub>
              </m:oMath>
            </m:oMathPara>
          </w:p>
        </w:tc>
        <w:tc>
          <w:tcPr>
            <w:tcW w:w="6526" w:type="dxa"/>
            <w:tcBorders>
              <w:left w:val="single" w:sz="12" w:space="0" w:color="auto"/>
            </w:tcBorders>
          </w:tcPr>
          <w:p w14:paraId="477E6193" w14:textId="736B5CBF" w:rsidR="002F762D" w:rsidRPr="00E41641" w:rsidRDefault="002F762D" w:rsidP="002F762D">
            <w:pPr>
              <w:pStyle w:val="af4"/>
            </w:pPr>
            <w:r>
              <w:rPr>
                <w:rFonts w:hint="eastAsia"/>
              </w:rPr>
              <w:t>吸熱伝達関数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r w:rsidR="003D2F73">
              <w:rPr>
                <w:rFonts w:hint="eastAsia"/>
              </w:rPr>
              <w:t>付録</w:t>
            </w:r>
            <w:r w:rsidR="003D2F73">
              <w:rPr>
                <w:rFonts w:hint="eastAsia"/>
              </w:rPr>
              <w:t>2</w:t>
            </w:r>
            <w:r w:rsidR="003D2F73">
              <w:rPr>
                <w:rFonts w:hint="eastAsia"/>
              </w:rPr>
              <w:t>．</w:t>
            </w:r>
            <w:r w:rsidR="00996DA2">
              <w:fldChar w:fldCharType="end"/>
            </w:r>
            <w:r w:rsidR="00996DA2">
              <w:rPr>
                <w:rFonts w:hint="eastAsia"/>
              </w:rPr>
              <w:t>による）</w:t>
            </w:r>
          </w:p>
        </w:tc>
        <w:tc>
          <w:tcPr>
            <w:tcW w:w="2081" w:type="dxa"/>
          </w:tcPr>
          <w:p w14:paraId="567223B6" w14:textId="77777777" w:rsidR="002F762D" w:rsidRDefault="002F762D" w:rsidP="002F762D">
            <w:pPr>
              <w:pStyle w:val="af4"/>
            </w:pPr>
            <w:r>
              <w:rPr>
                <w:rFonts w:hint="eastAsia"/>
              </w:rPr>
              <w:t>m</w:t>
            </w:r>
            <w:r>
              <w:t>2K/W</w:t>
            </w:r>
          </w:p>
        </w:tc>
      </w:tr>
      <w:tr w:rsidR="002F762D" w:rsidRPr="00E91673" w14:paraId="01116482" w14:textId="77777777" w:rsidTr="008E2804">
        <w:tc>
          <w:tcPr>
            <w:tcW w:w="1129" w:type="dxa"/>
            <w:tcBorders>
              <w:right w:val="single" w:sz="12" w:space="0" w:color="auto"/>
            </w:tcBorders>
          </w:tcPr>
          <w:p w14:paraId="2E184393" w14:textId="77777777" w:rsidR="002F762D" w:rsidRDefault="00A12191" w:rsidP="002F762D">
            <w:pPr>
              <w:pStyle w:val="affc"/>
              <w:rPr>
                <w:rFonts w:ascii="Times New Roman" w:hAnsi="Times New Roman" w:cs="Times New Roman"/>
              </w:rPr>
            </w:pPr>
            <m:oMathPara>
              <m:oMath>
                <m:sSub>
                  <m:sSubPr>
                    <m:ctrlPr/>
                  </m:sSubPr>
                  <m:e>
                    <m:r>
                      <m:t>Ct</m:t>
                    </m:r>
                  </m:e>
                  <m:sub>
                    <m:r>
                      <m:t>T,m</m:t>
                    </m:r>
                  </m:sub>
                </m:sSub>
              </m:oMath>
            </m:oMathPara>
          </w:p>
        </w:tc>
        <w:tc>
          <w:tcPr>
            <w:tcW w:w="6526" w:type="dxa"/>
            <w:tcBorders>
              <w:left w:val="single" w:sz="12" w:space="0" w:color="auto"/>
            </w:tcBorders>
          </w:tcPr>
          <w:p w14:paraId="73E521C3" w14:textId="4EC2E0DE" w:rsidR="002F762D" w:rsidRDefault="002F762D" w:rsidP="002F762D">
            <w:pPr>
              <w:pStyle w:val="af4"/>
            </w:pPr>
            <w:r>
              <w:rPr>
                <w:rFonts w:hint="eastAsia"/>
              </w:rPr>
              <w:t>貫流伝達関数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r w:rsidR="003D2F73">
              <w:rPr>
                <w:rFonts w:hint="eastAsia"/>
              </w:rPr>
              <w:t>付録</w:t>
            </w:r>
            <w:r w:rsidR="003D2F73">
              <w:rPr>
                <w:rFonts w:hint="eastAsia"/>
              </w:rPr>
              <w:t>2</w:t>
            </w:r>
            <w:r w:rsidR="003D2F73">
              <w:rPr>
                <w:rFonts w:hint="eastAsia"/>
              </w:rPr>
              <w:t>．</w:t>
            </w:r>
            <w:r w:rsidR="00996DA2">
              <w:fldChar w:fldCharType="end"/>
            </w:r>
            <w:r w:rsidR="00996DA2">
              <w:rPr>
                <w:rFonts w:hint="eastAsia"/>
              </w:rPr>
              <w:t>による）</w:t>
            </w:r>
          </w:p>
        </w:tc>
        <w:tc>
          <w:tcPr>
            <w:tcW w:w="2081" w:type="dxa"/>
          </w:tcPr>
          <w:p w14:paraId="384D1AFE" w14:textId="77777777" w:rsidR="002F762D" w:rsidRDefault="002F762D" w:rsidP="002F762D">
            <w:pPr>
              <w:pStyle w:val="af4"/>
            </w:pPr>
            <w:r>
              <w:rPr>
                <w:rFonts w:hint="eastAsia"/>
              </w:rPr>
              <w:t>－</w:t>
            </w:r>
          </w:p>
        </w:tc>
      </w:tr>
      <w:tr w:rsidR="002F762D" w:rsidRPr="00E91673" w14:paraId="2DC7A2DA" w14:textId="77777777" w:rsidTr="008E2804">
        <w:tc>
          <w:tcPr>
            <w:tcW w:w="1129" w:type="dxa"/>
            <w:tcBorders>
              <w:right w:val="single" w:sz="12" w:space="0" w:color="auto"/>
            </w:tcBorders>
          </w:tcPr>
          <w:p w14:paraId="134987BA" w14:textId="77777777" w:rsidR="002F762D" w:rsidRDefault="00A12191" w:rsidP="002F762D">
            <w:pPr>
              <w:pStyle w:val="affc"/>
              <w:rPr>
                <w:rFonts w:ascii="Times New Roman" w:hAnsi="Times New Roman" w:cs="Times New Roman"/>
              </w:rPr>
            </w:pPr>
            <m:oMathPara>
              <m:oMath>
                <m:sSub>
                  <m:sSubPr>
                    <m:ctrlPr>
                      <w:rPr>
                        <w:sz w:val="20"/>
                      </w:rPr>
                    </m:ctrlPr>
                  </m:sSubPr>
                  <m:e>
                    <m:r>
                      <m:t>Rm</m:t>
                    </m:r>
                  </m:e>
                  <m:sub>
                    <m:r>
                      <m:t>i,k</m:t>
                    </m:r>
                  </m:sub>
                </m:sSub>
              </m:oMath>
            </m:oMathPara>
          </w:p>
        </w:tc>
        <w:tc>
          <w:tcPr>
            <w:tcW w:w="6526" w:type="dxa"/>
            <w:tcBorders>
              <w:left w:val="single" w:sz="12" w:space="0" w:color="auto"/>
            </w:tcBorders>
          </w:tcPr>
          <w:p w14:paraId="06E89C67" w14:textId="46D77650"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における室内表面の熱伝達抵抗を除いた熱抵抗</w:t>
            </w:r>
            <w:r w:rsidR="0089036B">
              <w:rPr>
                <w:rFonts w:hint="eastAsia"/>
              </w:rPr>
              <w:t>（</w:t>
            </w:r>
            <w:r w:rsidR="0089036B">
              <w:fldChar w:fldCharType="begin"/>
            </w:r>
            <w:r w:rsidR="0089036B">
              <w:instrText xml:space="preserve"> </w:instrText>
            </w:r>
            <w:r w:rsidR="0089036B">
              <w:rPr>
                <w:rFonts w:hint="eastAsia"/>
              </w:rPr>
              <w:instrText>REF _Ref492729933 \r \h</w:instrText>
            </w:r>
            <w:r w:rsidR="0089036B">
              <w:instrText xml:space="preserve"> </w:instrText>
            </w:r>
            <w:r w:rsidR="0089036B">
              <w:fldChar w:fldCharType="separate"/>
            </w:r>
            <w:r w:rsidR="003D2F73">
              <w:rPr>
                <w:rFonts w:hint="eastAsia"/>
              </w:rPr>
              <w:t>付録</w:t>
            </w:r>
            <w:r w:rsidR="003D2F73">
              <w:rPr>
                <w:rFonts w:hint="eastAsia"/>
              </w:rPr>
              <w:t>2</w:t>
            </w:r>
            <w:r w:rsidR="003D2F73">
              <w:rPr>
                <w:rFonts w:hint="eastAsia"/>
              </w:rPr>
              <w:t>．</w:t>
            </w:r>
            <w:r w:rsidR="0089036B">
              <w:fldChar w:fldCharType="end"/>
            </w:r>
            <w:r w:rsidR="0089036B">
              <w:rPr>
                <w:rFonts w:hint="eastAsia"/>
              </w:rPr>
              <w:t>による）</w:t>
            </w:r>
          </w:p>
        </w:tc>
        <w:tc>
          <w:tcPr>
            <w:tcW w:w="2081" w:type="dxa"/>
          </w:tcPr>
          <w:p w14:paraId="24C4D261" w14:textId="77777777" w:rsidR="002F762D" w:rsidRDefault="002F762D" w:rsidP="002F762D">
            <w:pPr>
              <w:pStyle w:val="af4"/>
            </w:pPr>
            <w:r>
              <w:rPr>
                <w:rFonts w:hint="eastAsia"/>
              </w:rPr>
              <w:t>m</w:t>
            </w:r>
            <w:r>
              <w:t>2K/W</w:t>
            </w:r>
          </w:p>
        </w:tc>
      </w:tr>
      <w:tr w:rsidR="002F762D" w:rsidRPr="00E91673" w14:paraId="5ABA423E" w14:textId="77777777" w:rsidTr="008E2804">
        <w:tc>
          <w:tcPr>
            <w:tcW w:w="1129" w:type="dxa"/>
            <w:tcBorders>
              <w:right w:val="single" w:sz="12" w:space="0" w:color="auto"/>
            </w:tcBorders>
          </w:tcPr>
          <w:p w14:paraId="5EBF4B97" w14:textId="77777777" w:rsidR="002F762D" w:rsidRPr="00DB042D" w:rsidRDefault="00A12191" w:rsidP="002F762D">
            <w:pPr>
              <w:pStyle w:val="affc"/>
              <w:rPr>
                <w:rFonts w:ascii="Times New Roman" w:hAnsi="Times New Roman" w:cs="Times New Roman"/>
                <w:sz w:val="20"/>
              </w:rPr>
            </w:pPr>
            <m:oMathPara>
              <m:oMath>
                <m:sSub>
                  <m:sSubPr>
                    <m:ctrlPr>
                      <w:rPr>
                        <w:sz w:val="20"/>
                      </w:rPr>
                    </m:ctrlPr>
                  </m:sSubPr>
                  <m:e>
                    <m:r>
                      <m:t>P</m:t>
                    </m:r>
                  </m:e>
                  <m:sub>
                    <m:r>
                      <m:t>i,k</m:t>
                    </m:r>
                  </m:sub>
                </m:sSub>
              </m:oMath>
            </m:oMathPara>
          </w:p>
        </w:tc>
        <w:tc>
          <w:tcPr>
            <w:tcW w:w="6526" w:type="dxa"/>
            <w:tcBorders>
              <w:left w:val="single" w:sz="12" w:space="0" w:color="auto"/>
            </w:tcBorders>
          </w:tcPr>
          <w:p w14:paraId="6BC3BF80"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の多層壁部位構成数</w:t>
            </w:r>
          </w:p>
        </w:tc>
        <w:tc>
          <w:tcPr>
            <w:tcW w:w="2081" w:type="dxa"/>
          </w:tcPr>
          <w:p w14:paraId="4F96795A" w14:textId="77777777" w:rsidR="002F762D" w:rsidRDefault="002F762D" w:rsidP="002F762D">
            <w:pPr>
              <w:pStyle w:val="af4"/>
            </w:pPr>
            <w:r>
              <w:rPr>
                <w:rFonts w:hint="eastAsia"/>
              </w:rPr>
              <w:t>－</w:t>
            </w:r>
          </w:p>
        </w:tc>
      </w:tr>
      <w:tr w:rsidR="002F762D" w:rsidRPr="00E91673" w14:paraId="7E87C6C9" w14:textId="77777777" w:rsidTr="008E2804">
        <w:tc>
          <w:tcPr>
            <w:tcW w:w="1129" w:type="dxa"/>
            <w:tcBorders>
              <w:right w:val="single" w:sz="12" w:space="0" w:color="auto"/>
            </w:tcBorders>
          </w:tcPr>
          <w:p w14:paraId="368C287B" w14:textId="77777777" w:rsidR="002F762D" w:rsidRDefault="00A12191" w:rsidP="002F762D">
            <w:pPr>
              <w:pStyle w:val="affc"/>
              <w:rPr>
                <w:rFonts w:ascii="Times New Roman" w:hAnsi="Times New Roman" w:cs="Times New Roman"/>
              </w:rPr>
            </w:pPr>
            <m:oMathPara>
              <m:oMath>
                <m:sSub>
                  <m:sSubPr>
                    <m:ctrlPr/>
                  </m:sSubPr>
                  <m:e>
                    <m:r>
                      <m:t>α</m:t>
                    </m:r>
                  </m:e>
                  <m:sub>
                    <m:r>
                      <m:t>m</m:t>
                    </m:r>
                  </m:sub>
                </m:sSub>
              </m:oMath>
            </m:oMathPara>
          </w:p>
        </w:tc>
        <w:tc>
          <w:tcPr>
            <w:tcW w:w="6526" w:type="dxa"/>
            <w:tcBorders>
              <w:left w:val="single" w:sz="12" w:space="0" w:color="auto"/>
            </w:tcBorders>
          </w:tcPr>
          <w:p w14:paraId="39F9B600" w14:textId="520C5DB1" w:rsidR="002F762D" w:rsidRDefault="00996DA2" w:rsidP="002F762D">
            <w:pPr>
              <w:pStyle w:val="af4"/>
            </w:pPr>
            <w:r>
              <w:rPr>
                <w:rFonts w:hint="eastAsia"/>
              </w:rPr>
              <w:t>固定根</w:t>
            </w:r>
            <w:r w:rsidR="002F762D">
              <w:rPr>
                <w:rFonts w:hint="eastAsia"/>
              </w:rPr>
              <w:t>（</w:t>
            </w:r>
            <w:r w:rsidR="002F762D">
              <w:fldChar w:fldCharType="begin"/>
            </w:r>
            <w:r w:rsidR="002F762D">
              <w:instrText xml:space="preserve"> </w:instrText>
            </w:r>
            <w:r w:rsidR="002F762D">
              <w:rPr>
                <w:rFonts w:hint="eastAsia"/>
              </w:rPr>
              <w:instrText>REF _Ref492729933 \r \h</w:instrText>
            </w:r>
            <w:r w:rsidR="002F762D">
              <w:instrText xml:space="preserve"> </w:instrText>
            </w:r>
            <w:r w:rsidR="002F762D">
              <w:fldChar w:fldCharType="separate"/>
            </w:r>
            <w:r w:rsidR="003D2F73">
              <w:rPr>
                <w:rFonts w:hint="eastAsia"/>
              </w:rPr>
              <w:t>付録</w:t>
            </w:r>
            <w:r w:rsidR="003D2F73">
              <w:rPr>
                <w:rFonts w:hint="eastAsia"/>
              </w:rPr>
              <w:t>2</w:t>
            </w:r>
            <w:r w:rsidR="003D2F73">
              <w:rPr>
                <w:rFonts w:hint="eastAsia"/>
              </w:rPr>
              <w:t>．</w:t>
            </w:r>
            <w:r w:rsidR="002F762D">
              <w:fldChar w:fldCharType="end"/>
            </w:r>
            <w:r w:rsidR="002F762D">
              <w:rPr>
                <w:rFonts w:hint="eastAsia"/>
              </w:rPr>
              <w:t>による）</w:t>
            </w:r>
          </w:p>
        </w:tc>
        <w:tc>
          <w:tcPr>
            <w:tcW w:w="2081" w:type="dxa"/>
          </w:tcPr>
          <w:p w14:paraId="3BC7E422" w14:textId="77777777" w:rsidR="002F762D" w:rsidRDefault="002F762D" w:rsidP="002F762D">
            <w:pPr>
              <w:pStyle w:val="af4"/>
            </w:pPr>
            <w:r>
              <w:rPr>
                <w:rFonts w:hint="eastAsia"/>
              </w:rPr>
              <w:t>－</w:t>
            </w:r>
          </w:p>
        </w:tc>
      </w:tr>
      <w:tr w:rsidR="002F762D" w:rsidRPr="00E91673" w14:paraId="161E6270" w14:textId="77777777" w:rsidTr="008E2804">
        <w:tc>
          <w:tcPr>
            <w:tcW w:w="1129" w:type="dxa"/>
            <w:tcBorders>
              <w:right w:val="single" w:sz="12" w:space="0" w:color="auto"/>
            </w:tcBorders>
          </w:tcPr>
          <w:p w14:paraId="39E21670" w14:textId="77777777" w:rsidR="002F762D" w:rsidRDefault="00A12191" w:rsidP="002F762D">
            <w:pPr>
              <w:pStyle w:val="affc"/>
              <w:rPr>
                <w:rFonts w:ascii="Times New Roman" w:hAnsi="Times New Roman" w:cs="Times New Roman"/>
              </w:rPr>
            </w:pPr>
            <m:oMathPara>
              <m:oMath>
                <m:sSub>
                  <m:sSubPr>
                    <m:ctrlPr>
                      <w:rPr>
                        <w:sz w:val="20"/>
                      </w:rPr>
                    </m:ctrlPr>
                  </m:sSubPr>
                  <m:e>
                    <m:r>
                      <m:t>R</m:t>
                    </m:r>
                  </m:e>
                  <m:sub>
                    <m:r>
                      <m:t>k</m:t>
                    </m:r>
                  </m:sub>
                </m:sSub>
              </m:oMath>
            </m:oMathPara>
          </w:p>
        </w:tc>
        <w:tc>
          <w:tcPr>
            <w:tcW w:w="6526" w:type="dxa"/>
            <w:tcBorders>
              <w:left w:val="single" w:sz="12" w:space="0" w:color="auto"/>
            </w:tcBorders>
          </w:tcPr>
          <w:p w14:paraId="3183A59F" w14:textId="76C2EF48" w:rsidR="002F762D" w:rsidRDefault="002F762D" w:rsidP="002F762D">
            <w:pPr>
              <w:pStyle w:val="af4"/>
            </w:pPr>
            <w:r>
              <w:rPr>
                <w:rFonts w:hint="eastAsia"/>
              </w:rPr>
              <w:t>壁体構成層</w:t>
            </w:r>
            <m:oMath>
              <m:r>
                <m:t>k</m:t>
              </m:r>
            </m:oMath>
            <w:r>
              <w:rPr>
                <w:rFonts w:hint="eastAsia"/>
              </w:rPr>
              <w:t>の熱抵抗（</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2275A3EC" w14:textId="77777777" w:rsidR="002F762D" w:rsidRDefault="002F762D" w:rsidP="002F762D">
            <w:pPr>
              <w:pStyle w:val="af4"/>
            </w:pPr>
            <w:r>
              <w:rPr>
                <w:rFonts w:hint="eastAsia"/>
              </w:rPr>
              <w:t>m2</w:t>
            </w:r>
            <w:r>
              <w:rPr>
                <w:rFonts w:hint="eastAsia"/>
              </w:rPr>
              <w:t>･</w:t>
            </w:r>
            <w:r>
              <w:rPr>
                <w:rFonts w:hint="eastAsia"/>
              </w:rPr>
              <w:t>K</w:t>
            </w:r>
            <w:r>
              <w:t>/W</w:t>
            </w:r>
          </w:p>
        </w:tc>
      </w:tr>
      <w:tr w:rsidR="002F762D" w:rsidRPr="00E91673" w14:paraId="1FC16FEF" w14:textId="77777777" w:rsidTr="008E2804">
        <w:tc>
          <w:tcPr>
            <w:tcW w:w="1129" w:type="dxa"/>
            <w:tcBorders>
              <w:right w:val="single" w:sz="12" w:space="0" w:color="auto"/>
            </w:tcBorders>
          </w:tcPr>
          <w:p w14:paraId="26B32407" w14:textId="77777777" w:rsidR="002F762D" w:rsidRDefault="00A12191" w:rsidP="002F762D">
            <w:pPr>
              <w:pStyle w:val="affc"/>
              <w:rPr>
                <w:rFonts w:ascii="Times New Roman" w:hAnsi="Times New Roman" w:cs="Times New Roman"/>
                <w:sz w:val="20"/>
              </w:rPr>
            </w:pPr>
            <m:oMathPara>
              <m:oMath>
                <m:sSub>
                  <m:sSubPr>
                    <m:ctrlPr/>
                  </m:sSubPr>
                  <m:e>
                    <m:r>
                      <m:t>C</m:t>
                    </m:r>
                  </m:e>
                  <m:sub>
                    <m:r>
                      <m:t>k</m:t>
                    </m:r>
                  </m:sub>
                </m:sSub>
              </m:oMath>
            </m:oMathPara>
          </w:p>
        </w:tc>
        <w:tc>
          <w:tcPr>
            <w:tcW w:w="6526" w:type="dxa"/>
            <w:tcBorders>
              <w:left w:val="single" w:sz="12" w:space="0" w:color="auto"/>
            </w:tcBorders>
          </w:tcPr>
          <w:p w14:paraId="4179E301" w14:textId="300586A0" w:rsidR="002F762D" w:rsidRDefault="002F762D" w:rsidP="002F762D">
            <w:pPr>
              <w:pStyle w:val="af4"/>
            </w:pPr>
            <w:r>
              <w:rPr>
                <w:rFonts w:hint="eastAsia"/>
              </w:rPr>
              <w:t>壁体構成層</w:t>
            </w:r>
            <m:oMath>
              <m:r>
                <m:t>k</m:t>
              </m:r>
            </m:oMath>
            <w:r>
              <w:rPr>
                <w:rFonts w:hint="eastAsia"/>
              </w:rPr>
              <w:t>の熱容量（</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7C067B9F" w14:textId="77777777" w:rsidR="002F762D" w:rsidRDefault="002F762D" w:rsidP="002F762D">
            <w:pPr>
              <w:pStyle w:val="af4"/>
            </w:pPr>
            <w:r>
              <w:t>J</w:t>
            </w:r>
            <w:r>
              <w:rPr>
                <w:rFonts w:hint="eastAsia"/>
              </w:rPr>
              <w:t>/</w:t>
            </w:r>
            <w:r>
              <w:t>(</w:t>
            </w:r>
            <w:r>
              <w:rPr>
                <w:rFonts w:hint="eastAsia"/>
              </w:rPr>
              <w:t>m2</w:t>
            </w:r>
            <w:r>
              <w:rPr>
                <w:rFonts w:hint="eastAsia"/>
              </w:rPr>
              <w:t>･</w:t>
            </w:r>
            <w:r>
              <w:rPr>
                <w:rFonts w:hint="eastAsia"/>
              </w:rPr>
              <w:t>K</w:t>
            </w:r>
            <w:r>
              <w:t>)</w:t>
            </w:r>
          </w:p>
        </w:tc>
      </w:tr>
      <w:tr w:rsidR="002F762D" w:rsidRPr="00E91673" w14:paraId="5B183BD4" w14:textId="77777777" w:rsidTr="008E2804">
        <w:tc>
          <w:tcPr>
            <w:tcW w:w="1129" w:type="dxa"/>
            <w:tcBorders>
              <w:right w:val="single" w:sz="12" w:space="0" w:color="auto"/>
            </w:tcBorders>
          </w:tcPr>
          <w:p w14:paraId="5AEFF053" w14:textId="77777777" w:rsidR="002F762D" w:rsidRDefault="00A12191" w:rsidP="002F762D">
            <w:pPr>
              <w:pStyle w:val="affc"/>
              <w:rPr>
                <w:rFonts w:ascii="Times New Roman" w:hAnsi="Times New Roman" w:cs="Times New Roman"/>
              </w:rPr>
            </w:pPr>
            <m:oMathPara>
              <m:oMath>
                <m:sSub>
                  <m:sSubPr>
                    <m:ctrlPr/>
                  </m:sSubPr>
                  <m:e>
                    <m:r>
                      <m:t>l</m:t>
                    </m:r>
                  </m:e>
                  <m:sub>
                    <m:r>
                      <m:t>k</m:t>
                    </m:r>
                  </m:sub>
                </m:sSub>
              </m:oMath>
            </m:oMathPara>
          </w:p>
        </w:tc>
        <w:tc>
          <w:tcPr>
            <w:tcW w:w="6526" w:type="dxa"/>
            <w:tcBorders>
              <w:left w:val="single" w:sz="12" w:space="0" w:color="auto"/>
            </w:tcBorders>
          </w:tcPr>
          <w:p w14:paraId="41E38B73" w14:textId="65B7910E" w:rsidR="002F762D" w:rsidRDefault="002F762D" w:rsidP="002F762D">
            <w:pPr>
              <w:pStyle w:val="af4"/>
            </w:pPr>
            <w:r>
              <w:rPr>
                <w:rFonts w:hint="eastAsia"/>
              </w:rPr>
              <w:t>壁体構成層</w:t>
            </w:r>
            <m:oMath>
              <m:r>
                <m:t>k</m:t>
              </m:r>
            </m:oMath>
            <w:r>
              <w:rPr>
                <w:rFonts w:hint="eastAsia"/>
              </w:rPr>
              <w:t>の厚さ（</w:t>
            </w:r>
            <w:r>
              <w:fldChar w:fldCharType="begin"/>
            </w:r>
            <w:r>
              <w:instrText xml:space="preserve"> </w:instrText>
            </w:r>
            <w:r>
              <w:rPr>
                <w:rFonts w:hint="eastAsia"/>
              </w:rPr>
              <w:instrText>REF _Ref492730590 \r \h</w:instrText>
            </w:r>
            <w:r>
              <w:instrText xml:space="preserve"> </w:instrText>
            </w:r>
            <w:r>
              <w:fldChar w:fldCharType="separate"/>
            </w:r>
            <w:r w:rsidR="003D2F73">
              <w:rPr>
                <w:rFonts w:hint="eastAsia"/>
              </w:rPr>
              <w:t>付録</w:t>
            </w:r>
            <w:r w:rsidR="003D2F73">
              <w:rPr>
                <w:rFonts w:hint="eastAsia"/>
              </w:rPr>
              <w:t>24</w:t>
            </w:r>
            <w:r w:rsidR="003D2F73">
              <w:rPr>
                <w:rFonts w:hint="eastAsia"/>
              </w:rPr>
              <w:t>．</w:t>
            </w:r>
            <w:r>
              <w:fldChar w:fldCharType="end"/>
            </w:r>
            <w:r>
              <w:rPr>
                <w:rFonts w:hint="eastAsia"/>
              </w:rPr>
              <w:t>による）</w:t>
            </w:r>
          </w:p>
        </w:tc>
        <w:tc>
          <w:tcPr>
            <w:tcW w:w="2081" w:type="dxa"/>
          </w:tcPr>
          <w:p w14:paraId="516998D0" w14:textId="77777777" w:rsidR="002F762D" w:rsidRDefault="002F762D" w:rsidP="002F762D">
            <w:pPr>
              <w:pStyle w:val="af4"/>
            </w:pPr>
            <w:r>
              <w:rPr>
                <w:rFonts w:hint="eastAsia"/>
              </w:rPr>
              <w:t>m</w:t>
            </w:r>
          </w:p>
        </w:tc>
      </w:tr>
      <w:tr w:rsidR="002F762D" w:rsidRPr="00E91673" w14:paraId="3D01360A" w14:textId="77777777" w:rsidTr="008E2804">
        <w:tc>
          <w:tcPr>
            <w:tcW w:w="1129" w:type="dxa"/>
            <w:tcBorders>
              <w:right w:val="single" w:sz="12" w:space="0" w:color="auto"/>
            </w:tcBorders>
          </w:tcPr>
          <w:p w14:paraId="4BBC0CCE" w14:textId="77777777" w:rsidR="002F762D" w:rsidRDefault="00A12191" w:rsidP="002F762D">
            <w:pPr>
              <w:pStyle w:val="affc"/>
              <w:rPr>
                <w:rFonts w:ascii="Times New Roman" w:hAnsi="Times New Roman" w:cs="Times New Roman"/>
              </w:rPr>
            </w:pPr>
            <m:oMathPara>
              <m:oMath>
                <m:sSub>
                  <m:sSubPr>
                    <m:ctrlPr/>
                  </m:sSubPr>
                  <m:e>
                    <m:r>
                      <m:t>c</m:t>
                    </m:r>
                  </m:e>
                  <m:sub>
                    <m:r>
                      <m:t>k</m:t>
                    </m:r>
                  </m:sub>
                </m:sSub>
              </m:oMath>
            </m:oMathPara>
          </w:p>
        </w:tc>
        <w:tc>
          <w:tcPr>
            <w:tcW w:w="6526" w:type="dxa"/>
            <w:tcBorders>
              <w:left w:val="single" w:sz="12" w:space="0" w:color="auto"/>
            </w:tcBorders>
          </w:tcPr>
          <w:p w14:paraId="08441E0B" w14:textId="24CDD92D" w:rsidR="002F762D" w:rsidRDefault="002F762D" w:rsidP="002F762D">
            <w:pPr>
              <w:pStyle w:val="af4"/>
            </w:pPr>
            <w:r>
              <w:rPr>
                <w:rFonts w:hint="eastAsia"/>
              </w:rPr>
              <w:t>壁体構成層</w:t>
            </w:r>
            <m:oMath>
              <m:r>
                <m:t>k</m:t>
              </m:r>
            </m:oMath>
            <w:r>
              <w:rPr>
                <w:rFonts w:hint="eastAsia"/>
              </w:rPr>
              <w:t>の容積比熱（</w:t>
            </w:r>
            <w:r>
              <w:fldChar w:fldCharType="begin"/>
            </w:r>
            <w:r>
              <w:instrText xml:space="preserve"> </w:instrText>
            </w:r>
            <w:r>
              <w:rPr>
                <w:rFonts w:hint="eastAsia"/>
              </w:rPr>
              <w:instrText>REF _Ref492730590 \r \h</w:instrText>
            </w:r>
            <w:r>
              <w:instrText xml:space="preserve"> </w:instrText>
            </w:r>
            <w:r>
              <w:fldChar w:fldCharType="separate"/>
            </w:r>
            <w:r w:rsidR="003D2F73">
              <w:rPr>
                <w:rFonts w:hint="eastAsia"/>
              </w:rPr>
              <w:t>付録</w:t>
            </w:r>
            <w:r w:rsidR="003D2F73">
              <w:rPr>
                <w:rFonts w:hint="eastAsia"/>
              </w:rPr>
              <w:t>24</w:t>
            </w:r>
            <w:r w:rsidR="003D2F73">
              <w:rPr>
                <w:rFonts w:hint="eastAsia"/>
              </w:rPr>
              <w:t>．</w:t>
            </w:r>
            <w:r>
              <w:fldChar w:fldCharType="end"/>
            </w:r>
            <w:r>
              <w:rPr>
                <w:rFonts w:hint="eastAsia"/>
              </w:rPr>
              <w:t>による）</w:t>
            </w:r>
          </w:p>
        </w:tc>
        <w:tc>
          <w:tcPr>
            <w:tcW w:w="2081" w:type="dxa"/>
          </w:tcPr>
          <w:p w14:paraId="3841525B" w14:textId="77777777" w:rsidR="002F762D" w:rsidRDefault="002F762D" w:rsidP="002F762D">
            <w:pPr>
              <w:pStyle w:val="af4"/>
            </w:pPr>
            <w:r>
              <w:t>J</w:t>
            </w:r>
            <w:r>
              <w:rPr>
                <w:rFonts w:hint="eastAsia"/>
              </w:rPr>
              <w:t>/</w:t>
            </w:r>
            <w:r>
              <w:t>(</w:t>
            </w:r>
            <w:r>
              <w:rPr>
                <w:rFonts w:hint="eastAsia"/>
              </w:rPr>
              <w:t>m</w:t>
            </w:r>
            <w:r>
              <w:t>3</w:t>
            </w:r>
            <w:r>
              <w:rPr>
                <w:rFonts w:hint="eastAsia"/>
              </w:rPr>
              <w:t>･</w:t>
            </w:r>
            <w:r>
              <w:rPr>
                <w:rFonts w:hint="eastAsia"/>
              </w:rPr>
              <w:t>K</w:t>
            </w:r>
            <w:r>
              <w:t>)</w:t>
            </w:r>
          </w:p>
        </w:tc>
      </w:tr>
      <w:tr w:rsidR="002F762D" w:rsidRPr="00E91673" w14:paraId="7E487072" w14:textId="77777777" w:rsidTr="008E2804">
        <w:tc>
          <w:tcPr>
            <w:tcW w:w="1129" w:type="dxa"/>
            <w:tcBorders>
              <w:right w:val="single" w:sz="12" w:space="0" w:color="auto"/>
            </w:tcBorders>
          </w:tcPr>
          <w:p w14:paraId="7282F452" w14:textId="77777777" w:rsidR="002F762D" w:rsidRDefault="00A12191" w:rsidP="002F762D">
            <w:pPr>
              <w:pStyle w:val="affc"/>
              <w:rPr>
                <w:rFonts w:ascii="Times New Roman" w:hAnsi="Times New Roman" w:cs="Times New Roman"/>
              </w:rPr>
            </w:pPr>
            <m:oMathPara>
              <m:oMath>
                <m:sSub>
                  <m:sSubPr>
                    <m:ctrlPr/>
                  </m:sSubPr>
                  <m:e>
                    <m:r>
                      <m:t>λ</m:t>
                    </m:r>
                  </m:e>
                  <m:sub>
                    <m:r>
                      <m:t>k</m:t>
                    </m:r>
                  </m:sub>
                </m:sSub>
              </m:oMath>
            </m:oMathPara>
          </w:p>
        </w:tc>
        <w:tc>
          <w:tcPr>
            <w:tcW w:w="6526" w:type="dxa"/>
            <w:tcBorders>
              <w:left w:val="single" w:sz="12" w:space="0" w:color="auto"/>
            </w:tcBorders>
          </w:tcPr>
          <w:p w14:paraId="24E3F410" w14:textId="2EFC4588" w:rsidR="002F762D" w:rsidRDefault="002F762D" w:rsidP="002F762D">
            <w:pPr>
              <w:pStyle w:val="af4"/>
            </w:pPr>
            <w:r>
              <w:rPr>
                <w:rFonts w:hint="eastAsia"/>
              </w:rPr>
              <w:t>壁体構成層</w:t>
            </w:r>
            <m:oMath>
              <m:r>
                <m:t>k</m:t>
              </m:r>
            </m:oMath>
            <w:r>
              <w:rPr>
                <w:rFonts w:hint="eastAsia"/>
              </w:rPr>
              <w:t>の熱伝導率（</w:t>
            </w:r>
            <w:r>
              <w:fldChar w:fldCharType="begin"/>
            </w:r>
            <w:r>
              <w:instrText xml:space="preserve"> </w:instrText>
            </w:r>
            <w:r>
              <w:rPr>
                <w:rFonts w:hint="eastAsia"/>
              </w:rPr>
              <w:instrText>REF _Ref492730590 \r \h</w:instrText>
            </w:r>
            <w:r>
              <w:instrText xml:space="preserve"> </w:instrText>
            </w:r>
            <w:r>
              <w:fldChar w:fldCharType="separate"/>
            </w:r>
            <w:r w:rsidR="003D2F73">
              <w:rPr>
                <w:rFonts w:hint="eastAsia"/>
              </w:rPr>
              <w:t>付録</w:t>
            </w:r>
            <w:r w:rsidR="003D2F73">
              <w:rPr>
                <w:rFonts w:hint="eastAsia"/>
              </w:rPr>
              <w:t>24</w:t>
            </w:r>
            <w:r w:rsidR="003D2F73">
              <w:rPr>
                <w:rFonts w:hint="eastAsia"/>
              </w:rPr>
              <w:t>．</w:t>
            </w:r>
            <w:r>
              <w:fldChar w:fldCharType="end"/>
            </w:r>
            <w:r>
              <w:rPr>
                <w:rFonts w:hint="eastAsia"/>
              </w:rPr>
              <w:t>による）</w:t>
            </w:r>
          </w:p>
        </w:tc>
        <w:tc>
          <w:tcPr>
            <w:tcW w:w="2081" w:type="dxa"/>
          </w:tcPr>
          <w:p w14:paraId="5816D07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6440DC73" w14:textId="77777777" w:rsidTr="008E2804">
        <w:tc>
          <w:tcPr>
            <w:tcW w:w="1129" w:type="dxa"/>
            <w:tcBorders>
              <w:right w:val="single" w:sz="12" w:space="0" w:color="auto"/>
            </w:tcBorders>
          </w:tcPr>
          <w:p w14:paraId="3C0EB1FC" w14:textId="77777777" w:rsidR="002F762D" w:rsidRPr="008832E2" w:rsidRDefault="00A12191" w:rsidP="002F762D">
            <w:pPr>
              <w:pStyle w:val="affc"/>
            </w:pPr>
            <m:oMathPara>
              <m:oMath>
                <m:sSub>
                  <m:sSubPr>
                    <m:ctrlPr/>
                  </m:sSubPr>
                  <m:e>
                    <m:r>
                      <m:t>QGT</m:t>
                    </m:r>
                  </m:e>
                  <m:sub>
                    <m:r>
                      <m:t>i,n</m:t>
                    </m:r>
                  </m:sub>
                </m:sSub>
              </m:oMath>
            </m:oMathPara>
          </w:p>
        </w:tc>
        <w:tc>
          <w:tcPr>
            <w:tcW w:w="6526" w:type="dxa"/>
            <w:tcBorders>
              <w:left w:val="single" w:sz="12" w:space="0" w:color="auto"/>
            </w:tcBorders>
          </w:tcPr>
          <w:p w14:paraId="1ACEF208" w14:textId="711C9620" w:rsidR="002F762D" w:rsidRDefault="002F762D" w:rsidP="002F762D">
            <w:pPr>
              <w:pStyle w:val="af4"/>
              <w:rPr>
                <w:rStyle w:val="aff7"/>
              </w:rPr>
            </w:pPr>
            <w:proofErr w:type="spellStart"/>
            <w:r>
              <w:rPr>
                <w:rStyle w:val="aff7"/>
              </w:rPr>
              <w:t>i</w:t>
            </w:r>
            <w:proofErr w:type="spellEnd"/>
            <w:r w:rsidRPr="00A96530">
              <w:t>室</w:t>
            </w:r>
            <w:r>
              <w:rPr>
                <w:rFonts w:hint="eastAsia"/>
              </w:rPr>
              <w:t>の</w:t>
            </w:r>
            <w:r>
              <w:rPr>
                <w:rStyle w:val="aff7"/>
              </w:rPr>
              <w:t>n</w:t>
            </w:r>
            <w:r>
              <w:rPr>
                <w:rFonts w:hint="eastAsia"/>
              </w:rPr>
              <w:t>時点における透過日射熱取得（</w:t>
            </w:r>
            <w:r>
              <w:fldChar w:fldCharType="begin"/>
            </w:r>
            <w:r>
              <w:instrText xml:space="preserve"> </w:instrText>
            </w:r>
            <w:r>
              <w:rPr>
                <w:rFonts w:hint="eastAsia"/>
              </w:rPr>
              <w:instrText>REF _Ref484795613 \r \h</w:instrText>
            </w:r>
            <w:r>
              <w:instrText xml:space="preserve"> </w:instrText>
            </w:r>
            <w:r>
              <w:fldChar w:fldCharType="separate"/>
            </w:r>
            <w:r w:rsidR="003D2F73">
              <w:rPr>
                <w:rFonts w:hint="eastAsia"/>
              </w:rPr>
              <w:t>付録</w:t>
            </w:r>
            <w:r w:rsidR="003D2F73">
              <w:rPr>
                <w:rFonts w:hint="eastAsia"/>
              </w:rPr>
              <w:t>11</w:t>
            </w:r>
            <w:r w:rsidR="003D2F73">
              <w:rPr>
                <w:rFonts w:hint="eastAsia"/>
              </w:rPr>
              <w:t>．</w:t>
            </w:r>
            <w:r>
              <w:fldChar w:fldCharType="end"/>
            </w:r>
            <w:r>
              <w:rPr>
                <w:rFonts w:hint="eastAsia"/>
              </w:rPr>
              <w:t>による）</w:t>
            </w:r>
          </w:p>
        </w:tc>
        <w:tc>
          <w:tcPr>
            <w:tcW w:w="2081" w:type="dxa"/>
          </w:tcPr>
          <w:p w14:paraId="1027DC73" w14:textId="77777777" w:rsidR="002F762D" w:rsidRDefault="002F762D" w:rsidP="002F762D">
            <w:pPr>
              <w:pStyle w:val="af4"/>
            </w:pPr>
            <w:r>
              <w:rPr>
                <w:rFonts w:hint="eastAsia"/>
              </w:rPr>
              <w:t>W</w:t>
            </w:r>
          </w:p>
        </w:tc>
      </w:tr>
      <w:tr w:rsidR="002F762D" w:rsidRPr="00E91673" w14:paraId="1C2BEBAC" w14:textId="77777777" w:rsidTr="008E2804">
        <w:tc>
          <w:tcPr>
            <w:tcW w:w="1129" w:type="dxa"/>
            <w:tcBorders>
              <w:right w:val="single" w:sz="12" w:space="0" w:color="auto"/>
            </w:tcBorders>
          </w:tcPr>
          <w:p w14:paraId="27561C38" w14:textId="77777777" w:rsidR="002F762D" w:rsidRDefault="00A12191" w:rsidP="002F762D">
            <w:pPr>
              <w:pStyle w:val="affc"/>
              <w:rPr>
                <w:rFonts w:ascii="Times New Roman" w:hAnsi="Times New Roman" w:cs="Times New Roman"/>
              </w:rPr>
            </w:pPr>
            <m:oMathPara>
              <m:oMath>
                <m:sSub>
                  <m:sSubPr>
                    <m:ctrlPr/>
                  </m:sSubPr>
                  <m:e>
                    <m:r>
                      <m:t>QGA</m:t>
                    </m:r>
                  </m:e>
                  <m:sub>
                    <m:r>
                      <m:t>i,n</m:t>
                    </m:r>
                  </m:sub>
                </m:sSub>
              </m:oMath>
            </m:oMathPara>
          </w:p>
        </w:tc>
        <w:tc>
          <w:tcPr>
            <w:tcW w:w="6526" w:type="dxa"/>
            <w:tcBorders>
              <w:left w:val="single" w:sz="12" w:space="0" w:color="auto"/>
            </w:tcBorders>
          </w:tcPr>
          <w:p w14:paraId="2D854E29" w14:textId="46738E5E" w:rsidR="002F762D" w:rsidRDefault="002F762D" w:rsidP="002F762D">
            <w:pPr>
              <w:pStyle w:val="af4"/>
              <w:rPr>
                <w:rStyle w:val="aff7"/>
              </w:rPr>
            </w:pPr>
            <w:proofErr w:type="spellStart"/>
            <w:r>
              <w:rPr>
                <w:rStyle w:val="aff7"/>
              </w:rPr>
              <w:t>i</w:t>
            </w:r>
            <w:proofErr w:type="spellEnd"/>
            <w:r w:rsidRPr="00A96530">
              <w:t>室</w:t>
            </w:r>
            <w:r>
              <w:rPr>
                <w:rFonts w:hint="eastAsia"/>
              </w:rPr>
              <w:t>の</w:t>
            </w:r>
            <w:r>
              <w:rPr>
                <w:rStyle w:val="aff7"/>
              </w:rPr>
              <w:t>n</w:t>
            </w:r>
            <w:r>
              <w:rPr>
                <w:rFonts w:hint="eastAsia"/>
              </w:rPr>
              <w:t>時点における吸収日射熱取得（</w:t>
            </w:r>
            <w:r>
              <w:fldChar w:fldCharType="begin"/>
            </w:r>
            <w:r>
              <w:instrText xml:space="preserve"> </w:instrText>
            </w:r>
            <w:r>
              <w:rPr>
                <w:rFonts w:hint="eastAsia"/>
              </w:rPr>
              <w:instrText>REF _Ref484795613 \r \h</w:instrText>
            </w:r>
            <w:r>
              <w:instrText xml:space="preserve"> </w:instrText>
            </w:r>
            <w:r>
              <w:fldChar w:fldCharType="separate"/>
            </w:r>
            <w:r w:rsidR="003D2F73">
              <w:rPr>
                <w:rFonts w:hint="eastAsia"/>
              </w:rPr>
              <w:t>付録</w:t>
            </w:r>
            <w:r w:rsidR="003D2F73">
              <w:rPr>
                <w:rFonts w:hint="eastAsia"/>
              </w:rPr>
              <w:t>11</w:t>
            </w:r>
            <w:r w:rsidR="003D2F73">
              <w:rPr>
                <w:rFonts w:hint="eastAsia"/>
              </w:rPr>
              <w:t>．</w:t>
            </w:r>
            <w:r>
              <w:fldChar w:fldCharType="end"/>
            </w:r>
            <w:r>
              <w:rPr>
                <w:rFonts w:hint="eastAsia"/>
              </w:rPr>
              <w:t>による）</w:t>
            </w:r>
          </w:p>
        </w:tc>
        <w:tc>
          <w:tcPr>
            <w:tcW w:w="2081" w:type="dxa"/>
          </w:tcPr>
          <w:p w14:paraId="6E144F1D" w14:textId="77777777" w:rsidR="002F762D" w:rsidRDefault="002F762D" w:rsidP="002F762D">
            <w:pPr>
              <w:pStyle w:val="af4"/>
            </w:pPr>
            <w:r>
              <w:rPr>
                <w:rFonts w:hint="eastAsia"/>
              </w:rPr>
              <w:t>W</w:t>
            </w:r>
          </w:p>
        </w:tc>
      </w:tr>
      <w:tr w:rsidR="002F762D" w:rsidRPr="00E91673" w14:paraId="55872D45" w14:textId="77777777" w:rsidTr="008E2804">
        <w:tc>
          <w:tcPr>
            <w:tcW w:w="1129" w:type="dxa"/>
            <w:tcBorders>
              <w:right w:val="single" w:sz="12" w:space="0" w:color="auto"/>
            </w:tcBorders>
          </w:tcPr>
          <w:p w14:paraId="5BFCDAC2" w14:textId="77777777" w:rsidR="002F762D" w:rsidRPr="008832E2" w:rsidRDefault="00A12191" w:rsidP="002F762D">
            <w:pPr>
              <w:pStyle w:val="affc"/>
            </w:pPr>
            <m:oMathPara>
              <m:oMath>
                <m:sSub>
                  <m:sSubPr>
                    <m:ctrlPr/>
                  </m:sSubPr>
                  <m:e>
                    <m:r>
                      <m:t>τ</m:t>
                    </m:r>
                  </m:e>
                  <m:sub>
                    <m:r>
                      <m:t>D,i,k,n</m:t>
                    </m:r>
                  </m:sub>
                </m:sSub>
              </m:oMath>
            </m:oMathPara>
          </w:p>
        </w:tc>
        <w:tc>
          <w:tcPr>
            <w:tcW w:w="6526" w:type="dxa"/>
            <w:tcBorders>
              <w:left w:val="single" w:sz="12" w:space="0" w:color="auto"/>
            </w:tcBorders>
          </w:tcPr>
          <w:p w14:paraId="0E6123F0" w14:textId="64A1A1FF"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時点の直達日射に対する日射透過率（</w:t>
            </w:r>
            <w:r>
              <w:fldChar w:fldCharType="begin"/>
            </w:r>
            <w:r>
              <w:instrText xml:space="preserve"> </w:instrText>
            </w:r>
            <w:r>
              <w:rPr>
                <w:rFonts w:hint="eastAsia"/>
              </w:rPr>
              <w:instrText>REF _Ref473748357 \r \h</w:instrText>
            </w:r>
            <w:r>
              <w:instrText xml:space="preserve"> </w:instrText>
            </w:r>
            <w:r>
              <w:fldChar w:fldCharType="separate"/>
            </w:r>
            <w:r w:rsidR="003D2F73">
              <w:rPr>
                <w:rFonts w:hint="eastAsia"/>
              </w:rPr>
              <w:t>付録</w:t>
            </w:r>
            <w:r w:rsidR="003D2F73">
              <w:rPr>
                <w:rFonts w:hint="eastAsia"/>
              </w:rPr>
              <w:t>10</w:t>
            </w:r>
            <w:r w:rsidR="003D2F73">
              <w:rPr>
                <w:rFonts w:hint="eastAsia"/>
              </w:rPr>
              <w:t>．</w:t>
            </w:r>
            <w:r>
              <w:fldChar w:fldCharType="end"/>
            </w:r>
            <w:r>
              <w:rPr>
                <w:rFonts w:hint="eastAsia"/>
              </w:rPr>
              <w:t>による）</w:t>
            </w:r>
          </w:p>
        </w:tc>
        <w:tc>
          <w:tcPr>
            <w:tcW w:w="2081" w:type="dxa"/>
          </w:tcPr>
          <w:p w14:paraId="3FAC7166" w14:textId="77777777" w:rsidR="002F762D" w:rsidRDefault="002F762D" w:rsidP="002F762D">
            <w:pPr>
              <w:pStyle w:val="af4"/>
            </w:pPr>
            <w:r>
              <w:rPr>
                <w:rFonts w:hint="eastAsia"/>
              </w:rPr>
              <w:t>－</w:t>
            </w:r>
          </w:p>
        </w:tc>
      </w:tr>
      <w:tr w:rsidR="002F762D" w:rsidRPr="00E91673" w14:paraId="571A19D0" w14:textId="77777777" w:rsidTr="008E2804">
        <w:tc>
          <w:tcPr>
            <w:tcW w:w="1129" w:type="dxa"/>
            <w:tcBorders>
              <w:right w:val="single" w:sz="12" w:space="0" w:color="auto"/>
            </w:tcBorders>
          </w:tcPr>
          <w:p w14:paraId="3DE09A64" w14:textId="77777777" w:rsidR="002F762D" w:rsidRPr="008832E2" w:rsidRDefault="00A12191" w:rsidP="002F762D">
            <w:pPr>
              <w:pStyle w:val="affc"/>
            </w:pPr>
            <m:oMathPara>
              <m:oMath>
                <m:sSub>
                  <m:sSubPr>
                    <m:ctrlPr/>
                  </m:sSubPr>
                  <m:e>
                    <m:r>
                      <m:t>τ</m:t>
                    </m:r>
                  </m:e>
                  <m:sub>
                    <m:r>
                      <m:t>d,i,k,</m:t>
                    </m:r>
                    <m:r>
                      <w:rPr>
                        <w:rFonts w:cs="Cambria Math"/>
                      </w:rPr>
                      <m:t>n</m:t>
                    </m:r>
                  </m:sub>
                </m:sSub>
              </m:oMath>
            </m:oMathPara>
          </w:p>
        </w:tc>
        <w:tc>
          <w:tcPr>
            <w:tcW w:w="6526" w:type="dxa"/>
            <w:tcBorders>
              <w:left w:val="single" w:sz="12" w:space="0" w:color="auto"/>
            </w:tcBorders>
          </w:tcPr>
          <w:p w14:paraId="6C8FBE80" w14:textId="57A6A10A"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時点の拡散日射に対する日射透過率（</w:t>
            </w:r>
            <w:r>
              <w:fldChar w:fldCharType="begin"/>
            </w:r>
            <w:r>
              <w:instrText xml:space="preserve"> </w:instrText>
            </w:r>
            <w:r>
              <w:rPr>
                <w:rFonts w:hint="eastAsia"/>
              </w:rPr>
              <w:instrText>REF _Ref473748357 \r \h</w:instrText>
            </w:r>
            <w:r>
              <w:instrText xml:space="preserve"> </w:instrText>
            </w:r>
            <w:r>
              <w:fldChar w:fldCharType="separate"/>
            </w:r>
            <w:r w:rsidR="003D2F73">
              <w:rPr>
                <w:rFonts w:hint="eastAsia"/>
              </w:rPr>
              <w:t>付録</w:t>
            </w:r>
            <w:r w:rsidR="003D2F73">
              <w:rPr>
                <w:rFonts w:hint="eastAsia"/>
              </w:rPr>
              <w:t>10</w:t>
            </w:r>
            <w:r w:rsidR="003D2F73">
              <w:rPr>
                <w:rFonts w:hint="eastAsia"/>
              </w:rPr>
              <w:t>．</w:t>
            </w:r>
            <w:r>
              <w:fldChar w:fldCharType="end"/>
            </w:r>
            <w:r>
              <w:rPr>
                <w:rFonts w:hint="eastAsia"/>
              </w:rPr>
              <w:t>による）</w:t>
            </w:r>
          </w:p>
        </w:tc>
        <w:tc>
          <w:tcPr>
            <w:tcW w:w="2081" w:type="dxa"/>
          </w:tcPr>
          <w:p w14:paraId="618C1BF9" w14:textId="77777777" w:rsidR="002F762D" w:rsidRDefault="002F762D" w:rsidP="002F762D">
            <w:pPr>
              <w:pStyle w:val="af4"/>
            </w:pPr>
            <w:r>
              <w:rPr>
                <w:rFonts w:hint="eastAsia"/>
              </w:rPr>
              <w:t>－</w:t>
            </w:r>
          </w:p>
        </w:tc>
      </w:tr>
      <w:tr w:rsidR="002F762D" w:rsidRPr="00E91673" w14:paraId="5C0387E3" w14:textId="77777777" w:rsidTr="008E2804">
        <w:tc>
          <w:tcPr>
            <w:tcW w:w="1129" w:type="dxa"/>
            <w:tcBorders>
              <w:right w:val="single" w:sz="12" w:space="0" w:color="auto"/>
            </w:tcBorders>
          </w:tcPr>
          <w:p w14:paraId="1F5D3228" w14:textId="77777777" w:rsidR="002F762D" w:rsidRPr="008832E2" w:rsidRDefault="00A12191" w:rsidP="002F762D">
            <w:pPr>
              <w:pStyle w:val="affc"/>
            </w:pPr>
            <m:oMathPara>
              <m:oMath>
                <m:sSub>
                  <m:sSubPr>
                    <m:ctrlPr/>
                  </m:sSubPr>
                  <m:e>
                    <m:r>
                      <m:t>τ</m:t>
                    </m:r>
                  </m:e>
                  <m:sub>
                    <m:r>
                      <m:t>N,i,k,n</m:t>
                    </m:r>
                  </m:sub>
                </m:sSub>
              </m:oMath>
            </m:oMathPara>
          </w:p>
        </w:tc>
        <w:tc>
          <w:tcPr>
            <w:tcW w:w="6526" w:type="dxa"/>
            <w:tcBorders>
              <w:left w:val="single" w:sz="12" w:space="0" w:color="auto"/>
            </w:tcBorders>
          </w:tcPr>
          <w:p w14:paraId="5559EA18" w14:textId="4DD6CCB4"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における垂直入射時の日射透過率（</w:t>
            </w:r>
            <w:r>
              <w:fldChar w:fldCharType="begin"/>
            </w:r>
            <w:r>
              <w:instrText xml:space="preserve"> </w:instrText>
            </w:r>
            <w:r>
              <w:rPr>
                <w:rFonts w:hint="eastAsia"/>
              </w:rPr>
              <w:instrText>REF _Ref454288944 \r \h</w:instrText>
            </w:r>
            <w:r>
              <w:instrText xml:space="preserve"> </w:instrText>
            </w:r>
            <w:r>
              <w:fldChar w:fldCharType="separate"/>
            </w:r>
            <w:r w:rsidR="003D2F73">
              <w:rPr>
                <w:rFonts w:hint="eastAsia"/>
              </w:rPr>
              <w:t>付録</w:t>
            </w:r>
            <w:r w:rsidR="003D2F73">
              <w:rPr>
                <w:rFonts w:hint="eastAsia"/>
              </w:rPr>
              <w:t>25</w:t>
            </w:r>
            <w:r w:rsidR="003D2F73">
              <w:rPr>
                <w:rFonts w:hint="eastAsia"/>
              </w:rPr>
              <w:t>．</w:t>
            </w:r>
            <w:r>
              <w:fldChar w:fldCharType="end"/>
            </w:r>
            <w:r>
              <w:rPr>
                <w:rFonts w:hint="eastAsia"/>
              </w:rPr>
              <w:t>による）</w:t>
            </w:r>
          </w:p>
        </w:tc>
        <w:tc>
          <w:tcPr>
            <w:tcW w:w="2081" w:type="dxa"/>
          </w:tcPr>
          <w:p w14:paraId="75767215" w14:textId="77777777" w:rsidR="002F762D" w:rsidRDefault="002F762D" w:rsidP="002F762D">
            <w:pPr>
              <w:pStyle w:val="af4"/>
            </w:pPr>
            <w:r>
              <w:rPr>
                <w:rFonts w:hint="eastAsia"/>
              </w:rPr>
              <w:t>－</w:t>
            </w:r>
          </w:p>
        </w:tc>
      </w:tr>
      <w:tr w:rsidR="002F762D" w:rsidRPr="00E91673" w14:paraId="4FEE91AE" w14:textId="77777777" w:rsidTr="008E2804">
        <w:tc>
          <w:tcPr>
            <w:tcW w:w="1129" w:type="dxa"/>
            <w:tcBorders>
              <w:right w:val="single" w:sz="12" w:space="0" w:color="auto"/>
            </w:tcBorders>
          </w:tcPr>
          <w:p w14:paraId="0E80FDD6" w14:textId="77777777" w:rsidR="002F762D" w:rsidRPr="008832E2" w:rsidRDefault="00A12191" w:rsidP="002F762D">
            <w:pPr>
              <w:pStyle w:val="affc"/>
            </w:pPr>
            <m:oMathPara>
              <m:oMath>
                <m:sSub>
                  <m:sSubPr>
                    <m:ctrlPr/>
                  </m:sSubPr>
                  <m:e>
                    <m:r>
                      <m:t>B</m:t>
                    </m:r>
                  </m:e>
                  <m:sub>
                    <m:r>
                      <m:t>D,i,k,n</m:t>
                    </m:r>
                  </m:sub>
                </m:sSub>
              </m:oMath>
            </m:oMathPara>
          </w:p>
        </w:tc>
        <w:tc>
          <w:tcPr>
            <w:tcW w:w="6526" w:type="dxa"/>
            <w:tcBorders>
              <w:left w:val="single" w:sz="12" w:space="0" w:color="auto"/>
            </w:tcBorders>
          </w:tcPr>
          <w:p w14:paraId="0596C394" w14:textId="2DB2394D"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r w:rsidR="003D2F73">
              <w:rPr>
                <w:rFonts w:hint="eastAsia"/>
              </w:rPr>
              <w:t>付録</w:t>
            </w:r>
            <w:r w:rsidR="003D2F73">
              <w:rPr>
                <w:rFonts w:hint="eastAsia"/>
              </w:rPr>
              <w:t>10</w:t>
            </w:r>
            <w:r w:rsidR="003D2F73">
              <w:rPr>
                <w:rFonts w:hint="eastAsia"/>
              </w:rPr>
              <w:t>．</w:t>
            </w:r>
            <w:r>
              <w:fldChar w:fldCharType="end"/>
            </w:r>
            <w:r>
              <w:rPr>
                <w:rFonts w:hint="eastAsia"/>
              </w:rPr>
              <w:t>による）</w:t>
            </w:r>
          </w:p>
        </w:tc>
        <w:tc>
          <w:tcPr>
            <w:tcW w:w="2081" w:type="dxa"/>
          </w:tcPr>
          <w:p w14:paraId="03D9A729" w14:textId="77777777" w:rsidR="002F762D" w:rsidRDefault="002F762D" w:rsidP="002F762D">
            <w:pPr>
              <w:pStyle w:val="af4"/>
            </w:pPr>
            <w:r>
              <w:rPr>
                <w:rFonts w:hint="eastAsia"/>
              </w:rPr>
              <w:t>－</w:t>
            </w:r>
          </w:p>
        </w:tc>
      </w:tr>
      <w:tr w:rsidR="002F762D" w:rsidRPr="00E91673" w14:paraId="4E4977BC" w14:textId="77777777" w:rsidTr="008E2804">
        <w:tc>
          <w:tcPr>
            <w:tcW w:w="1129" w:type="dxa"/>
            <w:tcBorders>
              <w:right w:val="single" w:sz="12" w:space="0" w:color="auto"/>
            </w:tcBorders>
          </w:tcPr>
          <w:p w14:paraId="0E57AC7C" w14:textId="77777777" w:rsidR="002F762D" w:rsidRPr="008832E2" w:rsidRDefault="00A12191" w:rsidP="002F762D">
            <w:pPr>
              <w:pStyle w:val="affc"/>
            </w:pPr>
            <m:oMathPara>
              <m:oMath>
                <m:sSub>
                  <m:sSubPr>
                    <m:ctrlPr/>
                  </m:sSubPr>
                  <m:e>
                    <m:r>
                      <m:t>B</m:t>
                    </m:r>
                  </m:e>
                  <m:sub>
                    <m:r>
                      <m:t>d,i,k,n</m:t>
                    </m:r>
                  </m:sub>
                </m:sSub>
              </m:oMath>
            </m:oMathPara>
          </w:p>
        </w:tc>
        <w:tc>
          <w:tcPr>
            <w:tcW w:w="6526" w:type="dxa"/>
            <w:tcBorders>
              <w:left w:val="single" w:sz="12" w:space="0" w:color="auto"/>
            </w:tcBorders>
          </w:tcPr>
          <w:p w14:paraId="5480D694" w14:textId="61E15399"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r w:rsidR="003D2F73">
              <w:rPr>
                <w:rFonts w:hint="eastAsia"/>
              </w:rPr>
              <w:t>付録</w:t>
            </w:r>
            <w:r w:rsidR="003D2F73">
              <w:rPr>
                <w:rFonts w:hint="eastAsia"/>
              </w:rPr>
              <w:t>10</w:t>
            </w:r>
            <w:r w:rsidR="003D2F73">
              <w:rPr>
                <w:rFonts w:hint="eastAsia"/>
              </w:rPr>
              <w:t>．</w:t>
            </w:r>
            <w:r>
              <w:fldChar w:fldCharType="end"/>
            </w:r>
            <w:r>
              <w:rPr>
                <w:rFonts w:hint="eastAsia"/>
              </w:rPr>
              <w:t>による）</w:t>
            </w:r>
          </w:p>
        </w:tc>
        <w:tc>
          <w:tcPr>
            <w:tcW w:w="2081" w:type="dxa"/>
          </w:tcPr>
          <w:p w14:paraId="6DB4DB2E" w14:textId="77777777" w:rsidR="002F762D" w:rsidRDefault="002F762D" w:rsidP="002F762D">
            <w:pPr>
              <w:pStyle w:val="af4"/>
            </w:pPr>
            <w:r>
              <w:rPr>
                <w:rFonts w:hint="eastAsia"/>
              </w:rPr>
              <w:t>－</w:t>
            </w:r>
          </w:p>
        </w:tc>
      </w:tr>
      <w:tr w:rsidR="002F762D" w:rsidRPr="00E91673" w14:paraId="52D85EB4" w14:textId="77777777" w:rsidTr="008E2804">
        <w:tc>
          <w:tcPr>
            <w:tcW w:w="1129" w:type="dxa"/>
            <w:tcBorders>
              <w:right w:val="single" w:sz="12" w:space="0" w:color="auto"/>
            </w:tcBorders>
          </w:tcPr>
          <w:p w14:paraId="7383433B" w14:textId="77777777" w:rsidR="002F762D" w:rsidRPr="008832E2" w:rsidRDefault="00A12191" w:rsidP="002F762D">
            <w:pPr>
              <w:pStyle w:val="affc"/>
            </w:pPr>
            <m:oMathPara>
              <m:oMath>
                <m:sSub>
                  <m:sSubPr>
                    <m:ctrlPr/>
                  </m:sSubPr>
                  <m:e>
                    <m:r>
                      <m:t>B</m:t>
                    </m:r>
                  </m:e>
                  <m:sub>
                    <m:r>
                      <m:t>N,i,k,n</m:t>
                    </m:r>
                  </m:sub>
                </m:sSub>
              </m:oMath>
            </m:oMathPara>
          </w:p>
        </w:tc>
        <w:tc>
          <w:tcPr>
            <w:tcW w:w="6526" w:type="dxa"/>
            <w:tcBorders>
              <w:left w:val="single" w:sz="12" w:space="0" w:color="auto"/>
            </w:tcBorders>
          </w:tcPr>
          <w:p w14:paraId="0DB729C5" w14:textId="51E05FBC"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における垂直入射時の</w:t>
            </w:r>
            <w:r w:rsidRPr="008E2BC9">
              <w:rPr>
                <w:rFonts w:hint="eastAsia"/>
              </w:rPr>
              <w:t>吸収日射取得率</w:t>
            </w:r>
            <w:r>
              <w:rPr>
                <w:rFonts w:hint="eastAsia"/>
              </w:rPr>
              <w:t>（</w:t>
            </w:r>
            <w:r>
              <w:fldChar w:fldCharType="begin"/>
            </w:r>
            <w:r>
              <w:instrText xml:space="preserve"> </w:instrText>
            </w:r>
            <w:r>
              <w:rPr>
                <w:rFonts w:hint="eastAsia"/>
              </w:rPr>
              <w:instrText>REF _Ref454288944 \r \h</w:instrText>
            </w:r>
            <w:r>
              <w:instrText xml:space="preserve"> </w:instrText>
            </w:r>
            <w:r>
              <w:fldChar w:fldCharType="separate"/>
            </w:r>
            <w:r w:rsidR="003D2F73">
              <w:rPr>
                <w:rFonts w:hint="eastAsia"/>
              </w:rPr>
              <w:t>付録</w:t>
            </w:r>
            <w:r w:rsidR="003D2F73">
              <w:rPr>
                <w:rFonts w:hint="eastAsia"/>
              </w:rPr>
              <w:t>25</w:t>
            </w:r>
            <w:r w:rsidR="003D2F73">
              <w:rPr>
                <w:rFonts w:hint="eastAsia"/>
              </w:rPr>
              <w:t>．</w:t>
            </w:r>
            <w:r>
              <w:fldChar w:fldCharType="end"/>
            </w:r>
            <w:r>
              <w:rPr>
                <w:rFonts w:hint="eastAsia"/>
              </w:rPr>
              <w:t>による）</w:t>
            </w:r>
          </w:p>
        </w:tc>
        <w:tc>
          <w:tcPr>
            <w:tcW w:w="2081" w:type="dxa"/>
          </w:tcPr>
          <w:p w14:paraId="46CA1D71" w14:textId="77777777" w:rsidR="002F762D" w:rsidRDefault="002F762D" w:rsidP="002F762D">
            <w:pPr>
              <w:pStyle w:val="af4"/>
            </w:pPr>
            <w:r>
              <w:rPr>
                <w:rFonts w:hint="eastAsia"/>
              </w:rPr>
              <w:t>－</w:t>
            </w:r>
          </w:p>
        </w:tc>
      </w:tr>
      <w:tr w:rsidR="002F762D" w:rsidRPr="00E91673" w14:paraId="47D1C1F0" w14:textId="77777777" w:rsidTr="008E2804">
        <w:tc>
          <w:tcPr>
            <w:tcW w:w="1129" w:type="dxa"/>
            <w:tcBorders>
              <w:right w:val="single" w:sz="12" w:space="0" w:color="auto"/>
            </w:tcBorders>
          </w:tcPr>
          <w:p w14:paraId="51B5F362" w14:textId="77777777" w:rsidR="002F762D" w:rsidRPr="008832E2" w:rsidRDefault="00A12191" w:rsidP="002F762D">
            <w:pPr>
              <w:pStyle w:val="affc"/>
            </w:pPr>
            <m:oMathPara>
              <m:oMath>
                <m:sSub>
                  <m:sSubPr>
                    <m:ctrlPr/>
                  </m:sSubPr>
                  <m:e>
                    <m:r>
                      <m:t>Sol</m:t>
                    </m:r>
                  </m:e>
                  <m:sub>
                    <m:r>
                      <m:t>i,k,n</m:t>
                    </m:r>
                  </m:sub>
                </m:sSub>
              </m:oMath>
            </m:oMathPara>
          </w:p>
        </w:tc>
        <w:tc>
          <w:tcPr>
            <w:tcW w:w="6526" w:type="dxa"/>
            <w:tcBorders>
              <w:left w:val="single" w:sz="12" w:space="0" w:color="auto"/>
            </w:tcBorders>
          </w:tcPr>
          <w:p w14:paraId="4C46E831" w14:textId="2B29679F"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Pr>
                <w:rFonts w:hint="eastAsia"/>
              </w:rPr>
              <w:t>n</w:t>
            </w:r>
            <w:r>
              <w:rPr>
                <w:rFonts w:hint="eastAsia"/>
              </w:rPr>
              <w:t>時点の吸収日射量（</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sidR="000A45E1">
              <w:rPr>
                <w:rFonts w:hint="eastAsia"/>
              </w:rPr>
              <w:t>による</w:t>
            </w:r>
            <w:r>
              <w:rPr>
                <w:rFonts w:hint="eastAsia"/>
              </w:rPr>
              <w:t>）</w:t>
            </w:r>
          </w:p>
        </w:tc>
        <w:tc>
          <w:tcPr>
            <w:tcW w:w="2081" w:type="dxa"/>
          </w:tcPr>
          <w:p w14:paraId="574687BA" w14:textId="77777777" w:rsidR="002F762D" w:rsidRDefault="002F762D" w:rsidP="002F762D">
            <w:pPr>
              <w:pStyle w:val="af4"/>
            </w:pPr>
            <w:r>
              <w:rPr>
                <w:rFonts w:hint="eastAsia"/>
              </w:rPr>
              <w:t>W/m2</w:t>
            </w:r>
          </w:p>
        </w:tc>
      </w:tr>
      <w:tr w:rsidR="002F762D" w:rsidRPr="00E91673" w14:paraId="67802451" w14:textId="77777777" w:rsidTr="008E2804">
        <w:tc>
          <w:tcPr>
            <w:tcW w:w="1129" w:type="dxa"/>
            <w:tcBorders>
              <w:right w:val="single" w:sz="12" w:space="0" w:color="auto"/>
            </w:tcBorders>
          </w:tcPr>
          <w:p w14:paraId="5509E615" w14:textId="77777777" w:rsidR="002F762D" w:rsidRPr="008832E2" w:rsidRDefault="00A12191" w:rsidP="002F762D">
            <w:pPr>
              <w:pStyle w:val="affc"/>
            </w:pPr>
            <m:oMathPara>
              <m:oMath>
                <m:sSub>
                  <m:sSubPr>
                    <m:ctrlPr/>
                  </m:sSubPr>
                  <m:e>
                    <m:r>
                      <m:t>fsol</m:t>
                    </m:r>
                  </m:e>
                  <m:sub>
                    <m:r>
                      <m:t>i,k</m:t>
                    </m:r>
                  </m:sub>
                </m:sSub>
              </m:oMath>
            </m:oMathPara>
          </w:p>
        </w:tc>
        <w:tc>
          <w:tcPr>
            <w:tcW w:w="6526" w:type="dxa"/>
            <w:tcBorders>
              <w:left w:val="single" w:sz="12" w:space="0" w:color="auto"/>
            </w:tcBorders>
          </w:tcPr>
          <w:p w14:paraId="77CCA1EC" w14:textId="6AB82711"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における透過日射分配率（</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に</w:t>
            </w:r>
            <w:r w:rsidR="000A45E1">
              <w:rPr>
                <w:rFonts w:hint="eastAsia"/>
              </w:rPr>
              <w:t>よる</w:t>
            </w:r>
            <w:r>
              <w:rPr>
                <w:rFonts w:hint="eastAsia"/>
              </w:rPr>
              <w:t>）</w:t>
            </w:r>
          </w:p>
        </w:tc>
        <w:tc>
          <w:tcPr>
            <w:tcW w:w="2081" w:type="dxa"/>
          </w:tcPr>
          <w:p w14:paraId="006CC2F7" w14:textId="77777777" w:rsidR="002F762D" w:rsidRDefault="002F762D" w:rsidP="002F762D">
            <w:pPr>
              <w:pStyle w:val="af4"/>
            </w:pPr>
            <w:r>
              <w:rPr>
                <w:rFonts w:hint="eastAsia"/>
              </w:rPr>
              <w:t>－</w:t>
            </w:r>
          </w:p>
        </w:tc>
      </w:tr>
      <w:tr w:rsidR="002F762D" w:rsidRPr="00E91673" w14:paraId="60ED63C5" w14:textId="77777777" w:rsidTr="008E2804">
        <w:tc>
          <w:tcPr>
            <w:tcW w:w="1129" w:type="dxa"/>
            <w:tcBorders>
              <w:right w:val="single" w:sz="12" w:space="0" w:color="auto"/>
            </w:tcBorders>
          </w:tcPr>
          <w:p w14:paraId="39FE262C" w14:textId="77777777" w:rsidR="002F762D" w:rsidRPr="008832E2" w:rsidRDefault="00A12191" w:rsidP="002F762D">
            <w:pPr>
              <w:pStyle w:val="affc"/>
            </w:pPr>
            <m:oMathPara>
              <m:oMath>
                <m:sSub>
                  <m:sSubPr>
                    <m:ctrlPr/>
                  </m:sSubPr>
                  <m:e>
                    <m:r>
                      <m:t>r</m:t>
                    </m:r>
                  </m:e>
                  <m:sub>
                    <m:r>
                      <m:t>i,k,m</m:t>
                    </m:r>
                  </m:sub>
                </m:sSub>
              </m:oMath>
            </m:oMathPara>
          </w:p>
        </w:tc>
        <w:tc>
          <w:tcPr>
            <w:tcW w:w="6526" w:type="dxa"/>
            <w:tcBorders>
              <w:left w:val="single" w:sz="12" w:space="0" w:color="auto"/>
            </w:tcBorders>
          </w:tcPr>
          <w:p w14:paraId="660B36C1" w14:textId="6838FC61" w:rsidR="002F762D" w:rsidRDefault="002F762D" w:rsidP="002F762D">
            <w:pPr>
              <w:pStyle w:val="af4"/>
              <w:rPr>
                <w:rStyle w:val="aff7"/>
              </w:rPr>
            </w:pPr>
            <w:r>
              <w:rPr>
                <w:rFonts w:hint="eastAsia"/>
              </w:rPr>
              <w:t>公比（</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574082F9" w14:textId="77777777" w:rsidR="002F762D" w:rsidRDefault="002F762D" w:rsidP="002F762D">
            <w:pPr>
              <w:pStyle w:val="af4"/>
            </w:pPr>
            <w:r>
              <w:rPr>
                <w:rFonts w:hint="eastAsia"/>
              </w:rPr>
              <w:t>－</w:t>
            </w:r>
          </w:p>
        </w:tc>
      </w:tr>
      <w:tr w:rsidR="002F762D" w:rsidRPr="00E91673" w14:paraId="6697E129" w14:textId="77777777" w:rsidTr="008E2804">
        <w:tc>
          <w:tcPr>
            <w:tcW w:w="1129" w:type="dxa"/>
            <w:tcBorders>
              <w:right w:val="single" w:sz="12" w:space="0" w:color="auto"/>
            </w:tcBorders>
          </w:tcPr>
          <w:p w14:paraId="0E196A31" w14:textId="77777777" w:rsidR="002F762D" w:rsidRPr="008832E2" w:rsidRDefault="00A12191" w:rsidP="002F762D">
            <w:pPr>
              <w:pStyle w:val="affc"/>
            </w:pPr>
            <m:oMathPara>
              <m:oMath>
                <m:sSub>
                  <m:sSubPr>
                    <m:ctrlPr/>
                  </m:sSubPr>
                  <m:e>
                    <m:r>
                      <m:t>ho</m:t>
                    </m:r>
                  </m:e>
                  <m:sub>
                    <m:r>
                      <m:t>i,k,n</m:t>
                    </m:r>
                  </m:sub>
                </m:sSub>
              </m:oMath>
            </m:oMathPara>
          </w:p>
        </w:tc>
        <w:tc>
          <w:tcPr>
            <w:tcW w:w="6526" w:type="dxa"/>
            <w:tcBorders>
              <w:left w:val="single" w:sz="12" w:space="0" w:color="auto"/>
            </w:tcBorders>
          </w:tcPr>
          <w:p w14:paraId="000B8351" w14:textId="6D9C3F7D"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時点の室外側総合熱伝達率（</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による）</w:t>
            </w:r>
          </w:p>
        </w:tc>
        <w:tc>
          <w:tcPr>
            <w:tcW w:w="2081" w:type="dxa"/>
          </w:tcPr>
          <w:p w14:paraId="54B95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19B48A" w14:textId="77777777" w:rsidTr="008E2804">
        <w:tc>
          <w:tcPr>
            <w:tcW w:w="1129" w:type="dxa"/>
            <w:tcBorders>
              <w:right w:val="single" w:sz="12" w:space="0" w:color="auto"/>
            </w:tcBorders>
          </w:tcPr>
          <w:p w14:paraId="6BA5D8A7" w14:textId="77777777" w:rsidR="002F762D" w:rsidRPr="008832E2" w:rsidRDefault="00A12191" w:rsidP="002F762D">
            <w:pPr>
              <w:pStyle w:val="affc"/>
            </w:pPr>
            <m:oMathPara>
              <m:oMath>
                <m:sSub>
                  <m:sSubPr>
                    <m:ctrlPr/>
                  </m:sSubPr>
                  <m:e>
                    <m:r>
                      <m:t>hi</m:t>
                    </m:r>
                  </m:e>
                  <m:sub>
                    <m:r>
                      <m:t>i,k,n</m:t>
                    </m:r>
                  </m:sub>
                </m:sSub>
              </m:oMath>
            </m:oMathPara>
          </w:p>
        </w:tc>
        <w:tc>
          <w:tcPr>
            <w:tcW w:w="6526" w:type="dxa"/>
            <w:tcBorders>
              <w:left w:val="single" w:sz="12" w:space="0" w:color="auto"/>
            </w:tcBorders>
          </w:tcPr>
          <w:p w14:paraId="54757B0C" w14:textId="6C441241"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時点の室内側総合熱伝達率（</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による）</w:t>
            </w:r>
          </w:p>
        </w:tc>
        <w:tc>
          <w:tcPr>
            <w:tcW w:w="2081" w:type="dxa"/>
          </w:tcPr>
          <w:p w14:paraId="39FE6948"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6960BE09" w14:textId="77777777" w:rsidTr="008E2804">
        <w:tc>
          <w:tcPr>
            <w:tcW w:w="1129" w:type="dxa"/>
            <w:tcBorders>
              <w:right w:val="single" w:sz="12" w:space="0" w:color="auto"/>
            </w:tcBorders>
          </w:tcPr>
          <w:p w14:paraId="252FF39E" w14:textId="77777777" w:rsidR="002F762D" w:rsidRPr="008832E2" w:rsidRDefault="00A12191" w:rsidP="002F762D">
            <w:pPr>
              <w:pStyle w:val="affc"/>
            </w:pPr>
            <m:oMathPara>
              <m:oMath>
                <m:sSub>
                  <m:sSubPr>
                    <m:ctrlPr/>
                  </m:sSubPr>
                  <m:e>
                    <m:r>
                      <m:t>hc</m:t>
                    </m:r>
                  </m:e>
                  <m:sub>
                    <m:r>
                      <m:t>i,k,n</m:t>
                    </m:r>
                  </m:sub>
                </m:sSub>
              </m:oMath>
            </m:oMathPara>
          </w:p>
        </w:tc>
        <w:tc>
          <w:tcPr>
            <w:tcW w:w="6526" w:type="dxa"/>
            <w:tcBorders>
              <w:left w:val="single" w:sz="12" w:space="0" w:color="auto"/>
            </w:tcBorders>
          </w:tcPr>
          <w:p w14:paraId="3BA1B403" w14:textId="4C01D00F"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時点の室内側対流熱伝達率（</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による）</w:t>
            </w:r>
          </w:p>
        </w:tc>
        <w:tc>
          <w:tcPr>
            <w:tcW w:w="2081" w:type="dxa"/>
          </w:tcPr>
          <w:p w14:paraId="4583B919"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1840624" w14:textId="77777777" w:rsidTr="008E2804">
        <w:tc>
          <w:tcPr>
            <w:tcW w:w="1129" w:type="dxa"/>
            <w:tcBorders>
              <w:right w:val="single" w:sz="12" w:space="0" w:color="auto"/>
            </w:tcBorders>
          </w:tcPr>
          <w:p w14:paraId="3F6743D3" w14:textId="77777777" w:rsidR="002F762D" w:rsidRPr="008832E2" w:rsidRDefault="00A12191" w:rsidP="002F762D">
            <w:pPr>
              <w:pStyle w:val="affc"/>
            </w:pPr>
            <m:oMathPara>
              <m:oMath>
                <m:sSub>
                  <m:sSubPr>
                    <m:ctrlPr/>
                  </m:sSubPr>
                  <m:e>
                    <m:r>
                      <m:t>hr</m:t>
                    </m:r>
                  </m:e>
                  <m:sub>
                    <m:r>
                      <m:t>i,k,n</m:t>
                    </m:r>
                  </m:sub>
                </m:sSub>
              </m:oMath>
            </m:oMathPara>
          </w:p>
        </w:tc>
        <w:tc>
          <w:tcPr>
            <w:tcW w:w="6526" w:type="dxa"/>
            <w:tcBorders>
              <w:left w:val="single" w:sz="12" w:space="0" w:color="auto"/>
            </w:tcBorders>
          </w:tcPr>
          <w:p w14:paraId="77A1C659" w14:textId="54D8FD68"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時点の室内側放射熱伝達率（</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による）</w:t>
            </w:r>
          </w:p>
        </w:tc>
        <w:tc>
          <w:tcPr>
            <w:tcW w:w="2081" w:type="dxa"/>
          </w:tcPr>
          <w:p w14:paraId="1443363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C58CC5C" w14:textId="77777777" w:rsidTr="008E2804">
        <w:tc>
          <w:tcPr>
            <w:tcW w:w="1129" w:type="dxa"/>
            <w:tcBorders>
              <w:right w:val="single" w:sz="12" w:space="0" w:color="auto"/>
            </w:tcBorders>
          </w:tcPr>
          <w:p w14:paraId="70EC8052" w14:textId="77777777" w:rsidR="002F762D" w:rsidRPr="008832E2" w:rsidRDefault="00A12191" w:rsidP="002F762D">
            <w:pPr>
              <w:pStyle w:val="affc"/>
            </w:pPr>
            <m:oMathPara>
              <m:oMath>
                <m:sSub>
                  <m:sSubPr>
                    <m:ctrlPr/>
                  </m:sSubPr>
                  <m:e>
                    <m:r>
                      <m:t>M</m:t>
                    </m:r>
                  </m:e>
                  <m:sub>
                    <m:r>
                      <m:t>i,k</m:t>
                    </m:r>
                  </m:sub>
                </m:sSub>
              </m:oMath>
            </m:oMathPara>
          </w:p>
        </w:tc>
        <w:tc>
          <w:tcPr>
            <w:tcW w:w="6526" w:type="dxa"/>
            <w:tcBorders>
              <w:left w:val="single" w:sz="12" w:space="0" w:color="auto"/>
            </w:tcBorders>
          </w:tcPr>
          <w:p w14:paraId="3C03C3B3" w14:textId="7B614B9D"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における根の数（</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777771E1" w14:textId="77777777" w:rsidR="002F762D" w:rsidRPr="00B87075" w:rsidRDefault="002F762D" w:rsidP="002F762D">
            <w:pPr>
              <w:pStyle w:val="af4"/>
            </w:pPr>
            <w:r>
              <w:rPr>
                <w:rFonts w:hint="eastAsia"/>
              </w:rPr>
              <w:t>－</w:t>
            </w:r>
          </w:p>
        </w:tc>
      </w:tr>
      <w:tr w:rsidR="002F762D" w:rsidRPr="00E91673" w14:paraId="6175F863" w14:textId="77777777" w:rsidTr="008E2804">
        <w:tc>
          <w:tcPr>
            <w:tcW w:w="1129" w:type="dxa"/>
            <w:tcBorders>
              <w:right w:val="single" w:sz="12" w:space="0" w:color="auto"/>
            </w:tcBorders>
          </w:tcPr>
          <w:p w14:paraId="35A4B692" w14:textId="77777777" w:rsidR="002F762D" w:rsidRPr="00802EB4" w:rsidRDefault="00A12191" w:rsidP="002F762D">
            <w:pPr>
              <w:pStyle w:val="affc"/>
            </w:pPr>
            <m:oMathPara>
              <m:oMath>
                <m:sSub>
                  <m:sSubPr>
                    <m:ctrlPr/>
                  </m:sSubPr>
                  <m:e>
                    <m:r>
                      <m:t>U</m:t>
                    </m:r>
                  </m:e>
                  <m:sub>
                    <m:r>
                      <m:t>i,k</m:t>
                    </m:r>
                  </m:sub>
                </m:sSub>
              </m:oMath>
            </m:oMathPara>
          </w:p>
        </w:tc>
        <w:tc>
          <w:tcPr>
            <w:tcW w:w="6526" w:type="dxa"/>
            <w:tcBorders>
              <w:left w:val="single" w:sz="12" w:space="0" w:color="auto"/>
            </w:tcBorders>
          </w:tcPr>
          <w:p w14:paraId="0AFCCE04"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における熱貫流率</w:t>
            </w:r>
          </w:p>
        </w:tc>
        <w:tc>
          <w:tcPr>
            <w:tcW w:w="2081" w:type="dxa"/>
          </w:tcPr>
          <w:p w14:paraId="1F78342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DF2FD2" w14:textId="77777777" w:rsidTr="008E2804">
        <w:tc>
          <w:tcPr>
            <w:tcW w:w="1129" w:type="dxa"/>
            <w:tcBorders>
              <w:right w:val="single" w:sz="12" w:space="0" w:color="auto"/>
            </w:tcBorders>
          </w:tcPr>
          <w:p w14:paraId="05C6D299" w14:textId="77777777" w:rsidR="002F762D" w:rsidRPr="00802EB4" w:rsidRDefault="00A12191" w:rsidP="002F762D">
            <w:pPr>
              <w:pStyle w:val="affc"/>
            </w:pPr>
            <m:oMathPara>
              <m:oMath>
                <m:sSub>
                  <m:sSubPr>
                    <m:ctrlPr/>
                  </m:sSubPr>
                  <m:e>
                    <m:r>
                      <m:t>Uso</m:t>
                    </m:r>
                  </m:e>
                  <m:sub>
                    <m:r>
                      <m:t>i,k</m:t>
                    </m:r>
                  </m:sub>
                </m:sSub>
              </m:oMath>
            </m:oMathPara>
          </w:p>
        </w:tc>
        <w:tc>
          <w:tcPr>
            <w:tcW w:w="6526" w:type="dxa"/>
            <w:tcBorders>
              <w:left w:val="single" w:sz="12" w:space="0" w:color="auto"/>
            </w:tcBorders>
          </w:tcPr>
          <w:p w14:paraId="3789E8E3"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477F45">
              <w:rPr>
                <w:rFonts w:hint="eastAsia"/>
              </w:rPr>
              <w:t>室内表面から裏面空気までの熱貫流率</w:t>
            </w:r>
          </w:p>
        </w:tc>
        <w:tc>
          <w:tcPr>
            <w:tcW w:w="2081" w:type="dxa"/>
          </w:tcPr>
          <w:p w14:paraId="40B813DF"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6FED21F" w14:textId="77777777" w:rsidTr="008E2804">
        <w:tc>
          <w:tcPr>
            <w:tcW w:w="1129" w:type="dxa"/>
            <w:tcBorders>
              <w:right w:val="single" w:sz="12" w:space="0" w:color="auto"/>
            </w:tcBorders>
          </w:tcPr>
          <w:p w14:paraId="3D3A7503" w14:textId="77777777" w:rsidR="002F762D" w:rsidRPr="00802EB4" w:rsidRDefault="00A12191" w:rsidP="002F762D">
            <w:pPr>
              <w:pStyle w:val="affc"/>
            </w:pPr>
            <m:oMathPara>
              <m:oMath>
                <m:sSub>
                  <m:sSubPr>
                    <m:ctrlPr/>
                  </m:sSubPr>
                  <m:e>
                    <m:r>
                      <m:t>D</m:t>
                    </m:r>
                  </m:e>
                  <m:sub>
                    <m:r>
                      <m:t>i,k</m:t>
                    </m:r>
                  </m:sub>
                </m:sSub>
              </m:oMath>
            </m:oMathPara>
          </w:p>
        </w:tc>
        <w:tc>
          <w:tcPr>
            <w:tcW w:w="6526" w:type="dxa"/>
            <w:tcBorders>
              <w:left w:val="single" w:sz="12" w:space="0" w:color="auto"/>
            </w:tcBorders>
          </w:tcPr>
          <w:p w14:paraId="06A7D952" w14:textId="65B7890A"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における庇の出巾（</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7048E179" w14:textId="77777777" w:rsidR="002F762D" w:rsidRDefault="002F762D" w:rsidP="002F762D">
            <w:pPr>
              <w:pStyle w:val="af4"/>
            </w:pPr>
            <w:r>
              <w:rPr>
                <w:rFonts w:hint="eastAsia"/>
              </w:rPr>
              <w:t>m</w:t>
            </w:r>
          </w:p>
        </w:tc>
      </w:tr>
      <w:tr w:rsidR="002F762D" w:rsidRPr="00E91673" w14:paraId="65CBEC2A" w14:textId="77777777" w:rsidTr="008E2804">
        <w:tc>
          <w:tcPr>
            <w:tcW w:w="1129" w:type="dxa"/>
            <w:tcBorders>
              <w:right w:val="single" w:sz="12" w:space="0" w:color="auto"/>
            </w:tcBorders>
          </w:tcPr>
          <w:p w14:paraId="68CFD024" w14:textId="77777777" w:rsidR="002F762D" w:rsidRPr="00802EB4" w:rsidRDefault="00A12191" w:rsidP="002F762D">
            <w:pPr>
              <w:pStyle w:val="affc"/>
            </w:pPr>
            <m:oMathPara>
              <m:oMath>
                <m:sSub>
                  <m:sSubPr>
                    <m:ctrlPr/>
                  </m:sSubPr>
                  <m:e>
                    <m:r>
                      <w:rPr>
                        <w:rFonts w:hint="eastAsia"/>
                      </w:rPr>
                      <m:t>H</m:t>
                    </m:r>
                  </m:e>
                  <m:sub>
                    <m:r>
                      <m:t>R,i,k</m:t>
                    </m:r>
                  </m:sub>
                </m:sSub>
              </m:oMath>
            </m:oMathPara>
          </w:p>
        </w:tc>
        <w:tc>
          <w:tcPr>
            <w:tcW w:w="6526" w:type="dxa"/>
            <w:tcBorders>
              <w:left w:val="single" w:sz="12" w:space="0" w:color="auto"/>
            </w:tcBorders>
          </w:tcPr>
          <w:p w14:paraId="0770EFF7" w14:textId="7EAAA4E4"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の開口部の窓高さ（</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12B28603" w14:textId="77777777" w:rsidR="002F762D" w:rsidRDefault="002F762D" w:rsidP="002F762D">
            <w:pPr>
              <w:pStyle w:val="af4"/>
            </w:pPr>
            <w:r>
              <w:rPr>
                <w:rFonts w:hint="eastAsia"/>
              </w:rPr>
              <w:t>m</w:t>
            </w:r>
          </w:p>
        </w:tc>
      </w:tr>
      <w:tr w:rsidR="002F762D" w:rsidRPr="00E91673" w14:paraId="58CC314F" w14:textId="77777777" w:rsidTr="008E2804">
        <w:tc>
          <w:tcPr>
            <w:tcW w:w="1129" w:type="dxa"/>
            <w:tcBorders>
              <w:right w:val="single" w:sz="12" w:space="0" w:color="auto"/>
            </w:tcBorders>
          </w:tcPr>
          <w:p w14:paraId="5B30079C" w14:textId="77777777" w:rsidR="002F762D" w:rsidRPr="00802EB4" w:rsidRDefault="00A12191" w:rsidP="002F762D">
            <w:pPr>
              <w:pStyle w:val="affc"/>
            </w:pPr>
            <m:oMathPara>
              <m:oMath>
                <m:sSub>
                  <m:sSubPr>
                    <m:ctrlPr/>
                  </m:sSubPr>
                  <m:e>
                    <m:r>
                      <m:t>W</m:t>
                    </m:r>
                  </m:e>
                  <m:sub>
                    <m:r>
                      <m:t>R,i,k</m:t>
                    </m:r>
                  </m:sub>
                </m:sSub>
              </m:oMath>
            </m:oMathPara>
          </w:p>
        </w:tc>
        <w:tc>
          <w:tcPr>
            <w:tcW w:w="6526" w:type="dxa"/>
            <w:tcBorders>
              <w:left w:val="single" w:sz="12" w:space="0" w:color="auto"/>
            </w:tcBorders>
          </w:tcPr>
          <w:p w14:paraId="5CA0CB47" w14:textId="5138632C"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の開口部の窓巾（</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1FA35A4E" w14:textId="77777777" w:rsidR="002F762D" w:rsidRDefault="002F762D" w:rsidP="002F762D">
            <w:pPr>
              <w:pStyle w:val="af4"/>
            </w:pPr>
            <w:r>
              <w:rPr>
                <w:rFonts w:hint="eastAsia"/>
              </w:rPr>
              <w:t>m</w:t>
            </w:r>
          </w:p>
        </w:tc>
      </w:tr>
      <w:tr w:rsidR="002F762D" w:rsidRPr="00E91673" w14:paraId="5E4D8DEE" w14:textId="77777777" w:rsidTr="008E2804">
        <w:tc>
          <w:tcPr>
            <w:tcW w:w="1129" w:type="dxa"/>
            <w:tcBorders>
              <w:right w:val="single" w:sz="12" w:space="0" w:color="auto"/>
            </w:tcBorders>
          </w:tcPr>
          <w:p w14:paraId="2C8C8EC6" w14:textId="77777777" w:rsidR="002F762D" w:rsidRPr="00802EB4" w:rsidRDefault="00A12191" w:rsidP="002F762D">
            <w:pPr>
              <w:pStyle w:val="affc"/>
            </w:pPr>
            <m:oMathPara>
              <m:oMath>
                <m:sSub>
                  <m:sSubPr>
                    <m:ctrlPr/>
                  </m:sSubPr>
                  <m:e>
                    <m:r>
                      <m:t>H</m:t>
                    </m:r>
                  </m:e>
                  <m:sub>
                    <m:r>
                      <m:t>I,i,k</m:t>
                    </m:r>
                  </m:sub>
                </m:sSub>
              </m:oMath>
            </m:oMathPara>
          </w:p>
        </w:tc>
        <w:tc>
          <w:tcPr>
            <w:tcW w:w="6526" w:type="dxa"/>
            <w:tcBorders>
              <w:left w:val="single" w:sz="12" w:space="0" w:color="auto"/>
            </w:tcBorders>
          </w:tcPr>
          <w:p w14:paraId="274E0B10" w14:textId="253B092B"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の開口部の上端から庇までの距離（</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780B2313" w14:textId="77777777" w:rsidR="002F762D" w:rsidRDefault="002F762D" w:rsidP="002F762D">
            <w:pPr>
              <w:pStyle w:val="af4"/>
            </w:pPr>
            <w:r>
              <w:rPr>
                <w:rFonts w:hint="eastAsia"/>
              </w:rPr>
              <w:t>m</w:t>
            </w:r>
          </w:p>
        </w:tc>
      </w:tr>
      <w:tr w:rsidR="002F762D" w:rsidRPr="00E91673" w14:paraId="48044C74" w14:textId="77777777" w:rsidTr="008E2804">
        <w:tc>
          <w:tcPr>
            <w:tcW w:w="1129" w:type="dxa"/>
            <w:tcBorders>
              <w:right w:val="single" w:sz="12" w:space="0" w:color="auto"/>
            </w:tcBorders>
          </w:tcPr>
          <w:p w14:paraId="604AD161" w14:textId="77777777" w:rsidR="002F762D" w:rsidRPr="00663623" w:rsidRDefault="00A12191" w:rsidP="002F762D">
            <w:pPr>
              <w:pStyle w:val="affc"/>
            </w:pPr>
            <m:oMathPara>
              <m:oMath>
                <m:sSub>
                  <m:sSubPr>
                    <m:ctrlPr/>
                  </m:sSubPr>
                  <m:e>
                    <m:r>
                      <m:t>W</m:t>
                    </m:r>
                  </m:e>
                  <m:sub>
                    <m:r>
                      <m:t>I1,i,k</m:t>
                    </m:r>
                  </m:sub>
                </m:sSub>
              </m:oMath>
            </m:oMathPara>
          </w:p>
          <w:p w14:paraId="314F61FD" w14:textId="77777777" w:rsidR="002F762D" w:rsidRPr="00802EB4" w:rsidRDefault="00A12191" w:rsidP="002F762D">
            <w:pPr>
              <w:pStyle w:val="affc"/>
            </w:pPr>
            <m:oMathPara>
              <m:oMath>
                <m:sSub>
                  <m:sSubPr>
                    <m:ctrlPr/>
                  </m:sSubPr>
                  <m:e>
                    <m:r>
                      <m:t>W</m:t>
                    </m:r>
                  </m:e>
                  <m:sub>
                    <m:r>
                      <m:t>I2,i,k</m:t>
                    </m:r>
                  </m:sub>
                </m:sSub>
              </m:oMath>
            </m:oMathPara>
          </w:p>
        </w:tc>
        <w:tc>
          <w:tcPr>
            <w:tcW w:w="6526" w:type="dxa"/>
            <w:tcBorders>
              <w:left w:val="single" w:sz="12" w:space="0" w:color="auto"/>
            </w:tcBorders>
          </w:tcPr>
          <w:p w14:paraId="4D6EE207" w14:textId="072CB008"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の開口部左右端から庇までの距離（</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31E20C72" w14:textId="77777777" w:rsidR="002F762D" w:rsidRDefault="002F762D" w:rsidP="002F762D">
            <w:pPr>
              <w:pStyle w:val="af4"/>
            </w:pPr>
            <w:r>
              <w:rPr>
                <w:rFonts w:hint="eastAsia"/>
              </w:rPr>
              <w:t>m</w:t>
            </w:r>
          </w:p>
        </w:tc>
      </w:tr>
      <w:tr w:rsidR="002F762D" w:rsidRPr="00E91673" w14:paraId="30CA5BAB" w14:textId="77777777" w:rsidTr="008E2804">
        <w:tc>
          <w:tcPr>
            <w:tcW w:w="1129" w:type="dxa"/>
            <w:tcBorders>
              <w:right w:val="single" w:sz="12" w:space="0" w:color="auto"/>
            </w:tcBorders>
          </w:tcPr>
          <w:p w14:paraId="67F5CC37" w14:textId="77777777" w:rsidR="002F762D" w:rsidRPr="00802EB4" w:rsidRDefault="00A12191" w:rsidP="002F762D">
            <w:pPr>
              <w:pStyle w:val="affc"/>
            </w:pPr>
            <m:oMathPara>
              <m:oMath>
                <m:sSub>
                  <m:sSubPr>
                    <m:ctrlPr/>
                  </m:sSubPr>
                  <m:e>
                    <m:r>
                      <m:t>F</m:t>
                    </m:r>
                  </m:e>
                  <m:sub>
                    <m:r>
                      <m:t>SDW,i,k</m:t>
                    </m:r>
                  </m:sub>
                </m:sSub>
              </m:oMath>
            </m:oMathPara>
          </w:p>
        </w:tc>
        <w:tc>
          <w:tcPr>
            <w:tcW w:w="6526" w:type="dxa"/>
            <w:tcBorders>
              <w:left w:val="single" w:sz="12" w:space="0" w:color="auto"/>
            </w:tcBorders>
          </w:tcPr>
          <w:p w14:paraId="5BA83E29" w14:textId="39786F5A"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における日影面積率（</w:t>
            </w:r>
            <w:r>
              <w:fldChar w:fldCharType="begin"/>
            </w:r>
            <w:r>
              <w:instrText xml:space="preserve"> </w:instrText>
            </w:r>
            <w:r>
              <w:rPr>
                <w:rFonts w:hint="eastAsia"/>
              </w:rPr>
              <w:instrText>REF _Ref473817740 \r \h</w:instrText>
            </w:r>
            <w:r>
              <w:instrText xml:space="preserve"> </w:instrText>
            </w:r>
            <w:r>
              <w:fldChar w:fldCharType="separate"/>
            </w:r>
            <w:r w:rsidR="003D2F73">
              <w:rPr>
                <w:rFonts w:hint="eastAsia"/>
              </w:rPr>
              <w:t>付録</w:t>
            </w:r>
            <w:r w:rsidR="003D2F73">
              <w:rPr>
                <w:rFonts w:hint="eastAsia"/>
              </w:rPr>
              <w:t>8</w:t>
            </w:r>
            <w:r w:rsidR="003D2F73">
              <w:rPr>
                <w:rFonts w:hint="eastAsia"/>
              </w:rPr>
              <w:t>．</w:t>
            </w:r>
            <w:r>
              <w:fldChar w:fldCharType="end"/>
            </w:r>
            <w:r>
              <w:rPr>
                <w:rFonts w:hint="eastAsia"/>
              </w:rPr>
              <w:t>による）</w:t>
            </w:r>
          </w:p>
        </w:tc>
        <w:tc>
          <w:tcPr>
            <w:tcW w:w="2081" w:type="dxa"/>
          </w:tcPr>
          <w:p w14:paraId="60657F1D" w14:textId="77777777" w:rsidR="002F762D" w:rsidRDefault="002F762D" w:rsidP="002F762D">
            <w:pPr>
              <w:pStyle w:val="af4"/>
            </w:pPr>
            <w:r>
              <w:rPr>
                <w:rFonts w:hint="eastAsia"/>
              </w:rPr>
              <w:t>－</w:t>
            </w:r>
          </w:p>
        </w:tc>
      </w:tr>
      <w:tr w:rsidR="002F762D" w:rsidRPr="00E91673" w14:paraId="66A44D11" w14:textId="77777777" w:rsidTr="008E2804">
        <w:tc>
          <w:tcPr>
            <w:tcW w:w="1129" w:type="dxa"/>
            <w:tcBorders>
              <w:right w:val="single" w:sz="12" w:space="0" w:color="auto"/>
            </w:tcBorders>
          </w:tcPr>
          <w:p w14:paraId="5E2B8AAF" w14:textId="77777777" w:rsidR="002F762D" w:rsidRPr="00802EB4" w:rsidRDefault="00A12191" w:rsidP="002F762D">
            <w:pPr>
              <w:pStyle w:val="affc"/>
            </w:pPr>
            <m:oMathPara>
              <m:oMath>
                <m:sSub>
                  <m:sSubPr>
                    <m:ctrlPr/>
                  </m:sSubPr>
                  <m:e>
                    <m:r>
                      <m:t>A</m:t>
                    </m:r>
                  </m:e>
                  <m:sub>
                    <m:r>
                      <m:t>SDW,i,k</m:t>
                    </m:r>
                  </m:sub>
                </m:sSub>
              </m:oMath>
            </m:oMathPara>
          </w:p>
        </w:tc>
        <w:tc>
          <w:tcPr>
            <w:tcW w:w="6526" w:type="dxa"/>
            <w:tcBorders>
              <w:left w:val="single" w:sz="12" w:space="0" w:color="auto"/>
            </w:tcBorders>
          </w:tcPr>
          <w:p w14:paraId="47743410" w14:textId="021226F0"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における日影面積（</w:t>
            </w:r>
            <w:r>
              <w:fldChar w:fldCharType="begin"/>
            </w:r>
            <w:r>
              <w:instrText xml:space="preserve"> </w:instrText>
            </w:r>
            <w:r>
              <w:rPr>
                <w:rFonts w:hint="eastAsia"/>
              </w:rPr>
              <w:instrText>REF _Ref473817740 \r \h</w:instrText>
            </w:r>
            <w:r>
              <w:instrText xml:space="preserve"> </w:instrText>
            </w:r>
            <w:r>
              <w:fldChar w:fldCharType="separate"/>
            </w:r>
            <w:r w:rsidR="003D2F73">
              <w:rPr>
                <w:rFonts w:hint="eastAsia"/>
              </w:rPr>
              <w:t>付録</w:t>
            </w:r>
            <w:r w:rsidR="003D2F73">
              <w:rPr>
                <w:rFonts w:hint="eastAsia"/>
              </w:rPr>
              <w:t>8</w:t>
            </w:r>
            <w:r w:rsidR="003D2F73">
              <w:rPr>
                <w:rFonts w:hint="eastAsia"/>
              </w:rPr>
              <w:t>．</w:t>
            </w:r>
            <w:r>
              <w:fldChar w:fldCharType="end"/>
            </w:r>
            <w:r>
              <w:rPr>
                <w:rFonts w:hint="eastAsia"/>
              </w:rPr>
              <w:t>による）</w:t>
            </w:r>
          </w:p>
        </w:tc>
        <w:tc>
          <w:tcPr>
            <w:tcW w:w="2081" w:type="dxa"/>
          </w:tcPr>
          <w:p w14:paraId="4FFE3782" w14:textId="77777777" w:rsidR="002F762D" w:rsidRDefault="002F762D" w:rsidP="002F762D">
            <w:pPr>
              <w:pStyle w:val="af4"/>
            </w:pPr>
            <w:r>
              <w:rPr>
                <w:rFonts w:hint="eastAsia"/>
              </w:rPr>
              <w:t>m2</w:t>
            </w:r>
          </w:p>
        </w:tc>
      </w:tr>
      <w:tr w:rsidR="002F762D" w:rsidRPr="00E91673" w14:paraId="222EDCD2" w14:textId="77777777" w:rsidTr="008E2804">
        <w:tc>
          <w:tcPr>
            <w:tcW w:w="1129" w:type="dxa"/>
            <w:tcBorders>
              <w:right w:val="single" w:sz="12" w:space="0" w:color="auto"/>
            </w:tcBorders>
          </w:tcPr>
          <w:p w14:paraId="482D7305" w14:textId="77777777" w:rsidR="002F762D" w:rsidRPr="00802EB4" w:rsidRDefault="00A12191" w:rsidP="002F762D">
            <w:pPr>
              <w:pStyle w:val="affc"/>
            </w:pPr>
            <m:oMathPara>
              <m:oMath>
                <m:sSub>
                  <m:sSubPr>
                    <m:ctrlPr/>
                  </m:sSubPr>
                  <m:e>
                    <m:r>
                      <m:t>As</m:t>
                    </m:r>
                  </m:e>
                  <m:sub>
                    <m:r>
                      <m:t>n</m:t>
                    </m:r>
                  </m:sub>
                </m:sSub>
              </m:oMath>
            </m:oMathPara>
          </w:p>
        </w:tc>
        <w:tc>
          <w:tcPr>
            <w:tcW w:w="6526" w:type="dxa"/>
            <w:tcBorders>
              <w:left w:val="single" w:sz="12" w:space="0" w:color="auto"/>
            </w:tcBorders>
          </w:tcPr>
          <w:p w14:paraId="12A26B99" w14:textId="2EE110CC" w:rsidR="002F762D" w:rsidRPr="000657D7" w:rsidRDefault="002F762D" w:rsidP="002F762D">
            <w:pPr>
              <w:pStyle w:val="af4"/>
            </w:pPr>
            <w:r w:rsidRPr="008A18CE">
              <w:rPr>
                <w:rStyle w:val="aff7"/>
                <w:rFonts w:hint="eastAsia"/>
              </w:rPr>
              <w:t>n</w:t>
            </w:r>
            <w:r>
              <w:rPr>
                <w:rFonts w:hint="eastAsia"/>
              </w:rPr>
              <w:t>時点の太陽方位角（</w:t>
            </w:r>
            <w:r>
              <w:fldChar w:fldCharType="begin"/>
            </w:r>
            <w:r>
              <w:instrText xml:space="preserve"> </w:instrText>
            </w:r>
            <w:r>
              <w:rPr>
                <w:rFonts w:hint="eastAsia"/>
              </w:rPr>
              <w:instrText>REF _Ref473732167 \r \h</w:instrText>
            </w:r>
            <w:r>
              <w:instrText xml:space="preserve"> </w:instrText>
            </w:r>
            <w:r>
              <w:fldChar w:fldCharType="separate"/>
            </w:r>
            <w:r w:rsidR="003D2F73">
              <w:rPr>
                <w:rFonts w:hint="eastAsia"/>
              </w:rPr>
              <w:t>付録</w:t>
            </w:r>
            <w:r w:rsidR="003D2F73">
              <w:rPr>
                <w:rFonts w:hint="eastAsia"/>
              </w:rPr>
              <w:t>5</w:t>
            </w:r>
            <w:r w:rsidR="003D2F73">
              <w:rPr>
                <w:rFonts w:hint="eastAsia"/>
              </w:rPr>
              <w:t>．</w:t>
            </w:r>
            <w:r>
              <w:fldChar w:fldCharType="end"/>
            </w:r>
            <w:r>
              <w:rPr>
                <w:rFonts w:hint="eastAsia"/>
              </w:rPr>
              <w:t>による）</w:t>
            </w:r>
          </w:p>
        </w:tc>
        <w:tc>
          <w:tcPr>
            <w:tcW w:w="2081" w:type="dxa"/>
          </w:tcPr>
          <w:p w14:paraId="7C068BD1" w14:textId="77777777" w:rsidR="002F762D" w:rsidRPr="000657D7" w:rsidRDefault="002F762D" w:rsidP="002F762D">
            <w:pPr>
              <w:pStyle w:val="af4"/>
            </w:pPr>
            <w:r>
              <w:rPr>
                <w:rFonts w:hint="eastAsia"/>
              </w:rPr>
              <w:t>r</w:t>
            </w:r>
            <w:r>
              <w:t>ad</w:t>
            </w:r>
          </w:p>
        </w:tc>
      </w:tr>
      <w:tr w:rsidR="002F762D" w:rsidRPr="00E91673" w14:paraId="38A69F26" w14:textId="77777777" w:rsidTr="008E2804">
        <w:tc>
          <w:tcPr>
            <w:tcW w:w="1129" w:type="dxa"/>
            <w:tcBorders>
              <w:right w:val="single" w:sz="12" w:space="0" w:color="auto"/>
            </w:tcBorders>
          </w:tcPr>
          <w:p w14:paraId="7ADA1C8F" w14:textId="77777777" w:rsidR="002F762D" w:rsidRPr="00802EB4" w:rsidRDefault="00A12191" w:rsidP="002F762D">
            <w:pPr>
              <w:pStyle w:val="affc"/>
            </w:pPr>
            <m:oMathPara>
              <m:oMath>
                <m:sSub>
                  <m:sSubPr>
                    <m:ctrlPr/>
                  </m:sSubPr>
                  <m:e>
                    <m:r>
                      <m:t>hs</m:t>
                    </m:r>
                  </m:e>
                  <m:sub>
                    <m:r>
                      <m:t>n</m:t>
                    </m:r>
                  </m:sub>
                </m:sSub>
              </m:oMath>
            </m:oMathPara>
          </w:p>
        </w:tc>
        <w:tc>
          <w:tcPr>
            <w:tcW w:w="6526" w:type="dxa"/>
            <w:tcBorders>
              <w:left w:val="single" w:sz="12" w:space="0" w:color="auto"/>
            </w:tcBorders>
          </w:tcPr>
          <w:p w14:paraId="1C86839A" w14:textId="1931171F" w:rsidR="002F762D" w:rsidRDefault="002F762D" w:rsidP="002F762D">
            <w:pPr>
              <w:pStyle w:val="af4"/>
            </w:pPr>
            <w:r w:rsidRPr="008A18CE">
              <w:rPr>
                <w:rStyle w:val="aff7"/>
                <w:rFonts w:hint="eastAsia"/>
              </w:rPr>
              <w:t>n</w:t>
            </w:r>
            <w:r>
              <w:rPr>
                <w:rFonts w:hint="eastAsia"/>
              </w:rPr>
              <w:t>時点の太陽高度（</w:t>
            </w:r>
            <w:r>
              <w:fldChar w:fldCharType="begin"/>
            </w:r>
            <w:r>
              <w:instrText xml:space="preserve"> </w:instrText>
            </w:r>
            <w:r>
              <w:rPr>
                <w:rFonts w:hint="eastAsia"/>
              </w:rPr>
              <w:instrText>REF _Ref473732167 \r \h</w:instrText>
            </w:r>
            <w:r>
              <w:instrText xml:space="preserve"> </w:instrText>
            </w:r>
            <w:r>
              <w:fldChar w:fldCharType="separate"/>
            </w:r>
            <w:r w:rsidR="003D2F73">
              <w:rPr>
                <w:rFonts w:hint="eastAsia"/>
              </w:rPr>
              <w:t>付録</w:t>
            </w:r>
            <w:r w:rsidR="003D2F73">
              <w:rPr>
                <w:rFonts w:hint="eastAsia"/>
              </w:rPr>
              <w:t>5</w:t>
            </w:r>
            <w:r w:rsidR="003D2F73">
              <w:rPr>
                <w:rFonts w:hint="eastAsia"/>
              </w:rPr>
              <w:t>．</w:t>
            </w:r>
            <w:r>
              <w:fldChar w:fldCharType="end"/>
            </w:r>
            <w:r>
              <w:rPr>
                <w:rFonts w:hint="eastAsia"/>
              </w:rPr>
              <w:t>による）</w:t>
            </w:r>
          </w:p>
        </w:tc>
        <w:tc>
          <w:tcPr>
            <w:tcW w:w="2081" w:type="dxa"/>
          </w:tcPr>
          <w:p w14:paraId="6F7362EA" w14:textId="77777777" w:rsidR="002F762D" w:rsidRDefault="002F762D" w:rsidP="002F762D">
            <w:pPr>
              <w:pStyle w:val="af4"/>
            </w:pPr>
            <w:r>
              <w:rPr>
                <w:rFonts w:hint="eastAsia"/>
              </w:rPr>
              <w:t>rad</w:t>
            </w:r>
          </w:p>
        </w:tc>
      </w:tr>
      <w:tr w:rsidR="002F762D" w:rsidRPr="00E91673" w14:paraId="5C7FBD85" w14:textId="77777777" w:rsidTr="008E2804">
        <w:tc>
          <w:tcPr>
            <w:tcW w:w="1129" w:type="dxa"/>
            <w:tcBorders>
              <w:right w:val="single" w:sz="12" w:space="0" w:color="auto"/>
            </w:tcBorders>
          </w:tcPr>
          <w:p w14:paraId="6B343D42" w14:textId="77777777" w:rsidR="002F762D" w:rsidRPr="00802EB4" w:rsidRDefault="002F762D" w:rsidP="002F762D">
            <w:pPr>
              <w:pStyle w:val="affc"/>
            </w:pPr>
            <m:oMathPara>
              <m:oMath>
                <m:r>
                  <m:t>Lat</m:t>
                </m:r>
              </m:oMath>
            </m:oMathPara>
          </w:p>
        </w:tc>
        <w:tc>
          <w:tcPr>
            <w:tcW w:w="6526" w:type="dxa"/>
            <w:tcBorders>
              <w:left w:val="single" w:sz="12" w:space="0" w:color="auto"/>
            </w:tcBorders>
          </w:tcPr>
          <w:p w14:paraId="4E1EFF9E" w14:textId="24F93781" w:rsidR="002F762D" w:rsidRPr="00EE5320" w:rsidRDefault="002F762D" w:rsidP="002F762D">
            <w:pPr>
              <w:pStyle w:val="af4"/>
              <w:rPr>
                <w:rStyle w:val="aff7"/>
                <w:i w:val="0"/>
                <w:iCs w:val="0"/>
              </w:rPr>
            </w:pPr>
            <w:r>
              <w:rPr>
                <w:rFonts w:hint="eastAsia"/>
              </w:rPr>
              <w:t>計算対象地点の緯度（</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164126F2" w14:textId="77777777" w:rsidR="002F762D" w:rsidRDefault="002F762D" w:rsidP="002F762D">
            <w:pPr>
              <w:pStyle w:val="af4"/>
            </w:pPr>
            <w:r>
              <w:rPr>
                <w:rFonts w:hint="eastAsia"/>
              </w:rPr>
              <w:t>rad</w:t>
            </w:r>
          </w:p>
        </w:tc>
      </w:tr>
      <w:tr w:rsidR="002F762D" w:rsidRPr="00E91673" w14:paraId="13975B99" w14:textId="77777777" w:rsidTr="008E2804">
        <w:tc>
          <w:tcPr>
            <w:tcW w:w="1129" w:type="dxa"/>
            <w:tcBorders>
              <w:right w:val="single" w:sz="12" w:space="0" w:color="auto"/>
            </w:tcBorders>
          </w:tcPr>
          <w:p w14:paraId="2B968C95" w14:textId="77777777" w:rsidR="002F762D" w:rsidRPr="00E97BC2" w:rsidRDefault="002F762D" w:rsidP="002F762D">
            <w:pPr>
              <w:pStyle w:val="affc"/>
            </w:pPr>
            <m:oMathPara>
              <m:oMath>
                <m:r>
                  <m:t>L</m:t>
                </m:r>
              </m:oMath>
            </m:oMathPara>
          </w:p>
        </w:tc>
        <w:tc>
          <w:tcPr>
            <w:tcW w:w="6526" w:type="dxa"/>
            <w:tcBorders>
              <w:left w:val="single" w:sz="12" w:space="0" w:color="auto"/>
            </w:tcBorders>
          </w:tcPr>
          <w:p w14:paraId="499BEDDF" w14:textId="4B1EFD3D" w:rsidR="002F762D" w:rsidRDefault="002F762D" w:rsidP="002F762D">
            <w:pPr>
              <w:pStyle w:val="af4"/>
            </w:pPr>
            <w:r>
              <w:rPr>
                <w:rFonts w:hint="eastAsia"/>
              </w:rPr>
              <w:t>計算対象地点の経度（</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7E015142" w14:textId="77777777" w:rsidR="002F762D" w:rsidRDefault="002F762D" w:rsidP="002F762D">
            <w:pPr>
              <w:pStyle w:val="af4"/>
            </w:pPr>
            <w:r>
              <w:rPr>
                <w:rFonts w:hint="eastAsia"/>
              </w:rPr>
              <w:t>rad</w:t>
            </w:r>
          </w:p>
        </w:tc>
      </w:tr>
      <w:tr w:rsidR="002F762D" w:rsidRPr="00E91673" w14:paraId="2D34A7F3" w14:textId="77777777" w:rsidTr="008E2804">
        <w:tc>
          <w:tcPr>
            <w:tcW w:w="1129" w:type="dxa"/>
            <w:tcBorders>
              <w:right w:val="single" w:sz="12" w:space="0" w:color="auto"/>
            </w:tcBorders>
          </w:tcPr>
          <w:p w14:paraId="30A1B18F" w14:textId="77777777" w:rsidR="002F762D" w:rsidRPr="00E97BC2" w:rsidRDefault="00A12191" w:rsidP="002F762D">
            <w:pPr>
              <w:pStyle w:val="affc"/>
            </w:pPr>
            <m:oMathPara>
              <m:oMath>
                <m:sSub>
                  <m:sSubPr>
                    <m:ctrlPr/>
                  </m:sSubPr>
                  <m:e>
                    <m:r>
                      <m:t>L</m:t>
                    </m:r>
                  </m:e>
                  <m:sub>
                    <m:r>
                      <m:t>0</m:t>
                    </m:r>
                  </m:sub>
                </m:sSub>
              </m:oMath>
            </m:oMathPara>
          </w:p>
        </w:tc>
        <w:tc>
          <w:tcPr>
            <w:tcW w:w="6526" w:type="dxa"/>
            <w:tcBorders>
              <w:left w:val="single" w:sz="12" w:space="0" w:color="auto"/>
            </w:tcBorders>
          </w:tcPr>
          <w:p w14:paraId="46257E89" w14:textId="77777777" w:rsidR="002F762D" w:rsidRDefault="002F762D" w:rsidP="002F762D">
            <w:pPr>
              <w:pStyle w:val="af4"/>
            </w:pPr>
            <w:r>
              <w:rPr>
                <w:rFonts w:hint="eastAsia"/>
              </w:rPr>
              <w:t>標準子午線（我が国の場合は</w:t>
            </w:r>
            <w:r>
              <w:rPr>
                <w:rFonts w:hint="eastAsia"/>
              </w:rPr>
              <w:t>2.356194</w:t>
            </w:r>
            <w:r>
              <w:rPr>
                <w:rFonts w:hint="eastAsia"/>
              </w:rPr>
              <w:t>）</w:t>
            </w:r>
          </w:p>
        </w:tc>
        <w:tc>
          <w:tcPr>
            <w:tcW w:w="2081" w:type="dxa"/>
          </w:tcPr>
          <w:p w14:paraId="27742177" w14:textId="77777777" w:rsidR="002F762D" w:rsidRDefault="002F762D" w:rsidP="002F762D">
            <w:pPr>
              <w:pStyle w:val="af4"/>
            </w:pPr>
            <w:r>
              <w:rPr>
                <w:rFonts w:hint="eastAsia"/>
              </w:rPr>
              <w:t>rad</w:t>
            </w:r>
          </w:p>
        </w:tc>
      </w:tr>
      <w:tr w:rsidR="002F762D" w:rsidRPr="00E91673" w14:paraId="0841C21A" w14:textId="77777777" w:rsidTr="008E2804">
        <w:tc>
          <w:tcPr>
            <w:tcW w:w="1129" w:type="dxa"/>
            <w:tcBorders>
              <w:right w:val="single" w:sz="12" w:space="0" w:color="auto"/>
            </w:tcBorders>
          </w:tcPr>
          <w:p w14:paraId="581BE753" w14:textId="77777777" w:rsidR="002F762D" w:rsidRPr="00E97BC2" w:rsidRDefault="002F762D" w:rsidP="002F762D">
            <w:pPr>
              <w:pStyle w:val="affc"/>
            </w:pPr>
            <m:oMathPara>
              <m:oMath>
                <m:r>
                  <m:t>Et</m:t>
                </m:r>
              </m:oMath>
            </m:oMathPara>
          </w:p>
        </w:tc>
        <w:tc>
          <w:tcPr>
            <w:tcW w:w="6526" w:type="dxa"/>
            <w:tcBorders>
              <w:left w:val="single" w:sz="12" w:space="0" w:color="auto"/>
            </w:tcBorders>
          </w:tcPr>
          <w:p w14:paraId="41863105" w14:textId="77777777" w:rsidR="002F762D" w:rsidRDefault="002F762D" w:rsidP="002F762D">
            <w:pPr>
              <w:pStyle w:val="af4"/>
            </w:pPr>
            <w:r>
              <w:rPr>
                <w:rFonts w:hint="eastAsia"/>
              </w:rPr>
              <w:t>均時差</w:t>
            </w:r>
          </w:p>
        </w:tc>
        <w:tc>
          <w:tcPr>
            <w:tcW w:w="2081" w:type="dxa"/>
          </w:tcPr>
          <w:p w14:paraId="54136CCC" w14:textId="77777777" w:rsidR="002F762D" w:rsidRDefault="002F762D" w:rsidP="002F762D">
            <w:pPr>
              <w:pStyle w:val="af4"/>
            </w:pPr>
            <w:r>
              <w:t>degree</w:t>
            </w:r>
          </w:p>
        </w:tc>
      </w:tr>
      <w:tr w:rsidR="002F762D" w:rsidRPr="00E91673" w14:paraId="11A6CCDE" w14:textId="77777777" w:rsidTr="008E2804">
        <w:tc>
          <w:tcPr>
            <w:tcW w:w="1129" w:type="dxa"/>
            <w:tcBorders>
              <w:right w:val="single" w:sz="12" w:space="0" w:color="auto"/>
            </w:tcBorders>
          </w:tcPr>
          <w:p w14:paraId="5DC019D0" w14:textId="77777777" w:rsidR="002F762D" w:rsidRPr="00E97BC2" w:rsidRDefault="002F762D" w:rsidP="002F762D">
            <w:pPr>
              <w:pStyle w:val="affc"/>
            </w:pPr>
            <m:oMathPara>
              <m:oMath>
                <m:r>
                  <m:t>δ</m:t>
                </m:r>
              </m:oMath>
            </m:oMathPara>
          </w:p>
        </w:tc>
        <w:tc>
          <w:tcPr>
            <w:tcW w:w="6526" w:type="dxa"/>
            <w:tcBorders>
              <w:left w:val="single" w:sz="12" w:space="0" w:color="auto"/>
            </w:tcBorders>
          </w:tcPr>
          <w:p w14:paraId="2DAB2D82" w14:textId="77777777" w:rsidR="002F762D" w:rsidRDefault="002F762D" w:rsidP="002F762D">
            <w:pPr>
              <w:pStyle w:val="af4"/>
            </w:pPr>
            <w:r>
              <w:rPr>
                <w:rFonts w:hint="eastAsia"/>
              </w:rPr>
              <w:t>赤緯</w:t>
            </w:r>
          </w:p>
        </w:tc>
        <w:tc>
          <w:tcPr>
            <w:tcW w:w="2081" w:type="dxa"/>
          </w:tcPr>
          <w:p w14:paraId="1AFDB21D" w14:textId="77777777" w:rsidR="002F762D" w:rsidRDefault="002F762D" w:rsidP="002F762D">
            <w:pPr>
              <w:pStyle w:val="af4"/>
            </w:pPr>
            <w:r>
              <w:rPr>
                <w:rFonts w:hint="eastAsia"/>
              </w:rPr>
              <w:t>rad</w:t>
            </w:r>
          </w:p>
        </w:tc>
      </w:tr>
      <w:tr w:rsidR="002F762D" w:rsidRPr="00E91673" w14:paraId="0C2AB3B2" w14:textId="77777777" w:rsidTr="008E2804">
        <w:tc>
          <w:tcPr>
            <w:tcW w:w="1129" w:type="dxa"/>
            <w:tcBorders>
              <w:right w:val="single" w:sz="12" w:space="0" w:color="auto"/>
            </w:tcBorders>
          </w:tcPr>
          <w:p w14:paraId="470E1B51" w14:textId="77777777" w:rsidR="002F762D" w:rsidRPr="00E97BC2" w:rsidRDefault="002F762D" w:rsidP="002F762D">
            <w:pPr>
              <w:pStyle w:val="affc"/>
            </w:pPr>
            <m:oMathPara>
              <m:oMath>
                <m:r>
                  <m:t>t</m:t>
                </m:r>
              </m:oMath>
            </m:oMathPara>
          </w:p>
        </w:tc>
        <w:tc>
          <w:tcPr>
            <w:tcW w:w="6526" w:type="dxa"/>
            <w:tcBorders>
              <w:left w:val="single" w:sz="12" w:space="0" w:color="auto"/>
            </w:tcBorders>
          </w:tcPr>
          <w:p w14:paraId="033AD4E3" w14:textId="77777777" w:rsidR="002F762D" w:rsidRDefault="002F762D" w:rsidP="002F762D">
            <w:pPr>
              <w:pStyle w:val="af4"/>
            </w:pPr>
            <w:r>
              <w:rPr>
                <w:rFonts w:hint="eastAsia"/>
              </w:rPr>
              <w:t>時角</w:t>
            </w:r>
          </w:p>
        </w:tc>
        <w:tc>
          <w:tcPr>
            <w:tcW w:w="2081" w:type="dxa"/>
          </w:tcPr>
          <w:p w14:paraId="0305AF82" w14:textId="77777777" w:rsidR="002F762D" w:rsidRDefault="002F762D" w:rsidP="002F762D">
            <w:pPr>
              <w:pStyle w:val="af4"/>
            </w:pPr>
            <w:r>
              <w:rPr>
                <w:rFonts w:hint="eastAsia"/>
              </w:rPr>
              <w:t>rad</w:t>
            </w:r>
          </w:p>
        </w:tc>
      </w:tr>
      <w:tr w:rsidR="0089036B" w:rsidRPr="00E91673" w14:paraId="6F61A49C" w14:textId="77777777" w:rsidTr="008E2804">
        <w:tc>
          <w:tcPr>
            <w:tcW w:w="1129" w:type="dxa"/>
            <w:tcBorders>
              <w:right w:val="single" w:sz="12" w:space="0" w:color="auto"/>
            </w:tcBorders>
          </w:tcPr>
          <w:p w14:paraId="5D3C773E" w14:textId="77777777" w:rsidR="0089036B" w:rsidRDefault="0089036B" w:rsidP="002F762D">
            <w:pPr>
              <w:pStyle w:val="affc"/>
              <w:rPr>
                <w:rFonts w:ascii="Times New Roman" w:hAnsi="Times New Roman" w:cs="Times New Roman"/>
                <w:i w:val="0"/>
              </w:rPr>
            </w:pPr>
            <m:oMathPara>
              <m:oMath>
                <m:r>
                  <w:lastRenderedPageBreak/>
                  <m:t>Tm</m:t>
                </m:r>
              </m:oMath>
            </m:oMathPara>
          </w:p>
        </w:tc>
        <w:tc>
          <w:tcPr>
            <w:tcW w:w="6526" w:type="dxa"/>
            <w:tcBorders>
              <w:left w:val="single" w:sz="12" w:space="0" w:color="auto"/>
            </w:tcBorders>
          </w:tcPr>
          <w:p w14:paraId="73B777F4" w14:textId="77777777" w:rsidR="0089036B" w:rsidRDefault="0089036B" w:rsidP="002F762D">
            <w:pPr>
              <w:pStyle w:val="af4"/>
            </w:pPr>
            <w:r>
              <w:rPr>
                <w:rFonts w:hint="eastAsia"/>
              </w:rPr>
              <w:t>標準時</w:t>
            </w:r>
          </w:p>
        </w:tc>
        <w:tc>
          <w:tcPr>
            <w:tcW w:w="2081" w:type="dxa"/>
          </w:tcPr>
          <w:p w14:paraId="6081D1FC" w14:textId="77777777" w:rsidR="0089036B" w:rsidRDefault="0089036B" w:rsidP="002F762D">
            <w:pPr>
              <w:pStyle w:val="af4"/>
            </w:pPr>
            <w:r>
              <w:rPr>
                <w:rFonts w:hint="eastAsia"/>
              </w:rPr>
              <w:t>h</w:t>
            </w:r>
          </w:p>
        </w:tc>
      </w:tr>
      <w:tr w:rsidR="002F762D" w:rsidRPr="00E91673" w14:paraId="236A91AC" w14:textId="77777777" w:rsidTr="008E2804">
        <w:tc>
          <w:tcPr>
            <w:tcW w:w="1129" w:type="dxa"/>
            <w:tcBorders>
              <w:right w:val="single" w:sz="12" w:space="0" w:color="auto"/>
            </w:tcBorders>
          </w:tcPr>
          <w:p w14:paraId="0FF4DC60" w14:textId="77777777" w:rsidR="002F762D" w:rsidRPr="00802EB4" w:rsidRDefault="002F762D" w:rsidP="002F762D">
            <w:pPr>
              <w:pStyle w:val="affc"/>
            </w:pPr>
            <m:oMathPara>
              <m:oMath>
                <m:r>
                  <m:t>Date</m:t>
                </m:r>
              </m:oMath>
            </m:oMathPara>
          </w:p>
        </w:tc>
        <w:tc>
          <w:tcPr>
            <w:tcW w:w="6526" w:type="dxa"/>
            <w:tcBorders>
              <w:left w:val="single" w:sz="12" w:space="0" w:color="auto"/>
            </w:tcBorders>
          </w:tcPr>
          <w:p w14:paraId="3FB71156" w14:textId="77777777" w:rsidR="002F762D" w:rsidRDefault="002F762D" w:rsidP="002F762D">
            <w:pPr>
              <w:pStyle w:val="af4"/>
            </w:pPr>
            <w:r>
              <w:rPr>
                <w:rFonts w:hint="eastAsia"/>
              </w:rPr>
              <w:t>現在時刻のシリアル値</w:t>
            </w:r>
          </w:p>
        </w:tc>
        <w:tc>
          <w:tcPr>
            <w:tcW w:w="2081" w:type="dxa"/>
          </w:tcPr>
          <w:p w14:paraId="6D20EE80" w14:textId="77777777" w:rsidR="002F762D" w:rsidRDefault="002F762D" w:rsidP="002F762D">
            <w:pPr>
              <w:pStyle w:val="af4"/>
            </w:pPr>
          </w:p>
        </w:tc>
      </w:tr>
      <w:tr w:rsidR="00AB0BBC" w:rsidRPr="00E91673" w14:paraId="0B3F2EE1" w14:textId="77777777" w:rsidTr="008E2804">
        <w:tc>
          <w:tcPr>
            <w:tcW w:w="1129" w:type="dxa"/>
            <w:tcBorders>
              <w:right w:val="single" w:sz="12" w:space="0" w:color="auto"/>
            </w:tcBorders>
          </w:tcPr>
          <w:p w14:paraId="58D12CCB" w14:textId="32E68696" w:rsidR="00AB0BBC" w:rsidRDefault="00AB0BBC" w:rsidP="002F762D">
            <w:pPr>
              <w:pStyle w:val="affc"/>
              <w:rPr>
                <w:rFonts w:ascii="Times New Roman" w:hAnsi="Times New Roman" w:cs="Times New Roman"/>
                <w:i w:val="0"/>
              </w:rPr>
            </w:pPr>
            <m:oMathPara>
              <m:oMath>
                <m:r>
                  <m:t>D</m:t>
                </m:r>
              </m:oMath>
            </m:oMathPara>
          </w:p>
        </w:tc>
        <w:tc>
          <w:tcPr>
            <w:tcW w:w="6526" w:type="dxa"/>
            <w:tcBorders>
              <w:left w:val="single" w:sz="12" w:space="0" w:color="auto"/>
            </w:tcBorders>
          </w:tcPr>
          <w:p w14:paraId="6BB05AD5" w14:textId="20BC2C68" w:rsidR="00AB0BBC" w:rsidRDefault="00AB0BBC" w:rsidP="002F762D">
            <w:pPr>
              <w:pStyle w:val="af4"/>
            </w:pPr>
            <w:r w:rsidRPr="00AB0BBC">
              <w:rPr>
                <w:rFonts w:hint="eastAsia"/>
              </w:rPr>
              <w:t>通日（</w:t>
            </w:r>
            <w:r w:rsidRPr="00AB0BBC">
              <w:rPr>
                <w:rFonts w:hint="eastAsia"/>
              </w:rPr>
              <w:t>1989</w:t>
            </w:r>
            <w:r w:rsidRPr="00AB0BBC">
              <w:rPr>
                <w:rFonts w:hint="eastAsia"/>
              </w:rPr>
              <w:t>年</w:t>
            </w:r>
            <w:r w:rsidRPr="00AB0BBC">
              <w:rPr>
                <w:rFonts w:hint="eastAsia"/>
              </w:rPr>
              <w:t>1</w:t>
            </w:r>
            <w:r w:rsidRPr="00AB0BBC">
              <w:rPr>
                <w:rFonts w:hint="eastAsia"/>
              </w:rPr>
              <w:t>月</w:t>
            </w:r>
            <w:r w:rsidRPr="00AB0BBC">
              <w:rPr>
                <w:rFonts w:hint="eastAsia"/>
              </w:rPr>
              <w:t>1</w:t>
            </w:r>
            <w:r w:rsidRPr="00AB0BBC">
              <w:rPr>
                <w:rFonts w:hint="eastAsia"/>
              </w:rPr>
              <w:t>日から計算日までの日数）</w:t>
            </w:r>
          </w:p>
        </w:tc>
        <w:tc>
          <w:tcPr>
            <w:tcW w:w="2081" w:type="dxa"/>
          </w:tcPr>
          <w:p w14:paraId="67999D94" w14:textId="756D5830" w:rsidR="00AB0BBC" w:rsidRDefault="00AB0BBC" w:rsidP="002F762D">
            <w:pPr>
              <w:pStyle w:val="af4"/>
            </w:pPr>
            <w:r>
              <w:rPr>
                <w:rFonts w:hint="eastAsia"/>
              </w:rPr>
              <w:t>日</w:t>
            </w:r>
          </w:p>
        </w:tc>
      </w:tr>
      <w:tr w:rsidR="002F762D" w:rsidRPr="00E91673" w14:paraId="32DFD221" w14:textId="77777777" w:rsidTr="008E2804">
        <w:tc>
          <w:tcPr>
            <w:tcW w:w="1129" w:type="dxa"/>
            <w:tcBorders>
              <w:right w:val="single" w:sz="12" w:space="0" w:color="auto"/>
            </w:tcBorders>
          </w:tcPr>
          <w:p w14:paraId="4A633FFC" w14:textId="77777777" w:rsidR="002F762D" w:rsidRPr="00802EB4" w:rsidRDefault="00A12191" w:rsidP="002F762D">
            <w:pPr>
              <w:pStyle w:val="affc"/>
            </w:pPr>
            <m:oMathPara>
              <m:oMath>
                <m:sSub>
                  <m:sSubPr>
                    <m:ctrlPr/>
                  </m:sSubPr>
                  <m:e>
                    <m:r>
                      <m:t>Wα</m:t>
                    </m:r>
                  </m:e>
                  <m:sub>
                    <m:r>
                      <m:t>i,k</m:t>
                    </m:r>
                  </m:sub>
                </m:sSub>
              </m:oMath>
            </m:oMathPara>
          </w:p>
        </w:tc>
        <w:tc>
          <w:tcPr>
            <w:tcW w:w="6526" w:type="dxa"/>
            <w:tcBorders>
              <w:left w:val="single" w:sz="12" w:space="0" w:color="auto"/>
            </w:tcBorders>
          </w:tcPr>
          <w:p w14:paraId="5C9A91D8" w14:textId="5DC72D35"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の方位角（</w:t>
            </w:r>
            <w:r>
              <w:fldChar w:fldCharType="begin"/>
            </w:r>
            <w:r>
              <w:instrText xml:space="preserve"> </w:instrText>
            </w:r>
            <w:r>
              <w:rPr>
                <w:rFonts w:hint="eastAsia"/>
              </w:rPr>
              <w:instrText>REF _Ref454290612 \r \h</w:instrText>
            </w:r>
            <w:r>
              <w:instrText xml:space="preserve"> </w:instrText>
            </w:r>
            <w:r>
              <w:fldChar w:fldCharType="separate"/>
            </w:r>
            <w:r w:rsidR="003D2F73">
              <w:rPr>
                <w:rFonts w:hint="eastAsia"/>
              </w:rPr>
              <w:t>付録</w:t>
            </w:r>
            <w:r w:rsidR="003D2F73">
              <w:rPr>
                <w:rFonts w:hint="eastAsia"/>
              </w:rPr>
              <w:t>19</w:t>
            </w:r>
            <w:r w:rsidR="003D2F73">
              <w:rPr>
                <w:rFonts w:hint="eastAsia"/>
              </w:rPr>
              <w:t>．</w:t>
            </w:r>
            <w:r>
              <w:fldChar w:fldCharType="end"/>
            </w:r>
            <w:r>
              <w:rPr>
                <w:rFonts w:hint="eastAsia"/>
              </w:rPr>
              <w:t>による）</w:t>
            </w:r>
          </w:p>
        </w:tc>
        <w:tc>
          <w:tcPr>
            <w:tcW w:w="2081" w:type="dxa"/>
          </w:tcPr>
          <w:p w14:paraId="30D9E981" w14:textId="77777777" w:rsidR="002F762D" w:rsidRDefault="002F762D" w:rsidP="002F762D">
            <w:pPr>
              <w:pStyle w:val="af4"/>
            </w:pPr>
            <w:r>
              <w:rPr>
                <w:rFonts w:hint="eastAsia"/>
              </w:rPr>
              <w:t>rad</w:t>
            </w:r>
          </w:p>
        </w:tc>
      </w:tr>
      <w:tr w:rsidR="002F762D" w:rsidRPr="00E91673" w14:paraId="5C8BE5FA" w14:textId="77777777" w:rsidTr="008E2804">
        <w:tc>
          <w:tcPr>
            <w:tcW w:w="1129" w:type="dxa"/>
            <w:tcBorders>
              <w:right w:val="single" w:sz="12" w:space="0" w:color="auto"/>
            </w:tcBorders>
          </w:tcPr>
          <w:p w14:paraId="4F8D14C7" w14:textId="77777777" w:rsidR="002F762D" w:rsidRPr="00802EB4" w:rsidRDefault="00A12191" w:rsidP="002F762D">
            <w:pPr>
              <w:pStyle w:val="affc"/>
            </w:pPr>
            <m:oMathPara>
              <m:oMath>
                <m:sSub>
                  <m:sSubPr>
                    <m:ctrlPr/>
                  </m:sSubPr>
                  <m:e>
                    <m:r>
                      <m:t>Wβ</m:t>
                    </m:r>
                  </m:e>
                  <m:sub>
                    <m:r>
                      <m:t>i,k</m:t>
                    </m:r>
                  </m:sub>
                </m:sSub>
              </m:oMath>
            </m:oMathPara>
          </w:p>
        </w:tc>
        <w:tc>
          <w:tcPr>
            <w:tcW w:w="6526" w:type="dxa"/>
            <w:tcBorders>
              <w:left w:val="single" w:sz="12" w:space="0" w:color="auto"/>
            </w:tcBorders>
          </w:tcPr>
          <w:p w14:paraId="7262F97F" w14:textId="74E17C44"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の傾斜角（</w:t>
            </w:r>
            <w:r>
              <w:fldChar w:fldCharType="begin"/>
            </w:r>
            <w:r>
              <w:instrText xml:space="preserve"> </w:instrText>
            </w:r>
            <w:r>
              <w:rPr>
                <w:rFonts w:hint="eastAsia"/>
              </w:rPr>
              <w:instrText>REF _Ref454290612 \r \h</w:instrText>
            </w:r>
            <w:r>
              <w:instrText xml:space="preserve"> </w:instrText>
            </w:r>
            <w:r>
              <w:fldChar w:fldCharType="separate"/>
            </w:r>
            <w:r w:rsidR="003D2F73">
              <w:rPr>
                <w:rFonts w:hint="eastAsia"/>
              </w:rPr>
              <w:t>付録</w:t>
            </w:r>
            <w:r w:rsidR="003D2F73">
              <w:rPr>
                <w:rFonts w:hint="eastAsia"/>
              </w:rPr>
              <w:t>19</w:t>
            </w:r>
            <w:r w:rsidR="003D2F73">
              <w:rPr>
                <w:rFonts w:hint="eastAsia"/>
              </w:rPr>
              <w:t>．</w:t>
            </w:r>
            <w:r>
              <w:fldChar w:fldCharType="end"/>
            </w:r>
            <w:r>
              <w:rPr>
                <w:rFonts w:hint="eastAsia"/>
              </w:rPr>
              <w:t>による）</w:t>
            </w:r>
          </w:p>
        </w:tc>
        <w:tc>
          <w:tcPr>
            <w:tcW w:w="2081" w:type="dxa"/>
          </w:tcPr>
          <w:p w14:paraId="5A0A69DB" w14:textId="77777777" w:rsidR="002F762D" w:rsidRDefault="002F762D" w:rsidP="002F762D">
            <w:pPr>
              <w:pStyle w:val="af4"/>
            </w:pPr>
            <w:r>
              <w:rPr>
                <w:rFonts w:hint="eastAsia"/>
              </w:rPr>
              <w:t>rad</w:t>
            </w:r>
          </w:p>
        </w:tc>
      </w:tr>
      <w:tr w:rsidR="002F762D" w:rsidRPr="00E91673" w14:paraId="3407A61D" w14:textId="77777777" w:rsidTr="008E2804">
        <w:tc>
          <w:tcPr>
            <w:tcW w:w="1129" w:type="dxa"/>
            <w:tcBorders>
              <w:right w:val="single" w:sz="12" w:space="0" w:color="auto"/>
            </w:tcBorders>
          </w:tcPr>
          <w:p w14:paraId="7E02857A" w14:textId="77777777" w:rsidR="002F762D" w:rsidRPr="00802EB4" w:rsidRDefault="00A12191" w:rsidP="002F762D">
            <w:pPr>
              <w:pStyle w:val="affc"/>
            </w:pPr>
            <m:oMathPara>
              <m:oMath>
                <m:sSub>
                  <m:sSubPr>
                    <m:ctrlPr/>
                  </m:sSubPr>
                  <m:e>
                    <m:r>
                      <m:t>a</m:t>
                    </m:r>
                  </m:e>
                  <m:sub>
                    <m:r>
                      <m:t>i,k</m:t>
                    </m:r>
                  </m:sub>
                </m:sSub>
              </m:oMath>
            </m:oMathPara>
          </w:p>
        </w:tc>
        <w:tc>
          <w:tcPr>
            <w:tcW w:w="6526" w:type="dxa"/>
            <w:tcBorders>
              <w:left w:val="single" w:sz="12" w:space="0" w:color="auto"/>
            </w:tcBorders>
          </w:tcPr>
          <w:p w14:paraId="41C79B79" w14:textId="7E3A0495"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の温度差係数</w:t>
            </w:r>
            <w:r w:rsidR="002A75D6">
              <w:rPr>
                <w:rFonts w:hint="eastAsia"/>
              </w:rPr>
              <w:t>（</w:t>
            </w:r>
            <w:r w:rsidR="002A75D6">
              <w:fldChar w:fldCharType="begin"/>
            </w:r>
            <w:r w:rsidR="002A75D6">
              <w:instrText xml:space="preserve"> </w:instrText>
            </w:r>
            <w:r w:rsidR="002A75D6">
              <w:rPr>
                <w:rFonts w:hint="eastAsia"/>
              </w:rPr>
              <w:instrText>REF _Ref454290612 \r \h</w:instrText>
            </w:r>
            <w:r w:rsidR="002A75D6">
              <w:instrText xml:space="preserve"> </w:instrText>
            </w:r>
            <w:r w:rsidR="002A75D6">
              <w:fldChar w:fldCharType="separate"/>
            </w:r>
            <w:r w:rsidR="003D2F73">
              <w:rPr>
                <w:rFonts w:hint="eastAsia"/>
              </w:rPr>
              <w:t>付録</w:t>
            </w:r>
            <w:r w:rsidR="003D2F73">
              <w:rPr>
                <w:rFonts w:hint="eastAsia"/>
              </w:rPr>
              <w:t>19</w:t>
            </w:r>
            <w:r w:rsidR="003D2F73">
              <w:rPr>
                <w:rFonts w:hint="eastAsia"/>
              </w:rPr>
              <w:t>．</w:t>
            </w:r>
            <w:r w:rsidR="002A75D6">
              <w:fldChar w:fldCharType="end"/>
            </w:r>
            <w:r w:rsidR="002A75D6">
              <w:rPr>
                <w:rFonts w:hint="eastAsia"/>
              </w:rPr>
              <w:t>による）</w:t>
            </w:r>
          </w:p>
        </w:tc>
        <w:tc>
          <w:tcPr>
            <w:tcW w:w="2081" w:type="dxa"/>
          </w:tcPr>
          <w:p w14:paraId="21A43811" w14:textId="77777777" w:rsidR="002F762D" w:rsidRDefault="002F762D" w:rsidP="002F762D">
            <w:pPr>
              <w:pStyle w:val="af4"/>
            </w:pPr>
            <w:r>
              <w:rPr>
                <w:rFonts w:hint="eastAsia"/>
              </w:rPr>
              <w:t>－</w:t>
            </w:r>
          </w:p>
        </w:tc>
      </w:tr>
      <w:tr w:rsidR="002F762D" w:rsidRPr="00E91673" w14:paraId="182DAD42" w14:textId="77777777" w:rsidTr="008E2804">
        <w:tc>
          <w:tcPr>
            <w:tcW w:w="1129" w:type="dxa"/>
            <w:tcBorders>
              <w:right w:val="single" w:sz="12" w:space="0" w:color="auto"/>
            </w:tcBorders>
          </w:tcPr>
          <w:p w14:paraId="247C7A62" w14:textId="77777777" w:rsidR="002F762D" w:rsidRPr="00802EB4" w:rsidRDefault="00A12191" w:rsidP="002F762D">
            <w:pPr>
              <w:pStyle w:val="affc"/>
            </w:pPr>
            <m:oMathPara>
              <m:oMath>
                <m:func>
                  <m:funcPr>
                    <m:ctrlPr/>
                  </m:funcPr>
                  <m:fName>
                    <m:r>
                      <m:t>cos</m:t>
                    </m:r>
                  </m:fName>
                  <m:e>
                    <m:sSub>
                      <m:sSubPr>
                        <m:ctrlPr/>
                      </m:sSubPr>
                      <m:e>
                        <m:r>
                          <m:t>θ</m:t>
                        </m:r>
                      </m:e>
                      <m:sub>
                        <m:r>
                          <m:t>i,k,n</m:t>
                        </m:r>
                      </m:sub>
                    </m:sSub>
                  </m:e>
                </m:func>
              </m:oMath>
            </m:oMathPara>
          </w:p>
        </w:tc>
        <w:tc>
          <w:tcPr>
            <w:tcW w:w="6526" w:type="dxa"/>
            <w:tcBorders>
              <w:left w:val="single" w:sz="12" w:space="0" w:color="auto"/>
            </w:tcBorders>
          </w:tcPr>
          <w:p w14:paraId="566FBEE4" w14:textId="7C11D7E3"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時点の入射角の方向余弦</w:t>
            </w:r>
            <w:r w:rsidR="0089036B">
              <w:rPr>
                <w:rFonts w:hint="eastAsia"/>
              </w:rPr>
              <w:t>（</w:t>
            </w:r>
            <w:r w:rsidR="0089036B">
              <w:fldChar w:fldCharType="begin"/>
            </w:r>
            <w:r w:rsidR="0089036B">
              <w:instrText xml:space="preserve"> </w:instrText>
            </w:r>
            <w:r w:rsidR="0089036B">
              <w:rPr>
                <w:rFonts w:hint="eastAsia"/>
              </w:rPr>
              <w:instrText>REF _Ref473732024 \r \h</w:instrText>
            </w:r>
            <w:r w:rsidR="0089036B">
              <w:instrText xml:space="preserve"> </w:instrText>
            </w:r>
            <w:r w:rsidR="0089036B">
              <w:fldChar w:fldCharType="separate"/>
            </w:r>
            <w:r w:rsidR="003D2F73">
              <w:rPr>
                <w:rFonts w:hint="eastAsia"/>
              </w:rPr>
              <w:t>付録</w:t>
            </w:r>
            <w:r w:rsidR="003D2F73">
              <w:rPr>
                <w:rFonts w:hint="eastAsia"/>
              </w:rPr>
              <w:t>6</w:t>
            </w:r>
            <w:r w:rsidR="003D2F73">
              <w:rPr>
                <w:rFonts w:hint="eastAsia"/>
              </w:rPr>
              <w:t>．</w:t>
            </w:r>
            <w:r w:rsidR="0089036B">
              <w:fldChar w:fldCharType="end"/>
            </w:r>
            <w:r w:rsidR="0089036B">
              <w:rPr>
                <w:rFonts w:hint="eastAsia"/>
              </w:rPr>
              <w:t>による）</w:t>
            </w:r>
          </w:p>
        </w:tc>
        <w:tc>
          <w:tcPr>
            <w:tcW w:w="2081" w:type="dxa"/>
          </w:tcPr>
          <w:p w14:paraId="17FB2100" w14:textId="77777777" w:rsidR="002F762D" w:rsidRDefault="002F762D" w:rsidP="002F762D">
            <w:pPr>
              <w:pStyle w:val="af4"/>
            </w:pPr>
            <w:r>
              <w:rPr>
                <w:rFonts w:hint="eastAsia"/>
              </w:rPr>
              <w:t>－</w:t>
            </w:r>
          </w:p>
        </w:tc>
      </w:tr>
      <w:tr w:rsidR="002F762D" w:rsidRPr="00E91673" w14:paraId="5EDE4B6E" w14:textId="77777777" w:rsidTr="008E2804">
        <w:tc>
          <w:tcPr>
            <w:tcW w:w="1129" w:type="dxa"/>
            <w:tcBorders>
              <w:right w:val="single" w:sz="12" w:space="0" w:color="auto"/>
            </w:tcBorders>
          </w:tcPr>
          <w:p w14:paraId="2B5C6F8E" w14:textId="77777777" w:rsidR="002F762D" w:rsidRPr="00802EB4" w:rsidRDefault="00A12191" w:rsidP="002F762D">
            <w:pPr>
              <w:pStyle w:val="affc"/>
            </w:pPr>
            <m:oMathPara>
              <m:oMath>
                <m:sSub>
                  <m:sSubPr>
                    <m:ctrlPr/>
                  </m:sSubPr>
                  <m:e>
                    <m:r>
                      <m:t>I</m:t>
                    </m:r>
                  </m:e>
                  <m:sub>
                    <m:r>
                      <m:t>w,i,k,n</m:t>
                    </m:r>
                  </m:sub>
                </m:sSub>
              </m:oMath>
            </m:oMathPara>
          </w:p>
        </w:tc>
        <w:tc>
          <w:tcPr>
            <w:tcW w:w="6526" w:type="dxa"/>
            <w:tcBorders>
              <w:left w:val="single" w:sz="12" w:space="0" w:color="auto"/>
            </w:tcBorders>
          </w:tcPr>
          <w:p w14:paraId="1430655E" w14:textId="481A8902"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時点の傾斜面全天日射量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3D2F73">
              <w:rPr>
                <w:rFonts w:hint="eastAsia"/>
              </w:rPr>
              <w:t>付録</w:t>
            </w:r>
            <w:r w:rsidR="003D2F73">
              <w:rPr>
                <w:rFonts w:hint="eastAsia"/>
              </w:rPr>
              <w:t>7</w:t>
            </w:r>
            <w:r w:rsidR="003D2F73">
              <w:rPr>
                <w:rFonts w:hint="eastAsia"/>
              </w:rPr>
              <w:t>．</w:t>
            </w:r>
            <w:r w:rsidR="0089036B">
              <w:fldChar w:fldCharType="end"/>
            </w:r>
            <w:r w:rsidR="0089036B">
              <w:rPr>
                <w:rFonts w:hint="eastAsia"/>
              </w:rPr>
              <w:t>による）</w:t>
            </w:r>
          </w:p>
        </w:tc>
        <w:tc>
          <w:tcPr>
            <w:tcW w:w="2081" w:type="dxa"/>
          </w:tcPr>
          <w:p w14:paraId="1FAD8544" w14:textId="77777777" w:rsidR="002F762D" w:rsidRDefault="002F762D" w:rsidP="002F762D">
            <w:pPr>
              <w:pStyle w:val="af4"/>
            </w:pPr>
            <w:r>
              <w:rPr>
                <w:rFonts w:hint="eastAsia"/>
              </w:rPr>
              <w:t>W/m2</w:t>
            </w:r>
          </w:p>
        </w:tc>
      </w:tr>
      <w:tr w:rsidR="002F762D" w:rsidRPr="00E91673" w14:paraId="387D17D8" w14:textId="77777777" w:rsidTr="008E2804">
        <w:tc>
          <w:tcPr>
            <w:tcW w:w="1129" w:type="dxa"/>
            <w:tcBorders>
              <w:right w:val="single" w:sz="12" w:space="0" w:color="auto"/>
            </w:tcBorders>
          </w:tcPr>
          <w:p w14:paraId="1100B0FA" w14:textId="77777777" w:rsidR="002F762D" w:rsidRPr="004E0795" w:rsidRDefault="00A12191" w:rsidP="002F762D">
            <w:pPr>
              <w:pStyle w:val="affc"/>
            </w:pPr>
            <m:oMathPara>
              <m:oMath>
                <m:sSub>
                  <m:sSubPr>
                    <m:ctrlPr/>
                  </m:sSubPr>
                  <m:e>
                    <m:r>
                      <m:t>I</m:t>
                    </m:r>
                  </m:e>
                  <m:sub>
                    <m:r>
                      <m:t>D,i,k,n</m:t>
                    </m:r>
                  </m:sub>
                </m:sSub>
              </m:oMath>
            </m:oMathPara>
          </w:p>
        </w:tc>
        <w:tc>
          <w:tcPr>
            <w:tcW w:w="6526" w:type="dxa"/>
            <w:tcBorders>
              <w:left w:val="single" w:sz="12" w:space="0" w:color="auto"/>
            </w:tcBorders>
          </w:tcPr>
          <w:p w14:paraId="62921D84" w14:textId="59268576"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時点の傾斜面直達日射量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3D2F73">
              <w:rPr>
                <w:rFonts w:hint="eastAsia"/>
              </w:rPr>
              <w:t>付録</w:t>
            </w:r>
            <w:r w:rsidR="003D2F73">
              <w:rPr>
                <w:rFonts w:hint="eastAsia"/>
              </w:rPr>
              <w:t>7</w:t>
            </w:r>
            <w:r w:rsidR="003D2F73">
              <w:rPr>
                <w:rFonts w:hint="eastAsia"/>
              </w:rPr>
              <w:t>．</w:t>
            </w:r>
            <w:r w:rsidR="0089036B">
              <w:fldChar w:fldCharType="end"/>
            </w:r>
            <w:r w:rsidR="0089036B">
              <w:rPr>
                <w:rFonts w:hint="eastAsia"/>
              </w:rPr>
              <w:t>による）</w:t>
            </w:r>
          </w:p>
        </w:tc>
        <w:tc>
          <w:tcPr>
            <w:tcW w:w="2081" w:type="dxa"/>
          </w:tcPr>
          <w:p w14:paraId="1A8341B9" w14:textId="77777777" w:rsidR="002F762D" w:rsidRDefault="002F762D" w:rsidP="002F762D">
            <w:pPr>
              <w:pStyle w:val="af4"/>
            </w:pPr>
            <w:r>
              <w:rPr>
                <w:rFonts w:hint="eastAsia"/>
              </w:rPr>
              <w:t>W/m2</w:t>
            </w:r>
          </w:p>
        </w:tc>
      </w:tr>
      <w:tr w:rsidR="002F762D" w:rsidRPr="00E91673" w14:paraId="676DA04F" w14:textId="77777777" w:rsidTr="008E2804">
        <w:tc>
          <w:tcPr>
            <w:tcW w:w="1129" w:type="dxa"/>
            <w:tcBorders>
              <w:right w:val="single" w:sz="12" w:space="0" w:color="auto"/>
            </w:tcBorders>
          </w:tcPr>
          <w:p w14:paraId="320897CE" w14:textId="77777777" w:rsidR="002F762D" w:rsidRPr="004E0795" w:rsidRDefault="00A12191" w:rsidP="002F762D">
            <w:pPr>
              <w:pStyle w:val="affc"/>
            </w:pPr>
            <m:oMathPara>
              <m:oMath>
                <m:sSub>
                  <m:sSubPr>
                    <m:ctrlPr/>
                  </m:sSubPr>
                  <m:e>
                    <m:r>
                      <m:t>I</m:t>
                    </m:r>
                  </m:e>
                  <m:sub>
                    <m:r>
                      <m:t>d,i,k,n</m:t>
                    </m:r>
                  </m:sub>
                </m:sSub>
              </m:oMath>
            </m:oMathPara>
          </w:p>
        </w:tc>
        <w:tc>
          <w:tcPr>
            <w:tcW w:w="6526" w:type="dxa"/>
            <w:tcBorders>
              <w:left w:val="single" w:sz="12" w:space="0" w:color="auto"/>
            </w:tcBorders>
          </w:tcPr>
          <w:p w14:paraId="0EB4879D" w14:textId="0C3A29B5"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時点の傾斜面拡散日射量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3D2F73">
              <w:rPr>
                <w:rFonts w:hint="eastAsia"/>
              </w:rPr>
              <w:t>付録</w:t>
            </w:r>
            <w:r w:rsidR="003D2F73">
              <w:rPr>
                <w:rFonts w:hint="eastAsia"/>
              </w:rPr>
              <w:t>7</w:t>
            </w:r>
            <w:r w:rsidR="003D2F73">
              <w:rPr>
                <w:rFonts w:hint="eastAsia"/>
              </w:rPr>
              <w:t>．</w:t>
            </w:r>
            <w:r w:rsidR="0089036B">
              <w:fldChar w:fldCharType="end"/>
            </w:r>
            <w:r w:rsidR="0089036B">
              <w:rPr>
                <w:rFonts w:hint="eastAsia"/>
              </w:rPr>
              <w:t>による）</w:t>
            </w:r>
          </w:p>
        </w:tc>
        <w:tc>
          <w:tcPr>
            <w:tcW w:w="2081" w:type="dxa"/>
          </w:tcPr>
          <w:p w14:paraId="3EC35A57" w14:textId="77777777" w:rsidR="002F762D" w:rsidRDefault="002F762D" w:rsidP="002F762D">
            <w:pPr>
              <w:pStyle w:val="af4"/>
            </w:pPr>
            <w:r>
              <w:rPr>
                <w:rFonts w:hint="eastAsia"/>
              </w:rPr>
              <w:t>W/m2</w:t>
            </w:r>
          </w:p>
        </w:tc>
      </w:tr>
      <w:tr w:rsidR="002F762D" w:rsidRPr="00E91673" w14:paraId="004BEB05" w14:textId="77777777" w:rsidTr="008E2804">
        <w:tc>
          <w:tcPr>
            <w:tcW w:w="1129" w:type="dxa"/>
            <w:tcBorders>
              <w:right w:val="single" w:sz="12" w:space="0" w:color="auto"/>
            </w:tcBorders>
          </w:tcPr>
          <w:p w14:paraId="73ABD555" w14:textId="77777777" w:rsidR="002F762D" w:rsidRDefault="00A12191" w:rsidP="002F762D">
            <w:pPr>
              <w:pStyle w:val="affc"/>
              <w:rPr>
                <w:rFonts w:ascii="Times New Roman" w:hAnsi="Times New Roman" w:cs="Times New Roman"/>
              </w:rPr>
            </w:pPr>
            <m:oMathPara>
              <m:oMath>
                <m:sSub>
                  <m:sSubPr>
                    <m:ctrlPr/>
                  </m:sSubPr>
                  <m:e>
                    <m:r>
                      <m:t>φ</m:t>
                    </m:r>
                  </m:e>
                  <m:sub>
                    <m:r>
                      <m:t>S,i,k</m:t>
                    </m:r>
                  </m:sub>
                </m:sSub>
              </m:oMath>
            </m:oMathPara>
          </w:p>
        </w:tc>
        <w:tc>
          <w:tcPr>
            <w:tcW w:w="6526" w:type="dxa"/>
            <w:tcBorders>
              <w:left w:val="single" w:sz="12" w:space="0" w:color="auto"/>
            </w:tcBorders>
          </w:tcPr>
          <w:p w14:paraId="22240788" w14:textId="4F158CAB"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における天空に対する形態係数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r w:rsidR="003D2F73">
              <w:rPr>
                <w:rFonts w:hint="eastAsia"/>
              </w:rPr>
              <w:t>付録</w:t>
            </w:r>
            <w:r w:rsidR="003D2F73">
              <w:rPr>
                <w:rFonts w:hint="eastAsia"/>
              </w:rPr>
              <w:t>19</w:t>
            </w:r>
            <w:r w:rsidR="003D2F73">
              <w:rPr>
                <w:rFonts w:hint="eastAsia"/>
              </w:rPr>
              <w:t>．</w:t>
            </w:r>
            <w:r w:rsidR="0089036B">
              <w:fldChar w:fldCharType="end"/>
            </w:r>
            <w:r w:rsidR="0089036B">
              <w:rPr>
                <w:rFonts w:hint="eastAsia"/>
              </w:rPr>
              <w:t>による）</w:t>
            </w:r>
          </w:p>
        </w:tc>
        <w:tc>
          <w:tcPr>
            <w:tcW w:w="2081" w:type="dxa"/>
          </w:tcPr>
          <w:p w14:paraId="5B41A460" w14:textId="77777777" w:rsidR="002F762D" w:rsidRDefault="002F762D" w:rsidP="002F762D">
            <w:pPr>
              <w:pStyle w:val="af4"/>
            </w:pPr>
          </w:p>
        </w:tc>
      </w:tr>
      <w:tr w:rsidR="002F762D" w:rsidRPr="00E91673" w14:paraId="124286CA" w14:textId="77777777" w:rsidTr="008E2804">
        <w:tc>
          <w:tcPr>
            <w:tcW w:w="1129" w:type="dxa"/>
            <w:tcBorders>
              <w:right w:val="single" w:sz="12" w:space="0" w:color="auto"/>
            </w:tcBorders>
          </w:tcPr>
          <w:p w14:paraId="7B83C0C1" w14:textId="77777777" w:rsidR="002F762D" w:rsidRDefault="00A12191" w:rsidP="002F762D">
            <w:pPr>
              <w:pStyle w:val="affc"/>
              <w:rPr>
                <w:rFonts w:ascii="Times New Roman" w:hAnsi="Times New Roman" w:cs="Times New Roman"/>
              </w:rPr>
            </w:pPr>
            <m:oMathPara>
              <m:oMath>
                <m:sSub>
                  <m:sSubPr>
                    <m:ctrlPr/>
                  </m:sSubPr>
                  <m:e>
                    <m:r>
                      <m:t>φ</m:t>
                    </m:r>
                  </m:e>
                  <m:sub>
                    <m:r>
                      <m:t>G,i,k</m:t>
                    </m:r>
                  </m:sub>
                </m:sSub>
              </m:oMath>
            </m:oMathPara>
          </w:p>
        </w:tc>
        <w:tc>
          <w:tcPr>
            <w:tcW w:w="6526" w:type="dxa"/>
            <w:tcBorders>
              <w:left w:val="single" w:sz="12" w:space="0" w:color="auto"/>
            </w:tcBorders>
          </w:tcPr>
          <w:p w14:paraId="0886B72F" w14:textId="067BF89E"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における地面に対する形態係数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r w:rsidR="003D2F73">
              <w:rPr>
                <w:rFonts w:hint="eastAsia"/>
              </w:rPr>
              <w:t>付録</w:t>
            </w:r>
            <w:r w:rsidR="003D2F73">
              <w:rPr>
                <w:rFonts w:hint="eastAsia"/>
              </w:rPr>
              <w:t>19</w:t>
            </w:r>
            <w:r w:rsidR="003D2F73">
              <w:rPr>
                <w:rFonts w:hint="eastAsia"/>
              </w:rPr>
              <w:t>．</w:t>
            </w:r>
            <w:r w:rsidR="0089036B">
              <w:fldChar w:fldCharType="end"/>
            </w:r>
            <w:r w:rsidR="0089036B">
              <w:rPr>
                <w:rFonts w:hint="eastAsia"/>
              </w:rPr>
              <w:t>による）</w:t>
            </w:r>
          </w:p>
        </w:tc>
        <w:tc>
          <w:tcPr>
            <w:tcW w:w="2081" w:type="dxa"/>
          </w:tcPr>
          <w:p w14:paraId="332E4CBC" w14:textId="77777777" w:rsidR="002F762D" w:rsidRDefault="002F762D" w:rsidP="002F762D">
            <w:pPr>
              <w:pStyle w:val="af4"/>
            </w:pPr>
          </w:p>
        </w:tc>
      </w:tr>
      <w:tr w:rsidR="002F762D" w:rsidRPr="00E91673" w14:paraId="0283B098" w14:textId="77777777" w:rsidTr="008E2804">
        <w:tc>
          <w:tcPr>
            <w:tcW w:w="1129" w:type="dxa"/>
            <w:tcBorders>
              <w:right w:val="single" w:sz="12" w:space="0" w:color="auto"/>
            </w:tcBorders>
          </w:tcPr>
          <w:p w14:paraId="1D39B998" w14:textId="77777777" w:rsidR="002F762D" w:rsidRPr="004E0795" w:rsidRDefault="00A12191" w:rsidP="002F762D">
            <w:pPr>
              <w:pStyle w:val="affc"/>
            </w:pPr>
            <m:oMathPara>
              <m:oMath>
                <m:sSub>
                  <m:sSubPr>
                    <m:ctrlPr/>
                  </m:sSubPr>
                  <m:e>
                    <m:r>
                      <m:t>ρ</m:t>
                    </m:r>
                  </m:e>
                  <m:sub>
                    <m:r>
                      <m:t>G,l</m:t>
                    </m:r>
                  </m:sub>
                </m:sSub>
              </m:oMath>
            </m:oMathPara>
          </w:p>
        </w:tc>
        <w:tc>
          <w:tcPr>
            <w:tcW w:w="6526" w:type="dxa"/>
            <w:tcBorders>
              <w:left w:val="single" w:sz="12" w:space="0" w:color="auto"/>
            </w:tcBorders>
          </w:tcPr>
          <w:p w14:paraId="4A91B743" w14:textId="77777777" w:rsidR="002F762D" w:rsidRDefault="002F762D" w:rsidP="002F762D">
            <w:pPr>
              <w:pStyle w:val="af4"/>
              <w:rPr>
                <w:rStyle w:val="aff7"/>
              </w:rPr>
            </w:pPr>
            <w:r>
              <w:rPr>
                <w:rFonts w:hint="eastAsia"/>
              </w:rPr>
              <w:t>部位</w:t>
            </w:r>
            <w:r>
              <w:rPr>
                <w:rStyle w:val="aff8"/>
              </w:rPr>
              <w:t>l</w:t>
            </w:r>
            <w:r>
              <w:rPr>
                <w:rFonts w:hint="eastAsia"/>
              </w:rPr>
              <w:t>の地面日射反射率</w:t>
            </w:r>
          </w:p>
        </w:tc>
        <w:tc>
          <w:tcPr>
            <w:tcW w:w="2081" w:type="dxa"/>
          </w:tcPr>
          <w:p w14:paraId="53306446" w14:textId="77777777" w:rsidR="002F762D" w:rsidRDefault="002F762D" w:rsidP="002F762D">
            <w:pPr>
              <w:pStyle w:val="af4"/>
            </w:pPr>
            <w:r>
              <w:rPr>
                <w:rFonts w:hint="eastAsia"/>
              </w:rPr>
              <w:t>－</w:t>
            </w:r>
          </w:p>
        </w:tc>
      </w:tr>
      <w:tr w:rsidR="002F762D" w:rsidRPr="00E91673" w14:paraId="04EA1888" w14:textId="77777777" w:rsidTr="008E2804">
        <w:tc>
          <w:tcPr>
            <w:tcW w:w="1129" w:type="dxa"/>
            <w:tcBorders>
              <w:right w:val="single" w:sz="12" w:space="0" w:color="auto"/>
            </w:tcBorders>
          </w:tcPr>
          <w:p w14:paraId="111A5E8F" w14:textId="77777777" w:rsidR="002F762D" w:rsidRPr="004E0795" w:rsidRDefault="00A12191" w:rsidP="002F762D">
            <w:pPr>
              <w:pStyle w:val="affc"/>
            </w:pPr>
            <m:oMathPara>
              <m:oMath>
                <m:sSub>
                  <m:sSubPr>
                    <m:ctrlPr/>
                  </m:sSubPr>
                  <m:e>
                    <m:r>
                      <m:t>as</m:t>
                    </m:r>
                  </m:e>
                  <m:sub>
                    <m:r>
                      <m:t>i,k</m:t>
                    </m:r>
                  </m:sub>
                </m:sSub>
              </m:oMath>
            </m:oMathPara>
          </w:p>
        </w:tc>
        <w:tc>
          <w:tcPr>
            <w:tcW w:w="6526" w:type="dxa"/>
            <w:tcBorders>
              <w:left w:val="single" w:sz="12" w:space="0" w:color="auto"/>
            </w:tcBorders>
          </w:tcPr>
          <w:p w14:paraId="3BAA554A" w14:textId="7C8840FA"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の屋外日射吸収率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r w:rsidR="003D2F73">
              <w:rPr>
                <w:rFonts w:hint="eastAsia"/>
              </w:rPr>
              <w:t>付録</w:t>
            </w:r>
            <w:r w:rsidR="003D2F73">
              <w:rPr>
                <w:rFonts w:hint="eastAsia"/>
              </w:rPr>
              <w:t>18</w:t>
            </w:r>
            <w:r w:rsidR="003D2F73">
              <w:rPr>
                <w:rFonts w:hint="eastAsia"/>
              </w:rPr>
              <w:t>．</w:t>
            </w:r>
            <w:r w:rsidR="002A75D6">
              <w:fldChar w:fldCharType="end"/>
            </w:r>
            <w:r w:rsidR="002A75D6">
              <w:rPr>
                <w:rFonts w:hint="eastAsia"/>
              </w:rPr>
              <w:t>による）</w:t>
            </w:r>
          </w:p>
        </w:tc>
        <w:tc>
          <w:tcPr>
            <w:tcW w:w="2081" w:type="dxa"/>
          </w:tcPr>
          <w:p w14:paraId="1096D15A" w14:textId="77777777" w:rsidR="002F762D" w:rsidRDefault="002F762D" w:rsidP="002F762D">
            <w:pPr>
              <w:pStyle w:val="af4"/>
            </w:pPr>
            <w:r>
              <w:rPr>
                <w:rFonts w:hint="eastAsia"/>
              </w:rPr>
              <w:t>－</w:t>
            </w:r>
          </w:p>
        </w:tc>
      </w:tr>
      <w:tr w:rsidR="002F762D" w:rsidRPr="00E91673" w14:paraId="15BEAAE5" w14:textId="77777777" w:rsidTr="008E2804">
        <w:tc>
          <w:tcPr>
            <w:tcW w:w="1129" w:type="dxa"/>
            <w:tcBorders>
              <w:right w:val="single" w:sz="12" w:space="0" w:color="auto"/>
            </w:tcBorders>
          </w:tcPr>
          <w:p w14:paraId="23BBBAAD" w14:textId="77777777" w:rsidR="002F762D" w:rsidRPr="004E0795" w:rsidRDefault="00A12191" w:rsidP="002F762D">
            <w:pPr>
              <w:pStyle w:val="affc"/>
            </w:pPr>
            <m:oMathPara>
              <m:oMath>
                <m:sSub>
                  <m:sSubPr>
                    <m:ctrlPr/>
                  </m:sSubPr>
                  <m:e>
                    <m:r>
                      <m:t>ε</m:t>
                    </m:r>
                  </m:e>
                  <m:sub>
                    <m:r>
                      <m:t>i,k</m:t>
                    </m:r>
                  </m:sub>
                </m:sSub>
              </m:oMath>
            </m:oMathPara>
          </w:p>
        </w:tc>
        <w:tc>
          <w:tcPr>
            <w:tcW w:w="6526" w:type="dxa"/>
            <w:tcBorders>
              <w:left w:val="single" w:sz="12" w:space="0" w:color="auto"/>
            </w:tcBorders>
          </w:tcPr>
          <w:p w14:paraId="73F54B32" w14:textId="05B6EF03"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の放射率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r w:rsidR="003D2F73">
              <w:rPr>
                <w:rFonts w:hint="eastAsia"/>
              </w:rPr>
              <w:t>付録</w:t>
            </w:r>
            <w:r w:rsidR="003D2F73">
              <w:rPr>
                <w:rFonts w:hint="eastAsia"/>
              </w:rPr>
              <w:t>18</w:t>
            </w:r>
            <w:r w:rsidR="003D2F73">
              <w:rPr>
                <w:rFonts w:hint="eastAsia"/>
              </w:rPr>
              <w:t>．</w:t>
            </w:r>
            <w:r w:rsidR="002A75D6">
              <w:fldChar w:fldCharType="end"/>
            </w:r>
            <w:r w:rsidR="002A75D6">
              <w:rPr>
                <w:rFonts w:hint="eastAsia"/>
              </w:rPr>
              <w:t>による）</w:t>
            </w:r>
          </w:p>
        </w:tc>
        <w:tc>
          <w:tcPr>
            <w:tcW w:w="2081" w:type="dxa"/>
          </w:tcPr>
          <w:p w14:paraId="2452C0E4" w14:textId="77777777" w:rsidR="002F762D" w:rsidRDefault="002F762D" w:rsidP="002F762D">
            <w:pPr>
              <w:pStyle w:val="af4"/>
            </w:pPr>
            <w:r>
              <w:rPr>
                <w:rFonts w:hint="eastAsia"/>
              </w:rPr>
              <w:t>－</w:t>
            </w:r>
          </w:p>
        </w:tc>
      </w:tr>
    </w:tbl>
    <w:p w14:paraId="4EAED248" w14:textId="77777777" w:rsidR="001D273B" w:rsidRDefault="001D273B"/>
    <w:p w14:paraId="23C5EBC0" w14:textId="77777777" w:rsidR="00E91673" w:rsidRDefault="00E91673" w:rsidP="00D04990">
      <w:pPr>
        <w:pStyle w:val="21"/>
      </w:pPr>
      <w:bookmarkStart w:id="4" w:name="_Toc20739122"/>
      <w:r>
        <w:rPr>
          <w:rFonts w:hint="eastAsia"/>
        </w:rPr>
        <w:t>添え字</w:t>
      </w:r>
      <w:bookmarkEnd w:id="4"/>
    </w:p>
    <w:p w14:paraId="7AF1E52F"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134"/>
        <w:gridCol w:w="8602"/>
      </w:tblGrid>
      <w:tr w:rsidR="00E91673" w:rsidRPr="00E91673" w14:paraId="5836D7AE" w14:textId="77777777" w:rsidTr="0066308C">
        <w:tc>
          <w:tcPr>
            <w:tcW w:w="1134" w:type="dxa"/>
            <w:tcBorders>
              <w:bottom w:val="single" w:sz="12" w:space="0" w:color="auto"/>
              <w:right w:val="single" w:sz="12" w:space="0" w:color="auto"/>
            </w:tcBorders>
          </w:tcPr>
          <w:p w14:paraId="2CF2445F" w14:textId="77777777" w:rsidR="00E91673" w:rsidRPr="00E91673" w:rsidRDefault="00E91673" w:rsidP="009305CA">
            <w:pPr>
              <w:pStyle w:val="af5"/>
            </w:pPr>
            <w:r w:rsidRPr="00E91673">
              <w:rPr>
                <w:rFonts w:hint="eastAsia"/>
              </w:rPr>
              <w:t>記号</w:t>
            </w:r>
          </w:p>
        </w:tc>
        <w:tc>
          <w:tcPr>
            <w:tcW w:w="8602" w:type="dxa"/>
            <w:tcBorders>
              <w:left w:val="single" w:sz="12" w:space="0" w:color="auto"/>
              <w:bottom w:val="single" w:sz="12" w:space="0" w:color="auto"/>
            </w:tcBorders>
          </w:tcPr>
          <w:p w14:paraId="6535B392" w14:textId="77777777" w:rsidR="00E91673" w:rsidRPr="00E91673" w:rsidRDefault="00E91673" w:rsidP="009305CA">
            <w:pPr>
              <w:pStyle w:val="af5"/>
            </w:pPr>
            <w:r w:rsidRPr="00E91673">
              <w:rPr>
                <w:rFonts w:hint="eastAsia"/>
              </w:rPr>
              <w:t>意味</w:t>
            </w:r>
          </w:p>
        </w:tc>
      </w:tr>
      <w:tr w:rsidR="00E91673" w:rsidRPr="00E91673" w14:paraId="6EE8F7FF" w14:textId="77777777" w:rsidTr="0066308C">
        <w:tc>
          <w:tcPr>
            <w:tcW w:w="1134" w:type="dxa"/>
            <w:tcBorders>
              <w:top w:val="single" w:sz="12" w:space="0" w:color="auto"/>
              <w:right w:val="single" w:sz="12" w:space="0" w:color="auto"/>
            </w:tcBorders>
          </w:tcPr>
          <w:p w14:paraId="4AFD20C7" w14:textId="77777777" w:rsidR="00E91673" w:rsidRPr="00E91673" w:rsidRDefault="00A16150" w:rsidP="00B95CB9">
            <w:pPr>
              <w:pStyle w:val="affc"/>
            </w:pPr>
            <m:oMath>
              <m:r>
                <m:t>i</m:t>
              </m:r>
            </m:oMath>
            <w:r w:rsidR="001E2126">
              <w:rPr>
                <w:rFonts w:hint="eastAsia"/>
              </w:rPr>
              <w:t>、</w:t>
            </w:r>
            <m:oMath>
              <m:r>
                <m:t>j</m:t>
              </m:r>
            </m:oMath>
          </w:p>
        </w:tc>
        <w:tc>
          <w:tcPr>
            <w:tcW w:w="8602" w:type="dxa"/>
            <w:tcBorders>
              <w:top w:val="single" w:sz="12" w:space="0" w:color="auto"/>
              <w:left w:val="single" w:sz="12" w:space="0" w:color="auto"/>
            </w:tcBorders>
          </w:tcPr>
          <w:p w14:paraId="6BDF41B7" w14:textId="77777777" w:rsidR="00E91673" w:rsidRPr="00E91673" w:rsidRDefault="00E91673" w:rsidP="00BC77E8">
            <w:pPr>
              <w:pStyle w:val="af4"/>
            </w:pPr>
            <w:r>
              <w:rPr>
                <w:rFonts w:hint="eastAsia"/>
              </w:rPr>
              <w:t>室番号</w:t>
            </w:r>
          </w:p>
        </w:tc>
      </w:tr>
      <w:tr w:rsidR="00E91673" w:rsidRPr="00E91673" w14:paraId="23777E01" w14:textId="77777777" w:rsidTr="0066308C">
        <w:tc>
          <w:tcPr>
            <w:tcW w:w="1134" w:type="dxa"/>
            <w:tcBorders>
              <w:right w:val="single" w:sz="12" w:space="0" w:color="auto"/>
            </w:tcBorders>
          </w:tcPr>
          <w:p w14:paraId="7A7EEED7" w14:textId="77777777" w:rsidR="00E91673" w:rsidRPr="00F02533" w:rsidRDefault="00A16150" w:rsidP="00B95CB9">
            <w:pPr>
              <w:pStyle w:val="affc"/>
            </w:pPr>
            <m:oMathPara>
              <m:oMath>
                <m:r>
                  <m:t>n</m:t>
                </m:r>
              </m:oMath>
            </m:oMathPara>
          </w:p>
        </w:tc>
        <w:tc>
          <w:tcPr>
            <w:tcW w:w="8602" w:type="dxa"/>
            <w:tcBorders>
              <w:left w:val="single" w:sz="12" w:space="0" w:color="auto"/>
            </w:tcBorders>
          </w:tcPr>
          <w:p w14:paraId="729D9C06" w14:textId="77777777" w:rsidR="00E91673" w:rsidRDefault="00E91673" w:rsidP="00BC77E8">
            <w:pPr>
              <w:pStyle w:val="af4"/>
            </w:pPr>
            <w:r>
              <w:rPr>
                <w:rFonts w:hint="eastAsia"/>
              </w:rPr>
              <w:t>時点</w:t>
            </w:r>
          </w:p>
        </w:tc>
      </w:tr>
      <w:tr w:rsidR="00E91673" w:rsidRPr="00E91673" w14:paraId="1DD6DA41" w14:textId="77777777" w:rsidTr="0066308C">
        <w:tc>
          <w:tcPr>
            <w:tcW w:w="1134" w:type="dxa"/>
            <w:tcBorders>
              <w:right w:val="single" w:sz="12" w:space="0" w:color="auto"/>
            </w:tcBorders>
          </w:tcPr>
          <w:p w14:paraId="3A29AE87" w14:textId="77777777" w:rsidR="00E91673" w:rsidRPr="001E350F" w:rsidRDefault="00A16150" w:rsidP="00B95CB9">
            <w:pPr>
              <w:pStyle w:val="affc"/>
            </w:pPr>
            <m:oMath>
              <m:r>
                <m:t>k</m:t>
              </m:r>
            </m:oMath>
            <w:r w:rsidR="00B21342">
              <w:rPr>
                <w:rFonts w:hint="eastAsia"/>
              </w:rPr>
              <w:t>、</w:t>
            </w:r>
            <m:oMath>
              <m:r>
                <m:t>l</m:t>
              </m:r>
            </m:oMath>
          </w:p>
        </w:tc>
        <w:tc>
          <w:tcPr>
            <w:tcW w:w="8602" w:type="dxa"/>
            <w:tcBorders>
              <w:left w:val="single" w:sz="12" w:space="0" w:color="auto"/>
            </w:tcBorders>
          </w:tcPr>
          <w:p w14:paraId="6C19336D" w14:textId="77777777" w:rsidR="00E91673" w:rsidRDefault="008E2804" w:rsidP="00BC77E8">
            <w:pPr>
              <w:pStyle w:val="af4"/>
            </w:pPr>
            <w:r>
              <w:rPr>
                <w:rFonts w:hint="eastAsia"/>
              </w:rPr>
              <w:t>部位番号</w:t>
            </w:r>
          </w:p>
        </w:tc>
      </w:tr>
      <w:tr w:rsidR="001E2126" w:rsidRPr="00E91673" w14:paraId="5EFA7699" w14:textId="77777777" w:rsidTr="0066308C">
        <w:tc>
          <w:tcPr>
            <w:tcW w:w="1134" w:type="dxa"/>
            <w:tcBorders>
              <w:right w:val="single" w:sz="12" w:space="0" w:color="auto"/>
            </w:tcBorders>
          </w:tcPr>
          <w:p w14:paraId="567FBA9E" w14:textId="77777777" w:rsidR="001E2126" w:rsidRPr="008E2804" w:rsidRDefault="00A16150" w:rsidP="00B95CB9">
            <w:pPr>
              <w:pStyle w:val="affc"/>
            </w:pPr>
            <m:oMathPara>
              <m:oMath>
                <m:r>
                  <m:t>m</m:t>
                </m:r>
              </m:oMath>
            </m:oMathPara>
          </w:p>
        </w:tc>
        <w:tc>
          <w:tcPr>
            <w:tcW w:w="8602" w:type="dxa"/>
            <w:tcBorders>
              <w:left w:val="single" w:sz="12" w:space="0" w:color="auto"/>
            </w:tcBorders>
          </w:tcPr>
          <w:p w14:paraId="7D27126A" w14:textId="77777777" w:rsidR="001E2126" w:rsidRDefault="001E2126" w:rsidP="00BC77E8">
            <w:pPr>
              <w:pStyle w:val="af4"/>
            </w:pPr>
            <w:r>
              <w:rPr>
                <w:rFonts w:hint="eastAsia"/>
              </w:rPr>
              <w:t>指数項番号</w:t>
            </w:r>
          </w:p>
        </w:tc>
      </w:tr>
      <w:tr w:rsidR="00E41641" w:rsidRPr="00E91673" w14:paraId="19A14FD0" w14:textId="77777777" w:rsidTr="0066308C">
        <w:tc>
          <w:tcPr>
            <w:tcW w:w="1134" w:type="dxa"/>
            <w:tcBorders>
              <w:right w:val="single" w:sz="12" w:space="0" w:color="auto"/>
            </w:tcBorders>
          </w:tcPr>
          <w:p w14:paraId="49A4C2CB" w14:textId="77777777" w:rsidR="00E41641" w:rsidRDefault="00E41641" w:rsidP="00B95CB9">
            <w:pPr>
              <w:pStyle w:val="affc"/>
              <w:rPr>
                <w:rFonts w:ascii="Times New Roman" w:hAnsi="Times New Roman" w:cs="Times New Roman"/>
              </w:rPr>
            </w:pPr>
            <m:oMathPara>
              <m:oMath>
                <m:r>
                  <m:t>p</m:t>
                </m:r>
              </m:oMath>
            </m:oMathPara>
          </w:p>
        </w:tc>
        <w:tc>
          <w:tcPr>
            <w:tcW w:w="8602" w:type="dxa"/>
            <w:tcBorders>
              <w:left w:val="single" w:sz="12" w:space="0" w:color="auto"/>
            </w:tcBorders>
          </w:tcPr>
          <w:p w14:paraId="50D1BF36" w14:textId="77777777" w:rsidR="00E41641" w:rsidRDefault="00E41641" w:rsidP="00BC77E8">
            <w:pPr>
              <w:pStyle w:val="af4"/>
            </w:pPr>
            <w:r>
              <w:rPr>
                <w:rFonts w:hint="eastAsia"/>
              </w:rPr>
              <w:t>多層壁の層構成番号</w:t>
            </w:r>
          </w:p>
        </w:tc>
      </w:tr>
    </w:tbl>
    <w:p w14:paraId="5C7FA631" w14:textId="77777777" w:rsidR="003B7A1E" w:rsidRDefault="003B7A1E" w:rsidP="003B7A1E">
      <w:r>
        <w:br w:type="page"/>
      </w:r>
    </w:p>
    <w:p w14:paraId="28179885" w14:textId="77777777" w:rsidR="00E91673" w:rsidRDefault="00E91673"/>
    <w:p w14:paraId="2C42DD51" w14:textId="77777777" w:rsidR="00CF574F" w:rsidRDefault="00CF574F" w:rsidP="00CF574F">
      <w:pPr>
        <w:pStyle w:val="1"/>
      </w:pPr>
      <w:bookmarkStart w:id="5" w:name="_Toc20739123"/>
      <w:r>
        <w:rPr>
          <w:rFonts w:hint="eastAsia"/>
        </w:rPr>
        <w:t>計算のフロー</w:t>
      </w:r>
      <w:bookmarkEnd w:id="5"/>
    </w:p>
    <w:p w14:paraId="1C312C58" w14:textId="77777777" w:rsidR="00CF574F" w:rsidRDefault="00CF574F">
      <w:pPr>
        <w:pStyle w:val="af7"/>
      </w:pPr>
      <w:r>
        <w:rPr>
          <w:rFonts w:hint="eastAsia"/>
        </w:rPr>
        <w:t>室温</w:t>
      </w:r>
      <w:r w:rsidR="00F4035B">
        <w:rPr>
          <w:rFonts w:hint="eastAsia"/>
        </w:rPr>
        <w:t>、室湿度</w:t>
      </w:r>
      <w:r>
        <w:rPr>
          <w:rFonts w:hint="eastAsia"/>
        </w:rPr>
        <w:t>と除去熱量の計算フローを</w:t>
      </w:r>
      <w:r>
        <w:fldChar w:fldCharType="begin" w:fldLock="1"/>
      </w:r>
      <w:r>
        <w:instrText xml:space="preserve"> </w:instrText>
      </w:r>
      <w:r>
        <w:rPr>
          <w:rFonts w:hint="eastAsia"/>
        </w:rPr>
        <w:instrText>REF _Ref454357990 \h</w:instrText>
      </w:r>
      <w:r>
        <w:instrText xml:space="preserve"> </w:instrText>
      </w:r>
      <w:r>
        <w:fldChar w:fldCharType="separate"/>
      </w:r>
      <w:r w:rsidR="00E6019F">
        <w:rPr>
          <w:rFonts w:hint="eastAsia"/>
        </w:rPr>
        <w:t>図</w:t>
      </w:r>
      <w:r w:rsidR="00E6019F">
        <w:rPr>
          <w:rFonts w:hint="eastAsia"/>
        </w:rPr>
        <w:t xml:space="preserve"> </w:t>
      </w:r>
      <w:r w:rsidR="00E6019F">
        <w:rPr>
          <w:noProof/>
        </w:rPr>
        <w:t>1</w:t>
      </w:r>
      <w:r>
        <w:fldChar w:fldCharType="end"/>
      </w:r>
      <w:r>
        <w:rPr>
          <w:rFonts w:hint="eastAsia"/>
        </w:rPr>
        <w:t>に示す。</w:t>
      </w:r>
    </w:p>
    <w:p w14:paraId="257EDD20" w14:textId="77777777" w:rsidR="00CF574F" w:rsidRDefault="00CF574F"/>
    <w:p w14:paraId="0EF5CE19" w14:textId="32065603" w:rsidR="00CF574F" w:rsidRDefault="000746C1" w:rsidP="00CF574F">
      <w:pPr>
        <w:pStyle w:val="afd"/>
      </w:pPr>
      <w:r w:rsidRPr="000746C1">
        <w:t xml:space="preserve"> </w:t>
      </w:r>
      <w:r w:rsidRPr="000746C1">
        <w:rPr>
          <w:noProof/>
        </w:rPr>
        <w:drawing>
          <wp:inline distT="0" distB="0" distL="0" distR="0" wp14:anchorId="58704CA4" wp14:editId="22B096DC">
            <wp:extent cx="6188710" cy="6943421"/>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2458"/>
                    <a:stretch/>
                  </pic:blipFill>
                  <pic:spPr bwMode="auto">
                    <a:xfrm>
                      <a:off x="0" y="0"/>
                      <a:ext cx="6188710" cy="6943421"/>
                    </a:xfrm>
                    <a:prstGeom prst="rect">
                      <a:avLst/>
                    </a:prstGeom>
                    <a:noFill/>
                    <a:ln>
                      <a:noFill/>
                    </a:ln>
                    <a:extLst>
                      <a:ext uri="{53640926-AAD7-44D8-BBD7-CCE9431645EC}">
                        <a14:shadowObscured xmlns:a14="http://schemas.microsoft.com/office/drawing/2010/main"/>
                      </a:ext>
                    </a:extLst>
                  </pic:spPr>
                </pic:pic>
              </a:graphicData>
            </a:graphic>
          </wp:inline>
        </w:drawing>
      </w:r>
    </w:p>
    <w:p w14:paraId="06F054C6" w14:textId="756301AC" w:rsidR="00CF574F" w:rsidRDefault="00CF574F" w:rsidP="00CF574F">
      <w:pPr>
        <w:pStyle w:val="afe"/>
      </w:pPr>
      <w:bookmarkStart w:id="6" w:name="_Ref454357990"/>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3D2F73">
        <w:rPr>
          <w:noProof/>
        </w:rPr>
        <w:t>1</w:t>
      </w:r>
      <w:r w:rsidR="006E6FA9">
        <w:fldChar w:fldCharType="end"/>
      </w:r>
      <w:bookmarkEnd w:id="6"/>
      <w:r>
        <w:rPr>
          <w:rFonts w:hint="eastAsia"/>
        </w:rPr>
        <w:t xml:space="preserve">　計算のフロー</w:t>
      </w:r>
    </w:p>
    <w:p w14:paraId="4CF0F28A" w14:textId="77777777" w:rsidR="00CF574F" w:rsidRDefault="00CF574F"/>
    <w:p w14:paraId="52958454" w14:textId="77777777" w:rsidR="00125E4E" w:rsidRDefault="00125E4E" w:rsidP="00125E4E">
      <w:pPr>
        <w:pStyle w:val="1"/>
      </w:pPr>
      <w:bookmarkStart w:id="7" w:name="_Toc20739124"/>
      <w:r>
        <w:rPr>
          <w:rFonts w:hint="eastAsia"/>
        </w:rPr>
        <w:t>室温、</w:t>
      </w:r>
      <w:r w:rsidR="003349D5">
        <w:rPr>
          <w:rFonts w:hint="eastAsia"/>
        </w:rPr>
        <w:t>湿度、</w:t>
      </w:r>
      <w:r w:rsidR="00F54BED">
        <w:rPr>
          <w:rFonts w:hint="eastAsia"/>
        </w:rPr>
        <w:t>室</w:t>
      </w:r>
      <w:r w:rsidR="002C61D3">
        <w:rPr>
          <w:rFonts w:hint="eastAsia"/>
        </w:rPr>
        <w:t>供給</w:t>
      </w:r>
      <w:r w:rsidR="00F54BED">
        <w:rPr>
          <w:rFonts w:hint="eastAsia"/>
        </w:rPr>
        <w:t>熱量</w:t>
      </w:r>
      <w:r>
        <w:rPr>
          <w:rFonts w:hint="eastAsia"/>
        </w:rPr>
        <w:t>の計算</w:t>
      </w:r>
      <w:bookmarkEnd w:id="7"/>
    </w:p>
    <w:p w14:paraId="4D026F72" w14:textId="77777777" w:rsidR="00D04990" w:rsidRPr="00D04990" w:rsidRDefault="00D04990" w:rsidP="003B1312">
      <w:pPr>
        <w:pStyle w:val="21"/>
      </w:pPr>
      <w:bookmarkStart w:id="8" w:name="_Ref17807412"/>
      <w:bookmarkStart w:id="9" w:name="_Toc20739125"/>
      <w:r>
        <w:rPr>
          <w:rFonts w:hint="eastAsia"/>
        </w:rPr>
        <w:lastRenderedPageBreak/>
        <w:t>顕熱</w:t>
      </w:r>
      <w:bookmarkEnd w:id="8"/>
      <w:bookmarkEnd w:id="9"/>
    </w:p>
    <w:p w14:paraId="717A3596" w14:textId="77777777" w:rsidR="00125E4E" w:rsidRDefault="003B7A1E">
      <w:pPr>
        <w:pStyle w:val="af7"/>
      </w:pPr>
      <m:oMath>
        <m:r>
          <m:t>i</m:t>
        </m:r>
      </m:oMath>
      <w:r w:rsidR="00F54BED">
        <w:rPr>
          <w:rFonts w:hint="eastAsia"/>
        </w:rPr>
        <w:t>室の室温、室</w:t>
      </w:r>
      <w:r w:rsidR="002F1E5F">
        <w:rPr>
          <w:rFonts w:hint="eastAsia"/>
        </w:rPr>
        <w:t>供給</w:t>
      </w:r>
      <w:r w:rsidR="00F54BED">
        <w:rPr>
          <w:rFonts w:hint="eastAsia"/>
        </w:rPr>
        <w:t>熱量の計算は</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式による。</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式は</w:t>
      </w:r>
      <w:r w:rsidR="0082377E">
        <w:rPr>
          <w:rFonts w:hint="eastAsia"/>
        </w:rPr>
        <w:t>室温を計算する場合と室</w:t>
      </w:r>
      <w:r w:rsidR="002F1E5F">
        <w:rPr>
          <w:rFonts w:hint="eastAsia"/>
        </w:rPr>
        <w:t>供給</w:t>
      </w:r>
      <w:r w:rsidR="0082377E">
        <w:rPr>
          <w:rFonts w:hint="eastAsia"/>
        </w:rPr>
        <w:t>熱量を計算する場合の両方に使用する。使用方法は</w:t>
      </w:r>
      <w:r w:rsidR="003A4774">
        <w:fldChar w:fldCharType="begin" w:fldLock="1"/>
      </w:r>
      <w:r w:rsidR="003A4774">
        <w:instrText xml:space="preserve"> </w:instrText>
      </w:r>
      <w:r w:rsidR="003A4774">
        <w:rPr>
          <w:rFonts w:hint="eastAsia"/>
        </w:rPr>
        <w:instrText>REF _Ref473306381 \h</w:instrText>
      </w:r>
      <w:r w:rsidR="003A4774">
        <w:instrText xml:space="preserve"> </w:instrText>
      </w:r>
      <w:r w:rsidR="003A4774">
        <w:fldChar w:fldCharType="separate"/>
      </w:r>
      <w:r w:rsidR="00E6019F" w:rsidRPr="00477F45">
        <w:rPr>
          <w:rFonts w:hint="eastAsia"/>
        </w:rPr>
        <w:t>表</w:t>
      </w:r>
      <w:r w:rsidR="00E6019F" w:rsidRPr="00477F45">
        <w:rPr>
          <w:rFonts w:hint="eastAsia"/>
        </w:rPr>
        <w:t xml:space="preserve"> </w:t>
      </w:r>
      <w:r w:rsidR="00E6019F">
        <w:rPr>
          <w:noProof/>
        </w:rPr>
        <w:t>1</w:t>
      </w:r>
      <w:r w:rsidR="003A4774">
        <w:fldChar w:fldCharType="end"/>
      </w:r>
      <w:r w:rsidR="0082377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A16150" w14:paraId="0B883C8D" w14:textId="77777777" w:rsidTr="003A4774">
        <w:tc>
          <w:tcPr>
            <w:tcW w:w="8784" w:type="dxa"/>
            <w:vAlign w:val="center"/>
          </w:tcPr>
          <w:p w14:paraId="7866BF23" w14:textId="77777777" w:rsidR="00A16150" w:rsidRDefault="00A12191">
            <w:pPr>
              <w:pStyle w:val="affe"/>
            </w:pPr>
            <m:oMathPara>
              <m:oMath>
                <m:sSub>
                  <m:sSubPr>
                    <m:ctrlPr/>
                  </m:sSubPr>
                  <m:e>
                    <m:r>
                      <m:t>BRMot</m:t>
                    </m:r>
                  </m:e>
                  <m:sub>
                    <m:r>
                      <m:t>i</m:t>
                    </m:r>
                  </m:sub>
                </m:sSub>
                <m:r>
                  <m:t>⋅</m:t>
                </m:r>
                <m:sSub>
                  <m:sSubPr>
                    <m:ctrlPr/>
                  </m:sSubPr>
                  <m:e>
                    <m:r>
                      <m:t>OT</m:t>
                    </m:r>
                  </m:e>
                  <m:sub>
                    <m:r>
                      <m:t>i,n</m:t>
                    </m:r>
                  </m:sub>
                </m:sSub>
                <m:r>
                  <m:t>=</m:t>
                </m:r>
                <m:sSub>
                  <m:sSubPr>
                    <m:ctrlPr/>
                  </m:sSubPr>
                  <m:e>
                    <m:r>
                      <m:t>BRCot</m:t>
                    </m:r>
                  </m:e>
                  <m:sub>
                    <m:r>
                      <m:t>i</m:t>
                    </m:r>
                  </m:sub>
                </m:sSub>
                <m:r>
                  <m:t>+L</m:t>
                </m:r>
                <m:sSub>
                  <m:sSubPr>
                    <m:ctrlPr/>
                  </m:sSubPr>
                  <m:e>
                    <m:r>
                      <m:t>c</m:t>
                    </m:r>
                  </m:e>
                  <m:sub>
                    <m:r>
                      <m:t>i,n</m:t>
                    </m:r>
                  </m:sub>
                </m:sSub>
                <m:r>
                  <m:t>+</m:t>
                </m:r>
                <m:sSub>
                  <m:sSubPr>
                    <m:ctrlPr/>
                  </m:sSubPr>
                  <m:e>
                    <m:r>
                      <m:t>BRLot</m:t>
                    </m:r>
                  </m:e>
                  <m:sub>
                    <m:r>
                      <m:t>i</m:t>
                    </m:r>
                  </m:sub>
                </m:sSub>
                <m:r>
                  <m:t>⋅L</m:t>
                </m:r>
                <m:sSub>
                  <m:sSubPr>
                    <m:ctrlPr/>
                  </m:sSubPr>
                  <m:e>
                    <m:r>
                      <m:t>r</m:t>
                    </m:r>
                  </m:e>
                  <m:sub>
                    <m:r>
                      <m:t>i,n</m:t>
                    </m:r>
                  </m:sub>
                </m:sSub>
              </m:oMath>
            </m:oMathPara>
          </w:p>
        </w:tc>
        <w:tc>
          <w:tcPr>
            <w:tcW w:w="952" w:type="dxa"/>
            <w:vAlign w:val="center"/>
          </w:tcPr>
          <w:p w14:paraId="18BFA777" w14:textId="3D13BE37" w:rsidR="00A16150" w:rsidRDefault="00A16150">
            <w:pPr>
              <w:pStyle w:val="af9"/>
            </w:pPr>
            <w:bookmarkStart w:id="10" w:name="_Ref45403230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w:t>
            </w:r>
            <w:r w:rsidR="001939D4">
              <w:fldChar w:fldCharType="end"/>
            </w:r>
            <w:r>
              <w:rPr>
                <w:rFonts w:hint="eastAsia"/>
              </w:rPr>
              <w:t>）</w:t>
            </w:r>
            <w:bookmarkEnd w:id="10"/>
          </w:p>
        </w:tc>
      </w:tr>
    </w:tbl>
    <w:p w14:paraId="0487A92B" w14:textId="77777777" w:rsidR="00281204" w:rsidRPr="00281204" w:rsidRDefault="00281204">
      <w:pPr>
        <w:pStyle w:val="af7"/>
      </w:pP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Pr>
          <w:rFonts w:hint="eastAsia"/>
        </w:rPr>
        <w:t>式における係数</w:t>
      </w:r>
      <m:oMath>
        <m:sSub>
          <m:sSubPr>
            <m:ctrlPr/>
          </m:sSubPr>
          <m:e>
            <m:r>
              <m:t>BRMot</m:t>
            </m:r>
          </m:e>
          <m:sub>
            <m:r>
              <m:t>i</m:t>
            </m:r>
            <m:r>
              <m:rPr>
                <m:sty m:val="p"/>
              </m:rPr>
              <m:t>,</m:t>
            </m:r>
            <m:r>
              <m:t>n</m:t>
            </m:r>
          </m:sub>
        </m:sSub>
      </m:oMath>
      <w:r>
        <w:rPr>
          <w:rFonts w:hint="eastAsia"/>
        </w:rPr>
        <w:t>、</w:t>
      </w:r>
      <m:oMath>
        <m:sSub>
          <m:sSubPr>
            <m:ctrlPr/>
          </m:sSubPr>
          <m:e>
            <m:r>
              <m:t>BRCot</m:t>
            </m:r>
          </m:e>
          <m:sub>
            <m:r>
              <m:t>i</m:t>
            </m:r>
            <m:r>
              <m:rPr>
                <m:sty m:val="p"/>
              </m:rPr>
              <m:t>,</m:t>
            </m:r>
            <m:r>
              <m:t>n</m:t>
            </m:r>
          </m:sub>
        </m:sSub>
      </m:oMath>
      <w:r>
        <w:rPr>
          <w:rFonts w:hint="eastAsia"/>
        </w:rPr>
        <w:t>、</w:t>
      </w:r>
      <m:oMath>
        <m:sSub>
          <m:sSubPr>
            <m:ctrlPr/>
          </m:sSubPr>
          <m:e>
            <m:r>
              <m:t>BRLot</m:t>
            </m:r>
          </m:e>
          <m:sub>
            <m:r>
              <m:t>i</m:t>
            </m:r>
            <m:r>
              <m:rPr>
                <m:sty m:val="p"/>
              </m:rPr>
              <m:t>,</m:t>
            </m:r>
            <m:r>
              <m:t>n</m:t>
            </m:r>
          </m:sub>
        </m:sSub>
      </m:oMath>
      <w:r>
        <w:rPr>
          <w:rFonts w:hint="eastAsia"/>
        </w:rPr>
        <w:t>は</w:t>
      </w:r>
      <w:r w:rsidR="004702E1">
        <w:rPr>
          <w:rFonts w:hint="eastAsia"/>
        </w:rPr>
        <w:t>室空気の熱収支と壁体等の熱収支から求められる係数であり、</w:t>
      </w:r>
      <w:r w:rsidR="004702E1">
        <w:fldChar w:fldCharType="begin" w:fldLock="1"/>
      </w:r>
      <w:r w:rsidR="004702E1">
        <w:instrText xml:space="preserve"> </w:instrText>
      </w:r>
      <w:r w:rsidR="004702E1">
        <w:rPr>
          <w:rFonts w:hint="eastAsia"/>
        </w:rPr>
        <w:instrText>REF _Ref473541871 \h</w:instrText>
      </w:r>
      <w:r w:rsidR="004702E1">
        <w:instrText xml:space="preserve"> </w:instrText>
      </w:r>
      <w:r w:rsidR="004702E1">
        <w:fldChar w:fldCharType="separate"/>
      </w:r>
      <w:r w:rsidR="00E6019F">
        <w:rPr>
          <w:rFonts w:hint="eastAsia"/>
        </w:rPr>
        <w:t>（</w:t>
      </w:r>
      <w:r w:rsidR="00E6019F">
        <w:rPr>
          <w:noProof/>
        </w:rPr>
        <w:t>2</w:t>
      </w:r>
      <w:r w:rsidR="00E6019F">
        <w:rPr>
          <w:rFonts w:hint="eastAsia"/>
        </w:rPr>
        <w:t>）</w:t>
      </w:r>
      <w:r w:rsidR="004702E1">
        <w:fldChar w:fldCharType="end"/>
      </w:r>
      <w:r w:rsidR="004702E1">
        <w:rPr>
          <w:rFonts w:hint="eastAsia"/>
        </w:rPr>
        <w:t>～</w:t>
      </w:r>
      <w:r w:rsidR="004702E1">
        <w:fldChar w:fldCharType="begin" w:fldLock="1"/>
      </w:r>
      <w:r w:rsidR="004702E1">
        <w:instrText xml:space="preserve"> </w:instrText>
      </w:r>
      <w:r w:rsidR="004702E1">
        <w:rPr>
          <w:rFonts w:hint="eastAsia"/>
        </w:rPr>
        <w:instrText>REF _Ref473541912 \h</w:instrText>
      </w:r>
      <w:r w:rsidR="004702E1">
        <w:instrText xml:space="preserve"> </w:instrText>
      </w:r>
      <w:r w:rsidR="004702E1">
        <w:fldChar w:fldCharType="separate"/>
      </w:r>
      <w:r w:rsidR="00E6019F">
        <w:rPr>
          <w:rFonts w:hint="eastAsia"/>
        </w:rPr>
        <w:t>（</w:t>
      </w:r>
      <w:r w:rsidR="00E6019F">
        <w:rPr>
          <w:noProof/>
        </w:rPr>
        <w:t>10</w:t>
      </w:r>
      <w:r w:rsidR="00E6019F">
        <w:rPr>
          <w:rFonts w:hint="eastAsia"/>
        </w:rPr>
        <w:t>）</w:t>
      </w:r>
      <w:r w:rsidR="004702E1">
        <w:fldChar w:fldCharType="end"/>
      </w:r>
      <w:r w:rsidR="004702E1">
        <w:rPr>
          <w:rFonts w:hint="eastAsia"/>
        </w:rPr>
        <w:t>式より計算できる。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27055B" w14:paraId="2E979E03" w14:textId="77777777" w:rsidTr="003A4774">
        <w:tc>
          <w:tcPr>
            <w:tcW w:w="8784" w:type="dxa"/>
            <w:vAlign w:val="center"/>
          </w:tcPr>
          <w:p w14:paraId="63719615" w14:textId="77777777" w:rsidR="0027055B" w:rsidRPr="0027055B" w:rsidRDefault="00A12191">
            <w:pPr>
              <w:pStyle w:val="affe"/>
            </w:pPr>
            <m:oMathPara>
              <m:oMath>
                <m:sSub>
                  <m:sSubPr>
                    <m:ctrlPr/>
                  </m:sSubPr>
                  <m:e>
                    <m:r>
                      <m:t>BRMot</m:t>
                    </m:r>
                  </m:e>
                  <m:sub>
                    <m:r>
                      <w:rPr>
                        <w:rFonts w:cs="Cambria Math"/>
                      </w:rPr>
                      <m:t>i</m:t>
                    </m:r>
                  </m:sub>
                </m:sSub>
                <m:r>
                  <m:t>=</m:t>
                </m:r>
                <m:sSub>
                  <m:sSubPr>
                    <m:ctrlPr/>
                  </m:sSubPr>
                  <m:e>
                    <m:r>
                      <m:t>BRM</m:t>
                    </m:r>
                  </m:e>
                  <m:sub>
                    <m:r>
                      <m:t>i</m:t>
                    </m:r>
                  </m:sub>
                </m:sSub>
                <m:r>
                  <m:t>⋅</m:t>
                </m:r>
                <m:sSub>
                  <m:sSubPr>
                    <m:ctrlPr/>
                  </m:sSubPr>
                  <m:e>
                    <m:r>
                      <m:t>Xot</m:t>
                    </m:r>
                  </m:e>
                  <m:sub>
                    <m:r>
                      <m:t>i</m:t>
                    </m:r>
                  </m:sub>
                </m:sSub>
              </m:oMath>
            </m:oMathPara>
          </w:p>
        </w:tc>
        <w:tc>
          <w:tcPr>
            <w:tcW w:w="952" w:type="dxa"/>
            <w:vAlign w:val="center"/>
          </w:tcPr>
          <w:p w14:paraId="17979E11" w14:textId="46A197BE" w:rsidR="0027055B" w:rsidRDefault="0027055B">
            <w:pPr>
              <w:pStyle w:val="af9"/>
            </w:pPr>
            <w:bookmarkStart w:id="11" w:name="_Ref47354187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w:t>
            </w:r>
            <w:r w:rsidR="001939D4">
              <w:fldChar w:fldCharType="end"/>
            </w:r>
            <w:r>
              <w:rPr>
                <w:rFonts w:hint="eastAsia"/>
              </w:rPr>
              <w:t>）</w:t>
            </w:r>
            <w:bookmarkEnd w:id="11"/>
          </w:p>
        </w:tc>
      </w:tr>
      <w:tr w:rsidR="0027055B" w14:paraId="44CAFB2E" w14:textId="77777777" w:rsidTr="003A4774">
        <w:tc>
          <w:tcPr>
            <w:tcW w:w="8784" w:type="dxa"/>
            <w:vAlign w:val="center"/>
          </w:tcPr>
          <w:p w14:paraId="09959689" w14:textId="77777777" w:rsidR="0027055B" w:rsidRPr="0027055B" w:rsidRDefault="00A12191">
            <w:pPr>
              <w:pStyle w:val="affe"/>
              <w:rPr>
                <w:rFonts w:ascii="Times New Roman" w:hAnsi="Times New Roman"/>
              </w:rPr>
            </w:pPr>
            <m:oMathPara>
              <m:oMath>
                <m:sSub>
                  <m:sSubPr>
                    <m:ctrlPr/>
                  </m:sSubPr>
                  <m:e>
                    <m:r>
                      <m:t>BRCot</m:t>
                    </m:r>
                  </m:e>
                  <m:sub>
                    <m:r>
                      <m:t>i</m:t>
                    </m:r>
                  </m:sub>
                </m:sSub>
                <m:r>
                  <m:rPr>
                    <m:aln/>
                  </m:rPr>
                  <m:t>=</m:t>
                </m:r>
                <m:sSub>
                  <m:sSubPr>
                    <m:ctrlPr/>
                  </m:sSubPr>
                  <m:e>
                    <m:r>
                      <m:t>BRC</m:t>
                    </m:r>
                  </m:e>
                  <m:sub>
                    <m:r>
                      <m:t>i</m:t>
                    </m:r>
                  </m:sub>
                </m:sSub>
                <m:r>
                  <m:t>+</m:t>
                </m:r>
                <m:sSub>
                  <m:sSubPr>
                    <m:ctrlPr/>
                  </m:sSubPr>
                  <m:e>
                    <m:r>
                      <m:t>BRM</m:t>
                    </m:r>
                  </m:e>
                  <m:sub>
                    <m:r>
                      <m:t>i</m:t>
                    </m:r>
                  </m:sub>
                </m:sSub>
                <m:r>
                  <m:t>⋅</m:t>
                </m:r>
                <m:sSub>
                  <m:sSubPr>
                    <m:ctrlPr/>
                  </m:sSubPr>
                  <m:e>
                    <m:r>
                      <m:t>XC</m:t>
                    </m:r>
                  </m:e>
                  <m:sub>
                    <m:r>
                      <m:t>i</m:t>
                    </m:r>
                  </m:sub>
                </m:sSub>
              </m:oMath>
            </m:oMathPara>
          </w:p>
        </w:tc>
        <w:tc>
          <w:tcPr>
            <w:tcW w:w="952" w:type="dxa"/>
            <w:vAlign w:val="center"/>
          </w:tcPr>
          <w:p w14:paraId="4ABCB726" w14:textId="0560FB2B" w:rsidR="0027055B" w:rsidRDefault="0027055B">
            <w:pPr>
              <w:pStyle w:val="af9"/>
            </w:pPr>
            <w:bookmarkStart w:id="12" w:name="_Ref45430618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w:t>
            </w:r>
            <w:r w:rsidR="001939D4">
              <w:fldChar w:fldCharType="end"/>
            </w:r>
            <w:r>
              <w:rPr>
                <w:rFonts w:hint="eastAsia"/>
              </w:rPr>
              <w:t>）</w:t>
            </w:r>
            <w:bookmarkEnd w:id="12"/>
          </w:p>
        </w:tc>
      </w:tr>
      <w:tr w:rsidR="00B16199" w14:paraId="08B855CE" w14:textId="77777777" w:rsidTr="003A4774">
        <w:tc>
          <w:tcPr>
            <w:tcW w:w="8784" w:type="dxa"/>
            <w:vAlign w:val="center"/>
          </w:tcPr>
          <w:p w14:paraId="3A12ED67" w14:textId="77777777" w:rsidR="00B16199" w:rsidRPr="0027055B" w:rsidRDefault="00A12191">
            <w:pPr>
              <w:pStyle w:val="affe"/>
              <w:rPr>
                <w:rFonts w:ascii="Times New Roman" w:hAnsi="Times New Roman"/>
              </w:rPr>
            </w:pPr>
            <m:oMathPara>
              <m:oMath>
                <m:sSub>
                  <m:sSubPr>
                    <m:ctrlPr/>
                  </m:sSubPr>
                  <m:e>
                    <m:r>
                      <m:t>BRLot</m:t>
                    </m:r>
                  </m:e>
                  <m:sub>
                    <m:r>
                      <m:t>i</m:t>
                    </m:r>
                  </m:sub>
                </m:sSub>
                <m:r>
                  <m:rPr>
                    <m:aln/>
                  </m:rPr>
                  <m:t>=</m:t>
                </m:r>
                <m:sSub>
                  <m:sSubPr>
                    <m:ctrlPr/>
                  </m:sSubPr>
                  <m:e>
                    <m:r>
                      <m:t>BRL</m:t>
                    </m:r>
                  </m:e>
                  <m:sub>
                    <m:r>
                      <m:t>i</m:t>
                    </m:r>
                  </m:sub>
                </m:sSub>
                <m:r>
                  <m:t>+</m:t>
                </m:r>
                <m:sSub>
                  <m:sSubPr>
                    <m:ctrlPr/>
                  </m:sSubPr>
                  <m:e>
                    <m:r>
                      <m:t>BRM</m:t>
                    </m:r>
                  </m:e>
                  <m:sub>
                    <m:r>
                      <m:t>i</m:t>
                    </m:r>
                  </m:sub>
                </m:sSub>
                <m:r>
                  <m:t>⋅</m:t>
                </m:r>
                <m:sSub>
                  <m:sSubPr>
                    <m:ctrlPr/>
                  </m:sSubPr>
                  <m:e>
                    <m:r>
                      <m:t>XLr</m:t>
                    </m:r>
                  </m:e>
                  <m:sub>
                    <m:r>
                      <m:t>i</m:t>
                    </m:r>
                  </m:sub>
                </m:sSub>
              </m:oMath>
            </m:oMathPara>
          </w:p>
        </w:tc>
        <w:tc>
          <w:tcPr>
            <w:tcW w:w="952" w:type="dxa"/>
            <w:vAlign w:val="center"/>
          </w:tcPr>
          <w:p w14:paraId="032A4C28" w14:textId="4DF0EE9D" w:rsidR="00B16199" w:rsidRDefault="00B16199">
            <w:pPr>
              <w:pStyle w:val="af9"/>
            </w:pPr>
            <w:bookmarkStart w:id="13" w:name="_Ref47354188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w:t>
            </w:r>
            <w:r w:rsidR="001939D4">
              <w:fldChar w:fldCharType="end"/>
            </w:r>
            <w:r>
              <w:rPr>
                <w:rFonts w:hint="eastAsia"/>
              </w:rPr>
              <w:t>）</w:t>
            </w:r>
            <w:bookmarkEnd w:id="13"/>
          </w:p>
        </w:tc>
      </w:tr>
      <w:tr w:rsidR="00B16199" w14:paraId="3CD1030D" w14:textId="77777777" w:rsidTr="003A4774">
        <w:tc>
          <w:tcPr>
            <w:tcW w:w="8784" w:type="dxa"/>
            <w:vAlign w:val="center"/>
          </w:tcPr>
          <w:p w14:paraId="22C066F4" w14:textId="77777777" w:rsidR="00B16199" w:rsidRDefault="00A12191">
            <w:pPr>
              <w:pStyle w:val="affe"/>
              <w:rPr>
                <w:rFonts w:ascii="Times New Roman" w:hAnsi="Times New Roman"/>
              </w:rPr>
            </w:pPr>
            <m:oMathPara>
              <m:oMath>
                <m:sSub>
                  <m:sSubPr>
                    <m:ctrlPr/>
                  </m:sSubPr>
                  <m:e>
                    <m:r>
                      <m:t>BR</m:t>
                    </m:r>
                    <m:r>
                      <w:rPr>
                        <w:rFonts w:cs="Cambria Math"/>
                      </w:rPr>
                      <m:t>M</m:t>
                    </m:r>
                  </m:e>
                  <m:sub>
                    <m:r>
                      <m:t>i</m:t>
                    </m:r>
                  </m:sub>
                </m:sSub>
                <m:r>
                  <m:t>=</m:t>
                </m:r>
                <m:f>
                  <m:fPr>
                    <m:ctrlPr/>
                  </m:fPr>
                  <m:num>
                    <m:sSub>
                      <m:sSubPr>
                        <m:ctrlPr/>
                      </m:sSubPr>
                      <m:e>
                        <m:r>
                          <m:t>RM</m:t>
                        </m:r>
                      </m:e>
                      <m:sub>
                        <m:r>
                          <m:t>i</m:t>
                        </m:r>
                      </m:sub>
                    </m:sSub>
                  </m:num>
                  <m:den>
                    <m:r>
                      <m:t>Δt</m:t>
                    </m:r>
                  </m:den>
                </m:f>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d>
                      <m:dPr>
                        <m:ctrlPr/>
                      </m:dPr>
                      <m:e>
                        <m:r>
                          <m:t>1-</m:t>
                        </m:r>
                        <m:sSub>
                          <m:sSubPr>
                            <m:ctrlPr/>
                          </m:sSubPr>
                          <m:e>
                            <m:r>
                              <w:rPr>
                                <w:rFonts w:cs="Cambria Math"/>
                              </w:rPr>
                              <m:t>W</m:t>
                            </m:r>
                            <m:r>
                              <m:t>SR</m:t>
                            </m:r>
                          </m:e>
                          <m:sub>
                            <m:r>
                              <m:t>i,k</m:t>
                            </m:r>
                          </m:sub>
                        </m:sSub>
                      </m:e>
                    </m:d>
                  </m:e>
                </m:nary>
                <m:r>
                  <m:t>+ca⋅ρa⋅</m:t>
                </m:r>
                <m:d>
                  <m:dPr>
                    <m:ctrlPr/>
                  </m:dPr>
                  <m:e>
                    <m:sSub>
                      <m:sSubPr>
                        <m:ctrlPr/>
                      </m:sSubPr>
                      <m:e>
                        <m:r>
                          <m:t>V</m:t>
                        </m:r>
                      </m:e>
                      <m:sub>
                        <m:r>
                          <m:t>i,n</m:t>
                        </m:r>
                      </m:sub>
                    </m:sSub>
                    <m: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i,m,n</m:t>
                            </m:r>
                          </m:sub>
                        </m:sSub>
                      </m:e>
                    </m:nary>
                  </m:e>
                </m:d>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sSub>
                      <m:sSubPr>
                        <m:ctrlPr>
                          <w:rPr>
                            <w:rFonts w:eastAsia="HGP創英角ｺﾞｼｯｸUB" w:cs="XITS Math"/>
                          </w:rPr>
                        </m:ctrlPr>
                      </m:sSubPr>
                      <m:e>
                        <m:r>
                          <w:rPr>
                            <w:rFonts w:eastAsia="HGP創英角ｺﾞｼｯｸUB" w:cs="XITS Math"/>
                          </w:rPr>
                          <m:t>Nhb</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l</m:t>
                        </m:r>
                      </m:sub>
                    </m:sSub>
                  </m:e>
                </m:nary>
                <m:r>
                  <w:rPr>
                    <w:rFonts w:eastAsia="HGP創英角ｺﾞｼｯｸUB" w:cs="XITS Math"/>
                  </w:rPr>
                  <m:t>+</m:t>
                </m:r>
                <m:f>
                  <m:fPr>
                    <m:ctrlPr/>
                  </m:fPr>
                  <m:num>
                    <m:r>
                      <m:t>1</m:t>
                    </m:r>
                  </m:num>
                  <m:den>
                    <m:f>
                      <m:fPr>
                        <m:type m:val="lin"/>
                        <m:ctrlPr/>
                      </m:fPr>
                      <m:num>
                        <m:r>
                          <m:t>Δt</m:t>
                        </m:r>
                      </m:num>
                      <m:den>
                        <m:sSub>
                          <m:sSubPr>
                            <m:ctrlPr/>
                          </m:sSubPr>
                          <m:e>
                            <m:r>
                              <m:t>Cap</m:t>
                            </m:r>
                          </m:e>
                          <m:sub>
                            <m:r>
                              <m:t>fun,i</m:t>
                            </m:r>
                          </m:sub>
                        </m:sSub>
                      </m:den>
                    </m:f>
                    <m:r>
                      <m:t>+</m:t>
                    </m:r>
                    <m:f>
                      <m:fPr>
                        <m:type m:val="lin"/>
                        <m:ctrlPr/>
                      </m:fPr>
                      <m:num>
                        <m:r>
                          <m:t>1</m:t>
                        </m:r>
                      </m:num>
                      <m:den>
                        <m:sSub>
                          <m:sSubPr>
                            <m:ctrlPr/>
                          </m:sSubPr>
                          <m:e>
                            <m:r>
                              <m:t>C</m:t>
                            </m:r>
                          </m:e>
                          <m:sub>
                            <m:r>
                              <m:t>fun,i</m:t>
                            </m:r>
                          </m:sub>
                        </m:sSub>
                      </m:den>
                    </m:f>
                  </m:den>
                </m:f>
              </m:oMath>
            </m:oMathPara>
          </w:p>
        </w:tc>
        <w:tc>
          <w:tcPr>
            <w:tcW w:w="952" w:type="dxa"/>
            <w:vAlign w:val="center"/>
          </w:tcPr>
          <w:p w14:paraId="4A3A6211" w14:textId="3D75C241" w:rsidR="00B16199" w:rsidRDefault="00B16199">
            <w:pPr>
              <w:pStyle w:val="af9"/>
            </w:pPr>
            <w:bookmarkStart w:id="14" w:name="_Ref47355816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w:t>
            </w:r>
            <w:r w:rsidR="001939D4">
              <w:fldChar w:fldCharType="end"/>
            </w:r>
            <w:r>
              <w:rPr>
                <w:rFonts w:hint="eastAsia"/>
              </w:rPr>
              <w:t>）</w:t>
            </w:r>
            <w:bookmarkEnd w:id="14"/>
          </w:p>
        </w:tc>
      </w:tr>
      <w:tr w:rsidR="00B16199" w14:paraId="1000D6F3" w14:textId="77777777" w:rsidTr="003A4774">
        <w:tc>
          <w:tcPr>
            <w:tcW w:w="8784" w:type="dxa"/>
            <w:vAlign w:val="center"/>
          </w:tcPr>
          <w:p w14:paraId="396ED5DA" w14:textId="77777777" w:rsidR="00B16199" w:rsidRDefault="00A12191">
            <w:pPr>
              <w:pStyle w:val="affe"/>
              <w:rPr>
                <w:rFonts w:ascii="Times New Roman" w:hAnsi="Times New Roman"/>
              </w:rPr>
            </w:pPr>
            <m:oMathPara>
              <m:oMath>
                <m:sSub>
                  <m:sSubPr>
                    <m:ctrlPr/>
                  </m:sSubPr>
                  <m:e>
                    <m:r>
                      <m:t>BRC</m:t>
                    </m:r>
                  </m:e>
                  <m:sub>
                    <m:r>
                      <m:t>i</m:t>
                    </m:r>
                  </m:sub>
                </m:sSub>
                <m:r>
                  <m:rPr>
                    <m:aln/>
                  </m:rPr>
                  <m:t>=</m:t>
                </m:r>
                <m:f>
                  <m:fPr>
                    <m:ctrlPr/>
                  </m:fPr>
                  <m:num>
                    <m:sSub>
                      <m:sSubPr>
                        <m:ctrlPr/>
                      </m:sSubPr>
                      <m:e>
                        <m:r>
                          <m:t>RM</m:t>
                        </m:r>
                      </m:e>
                      <m:sub>
                        <m:r>
                          <m:t>i</m:t>
                        </m:r>
                      </m:sub>
                    </m:sSub>
                  </m:num>
                  <m:den>
                    <m:r>
                      <m:t>Δt</m:t>
                    </m:r>
                  </m:den>
                </m:f>
                <m:r>
                  <m:t>⋅</m:t>
                </m:r>
                <m:sSub>
                  <m:sSubPr>
                    <m:ctrlPr/>
                  </m:sSubPr>
                  <m:e>
                    <m:r>
                      <m:t>Tr</m:t>
                    </m:r>
                  </m:e>
                  <m:sub>
                    <m:r>
                      <m:t>i,n-1</m:t>
                    </m:r>
                  </m:sub>
                </m:sSub>
                <m:r>
                  <m:t>+</m:t>
                </m:r>
                <m:nary>
                  <m:naryPr>
                    <m:chr m:val="∑"/>
                    <m:limLoc m:val="undOvr"/>
                    <m:ctrlPr/>
                  </m:naryPr>
                  <m:sub>
                    <m:r>
                      <m:t>k=1</m:t>
                    </m:r>
                  </m:sub>
                  <m:sup>
                    <m:sSub>
                      <m:sSubPr>
                        <m:ctrlPr/>
                      </m:sSubPr>
                      <m:e>
                        <m:r>
                          <m:t>Nw</m:t>
                        </m:r>
                      </m:e>
                      <m:sub>
                        <m:r>
                          <m:t>i</m:t>
                        </m:r>
                      </m:sub>
                    </m:sSub>
                  </m:sup>
                  <m:e>
                    <m:sSub>
                      <m:sSubPr>
                        <m:ctrlPr/>
                      </m:sSubPr>
                      <m:e>
                        <m:r>
                          <m:t>hc</m:t>
                        </m:r>
                      </m:e>
                      <m:sub>
                        <m:r>
                          <m:t>i,k,</m:t>
                        </m:r>
                        <m:r>
                          <w:rPr>
                            <w:rFonts w:cs="Cambria Math"/>
                          </w:rPr>
                          <m:t>n</m:t>
                        </m:r>
                      </m:sub>
                    </m:sSub>
                    <m:r>
                      <m:t>⋅</m:t>
                    </m:r>
                    <m:sSub>
                      <m:sSubPr>
                        <m:ctrlPr/>
                      </m:sSubPr>
                      <m:e>
                        <m:r>
                          <m:t>A</m:t>
                        </m:r>
                      </m:e>
                      <m:sub>
                        <m:r>
                          <w:rPr>
                            <w:rFonts w:cs="Cambria Math"/>
                          </w:rPr>
                          <m:t>i</m:t>
                        </m:r>
                        <m:r>
                          <m:t>,k</m:t>
                        </m:r>
                      </m:sub>
                    </m:sSub>
                    <m:r>
                      <m:t>⋅</m:t>
                    </m:r>
                    <m:d>
                      <m:dPr>
                        <m:ctrlPr/>
                      </m:dPr>
                      <m:e>
                        <m:sSub>
                          <m:sSubPr>
                            <m:ctrlPr/>
                          </m:sSubPr>
                          <m:e>
                            <m:r>
                              <m:t>WSC</m:t>
                            </m:r>
                          </m:e>
                          <m:sub>
                            <m:r>
                              <m:t>i,k</m:t>
                            </m:r>
                          </m:sub>
                        </m:sSub>
                        <m:r>
                          <m:t>+</m:t>
                        </m:r>
                        <m:sSub>
                          <m:sSubPr>
                            <m:ctrlPr/>
                          </m:sSubPr>
                          <m:e>
                            <m:r>
                              <m:t>WSV</m:t>
                            </m:r>
                          </m:e>
                          <m:sub>
                            <m:r>
                              <m:t>i,k</m:t>
                            </m:r>
                          </m:sub>
                        </m:sSub>
                      </m:e>
                    </m:d>
                  </m:e>
                </m:nary>
                <m:r>
                  <m:t>+ca⋅ρa⋅</m:t>
                </m:r>
                <m:d>
                  <m:dPr>
                    <m:ctrlPr/>
                  </m:dPr>
                  <m:e>
                    <m:sSub>
                      <m:sSubPr>
                        <m:ctrlPr/>
                      </m:sSubPr>
                      <m:e>
                        <m:r>
                          <m:t>V</m:t>
                        </m:r>
                      </m:e>
                      <m:sub>
                        <m:r>
                          <m:t>i,n</m:t>
                        </m:r>
                      </m:sub>
                    </m:sSub>
                    <m:r>
                      <m:t>⋅</m:t>
                    </m:r>
                    <m:sSub>
                      <m:sSubPr>
                        <m:ctrlPr/>
                      </m:sSubPr>
                      <m:e>
                        <m:r>
                          <m:t>To</m:t>
                        </m:r>
                      </m:e>
                      <m:sub>
                        <m:r>
                          <m:t>n</m:t>
                        </m:r>
                      </m:sub>
                    </m:sSub>
                    <m:r>
                      <m:t>+</m:t>
                    </m:r>
                    <m:nary>
                      <m:naryPr>
                        <m:chr m:val="∑"/>
                        <m:limLoc m:val="undOvr"/>
                        <m:ctrlPr/>
                      </m:naryPr>
                      <m:sub>
                        <m:r>
                          <m:t>j=1</m:t>
                        </m:r>
                      </m:sub>
                      <m:sup>
                        <m:r>
                          <m:t>Nroom</m:t>
                        </m:r>
                      </m:sup>
                      <m:e>
                        <m:sSub>
                          <m:sSubPr>
                            <m:ctrlPr/>
                          </m:sSubPr>
                          <m:e>
                            <m:r>
                              <m:t>Vnxt</m:t>
                            </m:r>
                          </m:e>
                          <m:sub>
                            <m:r>
                              <m:t>i,j,n</m:t>
                            </m:r>
                          </m:sub>
                        </m:sSub>
                        <m:r>
                          <m:t>⋅</m:t>
                        </m:r>
                        <m:sSub>
                          <m:sSubPr>
                            <m:ctrlPr/>
                          </m:sSubPr>
                          <m:e>
                            <m:r>
                              <m:t>Tr</m:t>
                            </m:r>
                          </m:e>
                          <m:sub>
                            <m:r>
                              <m:t>j,n-1</m:t>
                            </m:r>
                          </m:sub>
                        </m:sSub>
                      </m:e>
                    </m:nary>
                    <m:r>
                      <m:t>+</m:t>
                    </m:r>
                    <m:sSub>
                      <m:sSubPr>
                        <m:ctrlPr/>
                      </m:sSubPr>
                      <m:e>
                        <m:r>
                          <m:t>NV</m:t>
                        </m:r>
                      </m:e>
                      <m:sub>
                        <m:r>
                          <m:t>i,n</m:t>
                        </m:r>
                      </m:sub>
                    </m:sSub>
                    <m:r>
                      <m:t>⋅</m:t>
                    </m:r>
                    <m:sSub>
                      <m:sSubPr>
                        <m:ctrlPr/>
                      </m:sSubPr>
                      <m:e>
                        <m:r>
                          <m:t>To</m:t>
                        </m:r>
                      </m:e>
                      <m:sub>
                        <m:r>
                          <m:t>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m,n</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Tin</m:t>
                            </m:r>
                          </m:e>
                          <m:sub>
                            <m:r>
                              <w:rPr>
                                <w:rFonts w:eastAsia="HGP創英角ｺﾞｼｯｸUB" w:cs="XITS Math"/>
                              </w:rPr>
                              <m:t>i,m,n</m:t>
                            </m:r>
                          </m:sub>
                        </m:sSub>
                      </m:e>
                    </m:nary>
                  </m:e>
                </m:d>
                <m:r>
                  <m:t>+</m:t>
                </m:r>
                <m:sSub>
                  <m:sSubPr>
                    <m:ctrlPr/>
                  </m:sSubPr>
                  <m:e>
                    <m:r>
                      <m:t>Hs</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r>
                      <w:rPr>
                        <w:rFonts w:eastAsia="HGP創英角ｺﾞｼｯｸUB" w:cs="XITS Math"/>
                      </w:rPr>
                      <m:t>Nhb</m:t>
                    </m:r>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m:t>Teo</m:t>
                        </m:r>
                      </m:e>
                      <m:sub>
                        <m:r>
                          <w:rPr>
                            <w:rFonts w:eastAsia="HGP創英角ｺﾞｼｯｸUB" w:cs="XITS Math"/>
                          </w:rPr>
                          <m:t>i,l,n</m:t>
                        </m:r>
                      </m:sub>
                    </m:sSub>
                  </m:e>
                </m:nary>
                <m:r>
                  <w:rPr>
                    <w:rFonts w:eastAsia="HGP創英角ｺﾞｼｯｸUB" w:cs="XITS Math"/>
                  </w:rPr>
                  <m:t>+</m:t>
                </m:r>
                <m:f>
                  <m:fPr>
                    <m:ctrlPr/>
                  </m:fPr>
                  <m:num>
                    <m:f>
                      <m:fPr>
                        <m:type m:val="lin"/>
                        <m:ctrlPr/>
                      </m:fPr>
                      <m:num>
                        <m:sSub>
                          <m:sSubPr>
                            <m:ctrlPr/>
                          </m:sSubPr>
                          <m:e>
                            <m:r>
                              <m:t>Cap</m:t>
                            </m:r>
                          </m:e>
                          <m:sub>
                            <m:r>
                              <m:t>fun,i</m:t>
                            </m:r>
                          </m:sub>
                        </m:sSub>
                      </m:num>
                      <m:den>
                        <m:r>
                          <m:t>Δt</m:t>
                        </m:r>
                      </m:den>
                    </m:f>
                    <m:r>
                      <m:t>∙</m:t>
                    </m:r>
                    <m:sSub>
                      <m:sSubPr>
                        <m:ctrlPr/>
                      </m:sSubPr>
                      <m:e>
                        <m:r>
                          <m:t>Tfun</m:t>
                        </m:r>
                      </m:e>
                      <m:sub>
                        <m:r>
                          <m:t>i,n-1</m:t>
                        </m:r>
                      </m:sub>
                    </m:sSub>
                    <m:r>
                      <w:rPr>
                        <w:rFonts w:eastAsia="HGP創英角ｺﾞｼｯｸUB" w:cs="XITS Math"/>
                      </w:rPr>
                      <m:t>+</m:t>
                    </m:r>
                    <m:sSub>
                      <m:sSubPr>
                        <m:ctrlPr/>
                      </m:sSubPr>
                      <m:e>
                        <m:r>
                          <m:t>Qsol,fun</m:t>
                        </m:r>
                      </m:e>
                      <m:sub>
                        <m:r>
                          <m:t>i,n</m:t>
                        </m:r>
                      </m:sub>
                    </m:sSub>
                  </m:num>
                  <m:den>
                    <m:f>
                      <m:fPr>
                        <m:type m:val="lin"/>
                        <m:ctrlPr/>
                      </m:fPr>
                      <m:num>
                        <m:sSub>
                          <m:sSubPr>
                            <m:ctrlPr/>
                          </m:sSubPr>
                          <m:e>
                            <m:r>
                              <m:t>Cap</m:t>
                            </m:r>
                          </m:e>
                          <m:sub>
                            <m:r>
                              <m:t>fun,i</m:t>
                            </m:r>
                          </m:sub>
                        </m:sSub>
                      </m:num>
                      <m:den>
                        <m:d>
                          <m:dPr>
                            <m:ctrlPr/>
                          </m:dPr>
                          <m:e>
                            <m:r>
                              <m:t>Δt∙</m:t>
                            </m:r>
                            <m:sSub>
                              <m:sSubPr>
                                <m:ctrlPr/>
                              </m:sSubPr>
                              <m:e>
                                <m:r>
                                  <m:t>C</m:t>
                                </m:r>
                              </m:e>
                              <m:sub>
                                <m:r>
                                  <m:t>fun,i</m:t>
                                </m:r>
                              </m:sub>
                            </m:sSub>
                          </m:e>
                        </m:d>
                      </m:den>
                    </m:f>
                    <m:r>
                      <m:t>+1</m:t>
                    </m:r>
                  </m:den>
                </m:f>
              </m:oMath>
            </m:oMathPara>
          </w:p>
        </w:tc>
        <w:tc>
          <w:tcPr>
            <w:tcW w:w="952" w:type="dxa"/>
            <w:vAlign w:val="center"/>
          </w:tcPr>
          <w:p w14:paraId="6C0ED4A6" w14:textId="6FCAA856" w:rsidR="00B16199" w:rsidRDefault="00B1619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w:t>
            </w:r>
            <w:r w:rsidR="001939D4">
              <w:fldChar w:fldCharType="end"/>
            </w:r>
            <w:r>
              <w:rPr>
                <w:rFonts w:hint="eastAsia"/>
              </w:rPr>
              <w:t>）</w:t>
            </w:r>
          </w:p>
        </w:tc>
      </w:tr>
      <w:tr w:rsidR="00B16199" w14:paraId="4F756138" w14:textId="77777777" w:rsidTr="003A4774">
        <w:tc>
          <w:tcPr>
            <w:tcW w:w="8784" w:type="dxa"/>
            <w:vAlign w:val="center"/>
          </w:tcPr>
          <w:p w14:paraId="0B42D876" w14:textId="77777777" w:rsidR="00B16199" w:rsidRPr="00EA626D" w:rsidRDefault="00A12191">
            <w:pPr>
              <w:pStyle w:val="affe"/>
              <w:rPr>
                <w:rFonts w:ascii="Times New Roman" w:hAnsi="Times New Roman"/>
              </w:rPr>
            </w:pPr>
            <m:oMathPara>
              <m:oMath>
                <m:sSub>
                  <m:sSubPr>
                    <m:ctrlPr/>
                  </m:sSubPr>
                  <m:e>
                    <m:r>
                      <m:t>BR</m:t>
                    </m:r>
                    <m:r>
                      <w:rPr>
                        <w:rFonts w:cs="Cambria Math"/>
                      </w:rPr>
                      <m:t>L</m:t>
                    </m:r>
                  </m:e>
                  <m:sub>
                    <m:r>
                      <m:t>i</m:t>
                    </m:r>
                  </m:sub>
                </m:sSub>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sSub>
                      <m:sSubPr>
                        <m:ctrlPr/>
                      </m:sSubPr>
                      <m:e>
                        <m:r>
                          <m:t>WSB</m:t>
                        </m:r>
                      </m:e>
                      <m:sub>
                        <m:r>
                          <m:t>i,k</m:t>
                        </m:r>
                      </m:sub>
                    </m:sSub>
                  </m:e>
                </m:nary>
                <m:r>
                  <m:t>+</m:t>
                </m:r>
                <m:sSub>
                  <m:sSubPr>
                    <m:ctrlPr/>
                  </m:sSubPr>
                  <m:e>
                    <m:r>
                      <w:rPr>
                        <w:rFonts w:cs="Cambria Math"/>
                      </w:rPr>
                      <m:t>β</m:t>
                    </m:r>
                  </m:e>
                  <m:sub>
                    <m:r>
                      <m:t>i</m:t>
                    </m:r>
                  </m:sub>
                </m:sSub>
              </m:oMath>
            </m:oMathPara>
          </w:p>
        </w:tc>
        <w:tc>
          <w:tcPr>
            <w:tcW w:w="952" w:type="dxa"/>
            <w:vAlign w:val="center"/>
          </w:tcPr>
          <w:p w14:paraId="1E76D27A" w14:textId="157A78A1" w:rsidR="00B16199" w:rsidRDefault="003E62BA">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w:t>
            </w:r>
            <w:r w:rsidR="001939D4">
              <w:fldChar w:fldCharType="end"/>
            </w:r>
            <w:r>
              <w:rPr>
                <w:rFonts w:hint="eastAsia"/>
              </w:rPr>
              <w:t>）</w:t>
            </w:r>
          </w:p>
        </w:tc>
      </w:tr>
      <w:tr w:rsidR="003E62BA" w14:paraId="503DA2CC" w14:textId="77777777" w:rsidTr="003A4774">
        <w:tc>
          <w:tcPr>
            <w:tcW w:w="8784" w:type="dxa"/>
            <w:vAlign w:val="center"/>
          </w:tcPr>
          <w:p w14:paraId="651F8572" w14:textId="77777777" w:rsidR="003E62BA" w:rsidRPr="002457BF" w:rsidRDefault="00A12191">
            <w:pPr>
              <w:pStyle w:val="affe"/>
            </w:pPr>
            <m:oMathPara>
              <m:oMath>
                <m:sSub>
                  <m:sSubPr>
                    <m:ctrlPr/>
                  </m:sSubPr>
                  <m:e>
                    <m:r>
                      <m:t>Xot</m:t>
                    </m:r>
                  </m:e>
                  <m:sub>
                    <m:r>
                      <m:t>i</m:t>
                    </m:r>
                  </m:sub>
                </m:sSub>
                <m:r>
                  <m:rPr>
                    <m:aln/>
                  </m:rPr>
                  <m:t>=</m:t>
                </m:r>
                <m:f>
                  <m:fPr>
                    <m:ctrlPr/>
                  </m:fPr>
                  <m:num>
                    <m:r>
                      <m:t>1</m:t>
                    </m:r>
                  </m:num>
                  <m:den>
                    <m:r>
                      <m:t>Deno</m:t>
                    </m:r>
                  </m:den>
                </m:f>
              </m:oMath>
            </m:oMathPara>
          </w:p>
        </w:tc>
        <w:tc>
          <w:tcPr>
            <w:tcW w:w="952" w:type="dxa"/>
            <w:vAlign w:val="center"/>
          </w:tcPr>
          <w:p w14:paraId="054F5A08" w14:textId="5F7388FD" w:rsidR="003E62BA"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w:t>
            </w:r>
            <w:r w:rsidR="001939D4">
              <w:fldChar w:fldCharType="end"/>
            </w:r>
            <w:r>
              <w:rPr>
                <w:rFonts w:hint="eastAsia"/>
              </w:rPr>
              <w:t>）</w:t>
            </w:r>
          </w:p>
        </w:tc>
      </w:tr>
      <w:tr w:rsidR="00111492" w14:paraId="01A351B4" w14:textId="77777777" w:rsidTr="003A4774">
        <w:tc>
          <w:tcPr>
            <w:tcW w:w="8784" w:type="dxa"/>
            <w:vAlign w:val="center"/>
          </w:tcPr>
          <w:p w14:paraId="679B474C" w14:textId="77777777" w:rsidR="00111492" w:rsidRPr="0027055B" w:rsidRDefault="00A12191">
            <w:pPr>
              <w:pStyle w:val="affe"/>
              <w:rPr>
                <w:rFonts w:ascii="Times New Roman" w:hAnsi="Times New Roman"/>
              </w:rPr>
            </w:pPr>
            <m:oMathPara>
              <m:oMath>
                <m:sSub>
                  <m:sSubPr>
                    <m:ctrlPr/>
                  </m:sSubPr>
                  <m:e>
                    <m:r>
                      <m:t>XC</m:t>
                    </m:r>
                  </m:e>
                  <m:sub>
                    <m:r>
                      <m:t>i</m:t>
                    </m:r>
                  </m:sub>
                </m:sSub>
                <m:r>
                  <m:t>=</m:t>
                </m:r>
                <m:f>
                  <m:fPr>
                    <m:ctrlPr/>
                  </m:fPr>
                  <m:num>
                    <m:sSub>
                      <m:sSubPr>
                        <m:ctrlPr/>
                      </m:sSubPr>
                      <m:e>
                        <m:r>
                          <m:t>kr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d>
                          <m:dPr>
                            <m:ctrlPr/>
                          </m:dPr>
                          <m:e>
                            <m:sSub>
                              <m:sSubPr>
                                <m:ctrlPr/>
                              </m:sSubPr>
                              <m:e>
                                <m:r>
                                  <m:t>WSC</m:t>
                                </m:r>
                              </m:e>
                              <m:sub>
                                <m:r>
                                  <m:t>k</m:t>
                                </m:r>
                              </m:sub>
                            </m:sSub>
                            <m:r>
                              <m:t>+</m:t>
                            </m:r>
                            <m:sSub>
                              <m:sSubPr>
                                <m:ctrlPr/>
                              </m:sSubPr>
                              <m:e>
                                <m:r>
                                  <m:t>WSV</m:t>
                                </m:r>
                              </m:e>
                              <m:sub>
                                <m:r>
                                  <m:t>k</m:t>
                                </m:r>
                              </m:sub>
                            </m:sSub>
                          </m:e>
                        </m:d>
                      </m:e>
                    </m:nary>
                  </m:num>
                  <m:den>
                    <m:r>
                      <m:t>Deno</m:t>
                    </m:r>
                  </m:den>
                </m:f>
              </m:oMath>
            </m:oMathPara>
          </w:p>
        </w:tc>
        <w:tc>
          <w:tcPr>
            <w:tcW w:w="952" w:type="dxa"/>
            <w:vAlign w:val="center"/>
          </w:tcPr>
          <w:p w14:paraId="4B0B0A9F" w14:textId="26B49AC7" w:rsidR="00111492"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w:t>
            </w:r>
            <w:r w:rsidR="001939D4">
              <w:fldChar w:fldCharType="end"/>
            </w:r>
            <w:r>
              <w:rPr>
                <w:rFonts w:hint="eastAsia"/>
              </w:rPr>
              <w:t>）</w:t>
            </w:r>
          </w:p>
        </w:tc>
      </w:tr>
      <w:tr w:rsidR="00111492" w14:paraId="24D4EAE7" w14:textId="77777777" w:rsidTr="003A4774">
        <w:tc>
          <w:tcPr>
            <w:tcW w:w="8784" w:type="dxa"/>
            <w:vAlign w:val="center"/>
          </w:tcPr>
          <w:p w14:paraId="718214FE" w14:textId="77777777" w:rsidR="00111492" w:rsidRPr="0027055B" w:rsidRDefault="00A12191">
            <w:pPr>
              <w:pStyle w:val="affe"/>
              <w:rPr>
                <w:rFonts w:ascii="Times New Roman" w:hAnsi="Times New Roman"/>
              </w:rPr>
            </w:pPr>
            <m:oMathPara>
              <m:oMath>
                <m:sSub>
                  <m:sSubPr>
                    <m:ctrlPr/>
                  </m:sSubPr>
                  <m:e>
                    <m:r>
                      <m:t>XLr</m:t>
                    </m:r>
                  </m:e>
                  <m:sub>
                    <m:r>
                      <m:t>i</m:t>
                    </m:r>
                  </m:sub>
                </m:sSub>
                <m:r>
                  <m:t>=</m:t>
                </m:r>
                <m:f>
                  <m:fPr>
                    <m:ctrlPr/>
                  </m:fPr>
                  <m:num>
                    <m:sSub>
                      <m:sSubPr>
                        <m:ctrlPr/>
                      </m:sSubPr>
                      <m:e>
                        <m:r>
                          <w:rPr>
                            <w:rFonts w:cs="Cambria Math"/>
                          </w:rPr>
                          <m:t>k</m:t>
                        </m:r>
                        <m:r>
                          <m:t>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sSub>
                          <m:sSubPr>
                            <m:ctrlPr/>
                          </m:sSubPr>
                          <m:e>
                            <m:r>
                              <m:t>W</m:t>
                            </m:r>
                            <m:r>
                              <w:rPr>
                                <w:rFonts w:cs="Cambria Math"/>
                              </w:rPr>
                              <m:t>S</m:t>
                            </m:r>
                            <m:r>
                              <m:t>B</m:t>
                            </m:r>
                          </m:e>
                          <m:sub>
                            <m:r>
                              <m:t>i,k</m:t>
                            </m:r>
                          </m:sub>
                        </m:sSub>
                      </m:e>
                    </m:nary>
                  </m:num>
                  <m:den>
                    <m:r>
                      <m:t>Deno</m:t>
                    </m:r>
                  </m:den>
                </m:f>
              </m:oMath>
            </m:oMathPara>
          </w:p>
        </w:tc>
        <w:tc>
          <w:tcPr>
            <w:tcW w:w="952" w:type="dxa"/>
            <w:vAlign w:val="center"/>
          </w:tcPr>
          <w:p w14:paraId="266C53BB" w14:textId="36D9F3FF" w:rsidR="00111492" w:rsidRDefault="00111492">
            <w:pPr>
              <w:pStyle w:val="af9"/>
            </w:pPr>
            <w:bookmarkStart w:id="15" w:name="_Ref47354191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10</w:t>
            </w:r>
            <w:r w:rsidR="001939D4">
              <w:fldChar w:fldCharType="end"/>
            </w:r>
            <w:r>
              <w:rPr>
                <w:rFonts w:hint="eastAsia"/>
              </w:rPr>
              <w:t>）</w:t>
            </w:r>
            <w:bookmarkEnd w:id="15"/>
          </w:p>
        </w:tc>
      </w:tr>
      <w:tr w:rsidR="00CC33F0" w14:paraId="0DEE820B" w14:textId="77777777" w:rsidTr="003A4774">
        <w:tc>
          <w:tcPr>
            <w:tcW w:w="8784" w:type="dxa"/>
            <w:vAlign w:val="center"/>
          </w:tcPr>
          <w:p w14:paraId="17445BB7" w14:textId="77777777" w:rsidR="00CC33F0" w:rsidRPr="0027055B" w:rsidRDefault="00CC33F0">
            <w:pPr>
              <w:pStyle w:val="affe"/>
              <w:rPr>
                <w:rFonts w:ascii="Times New Roman" w:hAnsi="Times New Roman"/>
              </w:rPr>
            </w:pPr>
            <m:oMathPara>
              <m:oMath>
                <m:r>
                  <m:t>Deno=</m:t>
                </m:r>
                <m:sSub>
                  <m:sSubPr>
                    <m:ctrlPr/>
                  </m:sSubPr>
                  <m:e>
                    <m:r>
                      <m:t>kc</m:t>
                    </m:r>
                  </m:e>
                  <m:sub>
                    <m:r>
                      <m:t>i</m:t>
                    </m:r>
                  </m:sub>
                </m:sSub>
                <m:r>
                  <m:t>+</m:t>
                </m:r>
                <m:sSub>
                  <m:sSubPr>
                    <m:ctrlPr/>
                  </m:sSubPr>
                  <m:e>
                    <m:r>
                      <m:t>kr</m:t>
                    </m:r>
                  </m:e>
                  <m:sub>
                    <m:r>
                      <m:t>i</m:t>
                    </m:r>
                  </m:sub>
                </m:sSub>
                <m:r>
                  <m:t>⋅</m:t>
                </m:r>
                <m:nary>
                  <m:naryPr>
                    <m:chr m:val="∑"/>
                    <m:limLoc m:val="undOvr"/>
                    <m:ctrlPr/>
                  </m:naryPr>
                  <m:sub>
                    <m:r>
                      <m:t>k=1</m:t>
                    </m:r>
                  </m:sub>
                  <m:sup>
                    <m:sSub>
                      <m:sSubPr>
                        <m:ctrlPr/>
                      </m:sSubPr>
                      <m:e>
                        <m:r>
                          <m:t>Nw</m:t>
                        </m:r>
                      </m:e>
                      <m:sub>
                        <m:r>
                          <m:t>i</m:t>
                        </m:r>
                      </m:sub>
                    </m:sSub>
                  </m:sup>
                  <m:e>
                    <m:sSub>
                      <m:sSubPr>
                        <m:ctrlPr/>
                      </m:sSubPr>
                      <m:e>
                        <m:r>
                          <m:t>Fot</m:t>
                        </m:r>
                      </m:e>
                      <m:sub>
                        <m:r>
                          <m:t>i,</m:t>
                        </m:r>
                        <m:r>
                          <w:rPr>
                            <w:rFonts w:cs="Cambria Math"/>
                          </w:rPr>
                          <m:t>k</m:t>
                        </m:r>
                      </m:sub>
                    </m:sSub>
                    <m:r>
                      <m:t>⋅</m:t>
                    </m:r>
                    <m:sSub>
                      <m:sSubPr>
                        <m:ctrlPr/>
                      </m:sSubPr>
                      <m:e>
                        <m:r>
                          <m:t>WSR</m:t>
                        </m:r>
                      </m:e>
                      <m:sub>
                        <m:r>
                          <m:t>i,k</m:t>
                        </m:r>
                      </m:sub>
                    </m:sSub>
                  </m:e>
                </m:nary>
              </m:oMath>
            </m:oMathPara>
          </w:p>
        </w:tc>
        <w:tc>
          <w:tcPr>
            <w:tcW w:w="952" w:type="dxa"/>
            <w:vAlign w:val="center"/>
          </w:tcPr>
          <w:p w14:paraId="347F2D02" w14:textId="5870E7E0" w:rsidR="00CC33F0" w:rsidRDefault="00CC33F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11</w:t>
            </w:r>
            <w:r w:rsidR="001939D4">
              <w:fldChar w:fldCharType="end"/>
            </w:r>
            <w:r>
              <w:rPr>
                <w:rFonts w:hint="eastAsia"/>
              </w:rPr>
              <w:t>）</w:t>
            </w:r>
          </w:p>
        </w:tc>
      </w:tr>
    </w:tbl>
    <w:p w14:paraId="11FF8B15" w14:textId="7383E51A" w:rsidR="004702E1" w:rsidRDefault="00355EA8">
      <w:pPr>
        <w:pStyle w:val="af7"/>
      </w:pPr>
      <w:r>
        <w:fldChar w:fldCharType="begin" w:fldLock="1"/>
      </w:r>
      <w:r>
        <w:instrText xml:space="preserve"> REF _Ref473558168 \h </w:instrText>
      </w:r>
      <w:r>
        <w:fldChar w:fldCharType="separate"/>
      </w:r>
      <w:r w:rsidR="00E6019F">
        <w:rPr>
          <w:rFonts w:hint="eastAsia"/>
        </w:rPr>
        <w:t>（</w:t>
      </w:r>
      <w:r w:rsidR="00E6019F">
        <w:rPr>
          <w:noProof/>
        </w:rPr>
        <w:t>5</w:t>
      </w:r>
      <w:r w:rsidR="00E6019F">
        <w:rPr>
          <w:rFonts w:hint="eastAsia"/>
        </w:rPr>
        <w:t>）</w:t>
      </w:r>
      <w:r>
        <w:fldChar w:fldCharType="end"/>
      </w:r>
      <w:r>
        <w:rPr>
          <w:rFonts w:hint="eastAsia"/>
        </w:rPr>
        <w:t>～</w:t>
      </w:r>
      <w:r>
        <w:fldChar w:fldCharType="begin" w:fldLock="1"/>
      </w:r>
      <w:r>
        <w:instrText xml:space="preserve"> </w:instrText>
      </w:r>
      <w:r>
        <w:rPr>
          <w:rFonts w:hint="eastAsia"/>
        </w:rPr>
        <w:instrText>REF _Ref473541912 \h</w:instrText>
      </w:r>
      <w:r>
        <w:instrText xml:space="preserve"> </w:instrText>
      </w:r>
      <w:r>
        <w:fldChar w:fldCharType="separate"/>
      </w:r>
      <w:r w:rsidR="00E6019F">
        <w:rPr>
          <w:rFonts w:hint="eastAsia"/>
        </w:rPr>
        <w:t>（</w:t>
      </w:r>
      <w:r w:rsidR="00E6019F">
        <w:rPr>
          <w:noProof/>
        </w:rPr>
        <w:t>10</w:t>
      </w:r>
      <w:r w:rsidR="00E6019F">
        <w:rPr>
          <w:rFonts w:hint="eastAsia"/>
        </w:rPr>
        <w:t>）</w:t>
      </w:r>
      <w:r>
        <w:fldChar w:fldCharType="end"/>
      </w:r>
      <w:r>
        <w:rPr>
          <w:rFonts w:hint="eastAsia"/>
        </w:rPr>
        <w:t>式中の係数</w:t>
      </w:r>
      <m:oMath>
        <m:sSub>
          <m:sSubPr>
            <m:ctrlPr/>
          </m:sSubPr>
          <m:e>
            <m:r>
              <m:t>WSR</m:t>
            </m:r>
          </m:e>
          <m:sub>
            <m:r>
              <m:t>i</m:t>
            </m:r>
            <m:r>
              <m:rPr>
                <m:sty m:val="p"/>
              </m:rPr>
              <m:t>,</m:t>
            </m:r>
            <m:r>
              <m:t>k</m:t>
            </m:r>
          </m:sub>
        </m:sSub>
      </m:oMath>
      <w:r>
        <w:rPr>
          <w:rFonts w:hint="eastAsia"/>
        </w:rPr>
        <w:t>、</w:t>
      </w:r>
      <m:oMath>
        <m:sSub>
          <m:sSubPr>
            <m:ctrlPr/>
          </m:sSubPr>
          <m:e>
            <m:r>
              <m:t>WSC</m:t>
            </m:r>
          </m:e>
          <m:sub>
            <m:r>
              <m:t>i</m:t>
            </m:r>
            <m:r>
              <m:rPr>
                <m:sty m:val="p"/>
              </m:rPr>
              <m:t>,</m:t>
            </m:r>
            <m:r>
              <m:t>k</m:t>
            </m:r>
          </m:sub>
        </m:sSub>
      </m:oMath>
      <w:r>
        <w:rPr>
          <w:rFonts w:hint="eastAsia"/>
        </w:rPr>
        <w:t>、</w:t>
      </w:r>
      <m:oMath>
        <m:sSub>
          <m:sSubPr>
            <m:ctrlPr/>
          </m:sSubPr>
          <m:e>
            <m:r>
              <m:t>WSV</m:t>
            </m:r>
          </m:e>
          <m:sub>
            <m:r>
              <m:t>i</m:t>
            </m:r>
            <m:r>
              <m:rPr>
                <m:sty m:val="p"/>
              </m:rPr>
              <m:t>,</m:t>
            </m:r>
            <m:r>
              <m:t>k</m:t>
            </m:r>
          </m:sub>
        </m:sSub>
      </m:oMath>
      <w:r>
        <w:rPr>
          <w:rFonts w:hint="eastAsia"/>
        </w:rPr>
        <w:t>、</w:t>
      </w:r>
      <m:oMath>
        <m:sSub>
          <m:sSubPr>
            <m:ctrlPr/>
          </m:sSubPr>
          <m:e>
            <m:r>
              <m:t>WSB</m:t>
            </m:r>
          </m:e>
          <m:sub>
            <m:r>
              <m:t>i</m:t>
            </m:r>
            <m:r>
              <m:rPr>
                <m:sty m:val="p"/>
              </m:rPr>
              <m:t>,</m:t>
            </m:r>
            <m:r>
              <m:t>k</m:t>
            </m:r>
          </m:sub>
        </m:sSub>
      </m:oMath>
      <w:r>
        <w:rPr>
          <w:rFonts w:hint="eastAsia"/>
        </w:rPr>
        <w:t>は壁体の熱伝導計算の過程で求められる係数であり、</w:t>
      </w:r>
      <w:r w:rsidR="00CC33F0">
        <w:rPr>
          <w:rFonts w:hint="eastAsia"/>
        </w:rPr>
        <w:t>計算法は</w:t>
      </w:r>
      <w:r w:rsidR="000746C1">
        <w:fldChar w:fldCharType="begin"/>
      </w:r>
      <w:r w:rsidR="000746C1">
        <w:instrText xml:space="preserve"> </w:instrText>
      </w:r>
      <w:r w:rsidR="000746C1">
        <w:rPr>
          <w:rFonts w:hint="eastAsia"/>
        </w:rPr>
        <w:instrText>REF _Ref473568200 \r \h</w:instrText>
      </w:r>
      <w:r w:rsidR="000746C1">
        <w:instrText xml:space="preserve"> </w:instrText>
      </w:r>
      <w:r w:rsidR="000746C1">
        <w:fldChar w:fldCharType="separate"/>
      </w:r>
      <w:r w:rsidR="003D2F73">
        <w:rPr>
          <w:rFonts w:hint="eastAsia"/>
        </w:rPr>
        <w:t>付録</w:t>
      </w:r>
      <w:r w:rsidR="003D2F73">
        <w:rPr>
          <w:rFonts w:hint="eastAsia"/>
        </w:rPr>
        <w:t>1</w:t>
      </w:r>
      <w:r w:rsidR="003D2F73">
        <w:rPr>
          <w:rFonts w:hint="eastAsia"/>
        </w:rPr>
        <w:t>．</w:t>
      </w:r>
      <w:r w:rsidR="000746C1">
        <w:fldChar w:fldCharType="end"/>
      </w:r>
      <w:r>
        <w:rPr>
          <w:rFonts w:hint="eastAsia"/>
        </w:rPr>
        <w:t>で述べる。</w:t>
      </w:r>
    </w:p>
    <w:p w14:paraId="1387691E" w14:textId="0ABEF00A" w:rsidR="00355EA8" w:rsidRDefault="00A12191">
      <w:pPr>
        <w:pStyle w:val="af7"/>
      </w:pPr>
      <m:oMath>
        <m:sSub>
          <m:sSubPr>
            <m:ctrlPr/>
          </m:sSubPr>
          <m:e>
            <m:r>
              <m:t>kc</m:t>
            </m:r>
          </m:e>
          <m:sub>
            <m:r>
              <m:t>i</m:t>
            </m:r>
          </m:sub>
        </m:sSub>
      </m:oMath>
      <w:r w:rsidR="00355EA8">
        <w:rPr>
          <w:rFonts w:hint="eastAsia"/>
        </w:rPr>
        <w:t>と</w:t>
      </w:r>
      <m:oMath>
        <m:sSub>
          <m:sSubPr>
            <m:ctrlPr/>
          </m:sSubPr>
          <m:e>
            <m:r>
              <m:t>kr</m:t>
            </m:r>
          </m:e>
          <m:sub>
            <m:r>
              <m:t>i</m:t>
            </m:r>
          </m:sub>
        </m:sSub>
      </m:oMath>
      <w:r w:rsidR="00355EA8">
        <w:rPr>
          <w:rFonts w:hint="eastAsia"/>
        </w:rPr>
        <w:t>は人体表面における対流熱伝達率、放射熱伝達率の総合熱伝達率に対する比であり、</w:t>
      </w:r>
      <w:r w:rsidR="001E4548">
        <w:fldChar w:fldCharType="begin" w:fldLock="1"/>
      </w:r>
      <w:r w:rsidR="001E4548">
        <w:instrText xml:space="preserve"> </w:instrText>
      </w:r>
      <w:r w:rsidR="001E4548">
        <w:rPr>
          <w:rFonts w:hint="eastAsia"/>
        </w:rPr>
        <w:instrText>REF _Ref473560106 \h</w:instrText>
      </w:r>
      <w:r w:rsidR="001E4548">
        <w:instrText xml:space="preserve"> </w:instrText>
      </w:r>
      <w:r w:rsidR="001E4548">
        <w:fldChar w:fldCharType="separate"/>
      </w:r>
      <w:r w:rsidR="00E6019F">
        <w:rPr>
          <w:rFonts w:hint="eastAsia"/>
        </w:rPr>
        <w:t>（</w:t>
      </w:r>
      <w:r w:rsidR="00E6019F">
        <w:rPr>
          <w:noProof/>
        </w:rPr>
        <w:t>12</w:t>
      </w:r>
      <w:r w:rsidR="00E6019F">
        <w:rPr>
          <w:rFonts w:hint="eastAsia"/>
        </w:rPr>
        <w:t>）</w:t>
      </w:r>
      <w:r w:rsidR="001E4548">
        <w:fldChar w:fldCharType="end"/>
      </w:r>
      <w:r w:rsidR="001E4548">
        <w:rPr>
          <w:rFonts w:hint="eastAsia"/>
        </w:rPr>
        <w:t>、</w:t>
      </w:r>
      <w:r w:rsidR="001E4548">
        <w:fldChar w:fldCharType="begin" w:fldLock="1"/>
      </w:r>
      <w:r w:rsidR="001E4548">
        <w:instrText xml:space="preserve"> </w:instrText>
      </w:r>
      <w:r w:rsidR="001E4548">
        <w:rPr>
          <w:rFonts w:hint="eastAsia"/>
        </w:rPr>
        <w:instrText>REF _Ref473560111 \h</w:instrText>
      </w:r>
      <w:r w:rsidR="001E4548">
        <w:instrText xml:space="preserve"> </w:instrText>
      </w:r>
      <w:r w:rsidR="001E4548">
        <w:fldChar w:fldCharType="separate"/>
      </w:r>
      <w:r w:rsidR="00E6019F">
        <w:rPr>
          <w:rFonts w:hint="eastAsia"/>
        </w:rPr>
        <w:t>（</w:t>
      </w:r>
      <w:r w:rsidR="00E6019F">
        <w:rPr>
          <w:noProof/>
        </w:rPr>
        <w:t>13</w:t>
      </w:r>
      <w:r w:rsidR="00E6019F">
        <w:rPr>
          <w:rFonts w:hint="eastAsia"/>
        </w:rPr>
        <w:t>）</w:t>
      </w:r>
      <w:r w:rsidR="001E4548">
        <w:fldChar w:fldCharType="end"/>
      </w:r>
      <w:r w:rsidR="001E4548">
        <w:rPr>
          <w:rFonts w:hint="eastAsia"/>
        </w:rPr>
        <w:t>式より求められる。</w:t>
      </w:r>
      <w:r w:rsidR="0018130E">
        <w:rPr>
          <w:rFonts w:hint="eastAsia"/>
        </w:rPr>
        <w:t>人体表面における熱伝達率は</w:t>
      </w:r>
      <w:r w:rsidR="0018130E">
        <w:fldChar w:fldCharType="begin"/>
      </w:r>
      <w:r w:rsidR="0018130E">
        <w:instrText xml:space="preserve"> </w:instrText>
      </w:r>
      <w:r w:rsidR="0018130E">
        <w:rPr>
          <w:rFonts w:hint="eastAsia"/>
        </w:rPr>
        <w:instrText>REF _Ref478656504 \w \h</w:instrText>
      </w:r>
      <w:r w:rsidR="0018130E">
        <w:instrText xml:space="preserve"> </w:instrText>
      </w:r>
      <w:r w:rsidR="0018130E">
        <w:fldChar w:fldCharType="separate"/>
      </w:r>
      <w:r w:rsidR="003D2F73">
        <w:rPr>
          <w:rFonts w:hint="eastAsia"/>
        </w:rPr>
        <w:t>付録</w:t>
      </w:r>
      <w:r w:rsidR="003D2F73">
        <w:rPr>
          <w:rFonts w:hint="eastAsia"/>
        </w:rPr>
        <w:t>3</w:t>
      </w:r>
      <w:r w:rsidR="003D2F73">
        <w:rPr>
          <w:rFonts w:hint="eastAsia"/>
        </w:rPr>
        <w:t>．</w:t>
      </w:r>
      <w:r w:rsidR="0018130E">
        <w:fldChar w:fldCharType="end"/>
      </w:r>
      <w:r w:rsidR="0018130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55EA8" w14:paraId="43932A28" w14:textId="77777777" w:rsidTr="001E4548">
        <w:tc>
          <w:tcPr>
            <w:tcW w:w="8784" w:type="dxa"/>
            <w:vAlign w:val="center"/>
          </w:tcPr>
          <w:p w14:paraId="4CD8581F" w14:textId="77777777" w:rsidR="00355EA8" w:rsidRPr="0027055B" w:rsidRDefault="00A12191">
            <w:pPr>
              <w:pStyle w:val="affe"/>
              <w:rPr>
                <w:rFonts w:ascii="Times New Roman" w:hAnsi="Times New Roman"/>
              </w:rPr>
            </w:pPr>
            <m:oMathPara>
              <m:oMath>
                <m:sSub>
                  <m:sSubPr>
                    <m:ctrlPr/>
                  </m:sSubPr>
                  <m:e>
                    <m:r>
                      <m:t>kc</m:t>
                    </m:r>
                  </m:e>
                  <m:sub>
                    <m:r>
                      <m:t>i</m:t>
                    </m:r>
                  </m:sub>
                </m:sSub>
                <m:r>
                  <m:t>=</m:t>
                </m:r>
                <m:f>
                  <m:fPr>
                    <m:ctrlPr/>
                  </m:fPr>
                  <m:num>
                    <m:sSub>
                      <m:sSubPr>
                        <m:ctrlPr/>
                      </m:sSubPr>
                      <m:e>
                        <m:r>
                          <m:t>hhc</m:t>
                        </m:r>
                      </m:e>
                      <m:sub>
                        <m:r>
                          <m:t>i</m:t>
                        </m:r>
                      </m:sub>
                    </m:sSub>
                  </m:num>
                  <m:den>
                    <m:sSub>
                      <m:sSubPr>
                        <m:ctrlPr/>
                      </m:sSubPr>
                      <m:e>
                        <m:r>
                          <m:t>hh</m:t>
                        </m:r>
                      </m:e>
                      <m:sub>
                        <m:r>
                          <m:t>i</m:t>
                        </m:r>
                      </m:sub>
                    </m:sSub>
                  </m:den>
                </m:f>
              </m:oMath>
            </m:oMathPara>
          </w:p>
        </w:tc>
        <w:tc>
          <w:tcPr>
            <w:tcW w:w="952" w:type="dxa"/>
            <w:vAlign w:val="center"/>
          </w:tcPr>
          <w:p w14:paraId="22B98E41" w14:textId="6ED2A37C" w:rsidR="00355EA8" w:rsidRDefault="00355EA8">
            <w:pPr>
              <w:pStyle w:val="af9"/>
            </w:pPr>
            <w:bookmarkStart w:id="16" w:name="_Ref47356010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12</w:t>
            </w:r>
            <w:r w:rsidR="001939D4">
              <w:fldChar w:fldCharType="end"/>
            </w:r>
            <w:r>
              <w:rPr>
                <w:rFonts w:hint="eastAsia"/>
              </w:rPr>
              <w:t>）</w:t>
            </w:r>
            <w:bookmarkEnd w:id="16"/>
          </w:p>
        </w:tc>
      </w:tr>
      <w:tr w:rsidR="000863AC" w14:paraId="790DF604" w14:textId="77777777" w:rsidTr="001E4548">
        <w:tc>
          <w:tcPr>
            <w:tcW w:w="8784" w:type="dxa"/>
            <w:vAlign w:val="center"/>
          </w:tcPr>
          <w:p w14:paraId="7FC51280" w14:textId="77777777" w:rsidR="000863AC" w:rsidRPr="0027055B" w:rsidRDefault="00A12191">
            <w:pPr>
              <w:pStyle w:val="affe"/>
              <w:rPr>
                <w:rFonts w:ascii="Times New Roman" w:hAnsi="Times New Roman"/>
              </w:rPr>
            </w:pPr>
            <m:oMathPara>
              <m:oMath>
                <m:sSub>
                  <m:sSubPr>
                    <m:ctrlPr/>
                  </m:sSubPr>
                  <m:e>
                    <m:r>
                      <m:t>kr</m:t>
                    </m:r>
                  </m:e>
                  <m:sub>
                    <m:r>
                      <m:t>i</m:t>
                    </m:r>
                  </m:sub>
                </m:sSub>
                <m:r>
                  <m:t>=</m:t>
                </m:r>
                <m:f>
                  <m:fPr>
                    <m:ctrlPr/>
                  </m:fPr>
                  <m:num>
                    <m:sSub>
                      <m:sSubPr>
                        <m:ctrlPr/>
                      </m:sSubPr>
                      <m:e>
                        <m:r>
                          <m:t>hhr</m:t>
                        </m:r>
                      </m:e>
                      <m:sub>
                        <m:r>
                          <m:t>i</m:t>
                        </m:r>
                      </m:sub>
                    </m:sSub>
                  </m:num>
                  <m:den>
                    <m:sSub>
                      <m:sSubPr>
                        <m:ctrlPr/>
                      </m:sSubPr>
                      <m:e>
                        <m:r>
                          <m:t>hh</m:t>
                        </m:r>
                      </m:e>
                      <m:sub>
                        <m:r>
                          <m:t>i</m:t>
                        </m:r>
                      </m:sub>
                    </m:sSub>
                  </m:den>
                </m:f>
              </m:oMath>
            </m:oMathPara>
          </w:p>
        </w:tc>
        <w:tc>
          <w:tcPr>
            <w:tcW w:w="952" w:type="dxa"/>
            <w:vAlign w:val="center"/>
          </w:tcPr>
          <w:p w14:paraId="4663ADC3" w14:textId="1A363176" w:rsidR="000863AC" w:rsidRDefault="000863AC">
            <w:pPr>
              <w:pStyle w:val="af9"/>
            </w:pPr>
            <w:bookmarkStart w:id="17" w:name="_Ref47356011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13</w:t>
            </w:r>
            <w:r w:rsidR="001939D4">
              <w:fldChar w:fldCharType="end"/>
            </w:r>
            <w:r>
              <w:rPr>
                <w:rFonts w:hint="eastAsia"/>
              </w:rPr>
              <w:t>）</w:t>
            </w:r>
            <w:bookmarkEnd w:id="17"/>
          </w:p>
        </w:tc>
      </w:tr>
    </w:tbl>
    <w:p w14:paraId="27A3F20A" w14:textId="77777777" w:rsidR="004702E1" w:rsidRDefault="004702E1" w:rsidP="003B1312">
      <w:pPr>
        <w:widowControl/>
        <w:jc w:val="left"/>
      </w:pPr>
    </w:p>
    <w:p w14:paraId="57892367" w14:textId="6D7EDD00" w:rsidR="00816CEF" w:rsidRPr="00816CEF" w:rsidRDefault="00816CEF" w:rsidP="00816CEF">
      <w:pPr>
        <w:pStyle w:val="afe"/>
      </w:pPr>
      <w:bookmarkStart w:id="18" w:name="_Ref473306381"/>
      <w:r w:rsidRPr="00477F45">
        <w:rPr>
          <w:rFonts w:hint="eastAsia"/>
        </w:rPr>
        <w:t>表</w:t>
      </w:r>
      <w:r w:rsidRPr="00477F45">
        <w:rPr>
          <w:rFonts w:hint="eastAsia"/>
        </w:rPr>
        <w:t xml:space="preserve"> </w:t>
      </w:r>
      <w:r w:rsidRPr="00477F45">
        <w:fldChar w:fldCharType="begin"/>
      </w:r>
      <w:r w:rsidRPr="00477F45">
        <w:instrText xml:space="preserve"> </w:instrText>
      </w:r>
      <w:r w:rsidRPr="00477F45">
        <w:rPr>
          <w:rFonts w:hint="eastAsia"/>
        </w:rPr>
        <w:instrText xml:space="preserve">SEQ </w:instrText>
      </w:r>
      <w:r w:rsidRPr="00477F45">
        <w:rPr>
          <w:rFonts w:hint="eastAsia"/>
        </w:rPr>
        <w:instrText>表</w:instrText>
      </w:r>
      <w:r w:rsidRPr="00477F45">
        <w:rPr>
          <w:rFonts w:hint="eastAsia"/>
        </w:rPr>
        <w:instrText xml:space="preserve"> \* ARABIC</w:instrText>
      </w:r>
      <w:r w:rsidRPr="00477F45">
        <w:instrText xml:space="preserve"> </w:instrText>
      </w:r>
      <w:r w:rsidRPr="00477F45">
        <w:fldChar w:fldCharType="separate"/>
      </w:r>
      <w:r w:rsidR="003D2F73">
        <w:rPr>
          <w:noProof/>
        </w:rPr>
        <w:t>1</w:t>
      </w:r>
      <w:r w:rsidRPr="00477F45">
        <w:fldChar w:fldCharType="end"/>
      </w:r>
      <w:bookmarkEnd w:id="18"/>
      <w:r w:rsidRPr="00477F45">
        <w:rPr>
          <w:rFonts w:hint="eastAsia"/>
        </w:rPr>
        <w:t xml:space="preserve">　</w:t>
      </w: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sidRPr="00477F45">
        <w:rPr>
          <w:rFonts w:hint="eastAsia"/>
        </w:rPr>
        <w:t>式から</w:t>
      </w:r>
      <w:r>
        <w:rPr>
          <w:rFonts w:hint="eastAsia"/>
        </w:rPr>
        <w:t>作用温度</w:t>
      </w:r>
      <w:r w:rsidRPr="00477F45">
        <w:rPr>
          <w:rFonts w:hint="eastAsia"/>
        </w:rPr>
        <w:t>、室除去熱量を計算する方法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701"/>
        <w:gridCol w:w="3544"/>
        <w:gridCol w:w="4497"/>
      </w:tblGrid>
      <w:tr w:rsidR="00111492" w:rsidRPr="00477F45" w14:paraId="0DB6FE2F" w14:textId="77777777" w:rsidTr="001E6B7B">
        <w:tc>
          <w:tcPr>
            <w:tcW w:w="1701" w:type="dxa"/>
            <w:tcBorders>
              <w:bottom w:val="single" w:sz="12" w:space="0" w:color="auto"/>
            </w:tcBorders>
          </w:tcPr>
          <w:p w14:paraId="432001FB" w14:textId="77777777" w:rsidR="00111492" w:rsidRPr="00477F45" w:rsidRDefault="00111492">
            <w:pPr>
              <w:pStyle w:val="aff2"/>
            </w:pPr>
            <w:r w:rsidRPr="00477F45">
              <w:rPr>
                <w:rFonts w:hint="eastAsia"/>
              </w:rPr>
              <w:t>計算目的</w:t>
            </w:r>
          </w:p>
        </w:tc>
        <w:tc>
          <w:tcPr>
            <w:tcW w:w="8041" w:type="dxa"/>
            <w:gridSpan w:val="2"/>
            <w:tcBorders>
              <w:bottom w:val="single" w:sz="12" w:space="0" w:color="auto"/>
            </w:tcBorders>
          </w:tcPr>
          <w:p w14:paraId="3DF8D2AD" w14:textId="77777777" w:rsidR="00111492" w:rsidRPr="00477F45" w:rsidRDefault="00111492">
            <w:pPr>
              <w:pStyle w:val="aff2"/>
            </w:pPr>
            <w:r w:rsidRPr="00477F45">
              <w:rPr>
                <w:rFonts w:hint="eastAsia"/>
              </w:rPr>
              <w:t>計算方法</w:t>
            </w:r>
          </w:p>
        </w:tc>
      </w:tr>
      <w:tr w:rsidR="00111492" w:rsidRPr="00477F45" w14:paraId="2D0D1A0E" w14:textId="77777777" w:rsidTr="001E6B7B">
        <w:tc>
          <w:tcPr>
            <w:tcW w:w="1701" w:type="dxa"/>
            <w:tcBorders>
              <w:top w:val="single" w:sz="12" w:space="0" w:color="auto"/>
            </w:tcBorders>
          </w:tcPr>
          <w:p w14:paraId="4042018E" w14:textId="77777777" w:rsidR="00111492" w:rsidRPr="00477F45" w:rsidRDefault="00111492" w:rsidP="002F6AC2">
            <w:pPr>
              <w:pStyle w:val="L"/>
            </w:pPr>
            <w:r w:rsidRPr="00477F45">
              <w:rPr>
                <w:rFonts w:hint="eastAsia"/>
              </w:rPr>
              <w:t>自然室温計算</w:t>
            </w:r>
          </w:p>
          <w:p w14:paraId="3F426C11" w14:textId="77777777" w:rsidR="00111492" w:rsidRPr="00477F45" w:rsidRDefault="00111492" w:rsidP="002F6AC2">
            <w:pPr>
              <w:pStyle w:val="L"/>
            </w:pPr>
            <w:r w:rsidRPr="00477F45">
              <w:rPr>
                <w:rFonts w:hint="eastAsia"/>
              </w:rPr>
              <w:t>（非空調時の室温計算）</w:t>
            </w:r>
          </w:p>
        </w:tc>
        <w:tc>
          <w:tcPr>
            <w:tcW w:w="8041" w:type="dxa"/>
            <w:gridSpan w:val="2"/>
            <w:tcBorders>
              <w:top w:val="single" w:sz="12" w:space="0" w:color="auto"/>
            </w:tcBorders>
          </w:tcPr>
          <w:p w14:paraId="7238ACF4" w14:textId="77777777" w:rsidR="00111492" w:rsidRPr="00477F45" w:rsidRDefault="00111492" w:rsidP="002F6AC2">
            <w:pPr>
              <w:pStyle w:val="L"/>
            </w:pPr>
            <w:r w:rsidRPr="00477F45">
              <w:rPr>
                <w:rFonts w:hint="eastAsia"/>
              </w:rPr>
              <w:t>室</w:t>
            </w:r>
            <w:r w:rsidR="00CC33F0">
              <w:rPr>
                <w:rFonts w:hint="eastAsia"/>
              </w:rPr>
              <w:t>供給</w:t>
            </w:r>
            <w:r w:rsidRPr="00477F45">
              <w:rPr>
                <w:rFonts w:hint="eastAsia"/>
              </w:rPr>
              <w:t>熱量</w:t>
            </w:r>
            <m:oMath>
              <m:sSub>
                <m:sSubPr>
                  <m:ctrlPr/>
                </m:sSubPr>
                <m:e>
                  <m:r>
                    <m:t>Lc</m:t>
                  </m:r>
                </m:e>
                <m:sub>
                  <m:r>
                    <m:t>i</m:t>
                  </m:r>
                  <m:r>
                    <m:rPr>
                      <m:sty m:val="p"/>
                    </m:rPr>
                    <m:t>,</m:t>
                  </m:r>
                  <m:r>
                    <m:t>n</m:t>
                  </m:r>
                </m:sub>
              </m:sSub>
              <m:r>
                <m:rPr>
                  <m:sty m:val="p"/>
                </m:rPr>
                <m:t>=</m:t>
              </m:r>
              <m:sSub>
                <m:sSubPr>
                  <m:ctrlPr/>
                </m:sSubPr>
                <m:e>
                  <m:r>
                    <m:t>Lr</m:t>
                  </m:r>
                </m:e>
                <m:sub>
                  <m:r>
                    <m:t>i</m:t>
                  </m:r>
                  <m:r>
                    <m:rPr>
                      <m:sty m:val="p"/>
                    </m:rPr>
                    <m:t>,</m:t>
                  </m:r>
                  <m:r>
                    <m:t>n</m:t>
                  </m:r>
                </m:sub>
              </m:sSub>
              <m:r>
                <m:rPr>
                  <m:sty m:val="p"/>
                </m:rPr>
                <m:t>=0</m:t>
              </m:r>
            </m:oMath>
          </w:p>
          <w:p w14:paraId="034FF23F" w14:textId="77777777" w:rsidR="00111492" w:rsidRPr="00477F45" w:rsidRDefault="00A12191" w:rsidP="002F6AC2">
            <w:pPr>
              <w:pStyle w:val="L"/>
            </w:pPr>
            <m:oMath>
              <m:sSub>
                <m:sSubPr>
                  <m:ctrlPr/>
                </m:sSubPr>
                <m:e>
                  <m:r>
                    <m:t>OT</m:t>
                  </m:r>
                </m:e>
                <m:sub>
                  <m:r>
                    <m:t>i</m:t>
                  </m:r>
                  <m:r>
                    <m:rPr>
                      <m:sty m:val="p"/>
                    </m:rPr>
                    <m:t>,</m:t>
                  </m:r>
                  <m:r>
                    <m:t>n</m:t>
                  </m:r>
                </m:sub>
              </m:sSub>
              <m:r>
                <m:rPr>
                  <m:sty m:val="p"/>
                </m:rPr>
                <m:t>=</m:t>
              </m:r>
              <m:f>
                <m:fPr>
                  <m:type m:val="lin"/>
                  <m:ctrlPr/>
                </m:fPr>
                <m:num>
                  <m:sSub>
                    <m:sSubPr>
                      <m:ctrlPr/>
                    </m:sSubPr>
                    <m:e>
                      <m:r>
                        <m:t>BRCot</m:t>
                      </m:r>
                    </m:e>
                    <m:sub>
                      <m:r>
                        <m:t>i</m:t>
                      </m:r>
                      <m:r>
                        <m:rPr>
                          <m:sty m:val="p"/>
                        </m:rPr>
                        <m:t>,</m:t>
                      </m:r>
                      <m:r>
                        <m:t>n</m:t>
                      </m:r>
                    </m:sub>
                  </m:sSub>
                </m:num>
                <m:den>
                  <m:sSub>
                    <m:sSubPr>
                      <m:ctrlPr/>
                    </m:sSubPr>
                    <m:e>
                      <m:r>
                        <m:t>BRMot</m:t>
                      </m:r>
                    </m:e>
                    <m:sub>
                      <m:r>
                        <m:t>i</m:t>
                      </m:r>
                      <m:r>
                        <m:rPr>
                          <m:sty m:val="p"/>
                        </m:rPr>
                        <m:t>,</m:t>
                      </m:r>
                      <m:r>
                        <m:t>n</m:t>
                      </m:r>
                    </m:sub>
                  </m:sSub>
                </m:den>
              </m:f>
            </m:oMath>
            <w:r w:rsidR="00111492" w:rsidRPr="00477F45">
              <w:rPr>
                <w:rFonts w:hint="eastAsia"/>
              </w:rPr>
              <w:t xml:space="preserve">　より</w:t>
            </w:r>
            <w:r w:rsidR="00111492">
              <w:rPr>
                <w:rFonts w:hint="eastAsia"/>
              </w:rPr>
              <w:t>作用温度</w:t>
            </w:r>
            <m:oMath>
              <m:sSub>
                <m:sSubPr>
                  <m:ctrlPr/>
                </m:sSubPr>
                <m:e>
                  <m:r>
                    <m:t>OT</m:t>
                  </m:r>
                </m:e>
                <m:sub>
                  <m:r>
                    <m:t>i</m:t>
                  </m:r>
                  <m:r>
                    <m:rPr>
                      <m:sty m:val="p"/>
                    </m:rPr>
                    <m:t>,</m:t>
                  </m:r>
                  <m:r>
                    <m:t>n</m:t>
                  </m:r>
                </m:sub>
              </m:sSub>
            </m:oMath>
            <w:r w:rsidR="00111492" w:rsidRPr="00477F45">
              <w:rPr>
                <w:rFonts w:hint="eastAsia"/>
              </w:rPr>
              <w:t>を計算</w:t>
            </w:r>
            <w:r w:rsidR="00111492">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sidR="00111492">
              <w:rPr>
                <w:rFonts w:hint="eastAsia"/>
              </w:rPr>
              <w:t>式より計算）</w:t>
            </w:r>
          </w:p>
        </w:tc>
      </w:tr>
      <w:tr w:rsidR="00111492" w:rsidRPr="00477F45" w14:paraId="2358AD9F" w14:textId="77777777" w:rsidTr="001E6B7B">
        <w:trPr>
          <w:trHeight w:val="177"/>
        </w:trPr>
        <w:tc>
          <w:tcPr>
            <w:tcW w:w="1701" w:type="dxa"/>
            <w:vMerge w:val="restart"/>
          </w:tcPr>
          <w:p w14:paraId="6AAD4348" w14:textId="77777777" w:rsidR="00111492" w:rsidRPr="00477F45" w:rsidRDefault="00111492" w:rsidP="002F6AC2">
            <w:pPr>
              <w:pStyle w:val="L"/>
            </w:pPr>
            <w:r w:rsidRPr="00477F45">
              <w:rPr>
                <w:rFonts w:hint="eastAsia"/>
              </w:rPr>
              <w:t>室</w:t>
            </w:r>
            <w:r w:rsidR="00CC33F0">
              <w:rPr>
                <w:rFonts w:hint="eastAsia"/>
              </w:rPr>
              <w:t>供給</w:t>
            </w:r>
            <w:r w:rsidRPr="00477F45">
              <w:rPr>
                <w:rFonts w:hint="eastAsia"/>
              </w:rPr>
              <w:t>熱量計算</w:t>
            </w:r>
          </w:p>
          <w:p w14:paraId="13FB1AD8" w14:textId="77777777" w:rsidR="00111492" w:rsidRPr="00477F45" w:rsidRDefault="00111492" w:rsidP="002F6AC2">
            <w:pPr>
              <w:pStyle w:val="L"/>
            </w:pPr>
            <w:r w:rsidRPr="00477F45">
              <w:rPr>
                <w:rFonts w:hint="eastAsia"/>
              </w:rPr>
              <w:t>（空調時の</w:t>
            </w:r>
            <w:r w:rsidR="00CC33F0">
              <w:rPr>
                <w:rFonts w:hint="eastAsia"/>
              </w:rPr>
              <w:t>供給</w:t>
            </w:r>
            <w:r w:rsidRPr="00477F45">
              <w:rPr>
                <w:rFonts w:hint="eastAsia"/>
              </w:rPr>
              <w:t>熱量計算）</w:t>
            </w:r>
          </w:p>
        </w:tc>
        <w:tc>
          <w:tcPr>
            <w:tcW w:w="8041" w:type="dxa"/>
            <w:gridSpan w:val="2"/>
          </w:tcPr>
          <w:p w14:paraId="23418359" w14:textId="77777777" w:rsidR="00111492" w:rsidRPr="00477F45" w:rsidRDefault="00111492" w:rsidP="002F6AC2">
            <w:pPr>
              <w:pStyle w:val="L"/>
            </w:pPr>
            <w:r w:rsidRPr="00477F45">
              <w:rPr>
                <w:rFonts w:hint="eastAsia"/>
              </w:rPr>
              <w:t>室温</w:t>
            </w:r>
            <m:oMath>
              <m:sSub>
                <m:sSubPr>
                  <m:ctrlPr/>
                </m:sSubPr>
                <m:e>
                  <m:r>
                    <m:t>OT</m:t>
                  </m:r>
                </m:e>
                <m:sub>
                  <m:r>
                    <m:t>i</m:t>
                  </m:r>
                  <m:r>
                    <m:rPr>
                      <m:sty m:val="p"/>
                    </m:rPr>
                    <m:t>,</m:t>
                  </m:r>
                  <m:r>
                    <m:t>n</m:t>
                  </m:r>
                </m:sub>
              </m:sSub>
              <m:r>
                <m:rPr>
                  <m:sty m:val="p"/>
                </m:rPr>
                <m:t>=</m:t>
              </m:r>
              <m:sSub>
                <m:sSubPr>
                  <m:ctrlPr/>
                </m:sSubPr>
                <m:e>
                  <m:r>
                    <m:t>OTset</m:t>
                  </m:r>
                </m:e>
                <m:sub>
                  <m:r>
                    <m:t>i,n</m:t>
                  </m:r>
                </m:sub>
              </m:sSub>
            </m:oMath>
            <w:r>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Pr>
                <w:rFonts w:hint="eastAsia"/>
              </w:rPr>
              <w:t>式より計算）</w:t>
            </w:r>
          </w:p>
        </w:tc>
      </w:tr>
      <w:tr w:rsidR="00111492" w:rsidRPr="00A129DA" w14:paraId="7B32BCCA" w14:textId="77777777" w:rsidTr="002F6AC2">
        <w:trPr>
          <w:trHeight w:val="129"/>
        </w:trPr>
        <w:tc>
          <w:tcPr>
            <w:tcW w:w="1701" w:type="dxa"/>
            <w:vMerge/>
          </w:tcPr>
          <w:p w14:paraId="1C0980C2" w14:textId="77777777" w:rsidR="00111492" w:rsidRPr="00477F45" w:rsidRDefault="00111492" w:rsidP="002F6AC2">
            <w:pPr>
              <w:pStyle w:val="L"/>
            </w:pPr>
          </w:p>
        </w:tc>
        <w:tc>
          <w:tcPr>
            <w:tcW w:w="3544" w:type="dxa"/>
            <w:tcBorders>
              <w:right w:val="single" w:sz="4" w:space="0" w:color="auto"/>
            </w:tcBorders>
          </w:tcPr>
          <w:p w14:paraId="339D5DB5" w14:textId="46120C1B" w:rsidR="00111492" w:rsidRPr="00477F45" w:rsidRDefault="00C31277" w:rsidP="002F6AC2">
            <w:pPr>
              <w:pStyle w:val="L"/>
            </w:pPr>
            <w:r>
              <w:rPr>
                <w:rFonts w:hint="eastAsia"/>
              </w:rPr>
              <w:t>放射</w:t>
            </w:r>
            <w:r w:rsidR="00ED5479">
              <w:rPr>
                <w:rFonts w:hint="eastAsia"/>
              </w:rPr>
              <w:t>式空調</w:t>
            </w:r>
            <w:r>
              <w:rPr>
                <w:rFonts w:hint="eastAsia"/>
              </w:rPr>
              <w:t>がない</w:t>
            </w:r>
            <w:r w:rsidR="00111492" w:rsidRPr="00477F45">
              <w:rPr>
                <w:rFonts w:hint="eastAsia"/>
              </w:rPr>
              <w:t>場合</w:t>
            </w:r>
          </w:p>
        </w:tc>
        <w:tc>
          <w:tcPr>
            <w:tcW w:w="4497" w:type="dxa"/>
            <w:tcBorders>
              <w:left w:val="single" w:sz="4" w:space="0" w:color="auto"/>
            </w:tcBorders>
          </w:tcPr>
          <w:p w14:paraId="3720AA51" w14:textId="77777777" w:rsidR="00111492" w:rsidRPr="00477F45" w:rsidRDefault="00A12191" w:rsidP="002F6AC2">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m:oMath>
              <m:sSub>
                <m:sSubPr>
                  <m:ctrlPr/>
                </m:sSubPr>
                <m:e>
                  <m:r>
                    <m:t>Lr</m:t>
                  </m:r>
                </m:e>
                <m:sub>
                  <m:r>
                    <m:t>i</m:t>
                  </m:r>
                  <m:r>
                    <m:rPr>
                      <m:sty m:val="p"/>
                    </m:rPr>
                    <m:t>,</m:t>
                  </m:r>
                  <m:r>
                    <m:t>n</m:t>
                  </m:r>
                </m:sub>
              </m:sSub>
              <m:r>
                <m:rPr>
                  <m:sty m:val="p"/>
                </m:rPr>
                <m:t>=0</m:t>
              </m:r>
            </m:oMath>
            <w:r w:rsidR="00111492" w:rsidRPr="00477F45">
              <w:rPr>
                <w:rFonts w:hint="eastAsia"/>
              </w:rPr>
              <w:t>）</w:t>
            </w:r>
          </w:p>
        </w:tc>
      </w:tr>
      <w:tr w:rsidR="00111492" w:rsidRPr="00477F45" w14:paraId="1DC177EE" w14:textId="77777777" w:rsidTr="002F6AC2">
        <w:trPr>
          <w:trHeight w:val="319"/>
        </w:trPr>
        <w:tc>
          <w:tcPr>
            <w:tcW w:w="1701" w:type="dxa"/>
            <w:vMerge/>
          </w:tcPr>
          <w:p w14:paraId="648189A4" w14:textId="77777777" w:rsidR="00111492" w:rsidRPr="00477F45" w:rsidRDefault="00111492" w:rsidP="002F6AC2">
            <w:pPr>
              <w:pStyle w:val="L"/>
            </w:pPr>
          </w:p>
        </w:tc>
        <w:tc>
          <w:tcPr>
            <w:tcW w:w="3544" w:type="dxa"/>
            <w:tcBorders>
              <w:right w:val="single" w:sz="4" w:space="0" w:color="auto"/>
            </w:tcBorders>
          </w:tcPr>
          <w:p w14:paraId="588A46F2" w14:textId="3D673163" w:rsidR="00111492" w:rsidRPr="00477F45" w:rsidRDefault="00111492" w:rsidP="002F6AC2">
            <w:pPr>
              <w:pStyle w:val="L"/>
            </w:pPr>
            <w:r w:rsidRPr="00477F45">
              <w:rPr>
                <w:rFonts w:hint="eastAsia"/>
              </w:rPr>
              <w:t>放射</w:t>
            </w:r>
            <w:r w:rsidR="00C31277">
              <w:rPr>
                <w:rFonts w:hint="eastAsia"/>
              </w:rPr>
              <w:t>式空調がある</w:t>
            </w:r>
            <w:r w:rsidRPr="00477F45">
              <w:rPr>
                <w:rFonts w:hint="eastAsia"/>
              </w:rPr>
              <w:t>場合</w:t>
            </w:r>
          </w:p>
        </w:tc>
        <w:tc>
          <w:tcPr>
            <w:tcW w:w="4497" w:type="dxa"/>
            <w:tcBorders>
              <w:left w:val="single" w:sz="4" w:space="0" w:color="auto"/>
            </w:tcBorders>
          </w:tcPr>
          <w:p w14:paraId="4BD0A11B" w14:textId="77777777" w:rsidR="00111492" w:rsidRPr="00477F45" w:rsidRDefault="00A12191" w:rsidP="002F6AC2">
            <w:pPr>
              <w:pStyle w:val="L"/>
            </w:pPr>
            <m:oMath>
              <m:sSub>
                <m:sSubPr>
                  <m:ctrlPr/>
                </m:sSubPr>
                <m:e>
                  <m:r>
                    <m:t>Lr</m:t>
                  </m:r>
                </m:e>
                <m:sub>
                  <m:r>
                    <m:t>i</m:t>
                  </m:r>
                  <m:r>
                    <m:rPr>
                      <m:sty m:val="p"/>
                    </m:rPr>
                    <m:t>,</m:t>
                  </m:r>
                  <m:r>
                    <m:t>n</m:t>
                  </m:r>
                </m:sub>
              </m:sSub>
              <m:r>
                <m:rPr>
                  <m:sty m:val="p"/>
                </m:rPr>
                <m:t>=</m:t>
              </m:r>
              <m:f>
                <m:fPr>
                  <m:type m:val="lin"/>
                  <m:ctrlPr/>
                </m:fPr>
                <m:num>
                  <m:d>
                    <m:dPr>
                      <m:ctrlPr/>
                    </m:dPr>
                    <m:e>
                      <m:sSub>
                        <m:sSubPr>
                          <m:ctrlPr/>
                        </m:sSubPr>
                        <m:e>
                          <m:r>
                            <m:t>B</m:t>
                          </m:r>
                          <m:r>
                            <w:rPr>
                              <w:rFonts w:cs="Cambria Math"/>
                            </w:rPr>
                            <m:t>R</m:t>
                          </m:r>
                          <m:r>
                            <m:t>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e>
                  </m:d>
                </m:num>
                <m:den>
                  <m:sSub>
                    <m:sSubPr>
                      <m:ctrlPr/>
                    </m:sSubPr>
                    <m:e>
                      <m:r>
                        <m:t>BRLot</m:t>
                      </m:r>
                    </m:e>
                    <m:sub>
                      <m:r>
                        <m:t>i</m:t>
                      </m:r>
                      <m:r>
                        <m:rPr>
                          <m:sty m:val="p"/>
                        </m:rPr>
                        <m:t>,</m:t>
                      </m:r>
                      <m:r>
                        <m:t>n</m:t>
                      </m:r>
                    </m:sub>
                  </m:sSub>
                </m:den>
              </m:f>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Lr</m:t>
                  </m:r>
                </m:e>
                <m:sub>
                  <m:r>
                    <m:t>i</m:t>
                  </m:r>
                  <m:r>
                    <m:rPr>
                      <m:sty m:val="p"/>
                    </m:rPr>
                    <m:t>,</m:t>
                  </m:r>
                  <m:r>
                    <m:t>n</m:t>
                  </m:r>
                </m:sub>
              </m:sSub>
            </m:oMath>
            <w:r w:rsidR="00111492" w:rsidRPr="00477F45">
              <w:rPr>
                <w:rFonts w:hint="eastAsia"/>
              </w:rPr>
              <w:t>を計算（</w:t>
            </w:r>
            <m:oMath>
              <m:sSub>
                <m:sSubPr>
                  <m:ctrlPr/>
                </m:sSubPr>
                <m:e>
                  <m:r>
                    <m:t>Lc</m:t>
                  </m:r>
                </m:e>
                <m:sub>
                  <m:r>
                    <m:t>i</m:t>
                  </m:r>
                  <m:r>
                    <m:rPr>
                      <m:sty m:val="p"/>
                    </m:rPr>
                    <m:t>,</m:t>
                  </m:r>
                  <m:r>
                    <m:t>n</m:t>
                  </m:r>
                </m:sub>
              </m:sSub>
              <m:r>
                <m:rPr>
                  <m:sty m:val="p"/>
                </m:rPr>
                <m:t>=0</m:t>
              </m:r>
            </m:oMath>
            <w:r w:rsidR="00111492" w:rsidRPr="00477F45">
              <w:rPr>
                <w:rFonts w:hint="eastAsia"/>
              </w:rPr>
              <w:t>）</w:t>
            </w:r>
          </w:p>
        </w:tc>
      </w:tr>
      <w:tr w:rsidR="00111492" w:rsidRPr="00477F45" w14:paraId="4C158F04" w14:textId="77777777" w:rsidTr="002F6AC2">
        <w:trPr>
          <w:trHeight w:val="606"/>
        </w:trPr>
        <w:tc>
          <w:tcPr>
            <w:tcW w:w="1701" w:type="dxa"/>
            <w:vMerge/>
          </w:tcPr>
          <w:p w14:paraId="2222A740" w14:textId="77777777" w:rsidR="00111492" w:rsidRPr="00477F45" w:rsidRDefault="00111492" w:rsidP="002F6AC2">
            <w:pPr>
              <w:pStyle w:val="L"/>
            </w:pPr>
          </w:p>
        </w:tc>
        <w:tc>
          <w:tcPr>
            <w:tcW w:w="3544" w:type="dxa"/>
            <w:tcBorders>
              <w:right w:val="single" w:sz="4" w:space="0" w:color="auto"/>
            </w:tcBorders>
          </w:tcPr>
          <w:p w14:paraId="26770829" w14:textId="0688E3F1" w:rsidR="00111492" w:rsidRPr="00477F45" w:rsidRDefault="00C31277" w:rsidP="002F6AC2">
            <w:pPr>
              <w:pStyle w:val="L"/>
            </w:pPr>
            <w:r>
              <w:rPr>
                <w:rFonts w:hint="eastAsia"/>
              </w:rPr>
              <w:t>放射式空調が最大能力で</w:t>
            </w:r>
            <w:r w:rsidR="00111492" w:rsidRPr="00477F45">
              <w:rPr>
                <w:rFonts w:hint="eastAsia"/>
              </w:rPr>
              <w:t>対流</w:t>
            </w:r>
            <w:r w:rsidR="00ED5479">
              <w:rPr>
                <w:rFonts w:hint="eastAsia"/>
              </w:rPr>
              <w:t>式空調</w:t>
            </w:r>
            <w:r w:rsidR="00111492" w:rsidRPr="00477F45">
              <w:rPr>
                <w:rFonts w:hint="eastAsia"/>
              </w:rPr>
              <w:t>で設定温度を維持する場合</w:t>
            </w:r>
          </w:p>
        </w:tc>
        <w:tc>
          <w:tcPr>
            <w:tcW w:w="4497" w:type="dxa"/>
            <w:tcBorders>
              <w:left w:val="single" w:sz="4" w:space="0" w:color="auto"/>
            </w:tcBorders>
          </w:tcPr>
          <w:p w14:paraId="3F80D26E" w14:textId="77777777" w:rsidR="00111492" w:rsidRPr="00477F45" w:rsidRDefault="00A12191" w:rsidP="002F6AC2">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w:rPr>
                      <w:rFonts w:cs="Cambria Math"/>
                    </w:rPr>
                    <m:t>n</m:t>
                  </m:r>
                </m:sub>
              </m:sSub>
              <m:r>
                <m:rPr>
                  <m:sty m:val="p"/>
                </m:rPr>
                <m:t>-</m:t>
              </m:r>
              <m:sSub>
                <m:sSubPr>
                  <m:ctrlPr/>
                </m:sSubPr>
                <m:e>
                  <m:r>
                    <m:t>BRLot</m:t>
                  </m:r>
                </m:e>
                <m:sub>
                  <m:r>
                    <m:t>i</m:t>
                  </m:r>
                  <m:r>
                    <m:rPr>
                      <m:sty m:val="p"/>
                    </m:rPr>
                    <m:t>,</m:t>
                  </m:r>
                  <m:r>
                    <m:t>n</m:t>
                  </m:r>
                </m:sub>
              </m:sSub>
              <m:r>
                <m:rPr>
                  <m:sty m:val="p"/>
                </m:rPr>
                <m:t>⋅</m:t>
              </m:r>
              <m:sSub>
                <m:sSubPr>
                  <m:ctrlPr/>
                </m:sSubPr>
                <m:e>
                  <m:r>
                    <m:t>Lrcap</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w:p>
        </w:tc>
      </w:tr>
    </w:tbl>
    <w:p w14:paraId="6DDD50A3" w14:textId="77777777" w:rsidR="00111492" w:rsidRDefault="00111492">
      <w:pPr>
        <w:pStyle w:val="af7"/>
      </w:pPr>
    </w:p>
    <w:p w14:paraId="5E6B60DE" w14:textId="7CDFF4F1" w:rsidR="00D60EA2" w:rsidRDefault="00D60EA2">
      <w:pPr>
        <w:pStyle w:val="af7"/>
      </w:pPr>
      <w:r>
        <w:rPr>
          <w:rFonts w:hint="eastAsia"/>
        </w:rPr>
        <w:t>放射式空調の室供給熱量の最大能力</w:t>
      </w:r>
      <m:oMath>
        <m:sSub>
          <m:sSubPr>
            <m:ctrlPr/>
          </m:sSubPr>
          <m:e>
            <m:r>
              <m:t>Lrcap</m:t>
            </m:r>
          </m:e>
          <m:sub>
            <m:r>
              <m:t>i</m:t>
            </m:r>
            <m:r>
              <m:rPr>
                <m:sty m:val="p"/>
              </m:rPr>
              <m:t>,</m:t>
            </m:r>
            <m:r>
              <m:t>n</m:t>
            </m:r>
          </m:sub>
        </m:sSub>
      </m:oMath>
      <w:r>
        <w:rPr>
          <w:rFonts w:hint="eastAsia"/>
        </w:rPr>
        <w:t>は</w:t>
      </w:r>
      <w:r>
        <w:fldChar w:fldCharType="begin"/>
      </w:r>
      <w:r>
        <w:instrText xml:space="preserve"> </w:instrText>
      </w:r>
      <w:r>
        <w:rPr>
          <w:rFonts w:hint="eastAsia"/>
        </w:rPr>
        <w:instrText>REF _Ref478665257 \w \h</w:instrText>
      </w:r>
      <w:r>
        <w:instrText xml:space="preserve"> </w:instrText>
      </w:r>
      <w:r>
        <w:fldChar w:fldCharType="separate"/>
      </w:r>
      <w:r w:rsidR="003D2F73">
        <w:rPr>
          <w:rFonts w:hint="eastAsia"/>
        </w:rPr>
        <w:t>付録</w:t>
      </w:r>
      <w:r w:rsidR="003D2F73">
        <w:rPr>
          <w:rFonts w:hint="eastAsia"/>
        </w:rPr>
        <w:t>22</w:t>
      </w:r>
      <w:r w:rsidR="003D2F73">
        <w:rPr>
          <w:rFonts w:hint="eastAsia"/>
        </w:rPr>
        <w:t>．</w:t>
      </w:r>
      <w:r>
        <w:fldChar w:fldCharType="end"/>
      </w:r>
      <w:r>
        <w:rPr>
          <w:rFonts w:hint="eastAsia"/>
        </w:rPr>
        <w:t>による。</w:t>
      </w:r>
    </w:p>
    <w:p w14:paraId="587014F7" w14:textId="77777777" w:rsidR="00A129DA" w:rsidRDefault="00A129DA">
      <w:pPr>
        <w:pStyle w:val="af7"/>
      </w:pPr>
      <w:r>
        <w:fldChar w:fldCharType="begin" w:fldLock="1"/>
      </w:r>
      <w:r>
        <w:instrText xml:space="preserve"> REF _Ref473306381 \h </w:instrText>
      </w:r>
      <w:r>
        <w:fldChar w:fldCharType="separate"/>
      </w:r>
      <w:r w:rsidR="00E6019F" w:rsidRPr="00477F45">
        <w:rPr>
          <w:rFonts w:hint="eastAsia"/>
        </w:rPr>
        <w:t>表</w:t>
      </w:r>
      <w:r w:rsidR="00E6019F" w:rsidRPr="00477F45">
        <w:rPr>
          <w:rFonts w:hint="eastAsia"/>
        </w:rPr>
        <w:t xml:space="preserve"> </w:t>
      </w:r>
      <w:r w:rsidR="00E6019F">
        <w:rPr>
          <w:noProof/>
        </w:rPr>
        <w:t>1</w:t>
      </w:r>
      <w:r>
        <w:fldChar w:fldCharType="end"/>
      </w:r>
      <w:r>
        <w:rPr>
          <w:rFonts w:hint="eastAsia"/>
        </w:rPr>
        <w:t>から当該時刻の作用温度</w:t>
      </w:r>
      <m:oMath>
        <m:sSub>
          <m:sSubPr>
            <m:ctrlPr/>
          </m:sSubPr>
          <m:e>
            <m:r>
              <m:t>OT</m:t>
            </m:r>
          </m:e>
          <m:sub>
            <m:r>
              <m:t>i</m:t>
            </m:r>
            <m:r>
              <m:rPr>
                <m:sty m:val="p"/>
              </m:rPr>
              <m:t>,</m:t>
            </m:r>
            <m:r>
              <m:t>n</m:t>
            </m:r>
          </m:sub>
        </m:sSub>
      </m:oMath>
      <w:r>
        <w:rPr>
          <w:rFonts w:hint="eastAsia"/>
        </w:rPr>
        <w:t>が求まったら</w:t>
      </w:r>
      <w:r>
        <w:fldChar w:fldCharType="begin" w:fldLock="1"/>
      </w:r>
      <w:r>
        <w:instrText xml:space="preserve"> </w:instrText>
      </w:r>
      <w:r>
        <w:rPr>
          <w:rFonts w:hint="eastAsia"/>
        </w:rPr>
        <w:instrText>REF _Ref473308116 \h</w:instrText>
      </w:r>
      <w:r>
        <w:instrText xml:space="preserve"> </w:instrText>
      </w:r>
      <w:r>
        <w:fldChar w:fldCharType="separate"/>
      </w:r>
      <w:r w:rsidR="00E6019F">
        <w:rPr>
          <w:rFonts w:hint="eastAsia"/>
        </w:rPr>
        <w:t>（</w:t>
      </w:r>
      <w:r w:rsidR="00E6019F">
        <w:rPr>
          <w:noProof/>
        </w:rPr>
        <w:t>14</w:t>
      </w:r>
      <w:r w:rsidR="00E6019F">
        <w:rPr>
          <w:rFonts w:hint="eastAsia"/>
        </w:rPr>
        <w:t>）</w:t>
      </w:r>
      <w:r>
        <w:fldChar w:fldCharType="end"/>
      </w:r>
      <w:r>
        <w:rPr>
          <w:rFonts w:hint="eastAsia"/>
        </w:rPr>
        <w:t>を用いて当該時刻の室温を求めることができる。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16CEF" w14:paraId="09A3D8E0" w14:textId="77777777" w:rsidTr="001E6B7B">
        <w:tc>
          <w:tcPr>
            <w:tcW w:w="8784" w:type="dxa"/>
          </w:tcPr>
          <w:p w14:paraId="5EE12C48" w14:textId="77777777" w:rsidR="00816CEF" w:rsidRPr="0027055B" w:rsidRDefault="00A12191">
            <w:pPr>
              <w:pStyle w:val="affe"/>
              <w:rPr>
                <w:rFonts w:ascii="Times New Roman" w:hAnsi="Times New Roman"/>
              </w:rPr>
            </w:pPr>
            <m:oMathPara>
              <m:oMath>
                <m:sSub>
                  <m:sSubPr>
                    <m:ctrlPr/>
                  </m:sSubPr>
                  <m:e>
                    <m:r>
                      <m:t>Tr</m:t>
                    </m:r>
                  </m:e>
                  <m:sub>
                    <m:r>
                      <m:t>i,n</m:t>
                    </m:r>
                  </m:sub>
                </m:sSub>
                <m:r>
                  <m:rPr>
                    <m:aln/>
                  </m:rPr>
                  <m:t>=</m:t>
                </m:r>
                <m:sSub>
                  <m:sSubPr>
                    <m:ctrlPr/>
                  </m:sSubPr>
                  <m:e>
                    <m:r>
                      <m:t>Xot</m:t>
                    </m:r>
                  </m:e>
                  <m:sub>
                    <m:r>
                      <m:t>i,n</m:t>
                    </m:r>
                  </m:sub>
                </m:sSub>
                <m:r>
                  <m:t>⋅</m:t>
                </m:r>
                <m:sSub>
                  <m:sSubPr>
                    <m:ctrlPr/>
                  </m:sSubPr>
                  <m:e>
                    <m:r>
                      <m:t>OT</m:t>
                    </m:r>
                  </m:e>
                  <m:sub>
                    <m:r>
                      <m:t>i,n</m:t>
                    </m:r>
                  </m:sub>
                </m:sSub>
                <m:r>
                  <m:t>-</m:t>
                </m:r>
                <m:sSub>
                  <m:sSubPr>
                    <m:ctrlPr/>
                  </m:sSubPr>
                  <m:e>
                    <m:r>
                      <m:t>XLr</m:t>
                    </m:r>
                  </m:e>
                  <m:sub>
                    <m:r>
                      <m:t>i,n</m:t>
                    </m:r>
                  </m:sub>
                </m:sSub>
                <m:r>
                  <m:t>⋅</m:t>
                </m:r>
                <m:sSub>
                  <m:sSubPr>
                    <m:ctrlPr/>
                  </m:sSubPr>
                  <m:e>
                    <m:r>
                      <m:t>Lr</m:t>
                    </m:r>
                  </m:e>
                  <m:sub>
                    <m:r>
                      <m:t>i,n</m:t>
                    </m:r>
                  </m:sub>
                </m:sSub>
                <m:r>
                  <m:t>-</m:t>
                </m:r>
                <m:sSub>
                  <m:sSubPr>
                    <m:ctrlPr/>
                  </m:sSubPr>
                  <m:e>
                    <m:r>
                      <m:t>XC</m:t>
                    </m:r>
                  </m:e>
                  <m:sub>
                    <m:r>
                      <m:t>i,n</m:t>
                    </m:r>
                  </m:sub>
                </m:sSub>
              </m:oMath>
            </m:oMathPara>
          </w:p>
        </w:tc>
        <w:tc>
          <w:tcPr>
            <w:tcW w:w="952" w:type="dxa"/>
          </w:tcPr>
          <w:p w14:paraId="7F6CBD37" w14:textId="0496AA5A" w:rsidR="00816CEF" w:rsidRDefault="00816CEF">
            <w:pPr>
              <w:pStyle w:val="af9"/>
            </w:pPr>
            <w:bookmarkStart w:id="19" w:name="_Ref47330811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14</w:t>
            </w:r>
            <w:r w:rsidR="001939D4">
              <w:fldChar w:fldCharType="end"/>
            </w:r>
            <w:r>
              <w:rPr>
                <w:rFonts w:hint="eastAsia"/>
              </w:rPr>
              <w:t>）</w:t>
            </w:r>
            <w:bookmarkEnd w:id="19"/>
          </w:p>
        </w:tc>
      </w:tr>
    </w:tbl>
    <w:p w14:paraId="6DC3C072" w14:textId="0ABF1C03" w:rsidR="00816CEF" w:rsidRDefault="006577C9">
      <w:pPr>
        <w:pStyle w:val="af7"/>
      </w:pPr>
      <w:r>
        <w:rPr>
          <w:rFonts w:hint="eastAsia"/>
        </w:rPr>
        <w:t>また、</w:t>
      </w:r>
      <w:r>
        <w:fldChar w:fldCharType="begin" w:fldLock="1"/>
      </w:r>
      <w:r>
        <w:instrText xml:space="preserve"> </w:instrText>
      </w:r>
      <w:r>
        <w:rPr>
          <w:rFonts w:hint="eastAsia"/>
        </w:rPr>
        <w:instrText>REF _Ref473308116 \h</w:instrText>
      </w:r>
      <w:r>
        <w:instrText xml:space="preserve"> </w:instrText>
      </w:r>
      <w:r>
        <w:fldChar w:fldCharType="separate"/>
      </w:r>
      <w:r>
        <w:rPr>
          <w:rFonts w:hint="eastAsia"/>
        </w:rPr>
        <w:t>（</w:t>
      </w:r>
      <w:r>
        <w:rPr>
          <w:noProof/>
        </w:rPr>
        <w:t>14</w:t>
      </w:r>
      <w:r>
        <w:rPr>
          <w:rFonts w:hint="eastAsia"/>
        </w:rPr>
        <w:t>）</w:t>
      </w:r>
      <w:r>
        <w:fldChar w:fldCharType="end"/>
      </w:r>
      <w:r>
        <w:rPr>
          <w:rFonts w:hint="eastAsia"/>
        </w:rPr>
        <w:t>から室温が計算されたのちに</w:t>
      </w:r>
      <w:r>
        <w:fldChar w:fldCharType="begin"/>
      </w:r>
      <w:r>
        <w:instrText xml:space="preserve"> </w:instrText>
      </w:r>
      <w:r>
        <w:rPr>
          <w:rFonts w:hint="eastAsia"/>
        </w:rPr>
        <w:instrText>REF _Ref536021107 \h</w:instrText>
      </w:r>
      <w:r>
        <w:instrText xml:space="preserve"> </w:instrText>
      </w:r>
      <w:r>
        <w:fldChar w:fldCharType="separate"/>
      </w:r>
      <w:r w:rsidR="003D2F73">
        <w:rPr>
          <w:rFonts w:hint="eastAsia"/>
        </w:rPr>
        <w:t>（</w:t>
      </w:r>
      <w:r w:rsidR="003D2F73">
        <w:rPr>
          <w:noProof/>
        </w:rPr>
        <w:t>15</w:t>
      </w:r>
      <w:r w:rsidR="003D2F73">
        <w:rPr>
          <w:rFonts w:hint="eastAsia"/>
        </w:rPr>
        <w:t>）</w:t>
      </w:r>
      <w:r>
        <w:fldChar w:fldCharType="end"/>
      </w:r>
      <w:r w:rsidR="00B95CB9">
        <w:rPr>
          <w:rFonts w:hint="eastAsia"/>
        </w:rPr>
        <w:t>式を用いて</w:t>
      </w:r>
      <w:r>
        <w:rPr>
          <w:rFonts w:hint="eastAsia"/>
        </w:rPr>
        <w:t>家具の温度</w:t>
      </w:r>
      <m:oMath>
        <m:sSub>
          <m:sSubPr>
            <m:ctrlPr>
              <w:rPr>
                <w:rFonts w:eastAsia="HGP創英角ｺﾞｼｯｸUB"/>
                <w:i/>
              </w:rPr>
            </m:ctrlPr>
          </m:sSubPr>
          <m:e>
            <m:r>
              <w:rPr>
                <w:rFonts w:eastAsia="HGP創英角ｺﾞｼｯｸUB"/>
              </w:rPr>
              <m:t>Tfun</m:t>
            </m:r>
          </m:e>
          <m:sub>
            <m:r>
              <w:rPr>
                <w:rFonts w:eastAsia="HGP創英角ｺﾞｼｯｸUB"/>
              </w:rPr>
              <m:t>i</m:t>
            </m:r>
            <m:r>
              <m:rPr>
                <m:sty m:val="p"/>
              </m:rPr>
              <w:rPr>
                <w:rFonts w:eastAsia="HGP創英角ｺﾞｼｯｸUB"/>
              </w:rPr>
              <m:t>,</m:t>
            </m:r>
            <m:r>
              <w:rPr>
                <w:rFonts w:eastAsia="HGP創英角ｺﾞｼｯｸUB"/>
              </w:rPr>
              <m:t>n</m:t>
            </m:r>
          </m:sub>
        </m:sSub>
      </m:oMath>
      <w:r>
        <w:rPr>
          <w:rFonts w:hint="eastAsia"/>
        </w:rPr>
        <w:t>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648D0555" w14:textId="77777777" w:rsidTr="0063538A">
        <w:tc>
          <w:tcPr>
            <w:tcW w:w="8784" w:type="dxa"/>
          </w:tcPr>
          <w:p w14:paraId="09BAC2AA" w14:textId="77777777" w:rsidR="006577C9" w:rsidRPr="0027055B" w:rsidRDefault="00A12191">
            <w:pPr>
              <w:pStyle w:val="affe"/>
              <w:rPr>
                <w:rFonts w:ascii="Times New Roman" w:hAnsi="Times New Roman"/>
              </w:rPr>
            </w:pPr>
            <m:oMathPara>
              <m:oMath>
                <m:sSub>
                  <m:sSubPr>
                    <m:ctrlPr/>
                  </m:sSubPr>
                  <m:e>
                    <m:r>
                      <m:t>Tfun</m:t>
                    </m:r>
                  </m:e>
                  <m:sub>
                    <m:r>
                      <m:t>i,n</m:t>
                    </m:r>
                  </m:sub>
                </m:sSub>
                <m:r>
                  <m:t>=</m:t>
                </m:r>
                <m:f>
                  <m:fPr>
                    <m:ctrlPr/>
                  </m:fPr>
                  <m:num>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Tfun</m:t>
                        </m:r>
                      </m:e>
                      <m:sub>
                        <m:r>
                          <m:t>i,n-1</m:t>
                        </m:r>
                      </m:sub>
                    </m:sSub>
                    <m:r>
                      <m:t>+</m:t>
                    </m:r>
                    <m:sSub>
                      <m:sSubPr>
                        <m:ctrlPr/>
                      </m:sSubPr>
                      <m:e>
                        <m:r>
                          <m:t>C</m:t>
                        </m:r>
                      </m:e>
                      <m:sub>
                        <m:r>
                          <m:t>fun,i</m:t>
                        </m:r>
                      </m:sub>
                    </m:sSub>
                    <m:r>
                      <m:t>∙</m:t>
                    </m:r>
                    <m:sSub>
                      <m:sSubPr>
                        <m:ctrlPr/>
                      </m:sSubPr>
                      <m:e>
                        <m:r>
                          <m:t>Tr</m:t>
                        </m:r>
                      </m:e>
                      <m:sub>
                        <m:r>
                          <m:t>i,n</m:t>
                        </m:r>
                      </m:sub>
                    </m:sSub>
                    <m:r>
                      <m:t>+</m:t>
                    </m:r>
                    <m:sSub>
                      <m:sSubPr>
                        <m:ctrlPr/>
                      </m:sSubPr>
                      <m:e>
                        <m:r>
                          <m:t>Qsol,fun</m:t>
                        </m:r>
                      </m:e>
                      <m:sub>
                        <m:r>
                          <m:t>i,n</m:t>
                        </m:r>
                      </m:sub>
                    </m:sSub>
                  </m:num>
                  <m:den>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C</m:t>
                        </m:r>
                      </m:e>
                      <m:sub>
                        <m:r>
                          <m:t>fun,i</m:t>
                        </m:r>
                      </m:sub>
                    </m:sSub>
                  </m:den>
                </m:f>
              </m:oMath>
            </m:oMathPara>
          </w:p>
        </w:tc>
        <w:tc>
          <w:tcPr>
            <w:tcW w:w="952" w:type="dxa"/>
          </w:tcPr>
          <w:p w14:paraId="5CCAA0F0" w14:textId="03F9A2AB" w:rsidR="006577C9" w:rsidRDefault="006577C9">
            <w:pPr>
              <w:pStyle w:val="af9"/>
            </w:pPr>
            <w:bookmarkStart w:id="20" w:name="_Ref53602110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15</w:t>
            </w:r>
            <w:r w:rsidR="001939D4">
              <w:fldChar w:fldCharType="end"/>
            </w:r>
            <w:r>
              <w:rPr>
                <w:rFonts w:hint="eastAsia"/>
              </w:rPr>
              <w:t>）</w:t>
            </w:r>
            <w:bookmarkEnd w:id="20"/>
          </w:p>
        </w:tc>
      </w:tr>
    </w:tbl>
    <w:p w14:paraId="1112682C" w14:textId="77777777" w:rsidR="006577C9" w:rsidRPr="00111492" w:rsidRDefault="006577C9">
      <w:pPr>
        <w:pStyle w:val="af7"/>
      </w:pPr>
    </w:p>
    <w:p w14:paraId="0A330EBE" w14:textId="77777777" w:rsidR="00DF62BA" w:rsidRDefault="00D04990" w:rsidP="003B1312">
      <w:pPr>
        <w:pStyle w:val="21"/>
      </w:pPr>
      <w:bookmarkStart w:id="21" w:name="_Toc20739126"/>
      <w:r>
        <w:rPr>
          <w:rFonts w:hint="eastAsia"/>
        </w:rPr>
        <w:t>潜熱</w:t>
      </w:r>
      <w:bookmarkEnd w:id="21"/>
    </w:p>
    <w:p w14:paraId="63C94FAF" w14:textId="5A1D5FC7" w:rsidR="00D04990" w:rsidRDefault="00D04990">
      <w:pPr>
        <w:pStyle w:val="af7"/>
      </w:pPr>
      <m:oMath>
        <m:r>
          <m:t>i</m:t>
        </m:r>
      </m:oMath>
      <w:r>
        <w:rPr>
          <w:rFonts w:hint="eastAsia"/>
        </w:rPr>
        <w:t>室の室絶対湿度の計算は</w:t>
      </w:r>
      <w:r w:rsidR="00B95CB9">
        <w:fldChar w:fldCharType="begin"/>
      </w:r>
      <w:r w:rsidR="00B95CB9">
        <w:instrText xml:space="preserve"> </w:instrText>
      </w:r>
      <w:r w:rsidR="00B95CB9">
        <w:rPr>
          <w:rFonts w:hint="eastAsia"/>
        </w:rPr>
        <w:instrText>REF _Ref536042393 \h</w:instrText>
      </w:r>
      <w:r w:rsidR="00B95CB9">
        <w:instrText xml:space="preserve"> </w:instrText>
      </w:r>
      <w:r w:rsidR="00B95CB9">
        <w:fldChar w:fldCharType="separate"/>
      </w:r>
      <w:r w:rsidR="003D2F73">
        <w:rPr>
          <w:rFonts w:hint="eastAsia"/>
        </w:rPr>
        <w:t>（</w:t>
      </w:r>
      <w:r w:rsidR="003D2F73">
        <w:rPr>
          <w:noProof/>
        </w:rPr>
        <w:t>16</w:t>
      </w:r>
      <w:r w:rsidR="003D2F73">
        <w:rPr>
          <w:rFonts w:hint="eastAsia"/>
        </w:rPr>
        <w:t>）</w:t>
      </w:r>
      <w:r w:rsidR="00B95CB9">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1906ABCA" w14:textId="77777777" w:rsidTr="00D04990">
        <w:tc>
          <w:tcPr>
            <w:tcW w:w="8784" w:type="dxa"/>
            <w:vAlign w:val="center"/>
          </w:tcPr>
          <w:p w14:paraId="3D02E369" w14:textId="77777777" w:rsidR="00D04990" w:rsidRDefault="00A12191">
            <w:pPr>
              <w:pStyle w:val="affe"/>
            </w:pPr>
            <m:oMathPara>
              <m:oMath>
                <m:sSub>
                  <m:sSubPr>
                    <m:ctrlPr/>
                  </m:sSubPr>
                  <m:e>
                    <m:r>
                      <m:t>xr</m:t>
                    </m:r>
                  </m:e>
                  <m:sub>
                    <m:r>
                      <m:t>i,n</m:t>
                    </m:r>
                  </m:sub>
                </m:sSub>
                <m:r>
                  <w:rPr>
                    <w:rFonts w:eastAsia="HGP創英角ｺﾞｼｯｸUB"/>
                  </w:rPr>
                  <m:t>=</m:t>
                </m:r>
                <m:f>
                  <m:fPr>
                    <m:ctrlPr>
                      <w:rPr>
                        <w:rFonts w:eastAsia="HGP創英角ｺﾞｼｯｸUB"/>
                      </w:rPr>
                    </m:ctrlPr>
                  </m:fPr>
                  <m:num>
                    <m:sSub>
                      <m:sSubPr>
                        <m:ctrlPr>
                          <w:rPr>
                            <w:rFonts w:eastAsia="HGP創英角ｺﾞｼｯｸUB"/>
                          </w:rPr>
                        </m:ctrlPr>
                      </m:sSubPr>
                      <m:e>
                        <m:r>
                          <w:rPr>
                            <w:rFonts w:eastAsia="HGP創英角ｺﾞｼｯｸUB"/>
                          </w:rPr>
                          <m:t>BRXC</m:t>
                        </m:r>
                      </m:e>
                      <m:sub>
                        <m:r>
                          <w:rPr>
                            <w:rFonts w:eastAsia="HGP創英角ｺﾞｼｯｸUB"/>
                          </w:rPr>
                          <m:t>i</m:t>
                        </m:r>
                      </m:sub>
                    </m:sSub>
                  </m:num>
                  <m:den>
                    <m:sSub>
                      <m:sSubPr>
                        <m:ctrlPr/>
                      </m:sSubPr>
                      <m:e>
                        <m:r>
                          <m:t>BRMX</m:t>
                        </m:r>
                      </m:e>
                      <m:sub>
                        <m:r>
                          <m:t>i</m:t>
                        </m:r>
                      </m:sub>
                    </m:sSub>
                  </m:den>
                </m:f>
              </m:oMath>
            </m:oMathPara>
          </w:p>
        </w:tc>
        <w:tc>
          <w:tcPr>
            <w:tcW w:w="952" w:type="dxa"/>
            <w:vAlign w:val="center"/>
          </w:tcPr>
          <w:p w14:paraId="32DB1022" w14:textId="4CCFEE3E" w:rsidR="00D04990" w:rsidRDefault="00D04990">
            <w:pPr>
              <w:pStyle w:val="af9"/>
            </w:pPr>
            <w:bookmarkStart w:id="22" w:name="_Ref536042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16</w:t>
            </w:r>
            <w:r w:rsidR="001939D4">
              <w:fldChar w:fldCharType="end"/>
            </w:r>
            <w:r>
              <w:rPr>
                <w:rFonts w:hint="eastAsia"/>
              </w:rPr>
              <w:t>）</w:t>
            </w:r>
            <w:bookmarkEnd w:id="22"/>
          </w:p>
        </w:tc>
      </w:tr>
    </w:tbl>
    <w:p w14:paraId="2FF92A24" w14:textId="77777777" w:rsidR="00D04990" w:rsidRDefault="00D04990">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7FBF045E" w14:textId="77777777" w:rsidTr="00D04990">
        <w:tc>
          <w:tcPr>
            <w:tcW w:w="8784" w:type="dxa"/>
            <w:vAlign w:val="center"/>
          </w:tcPr>
          <w:p w14:paraId="04D2850B" w14:textId="77777777" w:rsidR="00D04990" w:rsidRDefault="00A12191">
            <w:pPr>
              <w:pStyle w:val="affe"/>
            </w:pPr>
            <m:oMathPara>
              <m:oMath>
                <m:sSub>
                  <m:sSubPr>
                    <m:ctrlPr/>
                  </m:sSubPr>
                  <m:e>
                    <m:r>
                      <m:t>BRMX</m:t>
                    </m:r>
                  </m:e>
                  <m:sub>
                    <m:r>
                      <m:t>i</m:t>
                    </m:r>
                  </m:sub>
                </m:sSub>
                <m:r>
                  <w:rPr>
                    <w:rFonts w:eastAsia="HGP創英角ｺﾞｼｯｸUB"/>
                  </w:rPr>
                  <m:t>=ρa⋅</m:t>
                </m:r>
                <m:d>
                  <m:dPr>
                    <m:ctrlPr>
                      <w:rPr>
                        <w:rFonts w:eastAsia="HGP創英角ｺﾞｼｯｸUB"/>
                      </w:rPr>
                    </m:ctrlPr>
                  </m:dPr>
                  <m:e>
                    <m:f>
                      <m:fPr>
                        <m:ctrlPr>
                          <w:rPr>
                            <w:rFonts w:eastAsia="HGP創英角ｺﾞｼｯｸUB"/>
                          </w:r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w:rPr>
                            <w:rFonts w:eastAsia="HGP創英角ｺﾞｼｯｸUB"/>
                          </w:rPr>
                          <m:t>Δt</m:t>
                        </m:r>
                      </m:den>
                    </m:f>
                    <m:r>
                      <w:rPr>
                        <w:rFonts w:eastAsia="HGP創英角ｺﾞｼｯｸUB"/>
                      </w:rPr>
                      <m:t>+</m:t>
                    </m:r>
                    <m:sSub>
                      <m:sSubPr>
                        <m:ctrlPr/>
                      </m:sSubPr>
                      <m:e>
                        <m:r>
                          <m:t>V</m:t>
                        </m:r>
                      </m:e>
                      <m:sub>
                        <m:r>
                          <m:t>i,n</m:t>
                        </m:r>
                      </m:sub>
                    </m:sSub>
                    <m:r>
                      <w:rPr>
                        <w:rFonts w:eastAsia="HGP創英角ｺﾞｼｯｸUB"/>
                      </w:rPr>
                      <m:t>+</m:t>
                    </m:r>
                    <m:sSub>
                      <m:sSubPr>
                        <m:ctrlPr/>
                      </m:sSubPr>
                      <m:e>
                        <m:r>
                          <m:t>V</m:t>
                        </m:r>
                      </m:e>
                      <m:sub>
                        <m:r>
                          <m:t>ac,i,n</m:t>
                        </m:r>
                      </m:sub>
                    </m:sSub>
                    <m:r>
                      <m:t>∙</m:t>
                    </m:r>
                    <m:d>
                      <m:dPr>
                        <m:ctrlPr/>
                      </m:dPr>
                      <m:e>
                        <m:r>
                          <m:t>1-BF</m:t>
                        </m:r>
                      </m:e>
                    </m:d>
                    <m:r>
                      <w:rPr>
                        <w:rFonts w:eastAsia="HGP創英角ｺﾞｼｯｸUB"/>
                      </w:rP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rPr>
                      <m:t>+</m:t>
                    </m:r>
                    <m:nary>
                      <m:naryPr>
                        <m:chr m:val="∑"/>
                        <m:limLoc m:val="undOvr"/>
                        <m:ctrlPr>
                          <w:rPr>
                            <w:rFonts w:eastAsia="HGP創英角ｺﾞｼｯｸUB"/>
                          </w:rPr>
                        </m:ctrlPr>
                      </m:naryPr>
                      <m:sub>
                        <m:r>
                          <w:rPr>
                            <w:rFonts w:eastAsia="HGP創英角ｺﾞｼｯｸUB"/>
                          </w:rPr>
                          <m:t>m=1</m:t>
                        </m:r>
                      </m:sub>
                      <m:sup>
                        <m:sSub>
                          <m:sSubPr>
                            <m:ctrlPr>
                              <w:rPr>
                                <w:rFonts w:eastAsia="HGP創英角ｺﾞｼｯｸUB"/>
                              </w:rPr>
                            </m:ctrlPr>
                          </m:sSubPr>
                          <m:e>
                            <m:r>
                              <w:rPr>
                                <w:rFonts w:eastAsia="HGP創英角ｺﾞｼｯｸUB"/>
                              </w:rPr>
                              <m:t>Nin</m:t>
                            </m:r>
                          </m:e>
                          <m:sub>
                            <m:r>
                              <w:rPr>
                                <w:rFonts w:eastAsia="HGP創英角ｺﾞｼｯｸUB"/>
                              </w:rPr>
                              <m:t>i</m:t>
                            </m:r>
                          </m:sub>
                        </m:sSub>
                      </m:sup>
                      <m:e>
                        <m:sSub>
                          <m:sSubPr>
                            <m:ctrlPr>
                              <w:rPr>
                                <w:rFonts w:eastAsia="HGP創英角ｺﾞｼｯｸUB"/>
                              </w:rPr>
                            </m:ctrlPr>
                          </m:sSubPr>
                          <m:e>
                            <m:r>
                              <w:rPr>
                                <w:rFonts w:eastAsia="HGP創英角ｺﾞｼｯｸUB"/>
                              </w:rPr>
                              <m:t>Vin</m:t>
                            </m:r>
                          </m:e>
                          <m:sub>
                            <m:r>
                              <w:rPr>
                                <w:rFonts w:eastAsia="HGP創英角ｺﾞｼｯｸUB"/>
                              </w:rPr>
                              <m:t>m,n</m:t>
                            </m:r>
                          </m:sub>
                        </m:sSub>
                      </m:e>
                    </m:nary>
                  </m:e>
                </m:d>
                <m:r>
                  <w:rPr>
                    <w:rFonts w:eastAsia="HGP創英角ｺﾞｼｯｸUB"/>
                  </w:rPr>
                  <m:t>+</m:t>
                </m:r>
                <m:f>
                  <m:fPr>
                    <m:ctrlPr>
                      <w:rPr>
                        <w:rFonts w:eastAsia="HGP創英角ｺﾞｼｯｸUB"/>
                      </w:rPr>
                    </m:ctrlPr>
                  </m:fPr>
                  <m:num>
                    <m:sSub>
                      <m:sSubPr>
                        <m:ctrlPr/>
                      </m:sSubPr>
                      <m:e>
                        <m:r>
                          <m:t>G</m:t>
                        </m:r>
                      </m:e>
                      <m:sub>
                        <m:r>
                          <m:t>f</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m:t>
                        </m:r>
                      </m:sub>
                    </m:sSub>
                  </m:num>
                  <m:den>
                    <m:sSub>
                      <m:sSubPr>
                        <m:ctrlPr/>
                      </m:sSubPr>
                      <m:e>
                        <m:r>
                          <m:t>G</m:t>
                        </m:r>
                      </m:e>
                      <m:sub>
                        <m:r>
                          <m:t>f</m:t>
                        </m:r>
                      </m:sub>
                    </m:sSub>
                    <m:r>
                      <w:rPr>
                        <w:rFonts w:eastAsia="HGP創英角ｺﾞｼｯｸUB"/>
                      </w:rPr>
                      <m:t>+Δt∙</m:t>
                    </m:r>
                    <m:sSub>
                      <m:sSubPr>
                        <m:ctrlPr>
                          <w:rPr>
                            <w:rFonts w:eastAsia="HGP創英角ｺﾞｼｯｸUB"/>
                          </w:rPr>
                        </m:ctrlPr>
                      </m:sSubPr>
                      <m:e>
                        <m:r>
                          <w:rPr>
                            <w:rFonts w:eastAsia="HGP創英角ｺﾞｼｯｸUB"/>
                          </w:rPr>
                          <m:t>C</m:t>
                        </m:r>
                      </m:e>
                      <m:sub>
                        <m:r>
                          <w:rPr>
                            <w:rFonts w:eastAsia="HGP創英角ｺﾞｼｯｸUB"/>
                          </w:rPr>
                          <m:t>x</m:t>
                        </m:r>
                      </m:sub>
                    </m:sSub>
                  </m:den>
                </m:f>
              </m:oMath>
            </m:oMathPara>
          </w:p>
        </w:tc>
        <w:tc>
          <w:tcPr>
            <w:tcW w:w="952" w:type="dxa"/>
            <w:vAlign w:val="center"/>
          </w:tcPr>
          <w:p w14:paraId="1B46A1EF" w14:textId="627034B9"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17</w:t>
            </w:r>
            <w:r w:rsidR="001939D4">
              <w:fldChar w:fldCharType="end"/>
            </w:r>
            <w:r>
              <w:rPr>
                <w:rFonts w:hint="eastAsia"/>
              </w:rPr>
              <w:t>）</w:t>
            </w:r>
          </w:p>
        </w:tc>
      </w:tr>
      <w:tr w:rsidR="00D04990" w14:paraId="439F224A" w14:textId="77777777" w:rsidTr="00D04990">
        <w:tc>
          <w:tcPr>
            <w:tcW w:w="8784" w:type="dxa"/>
            <w:vAlign w:val="center"/>
          </w:tcPr>
          <w:p w14:paraId="5E179357" w14:textId="77777777" w:rsidR="00D04990" w:rsidRDefault="00A12191">
            <w:pPr>
              <w:pStyle w:val="affe"/>
            </w:pPr>
            <m:oMathPara>
              <m:oMath>
                <m:sSub>
                  <m:sSubPr>
                    <m:ctrlPr/>
                  </m:sSubPr>
                  <m:e>
                    <m:r>
                      <m:t>BRXC</m:t>
                    </m:r>
                  </m:e>
                  <m:sub>
                    <m:r>
                      <m:t>i</m:t>
                    </m:r>
                  </m:sub>
                </m:sSub>
                <m:r>
                  <m:t>=ρa⋅</m:t>
                </m:r>
                <m:d>
                  <m:dPr>
                    <m:ctrlPr/>
                  </m:dPr>
                  <m:e>
                    <m:f>
                      <m:f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m:t>Δt</m:t>
                        </m:r>
                      </m:den>
                    </m:f>
                    <m:r>
                      <m:t>∙</m:t>
                    </m:r>
                    <m:sSub>
                      <m:sSubPr>
                        <m:ctrlPr/>
                      </m:sSubPr>
                      <m:e>
                        <m:r>
                          <m:t>xr</m:t>
                        </m:r>
                      </m:e>
                      <m:sub>
                        <m:r>
                          <m:t>i,n-1</m:t>
                        </m:r>
                      </m:sub>
                    </m:sSub>
                    <m:r>
                      <m:t>+</m:t>
                    </m:r>
                    <m:sSub>
                      <m:sSubPr>
                        <m:ctrlPr/>
                      </m:sSubPr>
                      <m:e>
                        <m:r>
                          <m:t>V</m:t>
                        </m:r>
                      </m:e>
                      <m:sub>
                        <m:r>
                          <m:t>i,n</m:t>
                        </m:r>
                      </m:sub>
                    </m:sSub>
                    <m:r>
                      <m:t>⋅</m:t>
                    </m:r>
                    <m:sSub>
                      <m:sSubPr>
                        <m:ctrlPr/>
                      </m:sSubPr>
                      <m:e>
                        <m:r>
                          <m:t>xo</m:t>
                        </m:r>
                      </m:e>
                      <m:sub>
                        <m:r>
                          <m:t>n</m:t>
                        </m:r>
                      </m:sub>
                    </m:sSub>
                    <m:r>
                      <m:t>+</m:t>
                    </m:r>
                    <m:sSub>
                      <m:sSubPr>
                        <m:ctrlPr/>
                      </m:sSubPr>
                      <m:e>
                        <m:r>
                          <m:t>V</m:t>
                        </m:r>
                      </m:e>
                      <m:sub>
                        <m:r>
                          <m:t>ac,i,n</m:t>
                        </m:r>
                      </m:sub>
                    </m:sSub>
                    <m:r>
                      <m:t>∙</m:t>
                    </m:r>
                    <m:d>
                      <m:dPr>
                        <m:ctrlPr/>
                      </m:dPr>
                      <m:e>
                        <m:r>
                          <m:t>1-BF</m:t>
                        </m:r>
                      </m:e>
                    </m:d>
                    <m:r>
                      <m:t>∙</m:t>
                    </m:r>
                    <m:sSub>
                      <m:sSubPr>
                        <m:ctrlPr/>
                      </m:sSubPr>
                      <m:e>
                        <m:r>
                          <m:t>xe</m:t>
                        </m:r>
                      </m:e>
                      <m:sub>
                        <m:r>
                          <m:t>out,n</m:t>
                        </m:r>
                      </m:sub>
                    </m:sSub>
                    <m:r>
                      <m:t>+</m:t>
                    </m:r>
                    <m:nary>
                      <m:naryPr>
                        <m:chr m:val="∑"/>
                        <m:limLoc m:val="undOvr"/>
                        <m:ctrlPr/>
                      </m:naryPr>
                      <m:sub>
                        <m:r>
                          <m:t>j=1</m:t>
                        </m:r>
                      </m:sub>
                      <m:sup>
                        <m:r>
                          <m:t>Nroom</m:t>
                        </m:r>
                      </m:sup>
                      <m:e>
                        <m:sSub>
                          <m:sSubPr>
                            <m:ctrlPr/>
                          </m:sSubPr>
                          <m:e>
                            <m:r>
                              <m:t>Vnxt</m:t>
                            </m:r>
                          </m:e>
                          <m:sub>
                            <m:r>
                              <m:t>i,j,n</m:t>
                            </m:r>
                          </m:sub>
                        </m:sSub>
                        <m:r>
                          <m:t>⋅</m:t>
                        </m:r>
                        <m:sSub>
                          <m:sSubPr>
                            <m:ctrlPr/>
                          </m:sSubPr>
                          <m:e>
                            <m:r>
                              <m:t>xr</m:t>
                            </m:r>
                          </m:e>
                          <m:sub>
                            <m:r>
                              <m:t>j,n-1</m:t>
                            </m:r>
                          </m:sub>
                        </m:sSub>
                      </m:e>
                    </m:nary>
                    <m:r>
                      <m:t>+</m:t>
                    </m:r>
                    <m:sSub>
                      <m:sSubPr>
                        <m:ctrlPr/>
                      </m:sSubPr>
                      <m:e>
                        <m:r>
                          <m:t>NV</m:t>
                        </m:r>
                      </m:e>
                      <m:sub>
                        <m:r>
                          <m:t>i,n</m:t>
                        </m:r>
                      </m:sub>
                    </m:sSub>
                    <m:r>
                      <m:t>⋅</m:t>
                    </m:r>
                    <m:sSub>
                      <m:sSubPr>
                        <m:ctrlPr/>
                      </m:sSubPr>
                      <m:e>
                        <m:r>
                          <m:t>xo</m:t>
                        </m:r>
                      </m:e>
                      <m:sub>
                        <m:r>
                          <m:t>n</m:t>
                        </m:r>
                      </m:sub>
                    </m:sSub>
                    <m:r>
                      <m:t>+</m:t>
                    </m:r>
                    <m:nary>
                      <m:naryPr>
                        <m:chr m:val="∑"/>
                        <m:limLoc m:val="undOvr"/>
                        <m:ctrlPr/>
                      </m:naryPr>
                      <m:sub>
                        <m:r>
                          <m:t>m=1</m:t>
                        </m:r>
                      </m:sub>
                      <m:sup>
                        <m:r>
                          <m:t>Nin</m:t>
                        </m:r>
                      </m:sup>
                      <m:e>
                        <m:sSub>
                          <m:sSubPr>
                            <m:ctrlPr/>
                          </m:sSubPr>
                          <m:e>
                            <m:r>
                              <m:t>Vin</m:t>
                            </m:r>
                          </m:e>
                          <m:sub>
                            <m:r>
                              <m:t>m,n</m:t>
                            </m:r>
                          </m:sub>
                        </m:sSub>
                        <m:r>
                          <m:t>⋅</m:t>
                        </m:r>
                        <m:sSub>
                          <m:sSubPr>
                            <m:ctrlPr/>
                          </m:sSubPr>
                          <m:e>
                            <m:r>
                              <m:t>xin</m:t>
                            </m:r>
                          </m:e>
                          <m:sub>
                            <m:r>
                              <m:t>m,n</m:t>
                            </m:r>
                          </m:sub>
                        </m:sSub>
                      </m:e>
                    </m:nary>
                  </m:e>
                </m:d>
                <m:r>
                  <m:t>+</m:t>
                </m:r>
                <m:sSub>
                  <m:sSubPr>
                    <m:ctrlPr/>
                  </m:sSubPr>
                  <m:e>
                    <m:r>
                      <m:t>Li</m:t>
                    </m:r>
                  </m:e>
                  <m:sub>
                    <m:r>
                      <m:t>n</m:t>
                    </m:r>
                  </m:sub>
                </m:sSub>
                <m:r>
                  <m:t>+</m:t>
                </m:r>
                <m:f>
                  <m:fPr>
                    <m:ctrlPr/>
                  </m:fPr>
                  <m:num>
                    <m:sSub>
                      <m:sSubPr>
                        <m:ctrlPr/>
                      </m:sSubPr>
                      <m:e>
                        <m:r>
                          <m:t>G</m:t>
                        </m:r>
                      </m:e>
                      <m:sub>
                        <m:r>
                          <m:t>f,i</m:t>
                        </m:r>
                      </m:sub>
                    </m:sSub>
                    <m:r>
                      <m:t>∙</m:t>
                    </m:r>
                    <m:sSub>
                      <m:sSubPr>
                        <m:ctrlPr/>
                      </m:sSubPr>
                      <m:e>
                        <m:r>
                          <m:t>C</m:t>
                        </m:r>
                      </m:e>
                      <m:sub>
                        <m:r>
                          <m:t>x,i</m:t>
                        </m:r>
                      </m:sub>
                    </m:sSub>
                  </m:num>
                  <m:den>
                    <m:sSub>
                      <m:sSubPr>
                        <m:ctrlPr/>
                      </m:sSubPr>
                      <m:e>
                        <m:r>
                          <m:t>G</m:t>
                        </m:r>
                      </m:e>
                      <m:sub>
                        <m:r>
                          <m:t>f,i</m:t>
                        </m:r>
                      </m:sub>
                    </m:sSub>
                    <m:r>
                      <m:t>+Δt∙</m:t>
                    </m:r>
                    <m:sSub>
                      <m:sSubPr>
                        <m:ctrlPr/>
                      </m:sSubPr>
                      <m:e>
                        <m:r>
                          <m:t>C</m:t>
                        </m:r>
                      </m:e>
                      <m:sub>
                        <m:r>
                          <m:t>x,i</m:t>
                        </m:r>
                      </m:sub>
                    </m:sSub>
                  </m:den>
                </m:f>
                <m:r>
                  <m:t>∙</m:t>
                </m:r>
                <m:sSub>
                  <m:sSubPr>
                    <m:ctrlPr/>
                  </m:sSubPr>
                  <m:e>
                    <m:r>
                      <m:t>xf</m:t>
                    </m:r>
                  </m:e>
                  <m:sub>
                    <m:r>
                      <m:t>i,n-1</m:t>
                    </m:r>
                  </m:sub>
                </m:sSub>
              </m:oMath>
            </m:oMathPara>
          </w:p>
        </w:tc>
        <w:tc>
          <w:tcPr>
            <w:tcW w:w="952" w:type="dxa"/>
            <w:vAlign w:val="center"/>
          </w:tcPr>
          <w:p w14:paraId="497C60EC" w14:textId="6DCF1F92"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18</w:t>
            </w:r>
            <w:r w:rsidR="001939D4">
              <w:fldChar w:fldCharType="end"/>
            </w:r>
            <w:r>
              <w:rPr>
                <w:rFonts w:hint="eastAsia"/>
              </w:rPr>
              <w:t>）</w:t>
            </w:r>
          </w:p>
        </w:tc>
      </w:tr>
    </w:tbl>
    <w:p w14:paraId="4AF34195" w14:textId="7312D5D9" w:rsidR="00D04990" w:rsidRDefault="006577C9">
      <w:pPr>
        <w:pStyle w:val="af7"/>
      </w:pPr>
      <w:r>
        <w:rPr>
          <w:rFonts w:hint="eastAsia"/>
        </w:rPr>
        <w:t>室空気の絶対湿度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REF _Ref536021182 \h </w:instrText>
      </w:r>
      <w:r>
        <w:fldChar w:fldCharType="separate"/>
      </w:r>
      <w:r w:rsidR="003D2F73">
        <w:rPr>
          <w:rFonts w:hint="eastAsia"/>
        </w:rPr>
        <w:t>（</w:t>
      </w:r>
      <w:r w:rsidR="003D2F73">
        <w:rPr>
          <w:noProof/>
        </w:rPr>
        <w:t>19</w:t>
      </w:r>
      <w:r w:rsidR="003D2F73">
        <w:rPr>
          <w:rFonts w:hint="eastAsia"/>
        </w:rPr>
        <w:t>）</w:t>
      </w:r>
      <w:r>
        <w:fldChar w:fldCharType="end"/>
      </w:r>
      <w:r>
        <w:rPr>
          <w:rFonts w:hint="eastAsia"/>
        </w:rPr>
        <w:t>式から備品類の絶対湿度を計算する。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0F6B008E" w14:textId="77777777" w:rsidTr="003B1312">
        <w:tc>
          <w:tcPr>
            <w:tcW w:w="8784" w:type="dxa"/>
          </w:tcPr>
          <w:p w14:paraId="7127BCA7" w14:textId="77777777" w:rsidR="006577C9" w:rsidRPr="0027055B" w:rsidRDefault="00A12191">
            <w:pPr>
              <w:pStyle w:val="affe"/>
              <w:rPr>
                <w:rFonts w:ascii="Times New Roman" w:hAnsi="Times New Roman"/>
              </w:rPr>
            </w:pPr>
            <m:oMathPara>
              <m:oMath>
                <m:sSub>
                  <m:sSubPr>
                    <m:ctrlPr/>
                  </m:sSubPr>
                  <m:e>
                    <m:r>
                      <m:t>xf</m:t>
                    </m:r>
                  </m:e>
                  <m:sub>
                    <m:r>
                      <m:t>i,n</m:t>
                    </m:r>
                  </m:sub>
                </m:sSub>
                <m:r>
                  <w:rPr>
                    <w:rFonts w:eastAsia="HGP創英角ｺﾞｼｯｸUB"/>
                  </w:rPr>
                  <m:t>=</m:t>
                </m:r>
                <m:f>
                  <m:fPr>
                    <m:ctrlPr>
                      <w:rPr>
                        <w:rFonts w:eastAsia="HGP創英角ｺﾞｼｯｸUB"/>
                      </w:rPr>
                    </m:ctrlPr>
                  </m:fPr>
                  <m:num>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m:sSubPr>
                      <m:e>
                        <m:r>
                          <w:rPr>
                            <w:rFonts w:eastAsia="HGP創英角ｺﾞｼｯｸUB"/>
                          </w:rPr>
                          <m:t>xf</m:t>
                        </m:r>
                      </m:e>
                      <m:sub>
                        <m:r>
                          <m:t>i,n-1</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r>
                      <w:rPr>
                        <w:rFonts w:eastAsia="HGP創英角ｺﾞｼｯｸUB"/>
                      </w:rPr>
                      <m:t>∙</m:t>
                    </m:r>
                    <m:sSub>
                      <m:sSubPr>
                        <m:ctrlPr/>
                      </m:sSubPr>
                      <m:e>
                        <m:r>
                          <m:t>xr</m:t>
                        </m:r>
                      </m:e>
                      <m:sub>
                        <m:r>
                          <m:t>i,n</m:t>
                        </m:r>
                      </m:sub>
                    </m:sSub>
                  </m:num>
                  <m:den>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den>
                </m:f>
              </m:oMath>
            </m:oMathPara>
          </w:p>
        </w:tc>
        <w:tc>
          <w:tcPr>
            <w:tcW w:w="952" w:type="dxa"/>
            <w:vAlign w:val="center"/>
          </w:tcPr>
          <w:p w14:paraId="1C7D5678" w14:textId="19689A4F" w:rsidR="006577C9" w:rsidRDefault="006577C9">
            <w:pPr>
              <w:pStyle w:val="af9"/>
            </w:pPr>
            <w:bookmarkStart w:id="23" w:name="_Ref53602118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19</w:t>
            </w:r>
            <w:r w:rsidR="001939D4">
              <w:fldChar w:fldCharType="end"/>
            </w:r>
            <w:r>
              <w:rPr>
                <w:rFonts w:hint="eastAsia"/>
              </w:rPr>
              <w:t>）</w:t>
            </w:r>
            <w:bookmarkEnd w:id="23"/>
          </w:p>
        </w:tc>
      </w:tr>
    </w:tbl>
    <w:p w14:paraId="1700FB97" w14:textId="2BD45416" w:rsidR="006577C9" w:rsidRDefault="007A6E03">
      <w:pPr>
        <w:pStyle w:val="af7"/>
      </w:pPr>
      <w:r>
        <w:rPr>
          <w:rFonts w:hint="eastAsia"/>
        </w:rPr>
        <w:t>空調の除湿量は室</w:t>
      </w:r>
      <w:r w:rsidR="000746C1">
        <w:rPr>
          <w:rFonts w:hint="eastAsia"/>
        </w:rPr>
        <w:t>空気の絶対</w:t>
      </w:r>
      <w:r>
        <w:rPr>
          <w:rFonts w:hint="eastAsia"/>
        </w:rPr>
        <w:t>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w:instrText>
      </w:r>
      <w:r>
        <w:rPr>
          <w:rFonts w:hint="eastAsia"/>
        </w:rPr>
        <w:instrText>REF _Ref536041607 \h</w:instrText>
      </w:r>
      <w:r>
        <w:instrText xml:space="preserve"> </w:instrText>
      </w:r>
      <w:r>
        <w:fldChar w:fldCharType="separate"/>
      </w:r>
      <w:r w:rsidR="003D2F73">
        <w:rPr>
          <w:rFonts w:hint="eastAsia"/>
        </w:rPr>
        <w:t>（</w:t>
      </w:r>
      <w:r w:rsidR="003D2F73">
        <w:rPr>
          <w:noProof/>
        </w:rPr>
        <w:t>20</w:t>
      </w:r>
      <w:r w:rsidR="003D2F73">
        <w:rPr>
          <w:rFonts w:hint="eastAsia"/>
        </w:rPr>
        <w:t>）</w:t>
      </w:r>
      <w:r>
        <w:fldChar w:fldCharType="end"/>
      </w:r>
      <w:r>
        <w:rPr>
          <w:rFonts w:hint="eastAsia"/>
        </w:rPr>
        <w:t>式で計算できるが、ここで想定する空調では除湿だけを考えているので、除湿量が負値になった場合にはルームエアコン風量</w:t>
      </w:r>
      <m:oMath>
        <m:sSub>
          <m:sSubPr>
            <m:ctrlPr>
              <w:rPr>
                <w:i/>
              </w:rPr>
            </m:ctrlPr>
          </m:sSubPr>
          <m:e>
            <m:r>
              <m:t>V</m:t>
            </m:r>
          </m:e>
          <m:sub>
            <m:r>
              <m:t>ac,n</m:t>
            </m:r>
          </m:sub>
        </m:sSub>
      </m:oMath>
      <w:r>
        <w:rPr>
          <w:rFonts w:hint="eastAsia"/>
        </w:rPr>
        <w:t>をゼロとして再度室湿度を計算する。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A6E03" w14:paraId="529CD455" w14:textId="77777777" w:rsidTr="0081151F">
        <w:tc>
          <w:tcPr>
            <w:tcW w:w="8784" w:type="dxa"/>
          </w:tcPr>
          <w:p w14:paraId="1BC08595" w14:textId="77777777" w:rsidR="007A6E03" w:rsidRPr="0027055B" w:rsidRDefault="00A12191">
            <w:pPr>
              <w:pStyle w:val="affe"/>
              <w:rPr>
                <w:rFonts w:ascii="Times New Roman" w:hAnsi="Times New Roman"/>
              </w:rPr>
            </w:pPr>
            <m:oMathPara>
              <m:oMath>
                <m:sSub>
                  <m:sSubPr>
                    <m:ctrlPr/>
                  </m:sSubPr>
                  <m:e>
                    <m:r>
                      <m:t>G</m:t>
                    </m:r>
                  </m:e>
                  <m:sub>
                    <m:r>
                      <m:t>hum,i,n</m:t>
                    </m:r>
                  </m:sub>
                </m:sSub>
                <m:r>
                  <m:t>=max</m:t>
                </m:r>
                <m:d>
                  <m:dPr>
                    <m:begChr m:val="["/>
                    <m:endChr m:val="]"/>
                    <m:ctrlPr/>
                  </m:dPr>
                  <m:e>
                    <m:r>
                      <m:t>ρa∙</m:t>
                    </m:r>
                    <m:sSub>
                      <m:sSubPr>
                        <m:ctrlPr/>
                      </m:sSubPr>
                      <m:e>
                        <m:r>
                          <m:t>V</m:t>
                        </m:r>
                      </m:e>
                      <m:sub>
                        <m:r>
                          <m:t>ac,n</m:t>
                        </m:r>
                      </m:sub>
                    </m:sSub>
                    <m:r>
                      <m:t>∙</m:t>
                    </m:r>
                    <m:d>
                      <m:dPr>
                        <m:ctrlPr/>
                      </m:dPr>
                      <m:e>
                        <m:r>
                          <m:t>1-BF</m:t>
                        </m:r>
                      </m:e>
                    </m:d>
                    <m:r>
                      <m:t>∙</m:t>
                    </m:r>
                    <m:d>
                      <m:dPr>
                        <m:ctrlPr/>
                      </m:dPr>
                      <m:e>
                        <m:sSub>
                          <m:sSubPr>
                            <m:ctrlPr>
                              <w:rPr>
                                <w:rFonts w:cs="XITS Math"/>
                              </w:rPr>
                            </m:ctrlPr>
                          </m:sSubPr>
                          <m:e>
                            <m:r>
                              <w:rPr>
                                <w:rFonts w:cs="XITS Math"/>
                              </w:rPr>
                              <m:t>xr</m:t>
                            </m:r>
                          </m:e>
                          <m:sub>
                            <m:r>
                              <w:rPr>
                                <w:rFonts w:cs="XITS Math"/>
                              </w:rPr>
                              <m:t>i,n</m:t>
                            </m:r>
                          </m:sub>
                        </m:sSub>
                        <m:r>
                          <m:t>-</m:t>
                        </m:r>
                        <m:sSub>
                          <m:sSubPr>
                            <m:ctrlPr>
                              <w:rPr>
                                <w:rFonts w:cs="XITS Math"/>
                              </w:rPr>
                            </m:ctrlPr>
                          </m:sSubPr>
                          <m:e>
                            <m:r>
                              <w:rPr>
                                <w:rFonts w:cs="XITS Math"/>
                              </w:rPr>
                              <m:t>xe</m:t>
                            </m:r>
                          </m:e>
                          <m:sub>
                            <m:r>
                              <w:rPr>
                                <w:rFonts w:cs="XITS Math"/>
                              </w:rPr>
                              <m:t>out,n</m:t>
                            </m:r>
                          </m:sub>
                        </m:sSub>
                      </m:e>
                    </m:d>
                    <m:r>
                      <m:t>, 0</m:t>
                    </m:r>
                  </m:e>
                </m:d>
              </m:oMath>
            </m:oMathPara>
          </w:p>
        </w:tc>
        <w:tc>
          <w:tcPr>
            <w:tcW w:w="952" w:type="dxa"/>
            <w:vAlign w:val="center"/>
          </w:tcPr>
          <w:p w14:paraId="43D161AC" w14:textId="22322520" w:rsidR="007A6E03" w:rsidRDefault="007A6E03">
            <w:pPr>
              <w:pStyle w:val="af9"/>
            </w:pPr>
            <w:bookmarkStart w:id="24" w:name="_Ref53604160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20</w:t>
            </w:r>
            <w:r>
              <w:fldChar w:fldCharType="end"/>
            </w:r>
            <w:r>
              <w:rPr>
                <w:rFonts w:hint="eastAsia"/>
              </w:rPr>
              <w:t>）</w:t>
            </w:r>
            <w:bookmarkEnd w:id="24"/>
          </w:p>
        </w:tc>
      </w:tr>
    </w:tbl>
    <w:p w14:paraId="658A9A57" w14:textId="77777777" w:rsidR="006577C9" w:rsidRDefault="00C15DCF">
      <w:pPr>
        <w:pStyle w:val="af7"/>
      </w:pPr>
      <w:r>
        <w:rPr>
          <w:rFonts w:hint="eastAsia"/>
        </w:rPr>
        <w:t>除湿量から室加湿熱量を計算するときは、蒸発潜熱を乗じて求める。このときに、加湿熱量を正とする。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C15DCF" w14:paraId="2FEC702E" w14:textId="77777777" w:rsidTr="00C5222D">
        <w:tc>
          <w:tcPr>
            <w:tcW w:w="8784" w:type="dxa"/>
          </w:tcPr>
          <w:p w14:paraId="114FF72A" w14:textId="77777777" w:rsidR="00C15DCF" w:rsidRPr="0027055B" w:rsidRDefault="00A12191">
            <w:pPr>
              <w:pStyle w:val="affe"/>
              <w:rPr>
                <w:rFonts w:ascii="Times New Roman" w:hAnsi="Times New Roman"/>
              </w:rPr>
            </w:pPr>
            <m:oMathPara>
              <m:oMath>
                <m:sSub>
                  <m:sSubPr>
                    <m:ctrlPr/>
                  </m:sSubPr>
                  <m:e>
                    <m:r>
                      <m:t>Ll</m:t>
                    </m:r>
                  </m:e>
                  <m:sub>
                    <m:r>
                      <m:t>i,n</m:t>
                    </m:r>
                  </m:sub>
                </m:sSub>
                <m:r>
                  <m:t>=-</m:t>
                </m:r>
                <m:sSub>
                  <m:sSubPr>
                    <m:ctrlPr/>
                  </m:sSubPr>
                  <m:e>
                    <m:r>
                      <m:t>L</m:t>
                    </m:r>
                  </m:e>
                  <m:sub>
                    <m:r>
                      <m:t>w</m:t>
                    </m:r>
                  </m:sub>
                </m:sSub>
                <m:r>
                  <m:t>∙</m:t>
                </m:r>
                <m:sSub>
                  <m:sSubPr>
                    <m:ctrlPr/>
                  </m:sSubPr>
                  <m:e>
                    <m:r>
                      <m:t>G</m:t>
                    </m:r>
                  </m:e>
                  <m:sub>
                    <m:r>
                      <m:t>hum,i,n</m:t>
                    </m:r>
                  </m:sub>
                </m:sSub>
              </m:oMath>
            </m:oMathPara>
          </w:p>
        </w:tc>
        <w:tc>
          <w:tcPr>
            <w:tcW w:w="952" w:type="dxa"/>
            <w:vAlign w:val="center"/>
          </w:tcPr>
          <w:p w14:paraId="43C9CDE4" w14:textId="3CF853D8" w:rsidR="00C15DCF" w:rsidRDefault="00C15DCF" w:rsidP="00C5222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21</w:t>
            </w:r>
            <w:r>
              <w:fldChar w:fldCharType="end"/>
            </w:r>
            <w:r>
              <w:rPr>
                <w:rFonts w:hint="eastAsia"/>
              </w:rPr>
              <w:t>）</w:t>
            </w:r>
          </w:p>
        </w:tc>
      </w:tr>
    </w:tbl>
    <w:p w14:paraId="1C987213" w14:textId="4C6FE0F3" w:rsidR="007A6E03" w:rsidRDefault="0059039F">
      <w:pPr>
        <w:pStyle w:val="af7"/>
      </w:pPr>
      <w:r>
        <w:rPr>
          <w:rFonts w:hint="eastAsia"/>
        </w:rPr>
        <w:t>室の相対湿度</w:t>
      </w:r>
      <m:oMath>
        <m:sSub>
          <m:sSubPr>
            <m:ctrlPr/>
          </m:sSubPr>
          <m:e>
            <m:r>
              <m:t>RH</m:t>
            </m:r>
          </m:e>
          <m:sub>
            <m:r>
              <m:rPr>
                <m:sty m:val="p"/>
              </m:rPr>
              <m:t>i,n</m:t>
            </m:r>
          </m:sub>
        </m:sSub>
      </m:oMath>
      <w:r>
        <w:rPr>
          <w:rFonts w:hint="eastAsia"/>
        </w:rPr>
        <w:t>は</w:t>
      </w:r>
      <w:r>
        <w:fldChar w:fldCharType="begin"/>
      </w:r>
      <w:r>
        <w:instrText xml:space="preserve"> </w:instrText>
      </w:r>
      <w:r>
        <w:rPr>
          <w:rFonts w:hint="eastAsia"/>
        </w:rPr>
        <w:instrText>REF _Ref536121982 \h</w:instrText>
      </w:r>
      <w:r>
        <w:instrText xml:space="preserve"> </w:instrText>
      </w:r>
      <w:r>
        <w:fldChar w:fldCharType="separate"/>
      </w:r>
      <w:r w:rsidR="003D2F73" w:rsidRPr="00477F45">
        <w:rPr>
          <w:rFonts w:hint="eastAsia"/>
        </w:rPr>
        <w:t>（</w:t>
      </w:r>
      <w:r w:rsidR="003D2F73">
        <w:rPr>
          <w:noProof/>
        </w:rPr>
        <w:t>116</w:t>
      </w:r>
      <w:r w:rsidR="003D2F73" w:rsidRPr="00477F45">
        <w:rPr>
          <w:rFonts w:hint="eastAsia"/>
        </w:rPr>
        <w:t>）</w:t>
      </w:r>
      <w:r>
        <w:fldChar w:fldCharType="end"/>
      </w:r>
      <w:r>
        <w:rPr>
          <w:rFonts w:hint="eastAsia"/>
        </w:rPr>
        <w:t>式から求められる飽和水蒸気圧</w:t>
      </w:r>
      <m:oMath>
        <m:sSub>
          <m:sSubPr>
            <m:ctrlPr>
              <w:rPr>
                <w:i/>
              </w:rPr>
            </m:ctrlPr>
          </m:sSubPr>
          <m:e>
            <m:r>
              <m:t>P</m:t>
            </m:r>
          </m:e>
          <m:sub>
            <m:r>
              <m:t>ws</m:t>
            </m:r>
          </m:sub>
        </m:sSub>
      </m:oMath>
      <w:r>
        <w:rPr>
          <w:rFonts w:hint="eastAsia"/>
        </w:rPr>
        <w:t>と絶対湿度</w:t>
      </w:r>
      <m:oMath>
        <m:sSub>
          <m:sSubPr>
            <m:ctrlPr/>
          </m:sSubPr>
          <m:e>
            <m:r>
              <m:rPr>
                <m:sty m:val="p"/>
              </m:rPr>
              <m:t>xr</m:t>
            </m:r>
          </m:e>
          <m:sub>
            <m:r>
              <m:rPr>
                <m:sty m:val="p"/>
              </m:rPr>
              <m:t>i,n</m:t>
            </m:r>
          </m:sub>
        </m:sSub>
      </m:oMath>
      <w:r>
        <w:rPr>
          <w:rFonts w:hint="eastAsia"/>
        </w:rPr>
        <w:t>から</w:t>
      </w:r>
      <w:r>
        <w:fldChar w:fldCharType="begin"/>
      </w:r>
      <w:r>
        <w:instrText xml:space="preserve"> </w:instrText>
      </w:r>
      <w:r>
        <w:rPr>
          <w:rFonts w:hint="eastAsia"/>
        </w:rPr>
        <w:instrText>REF _Ref17807887 \h</w:instrText>
      </w:r>
      <w:r>
        <w:instrText xml:space="preserve"> </w:instrText>
      </w:r>
      <w:r>
        <w:fldChar w:fldCharType="separate"/>
      </w:r>
      <w:r w:rsidR="003D2F73">
        <w:rPr>
          <w:rFonts w:hint="eastAsia"/>
        </w:rPr>
        <w:t>（</w:t>
      </w:r>
      <w:r w:rsidR="003D2F73">
        <w:rPr>
          <w:noProof/>
        </w:rPr>
        <w:t>22</w:t>
      </w:r>
      <w:r w:rsidR="003D2F73">
        <w:rPr>
          <w:rFonts w:hint="eastAsia"/>
        </w:rPr>
        <w:t>）</w:t>
      </w:r>
      <w:r>
        <w:fldChar w:fldCharType="end"/>
      </w:r>
      <w:r>
        <w:rPr>
          <w:rFonts w:hint="eastAsia"/>
        </w:rPr>
        <w:t>式で求められる。式中の</w:t>
      </w:r>
      <m:oMath>
        <m:r>
          <m:rPr>
            <m:sty m:val="p"/>
          </m:rPr>
          <m:t>P</m:t>
        </m:r>
      </m:oMath>
      <w:r>
        <w:rPr>
          <w:rFonts w:hint="eastAsia"/>
        </w:rPr>
        <w:t>は大気圧であり、</w:t>
      </w:r>
      <w:r>
        <w:rPr>
          <w:rFonts w:hint="eastAsia"/>
        </w:rPr>
        <w:t>101.325</w:t>
      </w:r>
      <w:r>
        <w:rPr>
          <w:rFonts w:hint="eastAsia"/>
        </w:rPr>
        <w:t>とする。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9039F" w14:paraId="17C92F33" w14:textId="77777777" w:rsidTr="00BB3F63">
        <w:tc>
          <w:tcPr>
            <w:tcW w:w="8784" w:type="dxa"/>
          </w:tcPr>
          <w:p w14:paraId="4B172A7F" w14:textId="627AA6A2" w:rsidR="0059039F" w:rsidRPr="0027055B" w:rsidRDefault="00A12191" w:rsidP="00BB3F63">
            <w:pPr>
              <w:pStyle w:val="affe"/>
              <w:rPr>
                <w:rFonts w:ascii="Times New Roman" w:hAnsi="Times New Roman"/>
              </w:rPr>
            </w:pPr>
            <m:oMathPara>
              <m:oMath>
                <m:sSub>
                  <m:sSubPr>
                    <m:ctrlPr/>
                  </m:sSubPr>
                  <m:e>
                    <m:r>
                      <m:t>RH</m:t>
                    </m:r>
                  </m:e>
                  <m:sub>
                    <m:r>
                      <m:t>i,n</m:t>
                    </m:r>
                  </m:sub>
                </m:sSub>
                <m:r>
                  <m:t>=</m:t>
                </m:r>
                <m:f>
                  <m:fPr>
                    <m:ctrlPr/>
                  </m:fPr>
                  <m:num>
                    <m:sSub>
                      <m:sSubPr>
                        <m:ctrlPr/>
                      </m:sSubPr>
                      <m:e>
                        <m:r>
                          <m:t>xr</m:t>
                        </m:r>
                      </m:e>
                      <m:sub>
                        <m:r>
                          <m:t>i,n</m:t>
                        </m:r>
                      </m:sub>
                    </m:sSub>
                    <m:r>
                      <m:t>∙</m:t>
                    </m:r>
                    <m:f>
                      <m:fPr>
                        <m:type m:val="lin"/>
                        <m:ctrlPr/>
                      </m:fPr>
                      <m:num>
                        <m:r>
                          <m:t>P</m:t>
                        </m:r>
                      </m:num>
                      <m:den>
                        <m:sSub>
                          <m:sSubPr>
                            <m:ctrlPr>
                              <w:rPr>
                                <w:i w:val="0"/>
                              </w:rPr>
                            </m:ctrlPr>
                          </m:sSubPr>
                          <m:e>
                            <m:r>
                              <m:t>P</m:t>
                            </m:r>
                          </m:e>
                          <m:sub>
                            <m:r>
                              <m:t>ws</m:t>
                            </m:r>
                          </m:sub>
                        </m:sSub>
                      </m:den>
                    </m:f>
                  </m:num>
                  <m:den>
                    <m:sSub>
                      <m:sSubPr>
                        <m:ctrlPr/>
                      </m:sSubPr>
                      <m:e>
                        <m:r>
                          <m:t>xr</m:t>
                        </m:r>
                      </m:e>
                      <m:sub>
                        <m:r>
                          <m:t>i,n</m:t>
                        </m:r>
                      </m:sub>
                    </m:sSub>
                    <m:r>
                      <m:t>+0.62198</m:t>
                    </m:r>
                  </m:den>
                </m:f>
              </m:oMath>
            </m:oMathPara>
          </w:p>
        </w:tc>
        <w:tc>
          <w:tcPr>
            <w:tcW w:w="952" w:type="dxa"/>
            <w:vAlign w:val="center"/>
          </w:tcPr>
          <w:p w14:paraId="52C62D6A" w14:textId="771EF914" w:rsidR="0059039F" w:rsidRDefault="0059039F" w:rsidP="00BB3F63">
            <w:pPr>
              <w:pStyle w:val="af9"/>
            </w:pPr>
            <w:bookmarkStart w:id="25" w:name="_Ref1780788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22</w:t>
            </w:r>
            <w:r>
              <w:fldChar w:fldCharType="end"/>
            </w:r>
            <w:r>
              <w:rPr>
                <w:rFonts w:hint="eastAsia"/>
              </w:rPr>
              <w:t>）</w:t>
            </w:r>
            <w:bookmarkEnd w:id="25"/>
          </w:p>
        </w:tc>
      </w:tr>
    </w:tbl>
    <w:p w14:paraId="1F5D02D2" w14:textId="77777777" w:rsidR="00C15DCF" w:rsidRDefault="00C15DCF">
      <w:pPr>
        <w:pStyle w:val="af7"/>
      </w:pPr>
    </w:p>
    <w:p w14:paraId="4E41E371" w14:textId="77777777" w:rsidR="008F1B8C" w:rsidRDefault="008F1B8C">
      <w:pPr>
        <w:pStyle w:val="a1"/>
      </w:pPr>
      <w:bookmarkStart w:id="26" w:name="_Ref473568200"/>
      <w:bookmarkStart w:id="27" w:name="_Ref473568204"/>
      <w:bookmarkStart w:id="28" w:name="_Toc20739127"/>
      <w:r>
        <w:rPr>
          <w:rFonts w:hint="eastAsia"/>
        </w:rPr>
        <w:lastRenderedPageBreak/>
        <w:t>表面温度の計算</w:t>
      </w:r>
      <w:bookmarkEnd w:id="26"/>
      <w:bookmarkEnd w:id="27"/>
      <w:bookmarkEnd w:id="28"/>
    </w:p>
    <w:p w14:paraId="50BF45E2" w14:textId="626DD687" w:rsidR="008F1B8C" w:rsidRDefault="00EC6D90">
      <w:pPr>
        <w:pStyle w:val="af7"/>
      </w:pPr>
      <m:oMath>
        <m:r>
          <m:t>i</m:t>
        </m:r>
      </m:oMath>
      <w:r w:rsidR="008F1B8C">
        <w:rPr>
          <w:rFonts w:hint="eastAsia"/>
        </w:rPr>
        <w:t>室の部位</w:t>
      </w:r>
      <m:oMath>
        <m:r>
          <m:t>k</m:t>
        </m:r>
      </m:oMath>
      <w:r w:rsidR="008F1B8C">
        <w:rPr>
          <w:rFonts w:hint="eastAsia"/>
        </w:rPr>
        <w:t>における室内表面温度は</w:t>
      </w:r>
      <w:r w:rsidR="0098344E">
        <w:fldChar w:fldCharType="begin"/>
      </w:r>
      <w:r w:rsidR="0098344E">
        <w:instrText xml:space="preserve"> </w:instrText>
      </w:r>
      <w:r w:rsidR="0098344E">
        <w:rPr>
          <w:rFonts w:hint="eastAsia"/>
        </w:rPr>
        <w:instrText>REF _Ref473709727 \h</w:instrText>
      </w:r>
      <w:r w:rsidR="0098344E">
        <w:instrText xml:space="preserve"> </w:instrText>
      </w:r>
      <w:r w:rsidR="0098344E">
        <w:fldChar w:fldCharType="separate"/>
      </w:r>
      <w:r w:rsidR="003D2F73">
        <w:rPr>
          <w:rFonts w:hint="eastAsia"/>
        </w:rPr>
        <w:t>（</w:t>
      </w:r>
      <w:r w:rsidR="003D2F73">
        <w:rPr>
          <w:noProof/>
        </w:rPr>
        <w:t>23</w:t>
      </w:r>
      <w:r w:rsidR="003D2F73">
        <w:rPr>
          <w:rFonts w:hint="eastAsia"/>
        </w:rPr>
        <w:t>）</w:t>
      </w:r>
      <w:r w:rsidR="0098344E">
        <w:fldChar w:fldCharType="end"/>
      </w:r>
      <w:r w:rsidR="008F1B8C">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F1B8C" w14:paraId="3498AB47" w14:textId="77777777" w:rsidTr="009D33A5">
        <w:tc>
          <w:tcPr>
            <w:tcW w:w="8784" w:type="dxa"/>
            <w:vAlign w:val="center"/>
          </w:tcPr>
          <w:p w14:paraId="54E8D527" w14:textId="77777777" w:rsidR="008F1B8C" w:rsidRPr="00F23D13" w:rsidRDefault="00A12191">
            <w:pPr>
              <w:pStyle w:val="affe"/>
            </w:pPr>
            <m:oMathPara>
              <m:oMath>
                <m:sSub>
                  <m:sSubPr>
                    <m:ctrlPr/>
                  </m:sSubPr>
                  <m:e>
                    <m:r>
                      <m:t>Ts</m:t>
                    </m:r>
                  </m:e>
                  <m:sub>
                    <m:r>
                      <m:t>i,n,k</m:t>
                    </m:r>
                  </m:sub>
                </m:sSub>
                <m:r>
                  <m:rPr>
                    <m:aln/>
                  </m:rPr>
                  <m:t>=</m:t>
                </m:r>
                <m:sSub>
                  <m:sSubPr>
                    <m:ctrlPr/>
                  </m:sSubPr>
                  <m:e>
                    <m:r>
                      <m:t>WSR</m:t>
                    </m:r>
                  </m:e>
                  <m:sub>
                    <m:r>
                      <m:t>i,</m:t>
                    </m:r>
                    <m:r>
                      <w:rPr>
                        <w:rFonts w:cs="Cambria Math"/>
                      </w:rPr>
                      <m:t>k</m:t>
                    </m:r>
                  </m:sub>
                </m:sSub>
                <m:r>
                  <m:t>⋅</m:t>
                </m:r>
                <m:sSub>
                  <m:sSubPr>
                    <m:ctrlPr/>
                  </m:sSubPr>
                  <m:e>
                    <m:r>
                      <m:t>Tr</m:t>
                    </m:r>
                  </m:e>
                  <m:sub>
                    <m:r>
                      <m:t>i,n</m:t>
                    </m:r>
                  </m:sub>
                </m:sSub>
                <m:r>
                  <m:t>+</m:t>
                </m:r>
                <m:sSub>
                  <m:sSubPr>
                    <m:ctrlPr/>
                  </m:sSubPr>
                  <m:e>
                    <m:r>
                      <m:t>WSB</m:t>
                    </m:r>
                  </m:e>
                  <m:sub>
                    <m:r>
                      <m:t>i,k</m:t>
                    </m:r>
                  </m:sub>
                </m:sSub>
                <m:r>
                  <m:t>⋅</m:t>
                </m:r>
                <m:sSub>
                  <m:sSubPr>
                    <m:ctrlPr/>
                  </m:sSubPr>
                  <m:e>
                    <m:r>
                      <m:t>Lr</m:t>
                    </m:r>
                  </m:e>
                  <m:sub>
                    <m:r>
                      <m:t>i,n</m:t>
                    </m:r>
                  </m:sub>
                </m:sSub>
                <m:r>
                  <m:t>+</m:t>
                </m:r>
                <m:sSub>
                  <m:sSubPr>
                    <m:ctrlPr/>
                  </m:sSubPr>
                  <m:e>
                    <m:r>
                      <m:t>WSC</m:t>
                    </m:r>
                  </m:e>
                  <m:sub>
                    <m:r>
                      <m:t>i,k</m:t>
                    </m:r>
                  </m:sub>
                </m:sSub>
                <m:r>
                  <m:t>+</m:t>
                </m:r>
                <m:sSub>
                  <m:sSubPr>
                    <m:ctrlPr/>
                  </m:sSubPr>
                  <m:e>
                    <m:r>
                      <m:t>WSV</m:t>
                    </m:r>
                  </m:e>
                  <m:sub>
                    <m:r>
                      <m:t>i,</m:t>
                    </m:r>
                    <m:r>
                      <w:rPr>
                        <w:rFonts w:cs="Cambria Math"/>
                      </w:rPr>
                      <m:t>k</m:t>
                    </m:r>
                  </m:sub>
                </m:sSub>
              </m:oMath>
            </m:oMathPara>
          </w:p>
        </w:tc>
        <w:tc>
          <w:tcPr>
            <w:tcW w:w="952" w:type="dxa"/>
            <w:vAlign w:val="center"/>
          </w:tcPr>
          <w:p w14:paraId="03462226" w14:textId="4AFB7690" w:rsidR="008F1B8C" w:rsidRDefault="008F1B8C">
            <w:pPr>
              <w:pStyle w:val="af9"/>
            </w:pPr>
            <w:bookmarkStart w:id="29" w:name="_Ref47370972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23</w:t>
            </w:r>
            <w:r w:rsidR="001939D4">
              <w:fldChar w:fldCharType="end"/>
            </w:r>
            <w:r>
              <w:rPr>
                <w:rFonts w:hint="eastAsia"/>
              </w:rPr>
              <w:t>）</w:t>
            </w:r>
            <w:bookmarkEnd w:id="29"/>
          </w:p>
        </w:tc>
      </w:tr>
    </w:tbl>
    <w:p w14:paraId="5FEF815C" w14:textId="58027DC0" w:rsidR="008F1B8C" w:rsidRPr="00BF14B8" w:rsidRDefault="008F1B8C">
      <w:pPr>
        <w:pStyle w:val="af7"/>
      </w:pPr>
      <w:r>
        <w:rPr>
          <w:rFonts w:hint="eastAsia"/>
        </w:rPr>
        <w:t>表面温度を計算するための各種係数は</w:t>
      </w:r>
      <w:r w:rsidR="0098344E">
        <w:fldChar w:fldCharType="begin"/>
      </w:r>
      <w:r w:rsidR="0098344E">
        <w:instrText xml:space="preserve"> REF _Ref470851938 \h </w:instrText>
      </w:r>
      <w:r w:rsidR="0098344E">
        <w:fldChar w:fldCharType="separate"/>
      </w:r>
      <w:r w:rsidR="003D2F73" w:rsidRPr="00477F45">
        <w:rPr>
          <w:rFonts w:hint="eastAsia"/>
        </w:rPr>
        <w:t>（</w:t>
      </w:r>
      <w:r w:rsidR="003D2F73">
        <w:rPr>
          <w:noProof/>
        </w:rPr>
        <w:t>24</w:t>
      </w:r>
      <w:r w:rsidR="003D2F73" w:rsidRPr="00477F45">
        <w:rPr>
          <w:rFonts w:hint="eastAsia"/>
        </w:rPr>
        <w:t>）</w:t>
      </w:r>
      <w:r w:rsidR="0098344E">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8F1B8C" w14:paraId="27AECD65" w14:textId="77777777" w:rsidTr="003B1312">
        <w:trPr>
          <w:cantSplit/>
        </w:trPr>
        <w:tc>
          <w:tcPr>
            <w:tcW w:w="8900" w:type="dxa"/>
          </w:tcPr>
          <w:p w14:paraId="02428A9B" w14:textId="77777777" w:rsidR="008F1B8C" w:rsidRPr="00F23D13" w:rsidRDefault="00A12191" w:rsidP="008F1B8C">
            <w:pPr>
              <w:rPr>
                <w:rFonts w:ascii="Cambria Math" w:eastAsia="HGP創英角ｺﾞｼｯｸUB" w:hAnsi="Cambria Math"/>
              </w:rPr>
            </w:pPr>
            <m:oMathPara>
              <m:oMath>
                <m:m>
                  <m:mPr>
                    <m:mcs>
                      <m:mc>
                        <m:mcPr>
                          <m:count m:val="2"/>
                          <m:mcJc m:val="center"/>
                        </m:mcPr>
                      </m:mc>
                    </m:mcs>
                    <m:ctrlPr>
                      <w:rPr>
                        <w:rFonts w:ascii="Cambria Math" w:eastAsia="HGP創英角ｺﾞｼｯｸUB" w:hAnsi="Cambria Math" w:cs="XITS Math"/>
                      </w:rPr>
                    </m:ctrlPr>
                  </m:mPr>
                  <m:mr>
                    <m:e>
                      <m:sSub>
                        <m:sSubPr>
                          <m:ctrlPr>
                            <w:rPr>
                              <w:rFonts w:ascii="Cambria Math" w:hAnsi="Cambria Math" w:cs="XITS Math"/>
                              <w:i/>
                            </w:rPr>
                          </m:ctrlPr>
                        </m:sSubPr>
                        <m:e>
                          <m:r>
                            <w:rPr>
                              <w:rFonts w:ascii="Cambria Math" w:hAnsi="Cambria Math" w:cs="XITS Math"/>
                            </w:rPr>
                            <m:t>WSR</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WSB</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e>
                      </m:nary>
                    </m:e>
                  </m:mr>
                  <m:mr>
                    <m:e>
                      <m:sSub>
                        <m:sSubPr>
                          <m:ctrlPr>
                            <w:rPr>
                              <w:rFonts w:ascii="Cambria Math" w:hAnsi="Cambria Math" w:cs="XITS Math"/>
                              <w:i/>
                            </w:rPr>
                          </m:ctrlPr>
                        </m:sSubPr>
                        <m:e>
                          <m:r>
                            <w:rPr>
                              <w:rFonts w:ascii="Cambria Math" w:hAnsi="Cambria Math" w:cs="XITS Math"/>
                            </w:rPr>
                            <m:t>WSC</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WSV</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e>
                      </m:nary>
                    </m:e>
                  </m:mr>
                </m:m>
              </m:oMath>
            </m:oMathPara>
          </w:p>
        </w:tc>
        <w:tc>
          <w:tcPr>
            <w:tcW w:w="846" w:type="dxa"/>
            <w:vAlign w:val="center"/>
          </w:tcPr>
          <w:p w14:paraId="4DCC0A2A" w14:textId="56C586E7" w:rsidR="008F1B8C" w:rsidRDefault="008F1B8C">
            <w:pPr>
              <w:pStyle w:val="af9"/>
            </w:pPr>
            <w:bookmarkStart w:id="30" w:name="_Ref4708519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24</w:t>
            </w:r>
            <w:r w:rsidR="001939D4">
              <w:fldChar w:fldCharType="end"/>
            </w:r>
            <w:r w:rsidRPr="00477F45">
              <w:rPr>
                <w:rFonts w:hint="eastAsia"/>
              </w:rPr>
              <w:t>）</w:t>
            </w:r>
            <w:bookmarkEnd w:id="30"/>
          </w:p>
        </w:tc>
      </w:tr>
    </w:tbl>
    <w:p w14:paraId="780A67E4" w14:textId="00638313" w:rsidR="008F1B8C" w:rsidRPr="00BF14B8" w:rsidRDefault="0098344E">
      <w:pPr>
        <w:pStyle w:val="af7"/>
      </w:pPr>
      <w:r>
        <w:fldChar w:fldCharType="begin"/>
      </w:r>
      <w:r>
        <w:instrText xml:space="preserve"> REF _Ref470851938 \h </w:instrText>
      </w:r>
      <w:r>
        <w:fldChar w:fldCharType="separate"/>
      </w:r>
      <w:r w:rsidR="003D2F73" w:rsidRPr="00477F45">
        <w:rPr>
          <w:rFonts w:hint="eastAsia"/>
        </w:rPr>
        <w:t>（</w:t>
      </w:r>
      <w:r w:rsidR="003D2F73">
        <w:rPr>
          <w:noProof/>
        </w:rPr>
        <w:t>24</w:t>
      </w:r>
      <w:r w:rsidR="003D2F73" w:rsidRPr="00477F45">
        <w:rPr>
          <w:rFonts w:hint="eastAsia"/>
        </w:rPr>
        <w:t>）</w:t>
      </w:r>
      <w:r>
        <w:fldChar w:fldCharType="end"/>
      </w:r>
      <w:r w:rsidR="00BF14B8">
        <w:rPr>
          <w:rFonts w:hint="eastAsia"/>
        </w:rPr>
        <w:t>式中の</w:t>
      </w:r>
      <m:oMath>
        <m:sSub>
          <m:sSubPr>
            <m:ctrlPr/>
          </m:sSubPr>
          <m:e>
            <m:r>
              <m:t>XA</m:t>
            </m:r>
          </m:e>
          <m:sub>
            <m:r>
              <m:t>k,j</m:t>
            </m:r>
          </m:sub>
        </m:sSub>
      </m:oMath>
      <w:r w:rsidR="00BF14B8">
        <w:rPr>
          <w:rFonts w:hint="eastAsia"/>
        </w:rPr>
        <w:t>は</w:t>
      </w:r>
      <w:r>
        <w:fldChar w:fldCharType="begin"/>
      </w:r>
      <w:r>
        <w:instrText xml:space="preserve"> </w:instrText>
      </w:r>
      <w:r>
        <w:rPr>
          <w:rFonts w:hint="eastAsia"/>
        </w:rPr>
        <w:instrText>REF _Ref470853459 \h</w:instrText>
      </w:r>
      <w:r>
        <w:instrText xml:space="preserve"> </w:instrText>
      </w:r>
      <w:r>
        <w:fldChar w:fldCharType="separate"/>
      </w:r>
      <w:r w:rsidR="003D2F73" w:rsidRPr="00477F45">
        <w:rPr>
          <w:rFonts w:hint="eastAsia"/>
        </w:rPr>
        <w:t>（</w:t>
      </w:r>
      <w:r w:rsidR="003D2F73">
        <w:rPr>
          <w:noProof/>
        </w:rPr>
        <w:t>25</w:t>
      </w:r>
      <w:r w:rsidR="003D2F73" w:rsidRPr="00477F45">
        <w:rPr>
          <w:rFonts w:hint="eastAsia"/>
        </w:rPr>
        <w:t>）</w:t>
      </w:r>
      <w:r>
        <w:fldChar w:fldCharType="end"/>
      </w:r>
      <w:r w:rsidR="00BF14B8">
        <w:rPr>
          <w:rFonts w:hint="eastAsia"/>
        </w:rPr>
        <w:t>式に示す行列</w:t>
      </w:r>
      <m:oMath>
        <m:d>
          <m:dPr>
            <m:begChr m:val="["/>
            <m:endChr m:val="]"/>
            <m:ctrlPr/>
          </m:dPr>
          <m:e>
            <m:r>
              <m:t>AX</m:t>
            </m:r>
          </m:e>
        </m:d>
      </m:oMath>
      <w:r w:rsidR="00BF14B8">
        <w:rPr>
          <w:rFonts w:hint="eastAsia"/>
        </w:rPr>
        <w:t>の逆行列の</w:t>
      </w:r>
      <m:oMath>
        <m:r>
          <m:t>k</m:t>
        </m:r>
      </m:oMath>
      <w:r w:rsidR="00BF14B8">
        <w:rPr>
          <w:rFonts w:hint="eastAsia"/>
        </w:rPr>
        <w:t>行</w:t>
      </w:r>
      <m:oMath>
        <m:r>
          <w:rPr>
            <w:rFonts w:eastAsia="HGP創英角ｺﾞｼｯｸUB"/>
          </w:rPr>
          <m:t>j</m:t>
        </m:r>
      </m:oMath>
      <w:r w:rsidR="00BF14B8">
        <w:rPr>
          <w:rFonts w:hint="eastAsia"/>
        </w:rPr>
        <w:t>列要素である。</w:t>
      </w:r>
      <w:r w:rsidR="009D7F64">
        <w:rPr>
          <w:rFonts w:hint="eastAsia"/>
        </w:rPr>
        <w:t>なお、式中の</w:t>
      </w:r>
      <w:r w:rsidR="00C928E7">
        <w:rPr>
          <w:rFonts w:hint="eastAsia"/>
        </w:rPr>
        <w:t>吸熱</w:t>
      </w:r>
      <w:r w:rsidR="009D7F64">
        <w:rPr>
          <w:rFonts w:hint="eastAsia"/>
        </w:rPr>
        <w:t>応答係数初項</w:t>
      </w:r>
      <m:oMath>
        <m:sSub>
          <m:sSubPr>
            <m:ctrlPr>
              <w:rPr>
                <w:rFonts w:eastAsia="HGP創英角ｺﾞｼｯｸUB"/>
                <w:i/>
              </w:rPr>
            </m:ctrlPr>
          </m:sSubPr>
          <m:e>
            <m:r>
              <w:rPr>
                <w:rFonts w:eastAsia="HGP創英角ｺﾞｼｯｸUB"/>
              </w:rPr>
              <m:t>ϕ</m:t>
            </m:r>
          </m:e>
          <m:sub>
            <m:r>
              <w:rPr>
                <w:rFonts w:eastAsia="HGP創英角ｺﾞｼｯｸUB"/>
              </w:rPr>
              <m:t>A,i,k,0</m:t>
            </m:r>
          </m:sub>
        </m:sSub>
      </m:oMath>
      <w:r w:rsidR="00C928E7">
        <w:rPr>
          <w:rFonts w:hint="eastAsia"/>
        </w:rPr>
        <w:t>の計算法</w:t>
      </w:r>
      <w:r w:rsidR="009D7F64">
        <w:rPr>
          <w:rFonts w:hint="eastAsia"/>
        </w:rPr>
        <w:t>は</w:t>
      </w:r>
      <w:r w:rsidR="001E258C">
        <w:fldChar w:fldCharType="begin"/>
      </w:r>
      <w:r w:rsidR="001E258C">
        <w:instrText xml:space="preserve"> </w:instrText>
      </w:r>
      <w:r w:rsidR="001E258C">
        <w:rPr>
          <w:rFonts w:hint="eastAsia"/>
        </w:rPr>
        <w:instrText>REF _Ref492729933 \r \h</w:instrText>
      </w:r>
      <w:r w:rsidR="001E258C">
        <w:instrText xml:space="preserve"> </w:instrText>
      </w:r>
      <w:r w:rsidR="001E258C">
        <w:fldChar w:fldCharType="separate"/>
      </w:r>
      <w:r w:rsidR="003D2F73">
        <w:rPr>
          <w:rFonts w:hint="eastAsia"/>
        </w:rPr>
        <w:t>付録</w:t>
      </w:r>
      <w:r w:rsidR="003D2F73">
        <w:rPr>
          <w:rFonts w:hint="eastAsia"/>
        </w:rPr>
        <w:t>2</w:t>
      </w:r>
      <w:r w:rsidR="003D2F73">
        <w:rPr>
          <w:rFonts w:hint="eastAsia"/>
        </w:rPr>
        <w:t>．</w:t>
      </w:r>
      <w:r w:rsidR="001E258C">
        <w:fldChar w:fldCharType="end"/>
      </w:r>
      <w:r w:rsidR="009D7F64">
        <w:rPr>
          <w:rFonts w:hint="eastAsia"/>
        </w:rPr>
        <w:t>に示す。</w:t>
      </w:r>
      <w:r w:rsidR="000746C1">
        <w:rPr>
          <w:rFonts w:hint="eastAsia"/>
        </w:rPr>
        <w:t>平均放射温度に対する各部位の重み</w:t>
      </w:r>
      <m:oMath>
        <m:sSub>
          <m:sSubPr>
            <m:ctrlPr>
              <w:rPr>
                <w:rFonts w:eastAsia="HGP創英角ｺﾞｼｯｸUB" w:cs="XITS Math"/>
                <w:i/>
              </w:rPr>
            </m:ctrlPr>
          </m:sSubPr>
          <m:e>
            <m:r>
              <w:rPr>
                <w:rFonts w:eastAsia="HGP創英角ｺﾞｼｯｸUB" w:cs="XITS Math"/>
              </w:rPr>
              <m:t>Fmrt</m:t>
            </m:r>
          </m:e>
          <m:sub>
            <m:r>
              <w:rPr>
                <w:rFonts w:eastAsia="HGP創英角ｺﾞｼｯｸUB" w:cs="XITS Math"/>
              </w:rPr>
              <m:t>i,k</m:t>
            </m:r>
          </m:sub>
        </m:sSub>
      </m:oMath>
      <w:r w:rsidR="000746C1">
        <w:rPr>
          <w:rFonts w:hint="eastAsia"/>
        </w:rPr>
        <w:t>は</w:t>
      </w:r>
      <w:r w:rsidR="000746C1">
        <w:fldChar w:fldCharType="begin"/>
      </w:r>
      <w:r w:rsidR="000746C1">
        <w:instrText xml:space="preserve"> </w:instrText>
      </w:r>
      <w:r w:rsidR="000746C1">
        <w:rPr>
          <w:rFonts w:hint="eastAsia"/>
        </w:rPr>
        <w:instrText>REF _Ref473819828 \r \h</w:instrText>
      </w:r>
      <w:r w:rsidR="000746C1">
        <w:instrText xml:space="preserve"> </w:instrText>
      </w:r>
      <w:r w:rsidR="000746C1">
        <w:fldChar w:fldCharType="separate"/>
      </w:r>
      <w:r w:rsidR="003D2F73">
        <w:rPr>
          <w:rFonts w:hint="eastAsia"/>
        </w:rPr>
        <w:t>付録</w:t>
      </w:r>
      <w:r w:rsidR="003D2F73">
        <w:rPr>
          <w:rFonts w:hint="eastAsia"/>
        </w:rPr>
        <w:t>12</w:t>
      </w:r>
      <w:r w:rsidR="003D2F73">
        <w:rPr>
          <w:rFonts w:hint="eastAsia"/>
        </w:rPr>
        <w:t>．</w:t>
      </w:r>
      <w:r w:rsidR="000746C1">
        <w:fldChar w:fldCharType="end"/>
      </w:r>
      <w:r w:rsidR="000746C1">
        <w:rPr>
          <w:rFonts w:hint="eastAsia"/>
        </w:rPr>
        <w:t>の</w:t>
      </w:r>
      <w:r w:rsidR="00E614B7">
        <w:fldChar w:fldCharType="begin"/>
      </w:r>
      <w:r w:rsidR="00E614B7">
        <w:instrText xml:space="preserve"> </w:instrText>
      </w:r>
      <w:r w:rsidR="00E614B7">
        <w:rPr>
          <w:rFonts w:hint="eastAsia"/>
        </w:rPr>
        <w:instrText>REF _Ref17305438 \h</w:instrText>
      </w:r>
      <w:r w:rsidR="00E614B7">
        <w:instrText xml:space="preserve"> </w:instrText>
      </w:r>
      <w:r w:rsidR="00E614B7">
        <w:fldChar w:fldCharType="separate"/>
      </w:r>
      <w:r w:rsidR="003D2F73">
        <w:rPr>
          <w:rFonts w:hint="eastAsia"/>
        </w:rPr>
        <w:t>（</w:t>
      </w:r>
      <w:r w:rsidR="003D2F73">
        <w:rPr>
          <w:noProof/>
        </w:rPr>
        <w:t>101</w:t>
      </w:r>
      <w:r w:rsidR="003D2F73">
        <w:rPr>
          <w:rFonts w:hint="eastAsia"/>
        </w:rPr>
        <w:t>）</w:t>
      </w:r>
      <w:r w:rsidR="00E614B7">
        <w:fldChar w:fldCharType="end"/>
      </w:r>
      <w:r w:rsidR="00E614B7">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F1B8C" w14:paraId="410AC25A" w14:textId="77777777" w:rsidTr="001E258C">
        <w:trPr>
          <w:cantSplit/>
        </w:trPr>
        <w:tc>
          <w:tcPr>
            <w:tcW w:w="8687" w:type="dxa"/>
          </w:tcPr>
          <w:p w14:paraId="42408B9E" w14:textId="0AC2ADCF" w:rsidR="008F1B8C" w:rsidRPr="00F23D13" w:rsidRDefault="00A12191" w:rsidP="009D33A5">
            <w:pPr>
              <w:rPr>
                <w:rFonts w:ascii="Cambria Math" w:eastAsia="HGP創英角ｺﾞｼｯｸUB" w:hAnsi="Cambria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AX</m:t>
                    </m:r>
                  </m:e>
                  <m:sub>
                    <m:r>
                      <w:rPr>
                        <w:rFonts w:ascii="Cambria Math" w:eastAsia="HGP創英角ｺﾞｼｯｸUB" w:hAnsi="Cambria Math" w:cs="XITS Math"/>
                      </w:rPr>
                      <m:t>k,l</m:t>
                    </m:r>
                  </m:sub>
                </m:sSub>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1+</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i,l</m:t>
                              </m:r>
                            </m:sub>
                          </m:sSub>
                        </m:e>
                        <m:e>
                          <m:r>
                            <w:rPr>
                              <w:rFonts w:ascii="Cambria Math" w:eastAsia="HGP創英角ｺﾞｼｯｸUB" w:hAnsi="Cambria Math" w:cs="XITS Math"/>
                            </w:rPr>
                            <m:t>k=l</m:t>
                          </m:r>
                        </m:e>
                      </m:mr>
                      <m:mr>
                        <m:e>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i,l</m:t>
                              </m:r>
                            </m:sub>
                          </m:sSub>
                        </m:e>
                        <m:e>
                          <m:r>
                            <w:rPr>
                              <w:rFonts w:ascii="Cambria Math" w:eastAsia="HGP創英角ｺﾞｼｯｸUB" w:hAnsi="Cambria Math" w:cs="XITS Math"/>
                            </w:rPr>
                            <m:t>k≠l</m:t>
                          </m:r>
                        </m:e>
                      </m:mr>
                    </m:m>
                  </m:e>
                </m:d>
              </m:oMath>
            </m:oMathPara>
          </w:p>
        </w:tc>
        <w:tc>
          <w:tcPr>
            <w:tcW w:w="1059" w:type="dxa"/>
          </w:tcPr>
          <w:p w14:paraId="4138F48E" w14:textId="520756EB" w:rsidR="008F1B8C" w:rsidRDefault="008F1B8C">
            <w:pPr>
              <w:pStyle w:val="af9"/>
            </w:pPr>
            <w:bookmarkStart w:id="31" w:name="_Ref47085345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25</w:t>
            </w:r>
            <w:r w:rsidR="001939D4">
              <w:fldChar w:fldCharType="end"/>
            </w:r>
            <w:r w:rsidRPr="00477F45">
              <w:rPr>
                <w:rFonts w:hint="eastAsia"/>
              </w:rPr>
              <w:t>）</w:t>
            </w:r>
            <w:bookmarkEnd w:id="31"/>
          </w:p>
        </w:tc>
      </w:tr>
    </w:tbl>
    <w:p w14:paraId="54CEDD92" w14:textId="07B4ECF5" w:rsidR="00BF14B8" w:rsidRPr="00477F45" w:rsidRDefault="001E258C">
      <w:pPr>
        <w:pStyle w:val="af7"/>
      </w:pPr>
      <w:r>
        <w:fldChar w:fldCharType="begin"/>
      </w:r>
      <w:r>
        <w:instrText xml:space="preserve"> REF _Ref470851938 \h </w:instrText>
      </w:r>
      <w:r>
        <w:fldChar w:fldCharType="separate"/>
      </w:r>
      <w:r w:rsidR="003D2F73" w:rsidRPr="00477F45">
        <w:rPr>
          <w:rFonts w:hint="eastAsia"/>
        </w:rPr>
        <w:t>（</w:t>
      </w:r>
      <w:r w:rsidR="003D2F73">
        <w:rPr>
          <w:noProof/>
        </w:rPr>
        <w:t>24</w:t>
      </w:r>
      <w:r w:rsidR="003D2F73" w:rsidRPr="00477F45">
        <w:rPr>
          <w:rFonts w:hint="eastAsia"/>
        </w:rPr>
        <w:t>）</w:t>
      </w:r>
      <w:r>
        <w:fldChar w:fldCharType="end"/>
      </w:r>
      <w:r w:rsidR="00BF14B8">
        <w:rPr>
          <w:rFonts w:hint="eastAsia"/>
        </w:rPr>
        <w:t>式中のその他の係数</w:t>
      </w:r>
      <m:oMath>
        <m:sSub>
          <m:sSubPr>
            <m:ctrlPr>
              <w:rPr>
                <w:i/>
              </w:rPr>
            </m:ctrlPr>
          </m:sSubPr>
          <m:e>
            <m:r>
              <m:t>FIA</m:t>
            </m:r>
          </m:e>
          <m:sub>
            <m:r>
              <m:t>i,j</m:t>
            </m:r>
          </m:sub>
        </m:sSub>
      </m:oMath>
      <w:r w:rsidR="00BF14B8">
        <w:rPr>
          <w:rFonts w:hint="eastAsia"/>
        </w:rPr>
        <w:t>、</w:t>
      </w:r>
      <m:oMath>
        <m:sSub>
          <m:sSubPr>
            <m:ctrlPr>
              <w:rPr>
                <w:i/>
              </w:rPr>
            </m:ctrlPr>
          </m:sSubPr>
          <m:e>
            <m:r>
              <m:t>CRX</m:t>
            </m:r>
          </m:e>
          <m:sub>
            <m:r>
              <m:t>i,j</m:t>
            </m:r>
          </m:sub>
        </m:sSub>
      </m:oMath>
      <w:r w:rsidR="00BF14B8">
        <w:rPr>
          <w:rFonts w:hint="eastAsia"/>
        </w:rPr>
        <w:t>、</w:t>
      </w:r>
      <m:oMath>
        <m:sSub>
          <m:sSubPr>
            <m:ctrlPr>
              <w:rPr>
                <w:i/>
              </w:rPr>
            </m:ctrlPr>
          </m:sSubPr>
          <m:e>
            <m:r>
              <m:t>CVL</m:t>
            </m:r>
          </m:e>
          <m:sub>
            <m:r>
              <m:t>i,j</m:t>
            </m:r>
          </m:sub>
        </m:sSub>
      </m:oMath>
      <w:r w:rsidR="00BF14B8">
        <w:rPr>
          <w:rFonts w:hint="eastAsia"/>
        </w:rPr>
        <w:t>、</w:t>
      </w:r>
      <m:oMath>
        <m:sSub>
          <m:sSubPr>
            <m:ctrlPr>
              <w:rPr>
                <w:i/>
              </w:rPr>
            </m:ctrlPr>
          </m:sSubPr>
          <m:e>
            <m:r>
              <m:t>FLB</m:t>
            </m:r>
          </m:e>
          <m:sub>
            <m:r>
              <m:t>i,j</m:t>
            </m:r>
          </m:sub>
        </m:sSub>
      </m:oMath>
      <w:r w:rsidR="00BF14B8">
        <w:rPr>
          <w:rFonts w:hint="eastAsia"/>
        </w:rPr>
        <w:t>は</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r w:rsidR="003D2F73" w:rsidRPr="00477F45">
        <w:rPr>
          <w:rFonts w:hint="eastAsia"/>
        </w:rPr>
        <w:t>（</w:t>
      </w:r>
      <w:r w:rsidR="003D2F73">
        <w:rPr>
          <w:noProof/>
        </w:rPr>
        <w:t>26</w:t>
      </w:r>
      <w:r w:rsidR="003D2F73" w:rsidRPr="00477F45">
        <w:rPr>
          <w:rFonts w:hint="eastAsia"/>
        </w:rPr>
        <w:t>）</w:t>
      </w:r>
      <w:r w:rsidR="0098344E">
        <w:fldChar w:fldCharType="end"/>
      </w:r>
      <w:r w:rsidR="00CD3DD9">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gridCol w:w="1102"/>
      </w:tblGrid>
      <w:tr w:rsidR="00BF14B8" w14:paraId="1BEBD98F" w14:textId="77777777" w:rsidTr="003B1312">
        <w:trPr>
          <w:cantSplit/>
        </w:trPr>
        <w:tc>
          <w:tcPr>
            <w:tcW w:w="8644" w:type="dxa"/>
          </w:tcPr>
          <w:p w14:paraId="1F1712F1" w14:textId="77777777" w:rsidR="00BF14B8" w:rsidRPr="00F23D13" w:rsidRDefault="00A12191" w:rsidP="009D33A5">
            <w:pPr>
              <w:rPr>
                <w:rFonts w:cs="XITS Math"/>
              </w:rPr>
            </w:pPr>
            <m:oMathPara>
              <m:oMath>
                <m:m>
                  <m:mPr>
                    <m:mcs>
                      <m:mc>
                        <m:mcPr>
                          <m:count m:val="2"/>
                          <m:mcJc m:val="center"/>
                        </m:mcPr>
                      </m:mc>
                    </m:mcs>
                    <m:ctrlPr>
                      <w:rPr>
                        <w:rFonts w:ascii="Cambria Math" w:hAnsi="Cambria Math" w:cs="XITS Math"/>
                      </w:rPr>
                    </m:ctrlPr>
                  </m:mPr>
                  <m:mr>
                    <m:e>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r>
                        <w:rPr>
                          <w:rFonts w:ascii="Cambria Math"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l</m:t>
                              </m:r>
                            </m:sub>
                          </m:sSub>
                        </m:den>
                      </m:f>
                    </m:e>
                  </m:mr>
                  <m:mr>
                    <m:e>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i,j</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T,i,l,0</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e>
                      </m:nary>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e>
                      </m:nary>
                    </m:e>
                  </m:mr>
                </m:m>
              </m:oMath>
            </m:oMathPara>
          </w:p>
        </w:tc>
        <w:tc>
          <w:tcPr>
            <w:tcW w:w="1102" w:type="dxa"/>
            <w:vAlign w:val="center"/>
          </w:tcPr>
          <w:p w14:paraId="533E666A" w14:textId="01292771" w:rsidR="00BF14B8" w:rsidRPr="00477F45" w:rsidRDefault="00BF14B8">
            <w:pPr>
              <w:pStyle w:val="af9"/>
            </w:pPr>
            <w:bookmarkStart w:id="32" w:name="_Ref47371108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26</w:t>
            </w:r>
            <w:r w:rsidR="001939D4">
              <w:fldChar w:fldCharType="end"/>
            </w:r>
            <w:r w:rsidRPr="00477F45">
              <w:rPr>
                <w:rFonts w:hint="eastAsia"/>
              </w:rPr>
              <w:t>）</w:t>
            </w:r>
            <w:bookmarkEnd w:id="32"/>
          </w:p>
        </w:tc>
      </w:tr>
    </w:tbl>
    <w:p w14:paraId="42060FC0" w14:textId="6C590E0F" w:rsidR="008F1B8C" w:rsidRDefault="0098344E">
      <w:pPr>
        <w:pStyle w:val="af7"/>
      </w:pPr>
      <w:r>
        <w:fldChar w:fldCharType="begin"/>
      </w:r>
      <w:r>
        <w:instrText xml:space="preserve"> </w:instrText>
      </w:r>
      <w:r>
        <w:rPr>
          <w:rFonts w:hint="eastAsia"/>
        </w:rPr>
        <w:instrText>REF _Ref473711082 \h</w:instrText>
      </w:r>
      <w:r>
        <w:instrText xml:space="preserve"> </w:instrText>
      </w:r>
      <w:r>
        <w:fldChar w:fldCharType="separate"/>
      </w:r>
      <w:r w:rsidR="003D2F73" w:rsidRPr="00477F45">
        <w:rPr>
          <w:rFonts w:hint="eastAsia"/>
        </w:rPr>
        <w:t>（</w:t>
      </w:r>
      <w:r w:rsidR="003D2F73">
        <w:rPr>
          <w:noProof/>
        </w:rPr>
        <w:t>26</w:t>
      </w:r>
      <w:r w:rsidR="003D2F73" w:rsidRPr="00477F45">
        <w:rPr>
          <w:rFonts w:hint="eastAsia"/>
        </w:rPr>
        <w:t>）</w:t>
      </w:r>
      <w:r>
        <w:fldChar w:fldCharType="end"/>
      </w:r>
      <w:r w:rsidR="00CC33F0">
        <w:rPr>
          <w:rFonts w:hint="eastAsia"/>
        </w:rPr>
        <w:t>式中の</w:t>
      </w:r>
      <w:r w:rsidR="009D7F64">
        <w:rPr>
          <w:rFonts w:hint="eastAsia"/>
        </w:rPr>
        <w:t>部位の吸収日射量</w:t>
      </w:r>
      <m:oMath>
        <m:sSub>
          <m:sSubPr>
            <m:ctrlPr>
              <w:rPr>
                <w:i/>
              </w:rPr>
            </m:ctrlPr>
          </m:sSubPr>
          <m:e>
            <m:r>
              <m:t>Sol</m:t>
            </m:r>
          </m:e>
          <m:sub>
            <m:r>
              <m:t>i,l,n</m:t>
            </m:r>
          </m:sub>
        </m:sSub>
      </m:oMath>
      <w:r w:rsidR="00CC33F0">
        <w:rPr>
          <w:rFonts w:hint="eastAsia"/>
        </w:rPr>
        <w:t>は</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sidR="009D7F64">
        <w:rPr>
          <w:rFonts w:hint="eastAsia"/>
        </w:rPr>
        <w:t>より求める。</w:t>
      </w:r>
      <w:r>
        <w:fldChar w:fldCharType="begin"/>
      </w:r>
      <w:r>
        <w:instrText xml:space="preserve"> </w:instrText>
      </w:r>
      <w:r>
        <w:rPr>
          <w:rFonts w:hint="eastAsia"/>
        </w:rPr>
        <w:instrText>REF _Ref473711082 \h</w:instrText>
      </w:r>
      <w:r>
        <w:instrText xml:space="preserve"> </w:instrText>
      </w:r>
      <w:r>
        <w:fldChar w:fldCharType="separate"/>
      </w:r>
      <w:r w:rsidR="003D2F73" w:rsidRPr="00477F45">
        <w:rPr>
          <w:rFonts w:hint="eastAsia"/>
        </w:rPr>
        <w:t>（</w:t>
      </w:r>
      <w:r w:rsidR="003D2F73">
        <w:rPr>
          <w:noProof/>
        </w:rPr>
        <w:t>26</w:t>
      </w:r>
      <w:r w:rsidR="003D2F73" w:rsidRPr="00477F45">
        <w:rPr>
          <w:rFonts w:hint="eastAsia"/>
        </w:rPr>
        <w:t>）</w:t>
      </w:r>
      <w:r>
        <w:fldChar w:fldCharType="end"/>
      </w:r>
      <w:r w:rsidR="00CD3DD9">
        <w:rPr>
          <w:rFonts w:hint="eastAsia"/>
        </w:rPr>
        <w:t>式中の</w:t>
      </w:r>
      <m:oMath>
        <m:sSub>
          <m:sSubPr>
            <m:ctrlPr>
              <w:rPr>
                <w:i/>
              </w:rPr>
            </m:ctrlPr>
          </m:sSubPr>
          <m:e>
            <m:r>
              <m:t>CVL</m:t>
            </m:r>
          </m:e>
          <m:sub>
            <m:r>
              <m:t>i,l</m:t>
            </m:r>
          </m:sub>
        </m:sSub>
      </m:oMath>
      <w:r w:rsidR="00CD3DD9">
        <w:rPr>
          <w:rFonts w:hint="eastAsia"/>
        </w:rPr>
        <w:t>の計算式右辺については、過去の</w:t>
      </w:r>
      <w:r w:rsidR="00CC33F0">
        <w:rPr>
          <w:rFonts w:hint="eastAsia"/>
        </w:rPr>
        <w:t>表面熱流や温度</w:t>
      </w:r>
      <w:r w:rsidR="00CD3DD9">
        <w:rPr>
          <w:rFonts w:hint="eastAsia"/>
        </w:rPr>
        <w:t>などで構成される</w:t>
      </w:r>
      <w:r>
        <w:fldChar w:fldCharType="begin"/>
      </w:r>
      <w:r>
        <w:instrText xml:space="preserve"> </w:instrText>
      </w:r>
      <w:r>
        <w:rPr>
          <w:rFonts w:hint="eastAsia"/>
        </w:rPr>
        <w:instrText>REF _Ref473721608 \h</w:instrText>
      </w:r>
      <w:r>
        <w:instrText xml:space="preserve"> </w:instrText>
      </w:r>
      <w:r>
        <w:fldChar w:fldCharType="separate"/>
      </w:r>
      <w:r w:rsidR="003D2F73" w:rsidRPr="00477F45">
        <w:rPr>
          <w:rFonts w:hint="eastAsia"/>
        </w:rPr>
        <w:t>（</w:t>
      </w:r>
      <w:r w:rsidR="003D2F73">
        <w:rPr>
          <w:noProof/>
        </w:rPr>
        <w:t>27</w:t>
      </w:r>
      <w:r w:rsidR="003D2F73" w:rsidRPr="00477F45">
        <w:rPr>
          <w:rFonts w:hint="eastAsia"/>
        </w:rPr>
        <w:t>）</w:t>
      </w:r>
      <w:r>
        <w:fldChar w:fldCharType="end"/>
      </w:r>
      <w:r w:rsidR="001E258C">
        <w:rPr>
          <w:rFonts w:hint="eastAsia"/>
        </w:rPr>
        <w:t>式</w:t>
      </w:r>
      <w:r w:rsidR="00CD3DD9">
        <w:rPr>
          <w:rFonts w:hint="eastAsia"/>
        </w:rPr>
        <w:t>から計算できる。</w:t>
      </w:r>
      <w:r w:rsidR="009D7F64">
        <w:rPr>
          <w:rFonts w:hint="eastAsia"/>
        </w:rPr>
        <w:t>なお、式中の指数項別応答係数</w:t>
      </w:r>
      <m:oMath>
        <m:sSub>
          <m:sSubPr>
            <m:ctrlPr/>
          </m:sSubPr>
          <m:e>
            <m:r>
              <m:t>ϕ</m:t>
            </m:r>
          </m:e>
          <m:sub>
            <m:r>
              <m:t>1A,i,l,m</m:t>
            </m:r>
          </m:sub>
        </m:sSub>
      </m:oMath>
      <w:r w:rsidR="009D7F64">
        <w:rPr>
          <w:rFonts w:hint="eastAsia"/>
        </w:rPr>
        <w:t>、</w:t>
      </w:r>
      <m:oMath>
        <m:sSub>
          <m:sSubPr>
            <m:ctrlPr/>
          </m:sSubPr>
          <m:e>
            <m:r>
              <m:t>ϕ</m:t>
            </m:r>
          </m:e>
          <m:sub>
            <m:r>
              <m:t>1T,i,l,m</m:t>
            </m:r>
          </m:sub>
        </m:sSub>
      </m:oMath>
      <w:r w:rsidR="009D7F64">
        <w:rPr>
          <w:rFonts w:hint="eastAsia"/>
        </w:rPr>
        <w:t>や公比</w:t>
      </w:r>
      <m:oMath>
        <m:sSub>
          <m:sSubPr>
            <m:ctrlPr>
              <w:rPr>
                <w:rFonts w:eastAsia="HGP創英角ｺﾞｼｯｸUB"/>
                <w:i/>
              </w:rPr>
            </m:ctrlPr>
          </m:sSubPr>
          <m:e>
            <m:r>
              <w:rPr>
                <w:rFonts w:eastAsia="HGP創英角ｺﾞｼｯｸUB"/>
              </w:rPr>
              <m:t>r</m:t>
            </m:r>
          </m:e>
          <m:sub>
            <m:r>
              <w:rPr>
                <w:rFonts w:eastAsia="HGP創英角ｺﾞｼｯｸUB"/>
              </w:rPr>
              <m:t>m,j</m:t>
            </m:r>
          </m:sub>
        </m:sSub>
      </m:oMath>
      <w:r w:rsidR="009D7F64">
        <w:rPr>
          <w:rFonts w:hint="eastAsia"/>
        </w:rPr>
        <w:t>は</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sidR="009D7F64">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544F3" w14:paraId="5B691856" w14:textId="77777777" w:rsidTr="003B1312">
        <w:trPr>
          <w:cantSplit/>
        </w:trPr>
        <w:tc>
          <w:tcPr>
            <w:tcW w:w="8687" w:type="dxa"/>
          </w:tcPr>
          <w:p w14:paraId="7D97198E" w14:textId="77777777" w:rsidR="008544F3" w:rsidRPr="00352D3D" w:rsidRDefault="00A12191" w:rsidP="00600F4F">
            <w:pPr>
              <w:rPr>
                <w:rFonts w:ascii="Arial Black" w:eastAsia="HGP創英角ｺﾞｼｯｸUB" w:hAnsi="Arial Black"/>
              </w:rPr>
            </w:pPr>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1A,i,l,m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A,l,n-1,m</m:t>
                    </m:r>
                  </m:sub>
                  <m:sup>
                    <m:r>
                      <w:rPr>
                        <w:rFonts w:ascii="Cambria Math" w:eastAsia="HGP創英角ｺﾞｼｯｸUB" w:hAnsi="Cambria Math" w:cs="XITS Math"/>
                      </w:rPr>
                      <m:t>'</m:t>
                    </m:r>
                  </m:sup>
                </m:sSubSup>
                <m:r>
                  <m:rPr>
                    <m:sty m:val="p"/>
                  </m:rPr>
                  <w:rPr>
                    <w:rFonts w:ascii="Cambria Math" w:eastAsia="HGP創英角ｺﾞｼｯｸUB" w:hAnsi="Cambria Math"/>
                  </w:rPr>
                  <w:br/>
                </m:r>
              </m:oMath>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r>
                  <m:rPr>
                    <m:aln/>
                  </m:rP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1T,i,l,m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T,l,n-1,m</m:t>
                    </m:r>
                  </m:sub>
                  <m:sup>
                    <m:r>
                      <w:rPr>
                        <w:rFonts w:ascii="Cambria Math" w:eastAsia="HGP創英角ｺﾞｼｯｸUB" w:hAnsi="Cambria Math" w:cs="XITS Math"/>
                      </w:rPr>
                      <m:t>'</m:t>
                    </m:r>
                  </m:sup>
                </m:sSubSup>
              </m:oMath>
            </m:oMathPara>
          </w:p>
        </w:tc>
        <w:tc>
          <w:tcPr>
            <w:tcW w:w="1059" w:type="dxa"/>
            <w:vAlign w:val="center"/>
          </w:tcPr>
          <w:p w14:paraId="28BC5080" w14:textId="70D9210F" w:rsidR="008544F3" w:rsidRDefault="008544F3">
            <w:pPr>
              <w:pStyle w:val="af9"/>
            </w:pPr>
            <w:bookmarkStart w:id="33" w:name="_Ref4737216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27</w:t>
            </w:r>
            <w:r w:rsidR="001939D4">
              <w:fldChar w:fldCharType="end"/>
            </w:r>
            <w:r w:rsidRPr="00477F45">
              <w:rPr>
                <w:rFonts w:hint="eastAsia"/>
              </w:rPr>
              <w:t>）</w:t>
            </w:r>
            <w:bookmarkEnd w:id="33"/>
          </w:p>
        </w:tc>
      </w:tr>
    </w:tbl>
    <w:p w14:paraId="69D79346" w14:textId="36FFAB82" w:rsidR="008544F3" w:rsidRDefault="001E258C">
      <w:pPr>
        <w:pStyle w:val="af7"/>
      </w:pPr>
      <w:r>
        <w:fldChar w:fldCharType="begin"/>
      </w:r>
      <w:r>
        <w:instrText xml:space="preserve"> </w:instrText>
      </w:r>
      <w:r>
        <w:rPr>
          <w:rFonts w:hint="eastAsia"/>
        </w:rPr>
        <w:instrText>REF _Ref473721608 \h</w:instrText>
      </w:r>
      <w:r>
        <w:instrText xml:space="preserve"> </w:instrText>
      </w:r>
      <w:r>
        <w:fldChar w:fldCharType="separate"/>
      </w:r>
      <w:r w:rsidR="003D2F73" w:rsidRPr="00477F45">
        <w:rPr>
          <w:rFonts w:hint="eastAsia"/>
        </w:rPr>
        <w:t>（</w:t>
      </w:r>
      <w:r w:rsidR="003D2F73">
        <w:rPr>
          <w:noProof/>
        </w:rPr>
        <w:t>27</w:t>
      </w:r>
      <w:r w:rsidR="003D2F73" w:rsidRPr="00477F45">
        <w:rPr>
          <w:rFonts w:hint="eastAsia"/>
        </w:rPr>
        <w:t>）</w:t>
      </w:r>
      <w:r>
        <w:fldChar w:fldCharType="end"/>
      </w:r>
      <w:r w:rsidR="00C03996">
        <w:rPr>
          <w:rFonts w:hint="eastAsia"/>
        </w:rPr>
        <w:t>上段の式における右辺第１項の前時刻ステップの</w:t>
      </w:r>
      <w:r w:rsidR="00A27609">
        <w:rPr>
          <w:rFonts w:hint="eastAsia"/>
        </w:rPr>
        <w:t>表面熱流</w:t>
      </w:r>
      <m:oMath>
        <m:sSub>
          <m:sSubPr>
            <m:ctrlPr>
              <w:rPr>
                <w:i/>
              </w:rPr>
            </m:ctrlPr>
          </m:sSubPr>
          <m:e>
            <m:r>
              <m:t>q</m:t>
            </m:r>
          </m:e>
          <m:sub>
            <m:r>
              <m:t>i,l,n-1</m:t>
            </m:r>
          </m:sub>
        </m:sSub>
      </m:oMath>
      <w:r w:rsidR="00A27609">
        <w:rPr>
          <w:rFonts w:hint="eastAsia"/>
        </w:rPr>
        <w:t>は各部位の等価温度と表面温度から</w:t>
      </w:r>
      <w:r>
        <w:fldChar w:fldCharType="begin"/>
      </w:r>
      <w:r>
        <w:instrText xml:space="preserve"> </w:instrText>
      </w:r>
      <w:r>
        <w:rPr>
          <w:rFonts w:hint="eastAsia"/>
        </w:rPr>
        <w:instrText>REF _Ref473733424 \h</w:instrText>
      </w:r>
      <w:r>
        <w:instrText xml:space="preserve"> </w:instrText>
      </w:r>
      <w:r>
        <w:fldChar w:fldCharType="separate"/>
      </w:r>
      <w:r w:rsidR="003D2F73" w:rsidRPr="00477F45">
        <w:rPr>
          <w:rFonts w:hint="eastAsia"/>
        </w:rPr>
        <w:t>（</w:t>
      </w:r>
      <w:r w:rsidR="003D2F73">
        <w:rPr>
          <w:noProof/>
        </w:rPr>
        <w:t>28</w:t>
      </w:r>
      <w:r w:rsidR="003D2F73" w:rsidRPr="00477F45">
        <w:rPr>
          <w:rFonts w:hint="eastAsia"/>
        </w:rPr>
        <w:t>）</w:t>
      </w:r>
      <w:r>
        <w:fldChar w:fldCharType="end"/>
      </w:r>
      <w:r w:rsidR="00B91CDD">
        <w:rPr>
          <w:rFonts w:hint="eastAsia"/>
        </w:rPr>
        <w:t>式で計算する。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C03996" w14:paraId="684C2EB9" w14:textId="77777777" w:rsidTr="00A27609">
        <w:trPr>
          <w:cantSplit/>
        </w:trPr>
        <w:tc>
          <w:tcPr>
            <w:tcW w:w="8900" w:type="dxa"/>
          </w:tcPr>
          <w:p w14:paraId="0E39E430" w14:textId="77777777" w:rsidR="00C03996" w:rsidRPr="00352D3D" w:rsidRDefault="00A12191" w:rsidP="00C03996">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m:t>
                    </m:r>
                  </m:sub>
                </m:sSub>
                <m:r>
                  <w:rPr>
                    <w:rFonts w:ascii="Cambria Math" w:eastAsia="HGP創英角ｺﾞｼｯｸUB" w:hAnsi="Cambria Math" w:cs="XITS Math"/>
                  </w:rPr>
                  <m:t>⋅</m:t>
                </m:r>
                <m:d>
                  <m:dPr>
                    <m:ctrlPr>
                      <w:rPr>
                        <w:rFonts w:ascii="Cambria Math" w:eastAsia="HGP創英角ｺﾞｼｯｸUB" w:hAnsi="Cambria Math" w:cs="XITS Math"/>
                        <w:i/>
                      </w:rPr>
                    </m:ctrlPr>
                  </m:dPr>
                  <m:e>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i,l,n-1</m:t>
                        </m:r>
                      </m:sub>
                    </m:sSub>
                  </m:e>
                </m:d>
              </m:oMath>
            </m:oMathPara>
          </w:p>
        </w:tc>
        <w:tc>
          <w:tcPr>
            <w:tcW w:w="846" w:type="dxa"/>
          </w:tcPr>
          <w:p w14:paraId="5DF3AD4C" w14:textId="67D5F45B" w:rsidR="00C03996" w:rsidRDefault="00C03996">
            <w:pPr>
              <w:pStyle w:val="af9"/>
            </w:pPr>
            <w:bookmarkStart w:id="34" w:name="_Ref47373342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28</w:t>
            </w:r>
            <w:r w:rsidR="001939D4">
              <w:fldChar w:fldCharType="end"/>
            </w:r>
            <w:r w:rsidRPr="00477F45">
              <w:rPr>
                <w:rFonts w:hint="eastAsia"/>
              </w:rPr>
              <w:t>）</w:t>
            </w:r>
            <w:bookmarkEnd w:id="34"/>
          </w:p>
        </w:tc>
      </w:tr>
      <w:tr w:rsidR="00A27609" w14:paraId="6292058A" w14:textId="77777777" w:rsidTr="003B1312">
        <w:trPr>
          <w:cantSplit/>
        </w:trPr>
        <w:tc>
          <w:tcPr>
            <w:tcW w:w="8900" w:type="dxa"/>
          </w:tcPr>
          <w:p w14:paraId="4DA9618C" w14:textId="06F431B9" w:rsidR="00A27609" w:rsidRPr="00352D3D" w:rsidRDefault="00A12191" w:rsidP="00A27609">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sSub>
                  <m:sSubPr>
                    <m:ctrlPr>
                      <w:rPr>
                        <w:rFonts w:ascii="Cambria Math" w:hAnsi="Cambria Math" w:cs="XITS Math"/>
                        <w:i/>
                      </w:rPr>
                    </m:ctrlPr>
                  </m:sSubPr>
                  <m:e>
                    <m:r>
                      <w:rPr>
                        <w:rFonts w:ascii="Cambria Math" w:hAnsi="Cambria Math" w:cs="XITS Math"/>
                      </w:rPr>
                      <m:t>Tr</m:t>
                    </m:r>
                  </m:e>
                  <m:sub>
                    <m:r>
                      <w:rPr>
                        <w:rFonts w:ascii="Cambria Math" w:hAnsi="Cambria Math" w:cs="XITS Math"/>
                      </w:rPr>
                      <m:t>i,n-1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hr</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k=1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Nw</m:t>
                        </m:r>
                      </m:e>
                      <m:sub>
                        <m:r>
                          <w:rPr>
                            <w:rFonts w:ascii="Cambria Math" w:eastAsia="HGP創英角ｺﾞｼｯｸUB" w:hAnsi="Cambria Math" w:cs="XITS Math"/>
                          </w:rPr>
                          <m:t>i</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i,k</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i,k,n-1</m:t>
                        </m:r>
                      </m:sub>
                    </m:sSub>
                  </m:e>
                </m:nary>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f>
                      <m:fPr>
                        <m:type m:val="lin"/>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Lr</m:t>
                            </m:r>
                          </m:e>
                          <m:sub>
                            <m:r>
                              <w:rPr>
                                <w:rFonts w:ascii="Cambria Math" w:hAnsi="Cambria Math" w:cs="XITS Math"/>
                              </w:rPr>
                              <m:t>i,n-1</m:t>
                            </m:r>
                          </m:sub>
                        </m:sSub>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i,l</m:t>
                            </m:r>
                          </m:sub>
                        </m:sSub>
                      </m:den>
                    </m:f>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oMath>
            </m:oMathPara>
          </w:p>
        </w:tc>
        <w:tc>
          <w:tcPr>
            <w:tcW w:w="846" w:type="dxa"/>
            <w:vAlign w:val="center"/>
          </w:tcPr>
          <w:p w14:paraId="761018BD" w14:textId="78445B51" w:rsidR="00A27609" w:rsidRDefault="00A2760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29</w:t>
            </w:r>
            <w:r w:rsidR="001939D4">
              <w:fldChar w:fldCharType="end"/>
            </w:r>
            <w:r w:rsidRPr="00477F45">
              <w:rPr>
                <w:rFonts w:hint="eastAsia"/>
              </w:rPr>
              <w:t>）</w:t>
            </w:r>
          </w:p>
        </w:tc>
      </w:tr>
    </w:tbl>
    <w:p w14:paraId="16EB7B24" w14:textId="77777777" w:rsidR="00C03996" w:rsidRDefault="00C03996">
      <w:pPr>
        <w:pStyle w:val="af7"/>
      </w:pPr>
    </w:p>
    <w:p w14:paraId="62DFDF28" w14:textId="77777777" w:rsidR="00883B9A" w:rsidRDefault="00883B9A">
      <w:pPr>
        <w:pStyle w:val="a1"/>
      </w:pPr>
      <w:bookmarkStart w:id="35" w:name="_Ref492729933"/>
      <w:bookmarkStart w:id="36" w:name="_Toc20739128"/>
      <w:r>
        <w:rPr>
          <w:rFonts w:hint="eastAsia"/>
        </w:rPr>
        <w:lastRenderedPageBreak/>
        <w:t>応答係数の初項、指数項別応答係数、公比の計算</w:t>
      </w:r>
      <w:bookmarkEnd w:id="35"/>
      <w:bookmarkEnd w:id="36"/>
    </w:p>
    <w:p w14:paraId="4180DB85" w14:textId="7B2ED5D7" w:rsidR="00883B9A" w:rsidRDefault="00883B9A">
      <w:pPr>
        <w:pStyle w:val="af7"/>
      </w:pPr>
      <w:r>
        <w:rPr>
          <w:rFonts w:hint="eastAsia"/>
        </w:rPr>
        <w:t>応答係数、指数項別応答係数は固定公比法によって求める。</w:t>
      </w:r>
      <w:r w:rsidR="00422A92">
        <w:rPr>
          <w:rFonts w:hint="eastAsia"/>
        </w:rPr>
        <w:t>非定常熱伝導の計算に必要な応答係数の初項、指数項別応答係数</w:t>
      </w:r>
      <w:r w:rsidR="00C928E7">
        <w:rPr>
          <w:rFonts w:hint="eastAsia"/>
        </w:rPr>
        <w:t>、</w:t>
      </w:r>
      <w:r w:rsidR="00422A92">
        <w:rPr>
          <w:rFonts w:hint="eastAsia"/>
        </w:rPr>
        <w:t>公比は、仮定した</w:t>
      </w:r>
      <w:r w:rsidR="001E258C">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422A92">
        <w:rPr>
          <w:rFonts w:hint="eastAsia"/>
        </w:rPr>
        <w:t>と</w:t>
      </w:r>
      <w:r w:rsidR="00D30BBA">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C77E8">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sidR="00BC77E8">
        <w:rPr>
          <w:rFonts w:hint="eastAsia"/>
        </w:rPr>
        <w:t>から</w:t>
      </w:r>
      <w:r w:rsidR="003733FD">
        <w:fldChar w:fldCharType="begin"/>
      </w:r>
      <w:r w:rsidR="003733FD">
        <w:instrText xml:space="preserve"> </w:instrText>
      </w:r>
      <w:r w:rsidR="003733FD">
        <w:rPr>
          <w:rFonts w:hint="eastAsia"/>
        </w:rPr>
        <w:instrText>REF _Ref492724308 \h</w:instrText>
      </w:r>
      <w:r w:rsidR="003733FD">
        <w:instrText xml:space="preserve"> </w:instrText>
      </w:r>
      <w:r w:rsidR="003733FD">
        <w:fldChar w:fldCharType="separate"/>
      </w:r>
      <w:r w:rsidR="003D2F73" w:rsidRPr="00477F45">
        <w:rPr>
          <w:rFonts w:hint="eastAsia"/>
        </w:rPr>
        <w:t>（</w:t>
      </w:r>
      <w:r w:rsidR="003D2F73">
        <w:rPr>
          <w:noProof/>
        </w:rPr>
        <w:t>30</w:t>
      </w:r>
      <w:r w:rsidR="003D2F73" w:rsidRPr="00477F45">
        <w:rPr>
          <w:rFonts w:hint="eastAsia"/>
        </w:rPr>
        <w:t>）</w:t>
      </w:r>
      <w:r w:rsidR="003733FD">
        <w:fldChar w:fldCharType="end"/>
      </w:r>
      <w:r w:rsidR="003733FD">
        <w:rPr>
          <w:rFonts w:hint="eastAsia"/>
        </w:rPr>
        <w:t>～</w:t>
      </w:r>
      <w:r w:rsidR="003733FD">
        <w:fldChar w:fldCharType="begin"/>
      </w:r>
      <w:r w:rsidR="003733FD">
        <w:instrText xml:space="preserve"> REF _Ref492724312 \h </w:instrText>
      </w:r>
      <w:r w:rsidR="003733FD">
        <w:fldChar w:fldCharType="separate"/>
      </w:r>
      <w:r w:rsidR="003D2F73" w:rsidRPr="00477F45">
        <w:rPr>
          <w:rFonts w:hint="eastAsia"/>
        </w:rPr>
        <w:t>（</w:t>
      </w:r>
      <w:r w:rsidR="003D2F73">
        <w:rPr>
          <w:noProof/>
        </w:rPr>
        <w:t>35</w:t>
      </w:r>
      <w:r w:rsidR="003D2F73" w:rsidRPr="00477F45">
        <w:rPr>
          <w:rFonts w:hint="eastAsia"/>
        </w:rPr>
        <w:t>）</w:t>
      </w:r>
      <w:r w:rsidR="003733FD">
        <w:fldChar w:fldCharType="end"/>
      </w:r>
      <w:r w:rsidR="003733FD">
        <w:rPr>
          <w:rFonts w:hint="eastAsia"/>
        </w:rPr>
        <w:t>式より求められる。</w:t>
      </w:r>
      <w:r w:rsidR="00D809BD">
        <w:rPr>
          <w:rFonts w:hint="eastAsia"/>
        </w:rPr>
        <w:t>ただし、</w:t>
      </w:r>
      <w:r w:rsidR="00C928E7">
        <w:rPr>
          <w:rFonts w:hint="eastAsia"/>
        </w:rPr>
        <w:t>透明な</w:t>
      </w:r>
      <w:r w:rsidR="00D809BD">
        <w:rPr>
          <w:rFonts w:hint="eastAsia"/>
        </w:rPr>
        <w:t>開口部</w:t>
      </w:r>
      <w:r w:rsidR="00C928E7">
        <w:rPr>
          <w:rFonts w:hint="eastAsia"/>
        </w:rPr>
        <w:t>、不透明な開口部</w:t>
      </w:r>
      <w:r w:rsidR="00D809BD">
        <w:rPr>
          <w:rFonts w:hint="eastAsia"/>
        </w:rPr>
        <w:t>の吸熱応答初項</w:t>
      </w:r>
      <m:oMath>
        <m:sSub>
          <m:sSubPr>
            <m:ctrlPr>
              <w:rPr>
                <w:rFonts w:eastAsia="HGP創英角ｺﾞｼｯｸUB"/>
                <w:i/>
              </w:rPr>
            </m:ctrlPr>
          </m:sSubPr>
          <m:e>
            <m:r>
              <w:rPr>
                <w:rFonts w:eastAsia="HGP創英角ｺﾞｼｯｸUB"/>
              </w:rPr>
              <m:t>Uso</m:t>
            </m:r>
          </m:e>
          <m:sub>
            <m:r>
              <w:rPr>
                <w:rFonts w:eastAsia="HGP創英角ｺﾞｼｯｸUB"/>
              </w:rPr>
              <m:t>i,k</m:t>
            </m:r>
          </m:sub>
        </m:sSub>
      </m:oMath>
      <w:r w:rsidR="00D809BD">
        <w:rPr>
          <w:rFonts w:hint="eastAsia"/>
        </w:rPr>
        <w:t>は</w:t>
      </w:r>
      <w:r w:rsidR="00D809BD">
        <w:fldChar w:fldCharType="begin"/>
      </w:r>
      <w:r w:rsidR="00D809BD">
        <w:instrText xml:space="preserve"> </w:instrText>
      </w:r>
      <w:r w:rsidR="00D809BD">
        <w:rPr>
          <w:rFonts w:hint="eastAsia"/>
        </w:rPr>
        <w:instrText>REF _Ref454288944 \r \h</w:instrText>
      </w:r>
      <w:r w:rsidR="00D809BD">
        <w:instrText xml:space="preserve"> </w:instrText>
      </w:r>
      <w:r w:rsidR="00D809BD">
        <w:fldChar w:fldCharType="separate"/>
      </w:r>
      <w:r w:rsidR="003D2F73">
        <w:rPr>
          <w:rFonts w:hint="eastAsia"/>
        </w:rPr>
        <w:t>付録</w:t>
      </w:r>
      <w:r w:rsidR="003D2F73">
        <w:rPr>
          <w:rFonts w:hint="eastAsia"/>
        </w:rPr>
        <w:t>25</w:t>
      </w:r>
      <w:r w:rsidR="003D2F73">
        <w:rPr>
          <w:rFonts w:hint="eastAsia"/>
        </w:rPr>
        <w:t>．</w:t>
      </w:r>
      <w:r w:rsidR="00D809BD">
        <w:fldChar w:fldCharType="end"/>
      </w:r>
      <w:r w:rsidR="00D809BD">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883B9A" w14:paraId="12F95CDD" w14:textId="77777777" w:rsidTr="003B1312">
        <w:trPr>
          <w:cantSplit/>
        </w:trPr>
        <w:tc>
          <w:tcPr>
            <w:tcW w:w="8877" w:type="dxa"/>
          </w:tcPr>
          <w:p w14:paraId="07725CEE" w14:textId="77777777" w:rsidR="00883B9A" w:rsidRPr="00352D3D" w:rsidRDefault="00A12191" w:rsidP="00883B9A">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963C13F" w14:textId="53CD2D1E" w:rsidR="00883B9A" w:rsidRDefault="00883B9A">
            <w:pPr>
              <w:pStyle w:val="af9"/>
            </w:pPr>
            <w:bookmarkStart w:id="37" w:name="_Ref4927243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30</w:t>
            </w:r>
            <w:r w:rsidR="001939D4">
              <w:fldChar w:fldCharType="end"/>
            </w:r>
            <w:r w:rsidRPr="00477F45">
              <w:rPr>
                <w:rFonts w:hint="eastAsia"/>
              </w:rPr>
              <w:t>）</w:t>
            </w:r>
            <w:bookmarkEnd w:id="37"/>
          </w:p>
        </w:tc>
      </w:tr>
      <w:tr w:rsidR="00E41641" w14:paraId="662A24D4" w14:textId="77777777" w:rsidTr="003B1312">
        <w:trPr>
          <w:cantSplit/>
        </w:trPr>
        <w:tc>
          <w:tcPr>
            <w:tcW w:w="8877" w:type="dxa"/>
          </w:tcPr>
          <w:p w14:paraId="036C4F00" w14:textId="77777777" w:rsidR="00E41641" w:rsidRPr="00352D3D" w:rsidRDefault="00A12191" w:rsidP="00E41641">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p=1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p</m:t>
                        </m:r>
                      </m:sub>
                    </m:sSub>
                  </m:e>
                </m:nary>
              </m:oMath>
            </m:oMathPara>
          </w:p>
        </w:tc>
        <w:tc>
          <w:tcPr>
            <w:tcW w:w="869" w:type="dxa"/>
            <w:vAlign w:val="center"/>
          </w:tcPr>
          <w:p w14:paraId="6D1F55C4" w14:textId="0AA00D51" w:rsidR="00E41641" w:rsidRDefault="00E41641">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31</w:t>
            </w:r>
            <w:r w:rsidR="001939D4">
              <w:fldChar w:fldCharType="end"/>
            </w:r>
            <w:r w:rsidRPr="00477F45">
              <w:rPr>
                <w:rFonts w:hint="eastAsia"/>
              </w:rPr>
              <w:t>）</w:t>
            </w:r>
          </w:p>
        </w:tc>
      </w:tr>
      <w:tr w:rsidR="00883B9A" w14:paraId="7D9CDD0D" w14:textId="77777777" w:rsidTr="003B1312">
        <w:trPr>
          <w:cantSplit/>
        </w:trPr>
        <w:tc>
          <w:tcPr>
            <w:tcW w:w="8877" w:type="dxa"/>
          </w:tcPr>
          <w:p w14:paraId="79D3D71E" w14:textId="77777777" w:rsidR="00883B9A" w:rsidRDefault="00A12191" w:rsidP="00883B9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T,i,k,0</m:t>
                    </m:r>
                  </m:sub>
                </m:sSub>
                <m:r>
                  <w:rPr>
                    <w:rFonts w:ascii="Cambria Math" w:eastAsia="HGP創英角ｺﾞｼｯｸUB" w:hAnsi="Cambria Math" w:cs="XITS Math"/>
                  </w:rPr>
                  <m:t>=1+</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EF08EA3" w14:textId="42D91833"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32</w:t>
            </w:r>
            <w:r w:rsidR="001939D4">
              <w:fldChar w:fldCharType="end"/>
            </w:r>
            <w:r w:rsidRPr="00477F45">
              <w:rPr>
                <w:rFonts w:hint="eastAsia"/>
              </w:rPr>
              <w:t>）</w:t>
            </w:r>
          </w:p>
        </w:tc>
      </w:tr>
      <w:tr w:rsidR="00883B9A" w14:paraId="31803C9E" w14:textId="77777777" w:rsidTr="003B1312">
        <w:trPr>
          <w:cantSplit/>
        </w:trPr>
        <w:tc>
          <w:tcPr>
            <w:tcW w:w="8877" w:type="dxa"/>
          </w:tcPr>
          <w:p w14:paraId="05D933C3" w14:textId="1F53AFCC" w:rsidR="00883B9A" w:rsidRDefault="00A12191"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1A,i,k,m</m:t>
                    </m:r>
                  </m:sub>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78A37303" w14:textId="6CC9845B"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33</w:t>
            </w:r>
            <w:r w:rsidR="001939D4">
              <w:fldChar w:fldCharType="end"/>
            </w:r>
            <w:r w:rsidRPr="00477F45">
              <w:rPr>
                <w:rFonts w:hint="eastAsia"/>
              </w:rPr>
              <w:t>）</w:t>
            </w:r>
          </w:p>
        </w:tc>
      </w:tr>
      <w:tr w:rsidR="00883B9A" w14:paraId="4DD48122" w14:textId="77777777" w:rsidTr="003B1312">
        <w:trPr>
          <w:cantSplit/>
        </w:trPr>
        <w:tc>
          <w:tcPr>
            <w:tcW w:w="8877" w:type="dxa"/>
          </w:tcPr>
          <w:p w14:paraId="1FA23D10" w14:textId="57A1E86E" w:rsidR="00883B9A" w:rsidRDefault="00A12191"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1T,i,k,m</m:t>
                    </m:r>
                  </m:sub>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2E0D431D" w14:textId="065DC7A1"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34</w:t>
            </w:r>
            <w:r w:rsidR="001939D4">
              <w:fldChar w:fldCharType="end"/>
            </w:r>
            <w:r w:rsidRPr="00477F45">
              <w:rPr>
                <w:rFonts w:hint="eastAsia"/>
              </w:rPr>
              <w:t>）</w:t>
            </w:r>
          </w:p>
        </w:tc>
      </w:tr>
      <w:tr w:rsidR="009716F1" w14:paraId="35FC743F" w14:textId="77777777" w:rsidTr="003B1312">
        <w:trPr>
          <w:cantSplit/>
        </w:trPr>
        <w:tc>
          <w:tcPr>
            <w:tcW w:w="8877" w:type="dxa"/>
          </w:tcPr>
          <w:p w14:paraId="6C6AC7C5" w14:textId="77777777" w:rsidR="009716F1" w:rsidRDefault="00A12191" w:rsidP="009716F1">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i,k,m</m:t>
                    </m:r>
                  </m:sub>
                </m:sSub>
                <m:r>
                  <w:rPr>
                    <w:rFonts w:ascii="Cambria Math" w:eastAsia="HGP創英角ｺﾞｼｯｸUB" w:hAnsi="Cambria Math" w:cs="XITS Math"/>
                  </w:rPr>
                  <m:t>=</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oMath>
            </m:oMathPara>
          </w:p>
        </w:tc>
        <w:tc>
          <w:tcPr>
            <w:tcW w:w="869" w:type="dxa"/>
            <w:vAlign w:val="center"/>
          </w:tcPr>
          <w:p w14:paraId="577EC946" w14:textId="25FF2903" w:rsidR="009716F1" w:rsidRPr="00477F45" w:rsidRDefault="009716F1">
            <w:pPr>
              <w:pStyle w:val="af9"/>
            </w:pPr>
            <w:bookmarkStart w:id="38" w:name="_Ref49272431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35</w:t>
            </w:r>
            <w:r w:rsidR="001939D4">
              <w:fldChar w:fldCharType="end"/>
            </w:r>
            <w:r w:rsidRPr="00477F45">
              <w:rPr>
                <w:rFonts w:hint="eastAsia"/>
              </w:rPr>
              <w:t>）</w:t>
            </w:r>
            <w:bookmarkEnd w:id="38"/>
          </w:p>
        </w:tc>
      </w:tr>
    </w:tbl>
    <w:p w14:paraId="31046B5B" w14:textId="293B0493" w:rsidR="00883B9A" w:rsidRDefault="00366333" w:rsidP="003B1312">
      <w:pPr>
        <w:pStyle w:val="af7"/>
      </w:pPr>
      <w:r>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376065">
        <w:rPr>
          <w:rFonts w:hint="eastAsia"/>
        </w:rPr>
        <w:t>、</w:t>
      </w:r>
      <w:r>
        <w:rPr>
          <w:rFonts w:hint="eastAsia"/>
        </w:rPr>
        <w:t>ラプラス変数</w:t>
      </w:r>
      <m:oMath>
        <m:sSub>
          <m:sSubPr>
            <m:ctrlPr/>
          </m:sSubPr>
          <m:e>
            <m:r>
              <m:t>s</m:t>
            </m:r>
          </m:e>
          <m:sub>
            <m:r>
              <m:t>m</m:t>
            </m:r>
          </m:sub>
        </m:sSub>
      </m:oMath>
      <w:r w:rsidR="00376065">
        <w:rPr>
          <w:rFonts w:hint="eastAsia"/>
        </w:rPr>
        <w:t>は</w:t>
      </w:r>
      <w:r w:rsidR="0063538A">
        <w:rPr>
          <w:rFonts w:hint="eastAsia"/>
        </w:rPr>
        <w:t>一般壁体の場合と土壌を含む場合で</w:t>
      </w:r>
      <w:r w:rsidR="0063538A">
        <w:fldChar w:fldCharType="begin"/>
      </w:r>
      <w:r w:rsidR="0063538A">
        <w:instrText xml:space="preserve"> </w:instrText>
      </w:r>
      <w:r w:rsidR="0063538A">
        <w:rPr>
          <w:rFonts w:hint="eastAsia"/>
        </w:rPr>
        <w:instrText>REF _Ref492724538 \h</w:instrText>
      </w:r>
      <w:r w:rsidR="0063538A">
        <w:instrText xml:space="preserve"> </w:instrText>
      </w:r>
      <w:r w:rsidR="0063538A">
        <w:fldChar w:fldCharType="separate"/>
      </w:r>
      <w:r w:rsidR="003D2F73" w:rsidRPr="00477F45">
        <w:rPr>
          <w:rFonts w:hint="eastAsia"/>
        </w:rPr>
        <w:t>（</w:t>
      </w:r>
      <w:r w:rsidR="003D2F73">
        <w:rPr>
          <w:noProof/>
        </w:rPr>
        <w:t>36</w:t>
      </w:r>
      <w:r w:rsidR="003D2F73" w:rsidRPr="00477F45">
        <w:rPr>
          <w:rFonts w:hint="eastAsia"/>
        </w:rPr>
        <w:t>）</w:t>
      </w:r>
      <w:r w:rsidR="0063538A">
        <w:fldChar w:fldCharType="end"/>
      </w:r>
      <w:r>
        <w:rPr>
          <w:rFonts w:hint="eastAsia"/>
        </w:rPr>
        <w:t>～</w:t>
      </w:r>
      <w:r>
        <w:fldChar w:fldCharType="begin"/>
      </w:r>
      <w:r>
        <w:instrText xml:space="preserve"> </w:instrText>
      </w:r>
      <w:r>
        <w:rPr>
          <w:rFonts w:hint="eastAsia"/>
        </w:rPr>
        <w:instrText>REF _Ref536026139 \h</w:instrText>
      </w:r>
      <w:r>
        <w:instrText xml:space="preserve"> </w:instrText>
      </w:r>
      <w:r>
        <w:fldChar w:fldCharType="separate"/>
      </w:r>
      <w:r w:rsidR="003D2F73" w:rsidRPr="00477F45">
        <w:rPr>
          <w:rFonts w:hint="eastAsia"/>
        </w:rPr>
        <w:t>（</w:t>
      </w:r>
      <w:r w:rsidR="003D2F73">
        <w:rPr>
          <w:noProof/>
        </w:rPr>
        <w:t>39</w:t>
      </w:r>
      <w:r w:rsidR="003D2F73" w:rsidRPr="00477F45">
        <w:rPr>
          <w:rFonts w:hint="eastAsia"/>
        </w:rPr>
        <w:t>）</w:t>
      </w:r>
      <w:r>
        <w:fldChar w:fldCharType="end"/>
      </w:r>
      <w:r>
        <w:rPr>
          <w:rFonts w:hint="eastAsia"/>
        </w:rPr>
        <w:t>を仮定する。</w:t>
      </w:r>
    </w:p>
    <w:p w14:paraId="11974D11" w14:textId="77777777" w:rsidR="0063538A" w:rsidRDefault="0063538A" w:rsidP="003B1312">
      <w:pPr>
        <w:pStyle w:val="af7"/>
      </w:pPr>
      <w:r>
        <w:rPr>
          <w:rFonts w:hint="eastAsia"/>
        </w:rPr>
        <w:t>（一般壁体の場合</w:t>
      </w:r>
      <w:r w:rsidR="00366333">
        <w:rPr>
          <w:rFonts w:hint="eastAsia"/>
        </w:rPr>
        <w:t>[</w:t>
      </w:r>
      <w:r w:rsidR="00366333">
        <w:t>M=8]</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3733FD" w14:paraId="197B9B5A" w14:textId="77777777" w:rsidTr="0066394A">
        <w:tc>
          <w:tcPr>
            <w:tcW w:w="8900" w:type="dxa"/>
            <w:vAlign w:val="center"/>
          </w:tcPr>
          <w:p w14:paraId="747431D5" w14:textId="77777777" w:rsidR="006D747E" w:rsidRPr="0098344E" w:rsidRDefault="00A12191" w:rsidP="0066394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d>
              </m:oMath>
            </m:oMathPara>
          </w:p>
          <w:p w14:paraId="28A89C1C" w14:textId="77777777" w:rsidR="006D747E" w:rsidRPr="0098344E" w:rsidRDefault="00A12191" w:rsidP="0066394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oMath>
            </m:oMathPara>
          </w:p>
          <w:p w14:paraId="6779AF04" w14:textId="77777777" w:rsidR="003733FD" w:rsidRPr="00556266" w:rsidRDefault="00A12191" w:rsidP="0066394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d>
              </m:oMath>
            </m:oMathPara>
          </w:p>
        </w:tc>
        <w:tc>
          <w:tcPr>
            <w:tcW w:w="846" w:type="dxa"/>
            <w:vAlign w:val="center"/>
          </w:tcPr>
          <w:p w14:paraId="423C2C48" w14:textId="7C75830C" w:rsidR="003733FD" w:rsidRDefault="003733FD">
            <w:pPr>
              <w:pStyle w:val="af9"/>
            </w:pPr>
            <w:bookmarkStart w:id="39" w:name="_Ref4927245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36</w:t>
            </w:r>
            <w:r w:rsidR="001939D4">
              <w:fldChar w:fldCharType="end"/>
            </w:r>
            <w:r w:rsidRPr="00477F45">
              <w:rPr>
                <w:rFonts w:hint="eastAsia"/>
              </w:rPr>
              <w:t>）</w:t>
            </w:r>
            <w:bookmarkEnd w:id="39"/>
          </w:p>
        </w:tc>
      </w:tr>
      <w:tr w:rsidR="006D747E" w14:paraId="1F5C2E85" w14:textId="77777777" w:rsidTr="0066394A">
        <w:tc>
          <w:tcPr>
            <w:tcW w:w="8900" w:type="dxa"/>
            <w:vAlign w:val="center"/>
          </w:tcPr>
          <w:p w14:paraId="36039354" w14:textId="77777777" w:rsidR="006D747E" w:rsidRPr="0098344E" w:rsidRDefault="00A12191" w:rsidP="0066394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3.975∙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e>
                </m:d>
              </m:oMath>
            </m:oMathPara>
          </w:p>
          <w:p w14:paraId="4237C9DE" w14:textId="77777777" w:rsidR="00376065" w:rsidRPr="0098344E" w:rsidRDefault="00A12191"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1.570∙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6.201∙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oMath>
            </m:oMathPara>
          </w:p>
          <w:p w14:paraId="71482702" w14:textId="77777777" w:rsidR="00376065" w:rsidRPr="0098344E" w:rsidRDefault="00A12191"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2.449∙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9.675∙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e>
                  </m:mr>
                </m:m>
              </m:oMath>
            </m:oMathPara>
          </w:p>
          <w:p w14:paraId="780D5E00" w14:textId="77777777" w:rsidR="00376065" w:rsidRDefault="00A12191" w:rsidP="0066394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3.822∙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1.509∙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mr>
                    </m:m>
                  </m:e>
                </m:d>
              </m:oMath>
            </m:oMathPara>
          </w:p>
        </w:tc>
        <w:tc>
          <w:tcPr>
            <w:tcW w:w="846" w:type="dxa"/>
            <w:vAlign w:val="center"/>
          </w:tcPr>
          <w:p w14:paraId="33DC23F5" w14:textId="535771B6" w:rsidR="006D747E" w:rsidRPr="00477F45"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37</w:t>
            </w:r>
            <w:r w:rsidR="001939D4">
              <w:fldChar w:fldCharType="end"/>
            </w:r>
            <w:r w:rsidRPr="00477F45">
              <w:rPr>
                <w:rFonts w:hint="eastAsia"/>
              </w:rPr>
              <w:t>）</w:t>
            </w:r>
          </w:p>
        </w:tc>
      </w:tr>
    </w:tbl>
    <w:p w14:paraId="2E7166DB" w14:textId="77777777" w:rsidR="0063538A" w:rsidRDefault="0063538A" w:rsidP="003B1312">
      <w:pPr>
        <w:pStyle w:val="af7"/>
      </w:pPr>
      <w:r>
        <w:rPr>
          <w:rFonts w:hint="eastAsia"/>
        </w:rPr>
        <w:t>（土壌を含む場合</w:t>
      </w:r>
      <w:r w:rsidR="00366333">
        <w:rPr>
          <w:rFonts w:hint="eastAsia"/>
        </w:rPr>
        <w:t>[</w:t>
      </w:r>
      <w:r w:rsidR="00366333">
        <w:t>M=10]</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63538A" w14:paraId="2807D822" w14:textId="77777777" w:rsidTr="0063538A">
        <w:tc>
          <w:tcPr>
            <w:tcW w:w="8900" w:type="dxa"/>
            <w:vAlign w:val="center"/>
          </w:tcPr>
          <w:p w14:paraId="4F839E6C" w14:textId="77777777" w:rsidR="0063538A" w:rsidRPr="003C415A" w:rsidRDefault="00A12191" w:rsidP="0063538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mr>
                    </m:m>
                  </m:e>
                </m:d>
              </m:oMath>
            </m:oMathPara>
          </w:p>
          <w:p w14:paraId="07617E4A" w14:textId="77777777" w:rsidR="0063538A" w:rsidRPr="003C415A" w:rsidRDefault="00A12191" w:rsidP="0063538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oMath>
            </m:oMathPara>
          </w:p>
          <w:p w14:paraId="42368352" w14:textId="77777777" w:rsidR="0063538A" w:rsidRPr="00556266" w:rsidRDefault="00A12191" w:rsidP="0063538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e>
                </m:d>
              </m:oMath>
            </m:oMathPara>
          </w:p>
        </w:tc>
        <w:tc>
          <w:tcPr>
            <w:tcW w:w="846" w:type="dxa"/>
            <w:vAlign w:val="center"/>
          </w:tcPr>
          <w:p w14:paraId="4058C199" w14:textId="7A41B50C" w:rsidR="0063538A"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38</w:t>
            </w:r>
            <w:r w:rsidR="001939D4">
              <w:fldChar w:fldCharType="end"/>
            </w:r>
            <w:r w:rsidRPr="00477F45">
              <w:rPr>
                <w:rFonts w:hint="eastAsia"/>
              </w:rPr>
              <w:t>）</w:t>
            </w:r>
          </w:p>
        </w:tc>
      </w:tr>
      <w:tr w:rsidR="0063538A" w14:paraId="7FC1B305" w14:textId="77777777" w:rsidTr="0063538A">
        <w:tc>
          <w:tcPr>
            <w:tcW w:w="8900" w:type="dxa"/>
            <w:vAlign w:val="center"/>
          </w:tcPr>
          <w:p w14:paraId="4FFB6A1D" w14:textId="77777777" w:rsidR="0063538A" w:rsidRPr="003C415A" w:rsidRDefault="00A12191" w:rsidP="0063538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2.1194∙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8.4778∙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mr>
                          </m:m>
                        </m:e>
                      </m:mr>
                    </m:m>
                  </m:e>
                </m:d>
              </m:oMath>
            </m:oMathPara>
          </w:p>
          <w:p w14:paraId="7B22CB99" w14:textId="77777777" w:rsidR="0063538A" w:rsidRPr="003C415A" w:rsidRDefault="00A12191"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3.3911∙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1.3561∙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mr>
                      </m:m>
                    </m:e>
                  </m:mr>
                </m:m>
              </m:oMath>
            </m:oMathPara>
          </w:p>
          <w:p w14:paraId="00E9B076" w14:textId="77777777" w:rsidR="0063538A" w:rsidRPr="003C415A" w:rsidRDefault="00A12191"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5.4256∙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2.1700∙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oMath>
            </m:oMathPara>
          </w:p>
          <w:p w14:paraId="2023465B" w14:textId="77777777" w:rsidR="0063538A" w:rsidRPr="0098344E" w:rsidRDefault="00A12191"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8.6833∙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3.4722∙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mr>
                </m:m>
              </m:oMath>
            </m:oMathPara>
          </w:p>
          <w:p w14:paraId="044EE056" w14:textId="77777777" w:rsidR="00983710" w:rsidRDefault="00A12191" w:rsidP="0063538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1.3889∙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r>
                          </m:m>
                        </m:e>
                      </m:mr>
                    </m:m>
                  </m:e>
                </m:d>
              </m:oMath>
            </m:oMathPara>
          </w:p>
        </w:tc>
        <w:tc>
          <w:tcPr>
            <w:tcW w:w="846" w:type="dxa"/>
            <w:vAlign w:val="center"/>
          </w:tcPr>
          <w:p w14:paraId="610108F6" w14:textId="1429F741" w:rsidR="0063538A" w:rsidRPr="00477F45" w:rsidRDefault="0063538A">
            <w:pPr>
              <w:pStyle w:val="af9"/>
            </w:pPr>
            <w:bookmarkStart w:id="40" w:name="_Ref53602613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39</w:t>
            </w:r>
            <w:r w:rsidR="001939D4">
              <w:fldChar w:fldCharType="end"/>
            </w:r>
            <w:r w:rsidRPr="00477F45">
              <w:rPr>
                <w:rFonts w:hint="eastAsia"/>
              </w:rPr>
              <w:t>）</w:t>
            </w:r>
            <w:bookmarkEnd w:id="40"/>
          </w:p>
        </w:tc>
      </w:tr>
    </w:tbl>
    <w:p w14:paraId="44FDD3AE" w14:textId="64A6AD64" w:rsidR="003733FD" w:rsidRDefault="003733FD" w:rsidP="003B1312">
      <w:pPr>
        <w:pStyle w:val="af7"/>
      </w:pPr>
      <w:r>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D3016">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Pr>
          <w:rFonts w:hint="eastAsia"/>
        </w:rPr>
        <w:t>は</w:t>
      </w:r>
      <w:r w:rsidR="00BD3016">
        <w:rPr>
          <w:rFonts w:hint="eastAsia"/>
        </w:rPr>
        <w:t>伝達関数のパラメータ</w:t>
      </w:r>
      <m:oMath>
        <m:sSub>
          <m:sSubPr>
            <m:ctrlPr>
              <w:rPr>
                <w:rFonts w:eastAsia="HGP創英角ｺﾞｼｯｸUB"/>
                <w:i/>
              </w:rPr>
            </m:ctrlPr>
          </m:sSubPr>
          <m:e>
            <m:r>
              <w:rPr>
                <w:rFonts w:eastAsia="HGP創英角ｺﾞｼｯｸUB"/>
              </w:rPr>
              <m:t>s</m:t>
            </m:r>
          </m:e>
          <m:sub>
            <m:r>
              <w:rPr>
                <w:rFonts w:eastAsia="HGP創英角ｺﾞｼｯｸUB"/>
              </w:rPr>
              <m:t>m</m:t>
            </m:r>
          </m:sub>
        </m:sSub>
      </m:oMath>
      <w:r w:rsidR="00BD3016">
        <w:rPr>
          <w:rFonts w:hint="eastAsia"/>
        </w:rPr>
        <w:t>から求められる係数行列の逆行列</w:t>
      </w:r>
      <m:oMath>
        <m:sSup>
          <m:sSupPr>
            <m:ctrlPr/>
          </m:sSupPr>
          <m:e>
            <m:d>
              <m:dPr>
                <m:begChr m:val="["/>
                <m:endChr m:val="]"/>
                <m:ctrlPr/>
              </m:dPr>
              <m:e>
                <m:r>
                  <m:t>U</m:t>
                </m:r>
              </m:e>
            </m:d>
          </m:e>
          <m:sup>
            <m:r>
              <m:t>-1</m:t>
            </m:r>
          </m:sup>
        </m:sSup>
      </m:oMath>
      <w:r w:rsidR="00BD3016">
        <w:rPr>
          <w:rFonts w:hint="eastAsia"/>
        </w:rPr>
        <w:t>と伝達関数ベクトル</w:t>
      </w:r>
      <m:oMath>
        <m:d>
          <m:dPr>
            <m:begChr m:val="{"/>
            <m:endChr m:val="}"/>
            <m:ctrlPr>
              <w:rPr>
                <w:i/>
              </w:rPr>
            </m:ctrlPr>
          </m:dPr>
          <m:e>
            <m:sSub>
              <m:sSubPr>
                <m:ctrlPr>
                  <w:rPr>
                    <w:i/>
                  </w:rPr>
                </m:ctrlPr>
              </m:sSubPr>
              <m:e>
                <m:r>
                  <m:t>G</m:t>
                </m:r>
              </m:e>
              <m:sub>
                <m:r>
                  <m:t>A</m:t>
                </m:r>
              </m:sub>
            </m:sSub>
          </m:e>
        </m:d>
      </m:oMath>
      <w:r w:rsidR="00BD3016">
        <w:rPr>
          <w:rFonts w:hint="eastAsia"/>
        </w:rPr>
        <w:t>、</w:t>
      </w:r>
      <m:oMath>
        <m:d>
          <m:dPr>
            <m:begChr m:val="{"/>
            <m:endChr m:val="}"/>
            <m:ctrlPr>
              <w:rPr>
                <w:i/>
              </w:rPr>
            </m:ctrlPr>
          </m:dPr>
          <m:e>
            <m:sSub>
              <m:sSubPr>
                <m:ctrlPr>
                  <w:rPr>
                    <w:i/>
                  </w:rPr>
                </m:ctrlPr>
              </m:sSubPr>
              <m:e>
                <m:r>
                  <m:t>G</m:t>
                </m:r>
              </m:e>
              <m:sub>
                <m:r>
                  <m:t>T</m:t>
                </m:r>
              </m:sub>
            </m:sSub>
          </m:e>
        </m:d>
      </m:oMath>
      <w:r w:rsidR="00BD3016">
        <w:rPr>
          <w:rFonts w:hint="eastAsia"/>
        </w:rPr>
        <w:t>から</w:t>
      </w:r>
      <w:r w:rsidR="00B77BC8">
        <w:fldChar w:fldCharType="begin"/>
      </w:r>
      <w:r w:rsidR="00B77BC8">
        <w:instrText xml:space="preserve"> </w:instrText>
      </w:r>
      <w:r w:rsidR="00B77BC8">
        <w:rPr>
          <w:rFonts w:hint="eastAsia"/>
        </w:rPr>
        <w:instrText>REF _Ref492728979 \h</w:instrText>
      </w:r>
      <w:r w:rsidR="00B77BC8">
        <w:instrText xml:space="preserve"> </w:instrText>
      </w:r>
      <w:r w:rsidR="00B77BC8">
        <w:fldChar w:fldCharType="separate"/>
      </w:r>
      <w:r w:rsidR="003D2F73" w:rsidRPr="00477F45">
        <w:rPr>
          <w:rFonts w:hint="eastAsia"/>
        </w:rPr>
        <w:t>（</w:t>
      </w:r>
      <w:r w:rsidR="003D2F73">
        <w:rPr>
          <w:noProof/>
        </w:rPr>
        <w:t>40</w:t>
      </w:r>
      <w:r w:rsidR="003D2F73" w:rsidRPr="00477F45">
        <w:rPr>
          <w:rFonts w:hint="eastAsia"/>
        </w:rPr>
        <w:t>）</w:t>
      </w:r>
      <w:r w:rsidR="00B77BC8">
        <w:fldChar w:fldCharType="end"/>
      </w:r>
      <w:r w:rsidR="00B77BC8">
        <w:rPr>
          <w:rFonts w:hint="eastAsia"/>
        </w:rPr>
        <w:t>、</w:t>
      </w:r>
      <w:r w:rsidR="00B77BC8">
        <w:fldChar w:fldCharType="begin"/>
      </w:r>
      <w:r w:rsidR="00B77BC8">
        <w:instrText xml:space="preserve"> REF _Ref492728980 \h </w:instrText>
      </w:r>
      <w:r w:rsidR="00B77BC8">
        <w:fldChar w:fldCharType="separate"/>
      </w:r>
      <w:r w:rsidR="003D2F73" w:rsidRPr="00477F45">
        <w:rPr>
          <w:rFonts w:hint="eastAsia"/>
        </w:rPr>
        <w:t>（</w:t>
      </w:r>
      <w:r w:rsidR="003D2F73">
        <w:rPr>
          <w:noProof/>
        </w:rPr>
        <w:t>41</w:t>
      </w:r>
      <w:r w:rsidR="003D2F73" w:rsidRPr="00477F45">
        <w:rPr>
          <w:rFonts w:hint="eastAsia"/>
        </w:rPr>
        <w:t>）</w:t>
      </w:r>
      <w:r w:rsidR="00B77BC8">
        <w:fldChar w:fldCharType="end"/>
      </w:r>
      <w:r w:rsidR="00B77BC8">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C05DF6" w:rsidRPr="00477F45" w14:paraId="651DF8F7" w14:textId="77777777" w:rsidTr="003B1312">
        <w:trPr>
          <w:cantSplit/>
        </w:trPr>
        <w:tc>
          <w:tcPr>
            <w:tcW w:w="8877" w:type="dxa"/>
          </w:tcPr>
          <w:p w14:paraId="58AEA6A2" w14:textId="77777777" w:rsidR="00C05DF6" w:rsidRPr="00E41641" w:rsidRDefault="00A12191" w:rsidP="00616B7B">
            <w:pPr>
              <w:rPr>
                <w:rFonts w:ascii="Cambria Math" w:hAnsi="Cambria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A</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A</m:t>
                        </m:r>
                      </m:sub>
                    </m:sSub>
                  </m:e>
                </m:d>
              </m:oMath>
            </m:oMathPara>
          </w:p>
        </w:tc>
        <w:tc>
          <w:tcPr>
            <w:tcW w:w="869" w:type="dxa"/>
            <w:vAlign w:val="center"/>
          </w:tcPr>
          <w:p w14:paraId="3F3B6852" w14:textId="74E5FFF0" w:rsidR="00C05DF6" w:rsidRPr="00477F45" w:rsidRDefault="00C05DF6">
            <w:pPr>
              <w:pStyle w:val="af9"/>
            </w:pPr>
            <w:bookmarkStart w:id="41" w:name="_Ref49272897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40</w:t>
            </w:r>
            <w:r w:rsidR="001939D4">
              <w:fldChar w:fldCharType="end"/>
            </w:r>
            <w:r w:rsidRPr="00477F45">
              <w:rPr>
                <w:rFonts w:hint="eastAsia"/>
              </w:rPr>
              <w:t>）</w:t>
            </w:r>
            <w:bookmarkEnd w:id="41"/>
          </w:p>
        </w:tc>
      </w:tr>
      <w:tr w:rsidR="00C05DF6" w:rsidRPr="00477F45" w14:paraId="3C9B61D6" w14:textId="77777777" w:rsidTr="003B1312">
        <w:trPr>
          <w:cantSplit/>
        </w:trPr>
        <w:tc>
          <w:tcPr>
            <w:tcW w:w="8877" w:type="dxa"/>
          </w:tcPr>
          <w:p w14:paraId="49E4FA24" w14:textId="77777777" w:rsidR="00C05DF6" w:rsidRPr="00E66958" w:rsidRDefault="00A12191" w:rsidP="00C05DF6">
            <w:pPr>
              <w:rPr>
                <w:rFonts w:ascii="Cambria Math" w:hAnsi="Cambria Math" w:cs="XITS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T</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T</m:t>
                        </m:r>
                      </m:sub>
                    </m:sSub>
                  </m:e>
                </m:d>
              </m:oMath>
            </m:oMathPara>
          </w:p>
        </w:tc>
        <w:tc>
          <w:tcPr>
            <w:tcW w:w="869" w:type="dxa"/>
            <w:vAlign w:val="center"/>
          </w:tcPr>
          <w:p w14:paraId="705D0BD2" w14:textId="7542DF56" w:rsidR="00C05DF6" w:rsidRPr="00477F45" w:rsidRDefault="00C05DF6">
            <w:pPr>
              <w:pStyle w:val="af9"/>
            </w:pPr>
            <w:bookmarkStart w:id="42" w:name="_Ref492728980"/>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41</w:t>
            </w:r>
            <w:r w:rsidR="001939D4">
              <w:fldChar w:fldCharType="end"/>
            </w:r>
            <w:r w:rsidRPr="00477F45">
              <w:rPr>
                <w:rFonts w:hint="eastAsia"/>
              </w:rPr>
              <w:t>）</w:t>
            </w:r>
            <w:bookmarkEnd w:id="42"/>
          </w:p>
        </w:tc>
      </w:tr>
      <w:tr w:rsidR="00AF3F6D" w:rsidRPr="00477F45" w14:paraId="02D14A3F" w14:textId="77777777" w:rsidTr="003B1312">
        <w:trPr>
          <w:cantSplit/>
        </w:trPr>
        <w:tc>
          <w:tcPr>
            <w:tcW w:w="8877" w:type="dxa"/>
          </w:tcPr>
          <w:p w14:paraId="300533F9" w14:textId="77777777" w:rsidR="00AF3F6D" w:rsidRDefault="00A12191" w:rsidP="00C05DF6">
            <m:oMathPara>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den>
                </m:f>
              </m:oMath>
            </m:oMathPara>
          </w:p>
        </w:tc>
        <w:tc>
          <w:tcPr>
            <w:tcW w:w="869" w:type="dxa"/>
            <w:vAlign w:val="center"/>
          </w:tcPr>
          <w:p w14:paraId="52A79A24" w14:textId="78F961CD"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42</w:t>
            </w:r>
            <w:r w:rsidR="001939D4">
              <w:fldChar w:fldCharType="end"/>
            </w:r>
            <w:r w:rsidRPr="00477F45">
              <w:rPr>
                <w:rFonts w:hint="eastAsia"/>
              </w:rPr>
              <w:t>）</w:t>
            </w:r>
          </w:p>
        </w:tc>
      </w:tr>
      <w:tr w:rsidR="00C05DF6" w:rsidRPr="00477F45" w14:paraId="02EDC3BB" w14:textId="77777777" w:rsidTr="003B1312">
        <w:trPr>
          <w:cantSplit/>
        </w:trPr>
        <w:tc>
          <w:tcPr>
            <w:tcW w:w="8877" w:type="dxa"/>
          </w:tcPr>
          <w:p w14:paraId="321A0D55" w14:textId="1515FF36" w:rsidR="00C05DF6" w:rsidRPr="00E41641" w:rsidRDefault="00A12191" w:rsidP="00C05DF6">
            <w:pPr>
              <w:rPr>
                <w:rFonts w:ascii="Cambria Math" w:hAnsi="Cambria Math"/>
              </w:rPr>
            </w:pPr>
            <m:oMathPara>
              <m:oMath>
                <m:sSub>
                  <m:sSubPr>
                    <m:ctrlPr>
                      <w:rPr>
                        <w:rFonts w:ascii="Cambria Math" w:hAnsi="Cambria Math"/>
                      </w:rPr>
                    </m:ctrlPr>
                  </m:sSubPr>
                  <m:e>
                    <m:r>
                      <w:rPr>
                        <w:rFonts w:ascii="Cambria Math" w:hAnsi="Cambria Math"/>
                      </w:rPr>
                      <m:t>U</m:t>
                    </m:r>
                  </m:e>
                  <m:sub>
                    <m:r>
                      <w:rPr>
                        <w:rFonts w:ascii="Cambria Math" w:hAnsi="Cambria Math"/>
                      </w:rPr>
                      <m:t>k,j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e>
                </m:nary>
              </m:oMath>
            </m:oMathPara>
          </w:p>
        </w:tc>
        <w:tc>
          <w:tcPr>
            <w:tcW w:w="869" w:type="dxa"/>
            <w:vAlign w:val="center"/>
          </w:tcPr>
          <w:p w14:paraId="2C7E436F" w14:textId="138043F0" w:rsidR="00C05DF6" w:rsidRPr="00477F45" w:rsidRDefault="00C05DF6">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43</w:t>
            </w:r>
            <w:r w:rsidR="001939D4">
              <w:fldChar w:fldCharType="end"/>
            </w:r>
            <w:r w:rsidRPr="00477F45">
              <w:rPr>
                <w:rFonts w:hint="eastAsia"/>
              </w:rPr>
              <w:t>）</w:t>
            </w:r>
          </w:p>
        </w:tc>
      </w:tr>
      <w:tr w:rsidR="00376065" w:rsidRPr="00477F45" w14:paraId="0E00B8A8" w14:textId="77777777" w:rsidTr="003B1312">
        <w:trPr>
          <w:cantSplit/>
        </w:trPr>
        <w:tc>
          <w:tcPr>
            <w:tcW w:w="8877" w:type="dxa"/>
          </w:tcPr>
          <w:p w14:paraId="767A9E91" w14:textId="77777777" w:rsidR="00376065" w:rsidRDefault="00A12191" w:rsidP="00C05DF6">
            <m:oMathPara>
              <m:oMath>
                <m:sSub>
                  <m:sSubPr>
                    <m:ctrlPr>
                      <w:rPr>
                        <w:rFonts w:ascii="Cambria Math" w:hAnsi="Cambria Math"/>
                      </w:rPr>
                    </m:ctrlPr>
                  </m:sSubPr>
                  <m:e>
                    <m:r>
                      <w:rPr>
                        <w:rFonts w:ascii="Cambria Math" w:hAnsi="Cambria Math"/>
                      </w:rPr>
                      <m:t>C</m:t>
                    </m:r>
                  </m:e>
                  <m:sub>
                    <m:r>
                      <w:rPr>
                        <w:rFonts w:ascii="Cambria Math" w:hAnsi="Cambria Math"/>
                      </w:rPr>
                      <m:t>A,k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A,k</m:t>
                        </m:r>
                      </m:sub>
                    </m:sSub>
                  </m:e>
                </m:nary>
              </m:oMath>
            </m:oMathPara>
          </w:p>
        </w:tc>
        <w:tc>
          <w:tcPr>
            <w:tcW w:w="869" w:type="dxa"/>
            <w:vAlign w:val="center"/>
          </w:tcPr>
          <w:p w14:paraId="59222560" w14:textId="527CCA35" w:rsidR="00376065"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44</w:t>
            </w:r>
            <w:r w:rsidR="001939D4">
              <w:fldChar w:fldCharType="end"/>
            </w:r>
            <w:r w:rsidRPr="00477F45">
              <w:rPr>
                <w:rFonts w:hint="eastAsia"/>
              </w:rPr>
              <w:t>）</w:t>
            </w:r>
          </w:p>
        </w:tc>
      </w:tr>
      <w:tr w:rsidR="00AF3F6D" w:rsidRPr="00477F45" w14:paraId="474255C7" w14:textId="77777777" w:rsidTr="003B1312">
        <w:trPr>
          <w:cantSplit/>
        </w:trPr>
        <w:tc>
          <w:tcPr>
            <w:tcW w:w="8877" w:type="dxa"/>
          </w:tcPr>
          <w:p w14:paraId="4CB8C445" w14:textId="77777777" w:rsidR="00AF3F6D" w:rsidRDefault="00A12191" w:rsidP="00AF3F6D">
            <m:oMathPara>
              <m:oMath>
                <m:sSub>
                  <m:sSubPr>
                    <m:ctrlPr>
                      <w:rPr>
                        <w:rFonts w:ascii="Cambria Math" w:hAnsi="Cambria Math"/>
                      </w:rPr>
                    </m:ctrlPr>
                  </m:sSubPr>
                  <m:e>
                    <m:r>
                      <w:rPr>
                        <w:rFonts w:ascii="Cambria Math" w:hAnsi="Cambria Math"/>
                      </w:rPr>
                      <m:t>C</m:t>
                    </m:r>
                  </m:e>
                  <m:sub>
                    <m:r>
                      <w:rPr>
                        <w:rFonts w:ascii="Cambria Math" w:hAnsi="Cambria Math"/>
                      </w:rPr>
                      <m:t>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T,k</m:t>
                        </m:r>
                      </m:sub>
                    </m:sSub>
                  </m:e>
                </m:nary>
              </m:oMath>
            </m:oMathPara>
          </w:p>
        </w:tc>
        <w:tc>
          <w:tcPr>
            <w:tcW w:w="869" w:type="dxa"/>
            <w:vAlign w:val="center"/>
          </w:tcPr>
          <w:p w14:paraId="674E7098" w14:textId="09FD072C"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45</w:t>
            </w:r>
            <w:r w:rsidR="001939D4">
              <w:fldChar w:fldCharType="end"/>
            </w:r>
            <w:r w:rsidRPr="00477F45">
              <w:rPr>
                <w:rFonts w:hint="eastAsia"/>
              </w:rPr>
              <w:t>）</w:t>
            </w:r>
          </w:p>
        </w:tc>
      </w:tr>
      <w:tr w:rsidR="00AF3F6D" w:rsidRPr="00477F45" w14:paraId="5CF145AA" w14:textId="77777777" w:rsidTr="003B1312">
        <w:trPr>
          <w:cantSplit/>
        </w:trPr>
        <w:tc>
          <w:tcPr>
            <w:tcW w:w="8877" w:type="dxa"/>
          </w:tcPr>
          <w:p w14:paraId="56E195F9" w14:textId="77777777" w:rsidR="00AF3F6D" w:rsidRPr="00E41641" w:rsidRDefault="00A12191"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A,i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-Rm</m:t>
                </m:r>
              </m:oMath>
            </m:oMathPara>
          </w:p>
        </w:tc>
        <w:tc>
          <w:tcPr>
            <w:tcW w:w="869" w:type="dxa"/>
            <w:vAlign w:val="center"/>
          </w:tcPr>
          <w:p w14:paraId="274353C4" w14:textId="1B9F54AF"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46</w:t>
            </w:r>
            <w:r w:rsidR="001939D4">
              <w:fldChar w:fldCharType="end"/>
            </w:r>
            <w:r w:rsidRPr="00477F45">
              <w:rPr>
                <w:rFonts w:hint="eastAsia"/>
              </w:rPr>
              <w:t>）</w:t>
            </w:r>
          </w:p>
        </w:tc>
      </w:tr>
      <w:tr w:rsidR="00AF3F6D" w:rsidRPr="00477F45" w14:paraId="5E0F6C71" w14:textId="77777777" w:rsidTr="003B1312">
        <w:trPr>
          <w:cantSplit/>
        </w:trPr>
        <w:tc>
          <w:tcPr>
            <w:tcW w:w="8877" w:type="dxa"/>
          </w:tcPr>
          <w:p w14:paraId="2F0A8531" w14:textId="77777777" w:rsidR="00AF3F6D" w:rsidRPr="00E41641" w:rsidRDefault="00A12191"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T,i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1</m:t>
                    </m:r>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-1</m:t>
                </m:r>
              </m:oMath>
            </m:oMathPara>
          </w:p>
        </w:tc>
        <w:tc>
          <w:tcPr>
            <w:tcW w:w="869" w:type="dxa"/>
            <w:vAlign w:val="center"/>
          </w:tcPr>
          <w:p w14:paraId="41A47AFF" w14:textId="75FD518D"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47</w:t>
            </w:r>
            <w:r w:rsidR="001939D4">
              <w:fldChar w:fldCharType="end"/>
            </w:r>
            <w:r w:rsidRPr="00477F45">
              <w:rPr>
                <w:rFonts w:hint="eastAsia"/>
              </w:rPr>
              <w:t>）</w:t>
            </w:r>
          </w:p>
        </w:tc>
      </w:tr>
    </w:tbl>
    <w:p w14:paraId="10C002CC" w14:textId="77777777" w:rsidR="00883B9A" w:rsidRDefault="00B77BC8">
      <w:pPr>
        <w:pStyle w:val="af7"/>
      </w:pPr>
      <w:r>
        <w:rPr>
          <w:rFonts w:hint="eastAsia"/>
        </w:rPr>
        <w:t>伝達関数</w:t>
      </w:r>
      <m:oMath>
        <m:f>
          <m:fPr>
            <m:type m:val="lin"/>
            <m:ctrlPr/>
          </m:fPr>
          <m:num>
            <m:r>
              <w:rPr>
                <w:rFonts w:eastAsia="HGP創英角ｺﾞｼｯｸUB"/>
              </w:rPr>
              <m:t>B</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w:t>
      </w:r>
      <m:oMath>
        <m:f>
          <m:fPr>
            <m:type m:val="lin"/>
            <m:ctrlPr/>
          </m:fPr>
          <m:num>
            <m:r>
              <w:rPr>
                <w:rFonts w:eastAsia="HGP創英角ｺﾞｼｯｸUB"/>
              </w:rPr>
              <m:t>1</m:t>
            </m:r>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は壁体構成層の室内側から順に四端子基本行列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i,p</m:t>
                </m:r>
              </m:sub>
            </m:sSub>
          </m:e>
        </m:d>
      </m:oMath>
      <w:r>
        <w:rPr>
          <w:rFonts w:hint="eastAsia"/>
        </w:rPr>
        <w:t>を乗じることで求められる四端子行列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m:t>
                </m:r>
              </m:sub>
            </m:sSub>
          </m:e>
        </m:d>
      </m:oMath>
      <w:r>
        <w:rPr>
          <w:rFonts w:hint="eastAsia"/>
        </w:rPr>
        <w:t>の要素から求めることができる。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A87025" w:rsidRPr="00477F45" w14:paraId="0952AE61" w14:textId="77777777" w:rsidTr="00616B7B">
        <w:trPr>
          <w:cantSplit/>
        </w:trPr>
        <w:tc>
          <w:tcPr>
            <w:tcW w:w="8877" w:type="dxa"/>
          </w:tcPr>
          <w:p w14:paraId="3137F41F" w14:textId="77777777" w:rsidR="00A87025" w:rsidRPr="00E41641" w:rsidRDefault="00A12191" w:rsidP="00616B7B">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A</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r>
                            <w:rPr>
                              <w:rFonts w:ascii="Cambria Math" w:eastAsia="HGP創英角ｺﾞｼｯｸUB" w:hAnsi="Cambria Math" w:cs="XITS Math"/>
                            </w:rPr>
                            <m:t>C</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4A9D22F3" w14:textId="14EE8F22" w:rsidR="00A87025" w:rsidRPr="00477F45" w:rsidRDefault="00A87025">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48</w:t>
            </w:r>
            <w:r w:rsidR="001939D4">
              <w:fldChar w:fldCharType="end"/>
            </w:r>
            <w:r w:rsidRPr="00477F45">
              <w:rPr>
                <w:rFonts w:hint="eastAsia"/>
              </w:rPr>
              <w:t>）</w:t>
            </w:r>
          </w:p>
        </w:tc>
      </w:tr>
      <w:tr w:rsidR="00A846B9" w:rsidRPr="00477F45" w14:paraId="16BBBE30" w14:textId="77777777" w:rsidTr="00616B7B">
        <w:trPr>
          <w:cantSplit/>
        </w:trPr>
        <w:tc>
          <w:tcPr>
            <w:tcW w:w="8877" w:type="dxa"/>
          </w:tcPr>
          <w:p w14:paraId="43F87A82" w14:textId="77777777" w:rsidR="00A846B9" w:rsidRPr="00A846B9" w:rsidRDefault="00A12191" w:rsidP="00A846B9">
            <w:pPr>
              <w:rPr>
                <w:rFonts w:ascii="Cambria Math" w:hAnsi="Cambria Math" w:cs="XITS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i,1</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i,2</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b>
                    </m:sSub>
                  </m:e>
                </m:d>
              </m:oMath>
            </m:oMathPara>
          </w:p>
        </w:tc>
        <w:tc>
          <w:tcPr>
            <w:tcW w:w="869" w:type="dxa"/>
          </w:tcPr>
          <w:p w14:paraId="2E809AB4" w14:textId="7A54A1F6"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49</w:t>
            </w:r>
            <w:r w:rsidR="001939D4">
              <w:fldChar w:fldCharType="end"/>
            </w:r>
            <w:r w:rsidRPr="00477F45">
              <w:rPr>
                <w:rFonts w:hint="eastAsia"/>
              </w:rPr>
              <w:t>）</w:t>
            </w:r>
          </w:p>
        </w:tc>
      </w:tr>
      <w:tr w:rsidR="00A846B9" w:rsidRPr="00477F45" w14:paraId="1789BAB2" w14:textId="77777777" w:rsidTr="00616B7B">
        <w:trPr>
          <w:cantSplit/>
        </w:trPr>
        <w:tc>
          <w:tcPr>
            <w:tcW w:w="8877" w:type="dxa"/>
          </w:tcPr>
          <w:p w14:paraId="3B7C0643" w14:textId="77777777" w:rsidR="00A846B9" w:rsidRPr="00E41641" w:rsidRDefault="00A12191" w:rsidP="00A846B9">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sSub>
                            <m:sSubPr>
                              <m:ctrlPr>
                                <w:rPr>
                                  <w:rFonts w:ascii="Cambria Math" w:eastAsia="HGP創英角ｺﾞｼｯｸUB" w:hAnsi="Cambria Math" w:cs="XITS Math"/>
                                  <w:i/>
                                </w:rPr>
                              </m:ctrlPr>
                            </m:sSubPr>
                            <m:e>
                              <m:r>
                                <w:rPr>
                                  <w:rFonts w:ascii="Cambria Math" w:eastAsia="HGP創英角ｺﾞｼｯｸUB" w:hAnsi="Cambria Math" w:cs="XITS Math"/>
                                </w:rPr>
                                <m:t>A</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B</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sSub>
                            <m:sSubPr>
                              <m:ctrlPr>
                                <w:rPr>
                                  <w:rFonts w:ascii="Cambria Math" w:eastAsia="HGP創英角ｺﾞｼｯｸUB" w:hAnsi="Cambria Math" w:cs="XITS Math"/>
                                  <w:i/>
                                </w:rPr>
                              </m:ctrlPr>
                            </m:sSubPr>
                            <m:e>
                              <m:r>
                                <w:rPr>
                                  <w:rFonts w:ascii="Cambria Math" w:eastAsia="HGP創英角ｺﾞｼｯｸUB" w:hAnsi="Cambria Math" w:cs="XITS Math"/>
                                </w:rPr>
                                <m:t>C</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D</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2009157A" w14:textId="2D2BDEF6"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50</w:t>
            </w:r>
            <w:r w:rsidR="001939D4">
              <w:fldChar w:fldCharType="end"/>
            </w:r>
            <w:r w:rsidRPr="00477F45">
              <w:rPr>
                <w:rFonts w:hint="eastAsia"/>
              </w:rPr>
              <w:t>）</w:t>
            </w:r>
          </w:p>
        </w:tc>
      </w:tr>
    </w:tbl>
    <w:p w14:paraId="19CBFC2F" w14:textId="5B191123" w:rsidR="00A87025" w:rsidRDefault="00270176">
      <w:pPr>
        <w:pStyle w:val="af7"/>
      </w:pPr>
      <w:r>
        <w:rPr>
          <w:rFonts w:hint="eastAsia"/>
        </w:rPr>
        <w:t>四端子基本行列の要素は、壁体構成層の熱容量によって</w:t>
      </w:r>
      <w:r>
        <w:fldChar w:fldCharType="begin"/>
      </w:r>
      <w:r>
        <w:instrText xml:space="preserve"> </w:instrText>
      </w:r>
      <w:r>
        <w:rPr>
          <w:rFonts w:hint="eastAsia"/>
        </w:rPr>
        <w:instrText>REF _Ref471558711 \h</w:instrText>
      </w:r>
      <w:r>
        <w:instrText xml:space="preserve"> </w:instrText>
      </w:r>
      <w:r>
        <w:fldChar w:fldCharType="separate"/>
      </w:r>
      <w:r w:rsidR="003D2F73">
        <w:rPr>
          <w:rFonts w:hint="eastAsia"/>
        </w:rPr>
        <w:t>表</w:t>
      </w:r>
      <w:r w:rsidR="003D2F73">
        <w:rPr>
          <w:rFonts w:hint="eastAsia"/>
        </w:rPr>
        <w:t xml:space="preserve"> </w:t>
      </w:r>
      <w:r w:rsidR="003D2F73">
        <w:rPr>
          <w:noProof/>
        </w:rPr>
        <w:t>2</w:t>
      </w:r>
      <w:r>
        <w:fldChar w:fldCharType="end"/>
      </w:r>
      <w:r>
        <w:rPr>
          <w:rFonts w:hint="eastAsia"/>
        </w:rPr>
        <w:t>から計算することができる。</w:t>
      </w:r>
    </w:p>
    <w:p w14:paraId="41964F6C" w14:textId="77777777" w:rsidR="00270176" w:rsidRDefault="00270176" w:rsidP="003B1312">
      <w:pPr>
        <w:widowControl/>
        <w:jc w:val="left"/>
      </w:pPr>
    </w:p>
    <w:p w14:paraId="3E71AC7D" w14:textId="3EB17B38" w:rsidR="00A846B9" w:rsidRDefault="00A846B9" w:rsidP="00A846B9">
      <w:pPr>
        <w:pStyle w:val="afe"/>
      </w:pPr>
      <w:bookmarkStart w:id="43" w:name="_Ref47155871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w:t>
      </w:r>
      <w:r>
        <w:fldChar w:fldCharType="end"/>
      </w:r>
      <w:bookmarkEnd w:id="43"/>
      <w:r>
        <w:rPr>
          <w:rFonts w:hint="eastAsia"/>
        </w:rPr>
        <w:t xml:space="preserve">　</w:t>
      </w:r>
      <m:oMath>
        <m:d>
          <m:dPr>
            <m:begChr m:val="["/>
            <m:endChr m:val="]"/>
            <m:ctrlPr>
              <w:rPr>
                <w:rFonts w:ascii="XITS Math" w:eastAsia="HGP創英角ｺﾞｼｯｸUB" w:hAnsi="XITS Math" w:cs="XITS Math"/>
                <w:i/>
              </w:rPr>
            </m:ctrlPr>
          </m:dPr>
          <m:e>
            <m:sSub>
              <m:sSubPr>
                <m:ctrlPr>
                  <w:rPr>
                    <w:rFonts w:ascii="XITS Math" w:eastAsia="HGP創英角ｺﾞｼｯｸUB" w:hAnsi="XITS Math" w:cs="XITS Math"/>
                    <w:i/>
                  </w:rPr>
                </m:ctrlPr>
              </m:sSubPr>
              <m:e>
                <m:r>
                  <w:rPr>
                    <w:rFonts w:ascii="XITS Math" w:eastAsia="HGP創英角ｺﾞｼｯｸUB" w:hAnsi="XITS Math" w:cs="XITS Math"/>
                  </w:rPr>
                  <m:t>F</m:t>
                </m:r>
              </m:e>
              <m:sub>
                <m:r>
                  <w:rPr>
                    <w:rFonts w:ascii="XITS Math" w:eastAsia="HGP創英角ｺﾞｼｯｸUB" w:hAnsi="XITS Math" w:cs="XITS Math"/>
                  </w:rPr>
                  <m:t>i,p</m:t>
                </m:r>
              </m:sub>
            </m:sSub>
          </m:e>
        </m:d>
      </m:oMath>
      <w:r>
        <w:rPr>
          <w:rFonts w:hint="eastAsia"/>
        </w:rPr>
        <w:t>の各要素の計算法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838"/>
        <w:gridCol w:w="4443"/>
        <w:gridCol w:w="4465"/>
      </w:tblGrid>
      <w:tr w:rsidR="00A846B9" w14:paraId="4F0B8275" w14:textId="77777777" w:rsidTr="00616B7B">
        <w:tc>
          <w:tcPr>
            <w:tcW w:w="704" w:type="dxa"/>
            <w:tcBorders>
              <w:bottom w:val="single" w:sz="12" w:space="0" w:color="auto"/>
              <w:right w:val="single" w:sz="12" w:space="0" w:color="auto"/>
            </w:tcBorders>
          </w:tcPr>
          <w:p w14:paraId="29F3117A" w14:textId="77777777" w:rsidR="00A846B9" w:rsidRDefault="00A846B9">
            <w:pPr>
              <w:pStyle w:val="aff2"/>
            </w:pPr>
          </w:p>
        </w:tc>
        <w:tc>
          <w:tcPr>
            <w:tcW w:w="4516" w:type="dxa"/>
            <w:tcBorders>
              <w:left w:val="single" w:sz="12" w:space="0" w:color="auto"/>
              <w:bottom w:val="single" w:sz="12" w:space="0" w:color="auto"/>
            </w:tcBorders>
          </w:tcPr>
          <w:p w14:paraId="6CF23588" w14:textId="77777777" w:rsidR="00A846B9" w:rsidRDefault="00A12191">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00A846B9">
              <w:rPr>
                <w:rFonts w:hint="eastAsia"/>
              </w:rPr>
              <w:t>の場合</w:t>
            </w:r>
          </w:p>
        </w:tc>
        <w:tc>
          <w:tcPr>
            <w:tcW w:w="4516" w:type="dxa"/>
            <w:tcBorders>
              <w:bottom w:val="single" w:sz="12" w:space="0" w:color="auto"/>
            </w:tcBorders>
          </w:tcPr>
          <w:p w14:paraId="22FC95CC" w14:textId="77777777" w:rsidR="00A846B9" w:rsidRDefault="00A12191">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hint="eastAsia"/>
                </w:rPr>
                <m:t>≠</m:t>
              </m:r>
              <m:r>
                <m:rPr>
                  <m:sty m:val="p"/>
                </m:rPr>
                <w:rPr>
                  <w:rFonts w:ascii="Cambria Math" w:hAnsi="Cambria Math"/>
                </w:rPr>
                <m:t>0</m:t>
              </m:r>
            </m:oMath>
            <w:r w:rsidR="00A846B9">
              <w:rPr>
                <w:rFonts w:hint="eastAsia"/>
              </w:rPr>
              <w:t>の場合</w:t>
            </w:r>
          </w:p>
        </w:tc>
      </w:tr>
      <w:tr w:rsidR="00A846B9" w14:paraId="0E625E6E" w14:textId="77777777" w:rsidTr="00616B7B">
        <w:tc>
          <w:tcPr>
            <w:tcW w:w="704" w:type="dxa"/>
            <w:tcBorders>
              <w:top w:val="single" w:sz="12" w:space="0" w:color="auto"/>
              <w:right w:val="single" w:sz="12" w:space="0" w:color="auto"/>
            </w:tcBorders>
          </w:tcPr>
          <w:p w14:paraId="0798AA0F" w14:textId="77777777" w:rsidR="00A846B9" w:rsidRPr="00A846B9" w:rsidRDefault="00A12191">
            <w:pPr>
              <w:pStyle w:val="C"/>
            </w:pPr>
            <m:oMathPara>
              <m:oMath>
                <m:sSub>
                  <m:sSubPr>
                    <m:ctrlPr/>
                  </m:sSubPr>
                  <m:e>
                    <m:r>
                      <m:t>A</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top w:val="single" w:sz="12" w:space="0" w:color="auto"/>
              <w:left w:val="single" w:sz="12" w:space="0" w:color="auto"/>
            </w:tcBorders>
          </w:tcPr>
          <w:p w14:paraId="06C0B5FA" w14:textId="77777777" w:rsidR="00A846B9" w:rsidRPr="00A846B9" w:rsidRDefault="00A846B9">
            <w:pPr>
              <w:pStyle w:val="C"/>
            </w:pPr>
            <w:r w:rsidRPr="00A846B9">
              <w:t>1</w:t>
            </w:r>
          </w:p>
        </w:tc>
        <w:tc>
          <w:tcPr>
            <w:tcW w:w="4516" w:type="dxa"/>
            <w:tcBorders>
              <w:top w:val="single" w:sz="12" w:space="0" w:color="auto"/>
            </w:tcBorders>
          </w:tcPr>
          <w:p w14:paraId="2A11F7F6" w14:textId="77777777" w:rsidR="00A846B9" w:rsidRPr="00A846B9" w:rsidRDefault="00A12191">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rad>
                  </m:e>
                </m:func>
              </m:oMath>
            </m:oMathPara>
          </w:p>
        </w:tc>
      </w:tr>
      <w:tr w:rsidR="00A846B9" w14:paraId="7DEBA56B" w14:textId="77777777" w:rsidTr="00616B7B">
        <w:tc>
          <w:tcPr>
            <w:tcW w:w="704" w:type="dxa"/>
            <w:tcBorders>
              <w:right w:val="single" w:sz="12" w:space="0" w:color="auto"/>
            </w:tcBorders>
          </w:tcPr>
          <w:p w14:paraId="6ECD4F11" w14:textId="77777777" w:rsidR="00A846B9" w:rsidRPr="00A846B9" w:rsidRDefault="00A12191">
            <w:pPr>
              <w:pStyle w:val="C"/>
            </w:pPr>
            <m:oMathPara>
              <m:oMath>
                <m:sSub>
                  <m:sSubPr>
                    <m:ctrlPr/>
                  </m:sSubPr>
                  <m:e>
                    <m:r>
                      <m:t>B</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555F265A" w14:textId="77777777" w:rsidR="00A846B9" w:rsidRPr="00A846B9" w:rsidRDefault="00A12191">
            <w:pPr>
              <w:pStyle w:val="C"/>
            </w:pPr>
            <m:oMathPara>
              <m:oMath>
                <m:sSub>
                  <m:sSubPr>
                    <m:ctrlPr/>
                  </m:sSubPr>
                  <m:e>
                    <m:r>
                      <m:t>R</m:t>
                    </m:r>
                  </m:e>
                  <m:sub>
                    <m:r>
                      <m:t>p</m:t>
                    </m:r>
                  </m:sub>
                </m:sSub>
              </m:oMath>
            </m:oMathPara>
          </w:p>
        </w:tc>
        <w:tc>
          <w:tcPr>
            <w:tcW w:w="4516" w:type="dxa"/>
          </w:tcPr>
          <w:p w14:paraId="3E4F292E" w14:textId="77777777" w:rsidR="00A846B9" w:rsidRPr="00A846B9" w:rsidRDefault="00A12191">
            <w:pPr>
              <w:pStyle w:val="C"/>
            </w:pPr>
            <m:oMathPara>
              <m:oMath>
                <m:f>
                  <m:fPr>
                    <m:ctrlPr/>
                  </m:fPr>
                  <m:num>
                    <m:sSub>
                      <m:sSubPr>
                        <m:ctrlPr/>
                      </m:sSubPr>
                      <m:e>
                        <m:r>
                          <m:t>R</m:t>
                        </m:r>
                      </m:e>
                      <m:sub>
                        <m:r>
                          <m:t>p</m:t>
                        </m:r>
                      </m:sub>
                    </m:sSub>
                  </m:num>
                  <m:den>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409E01ED" w14:textId="77777777" w:rsidTr="00616B7B">
        <w:tc>
          <w:tcPr>
            <w:tcW w:w="704" w:type="dxa"/>
            <w:tcBorders>
              <w:right w:val="single" w:sz="12" w:space="0" w:color="auto"/>
            </w:tcBorders>
          </w:tcPr>
          <w:p w14:paraId="543606A9" w14:textId="77777777" w:rsidR="00A846B9" w:rsidRPr="00A846B9" w:rsidRDefault="00A12191">
            <w:pPr>
              <w:pStyle w:val="C"/>
            </w:pPr>
            <m:oMathPara>
              <m:oMath>
                <m:sSub>
                  <m:sSubPr>
                    <m:ctrlPr/>
                  </m:sSubPr>
                  <m:e>
                    <m:r>
                      <m:t>C</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37AA66EC" w14:textId="77777777" w:rsidR="00A846B9" w:rsidRPr="00A846B9" w:rsidRDefault="00A846B9">
            <w:pPr>
              <w:pStyle w:val="C"/>
            </w:pPr>
            <w:r w:rsidRPr="00A846B9">
              <w:t>0</w:t>
            </w:r>
          </w:p>
        </w:tc>
        <w:tc>
          <w:tcPr>
            <w:tcW w:w="4516" w:type="dxa"/>
          </w:tcPr>
          <w:p w14:paraId="1F3B4A4C" w14:textId="77777777" w:rsidR="00A846B9" w:rsidRPr="00A846B9" w:rsidRDefault="00A12191">
            <w:pPr>
              <w:pStyle w:val="C"/>
            </w:pPr>
            <m:oMathPara>
              <m:oMath>
                <m:f>
                  <m:fPr>
                    <m:ctrlPr/>
                  </m:fPr>
                  <m:num>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num>
                  <m:den>
                    <m:sSub>
                      <m:sSubPr>
                        <m:ctrlPr/>
                      </m:sSubPr>
                      <m:e>
                        <m:r>
                          <m:t>R</m:t>
                        </m:r>
                      </m:e>
                      <m:sub>
                        <m:r>
                          <m:t>p</m:t>
                        </m:r>
                      </m:sub>
                    </m:sSub>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3C67C933" w14:textId="77777777" w:rsidTr="00616B7B">
        <w:tc>
          <w:tcPr>
            <w:tcW w:w="704" w:type="dxa"/>
            <w:tcBorders>
              <w:right w:val="single" w:sz="12" w:space="0" w:color="auto"/>
            </w:tcBorders>
          </w:tcPr>
          <w:p w14:paraId="08BCC368" w14:textId="77777777" w:rsidR="00A846B9" w:rsidRPr="00A846B9" w:rsidRDefault="00A12191">
            <w:pPr>
              <w:pStyle w:val="C"/>
            </w:pPr>
            <m:oMathPara>
              <m:oMath>
                <m:sSub>
                  <m:sSubPr>
                    <m:ctrlPr/>
                  </m:sSubPr>
                  <m:e>
                    <m:r>
                      <m:t>D</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4CA12C3F" w14:textId="77777777" w:rsidR="00A846B9" w:rsidRPr="00A846B9" w:rsidRDefault="00A846B9">
            <w:pPr>
              <w:pStyle w:val="C"/>
            </w:pPr>
            <w:r w:rsidRPr="00A846B9">
              <w:t>1</w:t>
            </w:r>
          </w:p>
        </w:tc>
        <w:tc>
          <w:tcPr>
            <w:tcW w:w="4516" w:type="dxa"/>
          </w:tcPr>
          <w:p w14:paraId="5E2B40F4" w14:textId="77777777" w:rsidR="00A846B9" w:rsidRPr="00A846B9" w:rsidRDefault="00A12191">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bl>
    <w:p w14:paraId="749E8D54" w14:textId="77777777" w:rsidR="00A846B9" w:rsidRDefault="00A846B9" w:rsidP="00A846B9"/>
    <w:p w14:paraId="01A0CDA0" w14:textId="7B374032" w:rsidR="00C05DF6" w:rsidRDefault="009A3BBF">
      <w:pPr>
        <w:pStyle w:val="af7"/>
      </w:pPr>
      <w:r>
        <w:rPr>
          <w:rFonts w:hint="eastAsia"/>
        </w:rPr>
        <w:t>壁体構成層</w:t>
      </w:r>
      <m:oMath>
        <m:r>
          <m:t>p</m:t>
        </m:r>
      </m:oMath>
      <w:r>
        <w:rPr>
          <w:rFonts w:hint="eastAsia"/>
        </w:rPr>
        <w:t>の熱抵抗</w:t>
      </w:r>
      <m:oMath>
        <m:sSub>
          <m:sSubPr>
            <m:ctrlPr/>
          </m:sSubPr>
          <m:e>
            <m:r>
              <m:t>R</m:t>
            </m:r>
          </m:e>
          <m:sub>
            <m:r>
              <m:t>p</m:t>
            </m:r>
          </m:sub>
        </m:sSub>
      </m:oMath>
      <w:r>
        <w:rPr>
          <w:rFonts w:hint="eastAsia"/>
        </w:rPr>
        <w:t>、熱容量</w:t>
      </w:r>
      <m:oMath>
        <m:sSub>
          <m:sSubPr>
            <m:ctrlPr/>
          </m:sSubPr>
          <m:e>
            <m:r>
              <m:t>C</m:t>
            </m:r>
          </m:e>
          <m:sub>
            <m:r>
              <m:t>p</m:t>
            </m:r>
          </m:sub>
        </m:sSub>
      </m:oMath>
      <w:r>
        <w:rPr>
          <w:rFonts w:hint="eastAsia"/>
        </w:rPr>
        <w:t>は壁体構成層</w:t>
      </w:r>
      <m:oMath>
        <m:r>
          <m:t>p</m:t>
        </m:r>
      </m:oMath>
      <w:r>
        <w:rPr>
          <w:rFonts w:hint="eastAsia"/>
        </w:rPr>
        <w:t>の厚さ</w:t>
      </w:r>
      <m:oMath>
        <m:sSub>
          <m:sSubPr>
            <m:ctrlPr>
              <w:rPr>
                <w:i/>
              </w:rPr>
            </m:ctrlPr>
          </m:sSubPr>
          <m:e>
            <m:r>
              <m:t>l</m:t>
            </m:r>
          </m:e>
          <m:sub>
            <m:r>
              <m:t>p</m:t>
            </m:r>
          </m:sub>
        </m:sSub>
      </m:oMath>
      <w:r>
        <w:rPr>
          <w:rFonts w:hint="eastAsia"/>
        </w:rPr>
        <w:t>、壁体構成層</w:t>
      </w:r>
      <m:oMath>
        <m:r>
          <m:t>p</m:t>
        </m:r>
      </m:oMath>
      <w:r>
        <w:rPr>
          <w:rFonts w:hint="eastAsia"/>
        </w:rPr>
        <w:t>の容積比熱</w:t>
      </w:r>
      <m:oMath>
        <m:sSub>
          <m:sSubPr>
            <m:ctrlPr/>
          </m:sSubPr>
          <m:e>
            <m:r>
              <m:rPr>
                <m:sty m:val="p"/>
              </m:rPr>
              <m:t>c</m:t>
            </m:r>
          </m:e>
          <m:sub>
            <m:r>
              <m:t>p</m:t>
            </m:r>
          </m:sub>
        </m:sSub>
      </m:oMath>
      <w:r w:rsidR="00D2593E">
        <w:rPr>
          <w:rFonts w:hint="eastAsia"/>
        </w:rPr>
        <w:t>、壁体構成層</w:t>
      </w:r>
      <m:oMath>
        <m:r>
          <m:t>p</m:t>
        </m:r>
      </m:oMath>
      <w:r w:rsidR="00D2593E">
        <w:rPr>
          <w:rFonts w:hint="eastAsia"/>
        </w:rPr>
        <w:t>の熱伝導率</w:t>
      </w:r>
      <m:oMath>
        <m:sSub>
          <m:sSubPr>
            <m:ctrlPr/>
          </m:sSubPr>
          <m:e>
            <m:r>
              <m:rPr>
                <m:sty m:val="p"/>
              </m:rPr>
              <m:t>λ</m:t>
            </m:r>
          </m:e>
          <m:sub>
            <m:r>
              <m:t>p</m:t>
            </m:r>
          </m:sub>
        </m:sSub>
      </m:oMath>
      <w:r w:rsidR="00D2593E">
        <w:rPr>
          <w:rFonts w:hint="eastAsia"/>
        </w:rPr>
        <w:t>から</w:t>
      </w:r>
      <w:r w:rsidR="0066394A">
        <w:fldChar w:fldCharType="begin"/>
      </w:r>
      <w:r w:rsidR="0066394A">
        <w:instrText xml:space="preserve"> </w:instrText>
      </w:r>
      <w:r w:rsidR="0066394A">
        <w:rPr>
          <w:rFonts w:hint="eastAsia"/>
        </w:rPr>
        <w:instrText>REF _Ref492729801 \h</w:instrText>
      </w:r>
      <w:r w:rsidR="0066394A">
        <w:instrText xml:space="preserve"> </w:instrText>
      </w:r>
      <w:r w:rsidR="0066394A">
        <w:fldChar w:fldCharType="separate"/>
      </w:r>
      <w:r w:rsidR="003D2F73" w:rsidRPr="00477F45">
        <w:rPr>
          <w:rFonts w:hint="eastAsia"/>
        </w:rPr>
        <w:t>（</w:t>
      </w:r>
      <w:r w:rsidR="003D2F73">
        <w:rPr>
          <w:noProof/>
        </w:rPr>
        <w:t>51</w:t>
      </w:r>
      <w:r w:rsidR="003D2F73" w:rsidRPr="00477F45">
        <w:rPr>
          <w:rFonts w:hint="eastAsia"/>
        </w:rPr>
        <w:t>）</w:t>
      </w:r>
      <w:r w:rsidR="0066394A">
        <w:fldChar w:fldCharType="end"/>
      </w:r>
      <w:r w:rsidR="0066394A">
        <w:rPr>
          <w:rFonts w:hint="eastAsia"/>
        </w:rPr>
        <w:t>、</w:t>
      </w:r>
      <w:r w:rsidR="0066394A">
        <w:fldChar w:fldCharType="begin"/>
      </w:r>
      <w:r w:rsidR="0066394A">
        <w:instrText xml:space="preserve"> REF _Ref492729804 \h </w:instrText>
      </w:r>
      <w:r w:rsidR="0066394A">
        <w:fldChar w:fldCharType="separate"/>
      </w:r>
      <w:r w:rsidR="003D2F73" w:rsidRPr="00477F45">
        <w:rPr>
          <w:rFonts w:hint="eastAsia"/>
        </w:rPr>
        <w:t>（</w:t>
      </w:r>
      <w:r w:rsidR="003D2F73">
        <w:rPr>
          <w:noProof/>
        </w:rPr>
        <w:t>52</w:t>
      </w:r>
      <w:r w:rsidR="003D2F73" w:rsidRPr="00477F45">
        <w:rPr>
          <w:rFonts w:hint="eastAsia"/>
        </w:rPr>
        <w:t>）</w:t>
      </w:r>
      <w:r w:rsidR="0066394A">
        <w:fldChar w:fldCharType="end"/>
      </w:r>
      <w:r w:rsidR="0066394A">
        <w:rPr>
          <w:rFonts w:hint="eastAsia"/>
        </w:rPr>
        <w:t>式から求めることができる。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D2593E" w:rsidRPr="00477F45" w14:paraId="672EB9E8" w14:textId="77777777" w:rsidTr="003B1312">
        <w:trPr>
          <w:cantSplit/>
        </w:trPr>
        <w:tc>
          <w:tcPr>
            <w:tcW w:w="8877" w:type="dxa"/>
          </w:tcPr>
          <w:p w14:paraId="10FD1B37" w14:textId="77777777" w:rsidR="00D2593E" w:rsidRPr="00D2593E" w:rsidRDefault="00A12191" w:rsidP="0066394A">
            <w:pPr>
              <w:rPr>
                <w:rFonts w:ascii="Cambria Math" w:hAnsi="Cambria Math"/>
              </w:rPr>
            </w:pPr>
            <m:oMathPara>
              <m:oMath>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hAnsi="Cambria Math"/>
                          </w:rPr>
                        </m:ctrlPr>
                      </m:sSubPr>
                      <m:e>
                        <m:r>
                          <w:rPr>
                            <w:rFonts w:ascii="Cambria Math" w:hAnsi="Cambria Math"/>
                          </w:rPr>
                          <m:t>l</m:t>
                        </m:r>
                      </m:e>
                      <m:sub>
                        <m:r>
                          <w:rPr>
                            <w:rFonts w:ascii="Cambria Math" w:hAnsi="Cambria Math"/>
                          </w:rPr>
                          <m:t>p</m:t>
                        </m:r>
                      </m:sub>
                    </m:sSub>
                  </m:num>
                  <m:den>
                    <m:sSub>
                      <m:sSubPr>
                        <m:ctrlPr>
                          <w:rPr>
                            <w:rFonts w:ascii="Cambria Math" w:hAnsi="Cambria Math"/>
                          </w:rPr>
                        </m:ctrlPr>
                      </m:sSubPr>
                      <m:e>
                        <m:r>
                          <w:rPr>
                            <w:rFonts w:ascii="Cambria Math" w:hAnsi="Cambria Math"/>
                          </w:rPr>
                          <m:t>λ</m:t>
                        </m:r>
                      </m:e>
                      <m:sub>
                        <m:r>
                          <w:rPr>
                            <w:rFonts w:ascii="Cambria Math" w:hAnsi="Cambria Math"/>
                          </w:rPr>
                          <m:t>p</m:t>
                        </m:r>
                      </m:sub>
                    </m:sSub>
                  </m:den>
                </m:f>
              </m:oMath>
            </m:oMathPara>
          </w:p>
        </w:tc>
        <w:tc>
          <w:tcPr>
            <w:tcW w:w="869" w:type="dxa"/>
            <w:vAlign w:val="center"/>
          </w:tcPr>
          <w:p w14:paraId="5909C746" w14:textId="31D8876E" w:rsidR="00D2593E" w:rsidRPr="00477F45" w:rsidRDefault="00D2593E">
            <w:pPr>
              <w:pStyle w:val="af9"/>
            </w:pPr>
            <w:bookmarkStart w:id="44" w:name="_Ref492729801"/>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51</w:t>
            </w:r>
            <w:r w:rsidR="001939D4">
              <w:fldChar w:fldCharType="end"/>
            </w:r>
            <w:r w:rsidRPr="00477F45">
              <w:rPr>
                <w:rFonts w:hint="eastAsia"/>
              </w:rPr>
              <w:t>）</w:t>
            </w:r>
            <w:bookmarkEnd w:id="44"/>
          </w:p>
        </w:tc>
      </w:tr>
      <w:tr w:rsidR="00D2593E" w:rsidRPr="00477F45" w14:paraId="4B6B5BDE" w14:textId="77777777" w:rsidTr="003B1312">
        <w:trPr>
          <w:cantSplit/>
        </w:trPr>
        <w:tc>
          <w:tcPr>
            <w:tcW w:w="8877" w:type="dxa"/>
          </w:tcPr>
          <w:p w14:paraId="069EE9FA" w14:textId="77777777" w:rsidR="00D2593E" w:rsidRPr="00D2593E" w:rsidRDefault="00A12191" w:rsidP="0066394A">
            <w:pPr>
              <w:rPr>
                <w:rFonts w:ascii="Cambria Math" w:hAnsi="Cambria Math" w:cs="XITS Math"/>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869" w:type="dxa"/>
            <w:vAlign w:val="center"/>
          </w:tcPr>
          <w:p w14:paraId="1982D67E" w14:textId="576AC398" w:rsidR="00D2593E" w:rsidRPr="00477F45" w:rsidRDefault="00D2593E">
            <w:pPr>
              <w:pStyle w:val="af9"/>
            </w:pPr>
            <w:bookmarkStart w:id="45" w:name="_Ref49272980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52</w:t>
            </w:r>
            <w:r w:rsidR="001939D4">
              <w:fldChar w:fldCharType="end"/>
            </w:r>
            <w:r w:rsidRPr="00477F45">
              <w:rPr>
                <w:rFonts w:hint="eastAsia"/>
              </w:rPr>
              <w:t>）</w:t>
            </w:r>
            <w:bookmarkEnd w:id="45"/>
          </w:p>
        </w:tc>
      </w:tr>
    </w:tbl>
    <w:p w14:paraId="70B0210C" w14:textId="77777777" w:rsidR="00D2593E" w:rsidRDefault="00D2593E">
      <w:pPr>
        <w:pStyle w:val="af7"/>
      </w:pPr>
    </w:p>
    <w:p w14:paraId="2FF0BB8D" w14:textId="77777777" w:rsidR="008F1B8C" w:rsidRDefault="001579BB">
      <w:pPr>
        <w:pStyle w:val="a1"/>
      </w:pPr>
      <w:bookmarkStart w:id="46" w:name="_Ref478656504"/>
      <w:bookmarkStart w:id="47" w:name="_Toc20739129"/>
      <w:r>
        <w:rPr>
          <w:rFonts w:hint="eastAsia"/>
        </w:rPr>
        <w:lastRenderedPageBreak/>
        <w:t>人体の熱伝達率</w:t>
      </w:r>
      <w:bookmarkEnd w:id="46"/>
      <w:bookmarkEnd w:id="47"/>
    </w:p>
    <w:p w14:paraId="4157E32B" w14:textId="77777777" w:rsidR="001579BB" w:rsidRDefault="001579BB" w:rsidP="00C85C15"/>
    <w:p w14:paraId="63B2C561" w14:textId="6A72060D" w:rsidR="0018130E" w:rsidRDefault="0018130E" w:rsidP="0018130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3</w:t>
      </w:r>
      <w:r>
        <w:fldChar w:fldCharType="end"/>
      </w:r>
      <w:r>
        <w:rPr>
          <w:rFonts w:hint="eastAsia"/>
        </w:rPr>
        <w:t xml:space="preserve">　人体の熱伝達率の設定値</w:t>
      </w:r>
      <w:r>
        <w:rPr>
          <w:rStyle w:val="afff2"/>
        </w:rPr>
        <w:footnoteReference w:id="1"/>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823"/>
        <w:gridCol w:w="2667"/>
        <w:gridCol w:w="3246"/>
      </w:tblGrid>
      <w:tr w:rsidR="00322863" w14:paraId="0DC35A6E" w14:textId="77777777" w:rsidTr="00322863">
        <w:tc>
          <w:tcPr>
            <w:tcW w:w="3823" w:type="dxa"/>
            <w:tcBorders>
              <w:bottom w:val="single" w:sz="12" w:space="0" w:color="auto"/>
            </w:tcBorders>
          </w:tcPr>
          <w:p w14:paraId="5C4B157E" w14:textId="77777777" w:rsidR="00322863" w:rsidRDefault="00322863">
            <w:pPr>
              <w:pStyle w:val="aff2"/>
            </w:pPr>
            <w:r>
              <w:rPr>
                <w:rFonts w:hint="eastAsia"/>
              </w:rPr>
              <w:t>用語</w:t>
            </w:r>
          </w:p>
        </w:tc>
        <w:tc>
          <w:tcPr>
            <w:tcW w:w="2667" w:type="dxa"/>
            <w:tcBorders>
              <w:bottom w:val="single" w:sz="12" w:space="0" w:color="auto"/>
            </w:tcBorders>
          </w:tcPr>
          <w:p w14:paraId="47847B42" w14:textId="77777777" w:rsidR="00322863" w:rsidRDefault="00322863">
            <w:pPr>
              <w:pStyle w:val="aff2"/>
            </w:pPr>
            <w:r>
              <w:rPr>
                <w:rFonts w:hint="eastAsia"/>
              </w:rPr>
              <w:t>記号</w:t>
            </w:r>
          </w:p>
        </w:tc>
        <w:tc>
          <w:tcPr>
            <w:tcW w:w="3246" w:type="dxa"/>
            <w:tcBorders>
              <w:bottom w:val="single" w:sz="12" w:space="0" w:color="auto"/>
            </w:tcBorders>
          </w:tcPr>
          <w:p w14:paraId="40796FD0" w14:textId="77777777" w:rsidR="00322863" w:rsidRDefault="00322863">
            <w:pPr>
              <w:pStyle w:val="aff2"/>
            </w:pPr>
            <w:r>
              <w:rPr>
                <w:rFonts w:hint="eastAsia"/>
              </w:rPr>
              <w:t>設定値</w:t>
            </w:r>
          </w:p>
        </w:tc>
      </w:tr>
      <w:tr w:rsidR="00322863" w14:paraId="10B7A2D4" w14:textId="77777777" w:rsidTr="00322863">
        <w:tc>
          <w:tcPr>
            <w:tcW w:w="3823" w:type="dxa"/>
            <w:tcBorders>
              <w:top w:val="single" w:sz="12" w:space="0" w:color="auto"/>
            </w:tcBorders>
          </w:tcPr>
          <w:p w14:paraId="1A70D59A" w14:textId="77777777" w:rsidR="00322863" w:rsidRDefault="00B95CB9" w:rsidP="002F6AC2">
            <w:pPr>
              <w:pStyle w:val="L"/>
            </w:pPr>
            <m:oMath>
              <m:r>
                <m:t>i</m:t>
              </m:r>
            </m:oMath>
            <w:r w:rsidR="00322863" w:rsidRPr="00A96530">
              <w:t>室</w:t>
            </w:r>
            <w:r w:rsidR="00322863">
              <w:rPr>
                <w:rFonts w:hint="eastAsia"/>
              </w:rPr>
              <w:t>の人体表面の対流熱伝達率</w:t>
            </w:r>
          </w:p>
        </w:tc>
        <w:tc>
          <w:tcPr>
            <w:tcW w:w="2667" w:type="dxa"/>
            <w:tcBorders>
              <w:top w:val="single" w:sz="12" w:space="0" w:color="auto"/>
            </w:tcBorders>
          </w:tcPr>
          <w:p w14:paraId="75BF2BCA" w14:textId="77777777" w:rsidR="00322863" w:rsidRDefault="00A12191">
            <w:pPr>
              <w:pStyle w:val="C"/>
            </w:pPr>
            <m:oMathPara>
              <m:oMath>
                <m:sSub>
                  <m:sSubPr>
                    <m:ctrlPr/>
                  </m:sSubPr>
                  <m:e>
                    <m:r>
                      <m:t>hhc</m:t>
                    </m:r>
                  </m:e>
                  <m:sub>
                    <m:r>
                      <m:t>i</m:t>
                    </m:r>
                  </m:sub>
                </m:sSub>
              </m:oMath>
            </m:oMathPara>
          </w:p>
        </w:tc>
        <w:tc>
          <w:tcPr>
            <w:tcW w:w="3246" w:type="dxa"/>
            <w:tcBorders>
              <w:top w:val="single" w:sz="12" w:space="0" w:color="auto"/>
            </w:tcBorders>
          </w:tcPr>
          <w:p w14:paraId="41FFE316" w14:textId="77777777" w:rsidR="00322863" w:rsidRDefault="00064206" w:rsidP="002F6AC2">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35BB38FC" w14:textId="77777777" w:rsidTr="00322863">
        <w:tc>
          <w:tcPr>
            <w:tcW w:w="3823" w:type="dxa"/>
          </w:tcPr>
          <w:p w14:paraId="6FEE5EB4" w14:textId="77777777" w:rsidR="00322863" w:rsidRDefault="00B95CB9" w:rsidP="002F6AC2">
            <w:pPr>
              <w:pStyle w:val="L"/>
            </w:pPr>
            <m:oMath>
              <m:r>
                <m:t>i</m:t>
              </m:r>
            </m:oMath>
            <w:r w:rsidR="00322863" w:rsidRPr="00A96530">
              <w:t>室</w:t>
            </w:r>
            <w:r w:rsidR="00322863">
              <w:rPr>
                <w:rFonts w:hint="eastAsia"/>
              </w:rPr>
              <w:t>の人体表面の放射熱伝達率</w:t>
            </w:r>
          </w:p>
        </w:tc>
        <w:tc>
          <w:tcPr>
            <w:tcW w:w="2667" w:type="dxa"/>
          </w:tcPr>
          <w:p w14:paraId="26B4085E" w14:textId="77777777" w:rsidR="00322863" w:rsidRDefault="00A12191">
            <w:pPr>
              <w:pStyle w:val="C"/>
            </w:pPr>
            <m:oMathPara>
              <m:oMath>
                <m:sSub>
                  <m:sSubPr>
                    <m:ctrlPr/>
                  </m:sSubPr>
                  <m:e>
                    <m:r>
                      <m:t>hhr</m:t>
                    </m:r>
                  </m:e>
                  <m:sub>
                    <m:r>
                      <m:t>i</m:t>
                    </m:r>
                  </m:sub>
                </m:sSub>
              </m:oMath>
            </m:oMathPara>
          </w:p>
        </w:tc>
        <w:tc>
          <w:tcPr>
            <w:tcW w:w="3246" w:type="dxa"/>
          </w:tcPr>
          <w:p w14:paraId="63B1C40E" w14:textId="77777777" w:rsidR="00322863" w:rsidRDefault="00064206" w:rsidP="002F6AC2">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1453311E" w14:textId="77777777" w:rsidTr="00322863">
        <w:tc>
          <w:tcPr>
            <w:tcW w:w="3823" w:type="dxa"/>
          </w:tcPr>
          <w:p w14:paraId="6A85E49A" w14:textId="77777777" w:rsidR="00322863" w:rsidRDefault="00B95CB9" w:rsidP="002F6AC2">
            <w:pPr>
              <w:pStyle w:val="L"/>
            </w:pPr>
            <m:oMath>
              <m:r>
                <m:t>i</m:t>
              </m:r>
            </m:oMath>
            <w:r w:rsidR="00322863" w:rsidRPr="00A96530">
              <w:t>室</w:t>
            </w:r>
            <w:r w:rsidR="00322863">
              <w:rPr>
                <w:rFonts w:hint="eastAsia"/>
              </w:rPr>
              <w:t>の人体表面の総合熱伝達率</w:t>
            </w:r>
          </w:p>
        </w:tc>
        <w:tc>
          <w:tcPr>
            <w:tcW w:w="2667" w:type="dxa"/>
          </w:tcPr>
          <w:p w14:paraId="2D9FC59B" w14:textId="77777777" w:rsidR="00322863" w:rsidRDefault="00A12191">
            <w:pPr>
              <w:pStyle w:val="C"/>
            </w:pPr>
            <m:oMathPara>
              <m:oMath>
                <m:sSub>
                  <m:sSubPr>
                    <m:ctrlPr/>
                  </m:sSubPr>
                  <m:e>
                    <m:r>
                      <m:t>hh</m:t>
                    </m:r>
                  </m:e>
                  <m:sub>
                    <m:r>
                      <m:t>i</m:t>
                    </m:r>
                  </m:sub>
                </m:sSub>
              </m:oMath>
            </m:oMathPara>
          </w:p>
        </w:tc>
        <w:tc>
          <w:tcPr>
            <w:tcW w:w="3246" w:type="dxa"/>
          </w:tcPr>
          <w:p w14:paraId="656CA718" w14:textId="77777777" w:rsidR="00322863" w:rsidRDefault="00322863" w:rsidP="002F6AC2">
            <w:pPr>
              <w:pStyle w:val="L"/>
            </w:pPr>
            <w:r>
              <w:rPr>
                <w:rFonts w:hint="eastAsia"/>
              </w:rPr>
              <w:t>9.8 W/</w:t>
            </w:r>
            <w:r>
              <w:t>(</w:t>
            </w:r>
            <w:r>
              <w:rPr>
                <w:rFonts w:hint="eastAsia"/>
              </w:rPr>
              <w:t>m2</w:t>
            </w:r>
            <w:r>
              <w:rPr>
                <w:rFonts w:hint="eastAsia"/>
              </w:rPr>
              <w:t>･</w:t>
            </w:r>
            <w:r>
              <w:rPr>
                <w:rFonts w:hint="eastAsia"/>
              </w:rPr>
              <w:t>K</w:t>
            </w:r>
            <w:r>
              <w:t>)</w:t>
            </w:r>
          </w:p>
        </w:tc>
      </w:tr>
    </w:tbl>
    <w:p w14:paraId="569006DE" w14:textId="77777777" w:rsidR="001579BB" w:rsidRDefault="001579BB" w:rsidP="00C85C15"/>
    <w:p w14:paraId="1A5FFACD" w14:textId="20B85023" w:rsidR="007D6C1F" w:rsidRDefault="00E614B7" w:rsidP="007D6C1F">
      <w:pPr>
        <w:pStyle w:val="af7"/>
      </w:pPr>
      <w:r>
        <w:rPr>
          <w:rFonts w:hint="eastAsia"/>
        </w:rPr>
        <w:t>人体</w:t>
      </w:r>
      <w:r w:rsidR="007D6C1F">
        <w:rPr>
          <w:rFonts w:hint="eastAsia"/>
        </w:rPr>
        <w:t>の発熱量は以下の式による。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D6C1F" w14:paraId="6A4512F4" w14:textId="77777777" w:rsidTr="007D6C1F">
        <w:tc>
          <w:tcPr>
            <w:tcW w:w="8784" w:type="dxa"/>
            <w:vAlign w:val="center"/>
          </w:tcPr>
          <w:p w14:paraId="6F254EE1" w14:textId="258A7CEE" w:rsidR="007D6C1F" w:rsidRPr="00D032DC" w:rsidRDefault="00A12191">
            <w:pPr>
              <w:pStyle w:val="affe"/>
            </w:pPr>
            <m:oMathPara>
              <m:oMath>
                <m:sSub>
                  <m:sSubPr>
                    <m:ctrlPr/>
                  </m:sSubPr>
                  <m:e>
                    <m:r>
                      <m:t>Hhum</m:t>
                    </m:r>
                  </m:e>
                  <m:sub>
                    <m:r>
                      <m:t>s,i,n</m:t>
                    </m:r>
                  </m:sub>
                </m:sSub>
                <m:r>
                  <m:t>=</m:t>
                </m:r>
                <m:sSub>
                  <m:sSubPr>
                    <m:ctrlPr>
                      <w:rPr>
                        <w:sz w:val="18"/>
                      </w:rPr>
                    </m:ctrlPr>
                  </m:sSubPr>
                  <m:e>
                    <m:r>
                      <m:t>Nresi</m:t>
                    </m:r>
                  </m:e>
                  <m:sub>
                    <m:r>
                      <m:t>i,n</m:t>
                    </m:r>
                  </m:sub>
                </m:sSub>
                <m:r>
                  <m:t>⋅</m:t>
                </m:r>
                <m:d>
                  <m:dPr>
                    <m:begChr m:val="["/>
                    <m:endChr m:val="]"/>
                    <m:ctrlPr/>
                  </m:dPr>
                  <m:e>
                    <m:r>
                      <m:t>63.0-4.0⋅</m:t>
                    </m:r>
                    <m:d>
                      <m:dPr>
                        <m:ctrlPr/>
                      </m:dPr>
                      <m:e>
                        <m:sSub>
                          <m:sSubPr>
                            <m:ctrlPr/>
                          </m:sSubPr>
                          <m:e>
                            <m:r>
                              <m:t>Tr</m:t>
                            </m:r>
                          </m:e>
                          <m:sub>
                            <m:r>
                              <m:t>i,n-1</m:t>
                            </m:r>
                          </m:sub>
                        </m:sSub>
                        <m:r>
                          <m:t>-24.0</m:t>
                        </m:r>
                      </m:e>
                    </m:d>
                    <m:r>
                      <m:t>, 119.0</m:t>
                    </m:r>
                  </m:e>
                </m:d>
              </m:oMath>
            </m:oMathPara>
          </w:p>
        </w:tc>
        <w:tc>
          <w:tcPr>
            <w:tcW w:w="952" w:type="dxa"/>
            <w:vAlign w:val="center"/>
          </w:tcPr>
          <w:p w14:paraId="055007BA" w14:textId="1C690C3B"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53</w:t>
            </w:r>
            <w:r>
              <w:fldChar w:fldCharType="end"/>
            </w:r>
            <w:r>
              <w:rPr>
                <w:rFonts w:hint="eastAsia"/>
              </w:rPr>
              <w:t>）</w:t>
            </w:r>
          </w:p>
        </w:tc>
      </w:tr>
      <w:tr w:rsidR="007D6C1F" w14:paraId="54C5D3E6" w14:textId="77777777" w:rsidTr="007D6C1F">
        <w:tc>
          <w:tcPr>
            <w:tcW w:w="8784" w:type="dxa"/>
            <w:vAlign w:val="center"/>
          </w:tcPr>
          <w:p w14:paraId="76F5172B" w14:textId="29B798B7" w:rsidR="007D6C1F" w:rsidRDefault="00A12191">
            <w:pPr>
              <w:pStyle w:val="affe"/>
            </w:pPr>
            <m:oMathPara>
              <m:oMath>
                <m:sSub>
                  <m:sSubPr>
                    <m:ctrlPr/>
                  </m:sSubPr>
                  <m:e>
                    <m:r>
                      <m:t>Hhum</m:t>
                    </m:r>
                  </m:e>
                  <m:sub>
                    <m:r>
                      <m:t>l,i,n</m:t>
                    </m:r>
                  </m:sub>
                </m:sSub>
                <m:r>
                  <m:t>=</m:t>
                </m:r>
                <m:f>
                  <m:fPr>
                    <m:ctrlPr>
                      <w:rPr>
                        <w:sz w:val="18"/>
                      </w:rPr>
                    </m:ctrlPr>
                  </m:fPr>
                  <m:num>
                    <m:sSub>
                      <m:sSubPr>
                        <m:ctrlPr>
                          <w:rPr>
                            <w:sz w:val="18"/>
                          </w:rPr>
                        </m:ctrlPr>
                      </m:sSubPr>
                      <m:e>
                        <m:r>
                          <m:t>Nresi</m:t>
                        </m:r>
                      </m:e>
                      <m:sub>
                        <m:r>
                          <m:t>i,n</m:t>
                        </m:r>
                      </m:sub>
                    </m:sSub>
                    <m:r>
                      <m:t>⋅</m:t>
                    </m:r>
                    <m:d>
                      <m:dPr>
                        <m:begChr m:val="["/>
                        <m:endChr m:val="]"/>
                        <m:ctrlPr/>
                      </m:dPr>
                      <m:e>
                        <m:r>
                          <m:t>119.0-</m:t>
                        </m:r>
                        <m:sSub>
                          <m:sSubPr>
                            <m:ctrlPr/>
                          </m:sSubPr>
                          <m:e>
                            <m:r>
                              <m:t>Hhum</m:t>
                            </m:r>
                          </m:e>
                          <m:sub>
                            <m:r>
                              <m:t>s,i,n</m:t>
                            </m:r>
                          </m:sub>
                        </m:sSub>
                      </m:e>
                    </m:d>
                  </m:num>
                  <m:den>
                    <m:sSub>
                      <m:sSubPr>
                        <m:ctrlPr/>
                      </m:sSubPr>
                      <m:e>
                        <m:r>
                          <m:t>L</m:t>
                        </m:r>
                      </m:e>
                      <m:sub>
                        <m:r>
                          <m:t>w</m:t>
                        </m:r>
                      </m:sub>
                    </m:sSub>
                  </m:den>
                </m:f>
              </m:oMath>
            </m:oMathPara>
          </w:p>
        </w:tc>
        <w:tc>
          <w:tcPr>
            <w:tcW w:w="952" w:type="dxa"/>
            <w:vAlign w:val="center"/>
          </w:tcPr>
          <w:p w14:paraId="3386C87B" w14:textId="371D6F89"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54</w:t>
            </w:r>
            <w:r>
              <w:fldChar w:fldCharType="end"/>
            </w:r>
            <w:r>
              <w:rPr>
                <w:rFonts w:hint="eastAsia"/>
              </w:rPr>
              <w:t>）</w:t>
            </w:r>
          </w:p>
        </w:tc>
      </w:tr>
    </w:tbl>
    <w:p w14:paraId="6E644A9D" w14:textId="595E0D84" w:rsidR="001579BB" w:rsidRDefault="001579BB" w:rsidP="00C85C15"/>
    <w:p w14:paraId="08395434" w14:textId="77777777" w:rsidR="007D6C1F" w:rsidRDefault="007D6C1F" w:rsidP="00C85C15"/>
    <w:p w14:paraId="188F4C51" w14:textId="77777777" w:rsidR="003832E3" w:rsidRDefault="003832E3">
      <w:pPr>
        <w:pStyle w:val="a1"/>
      </w:pPr>
      <w:bookmarkStart w:id="48" w:name="_Toc20739130"/>
      <w:r>
        <w:rPr>
          <w:rFonts w:hint="eastAsia"/>
        </w:rPr>
        <w:lastRenderedPageBreak/>
        <w:t>気象データの補間方法</w:t>
      </w:r>
      <w:bookmarkEnd w:id="48"/>
    </w:p>
    <w:p w14:paraId="4C6F8CD4" w14:textId="77777777" w:rsidR="003832E3" w:rsidRDefault="00A5638E">
      <w:pPr>
        <w:pStyle w:val="af7"/>
      </w:pPr>
      <w:r>
        <w:rPr>
          <w:rFonts w:hint="eastAsia"/>
        </w:rPr>
        <w:t>気象データは</w:t>
      </w:r>
      <w:r>
        <w:rPr>
          <w:rFonts w:hint="eastAsia"/>
        </w:rPr>
        <w:t>1</w:t>
      </w:r>
      <w:r>
        <w:rPr>
          <w:rFonts w:hint="eastAsia"/>
        </w:rPr>
        <w:t>時間間隔であるのに対し、計算時間間隔がこれより短くなる場合には、次の式によって気象データを線形補間する。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46200E" w14:paraId="63A85858" w14:textId="77777777" w:rsidTr="0046200E">
        <w:tc>
          <w:tcPr>
            <w:tcW w:w="8784" w:type="dxa"/>
            <w:vAlign w:val="center"/>
          </w:tcPr>
          <w:p w14:paraId="6E7A6CD7" w14:textId="77777777" w:rsidR="0046200E" w:rsidRPr="0027055B" w:rsidRDefault="00A12191">
            <w:pPr>
              <w:pStyle w:val="affe"/>
              <w:rPr>
                <w:rFonts w:ascii="Times New Roman" w:hAnsi="Times New Roman"/>
              </w:rPr>
            </w:pPr>
            <m:oMathPara>
              <m:oMath>
                <m:sSub>
                  <m:sSubPr>
                    <m:ctrlPr/>
                  </m:sSubPr>
                  <m:e>
                    <m:r>
                      <m:t>x</m:t>
                    </m:r>
                  </m:e>
                  <m:sub>
                    <m:r>
                      <m:t>n+</m:t>
                    </m:r>
                    <m:f>
                      <m:fPr>
                        <m:ctrlPr/>
                      </m:fPr>
                      <m:num>
                        <m:r>
                          <m:t>∆t</m:t>
                        </m:r>
                      </m:num>
                      <m:den>
                        <m:r>
                          <m:t>3600</m:t>
                        </m:r>
                      </m:den>
                    </m:f>
                    <m:r>
                      <m:t>⋅j</m:t>
                    </m:r>
                  </m:sub>
                </m:sSub>
                <m:r>
                  <m:t>=α⋅</m:t>
                </m:r>
                <m:sSub>
                  <m:sSubPr>
                    <m:ctrlPr/>
                  </m:sSubPr>
                  <m:e>
                    <m:r>
                      <m:t>x</m:t>
                    </m:r>
                  </m:e>
                  <m:sub>
                    <m:r>
                      <m:t>n</m:t>
                    </m:r>
                  </m:sub>
                </m:sSub>
                <m:r>
                  <m:t>+</m:t>
                </m:r>
                <m:d>
                  <m:dPr>
                    <m:ctrlPr/>
                  </m:dPr>
                  <m:e>
                    <m:r>
                      <m:t>1-α</m:t>
                    </m:r>
                  </m:e>
                </m:d>
                <m:r>
                  <m:t>⋅</m:t>
                </m:r>
                <m:sSub>
                  <m:sSubPr>
                    <m:ctrlPr/>
                  </m:sSubPr>
                  <m:e>
                    <m:r>
                      <m:t>x</m:t>
                    </m:r>
                  </m:e>
                  <m:sub>
                    <m:r>
                      <m:t>n+1</m:t>
                    </m:r>
                  </m:sub>
                </m:sSub>
              </m:oMath>
            </m:oMathPara>
          </w:p>
        </w:tc>
        <w:tc>
          <w:tcPr>
            <w:tcW w:w="952" w:type="dxa"/>
            <w:vAlign w:val="center"/>
          </w:tcPr>
          <w:p w14:paraId="69AE6D6A" w14:textId="249A0EA1"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55</w:t>
            </w:r>
            <w:r w:rsidR="001939D4">
              <w:fldChar w:fldCharType="end"/>
            </w:r>
            <w:r>
              <w:rPr>
                <w:rFonts w:hint="eastAsia"/>
              </w:rPr>
              <w:t>）</w:t>
            </w:r>
          </w:p>
        </w:tc>
      </w:tr>
      <w:tr w:rsidR="0046200E" w14:paraId="536BF673" w14:textId="77777777" w:rsidTr="0046200E">
        <w:tc>
          <w:tcPr>
            <w:tcW w:w="8784" w:type="dxa"/>
            <w:vAlign w:val="center"/>
          </w:tcPr>
          <w:p w14:paraId="4C5203D5" w14:textId="77777777" w:rsidR="0046200E" w:rsidRPr="0027055B" w:rsidRDefault="0046200E">
            <w:pPr>
              <w:pStyle w:val="affe"/>
              <w:rPr>
                <w:rFonts w:ascii="Times New Roman" w:hAnsi="Times New Roman"/>
              </w:rPr>
            </w:pPr>
            <m:oMathPara>
              <m:oMath>
                <m:r>
                  <m:t>α=</m:t>
                </m:r>
                <m:f>
                  <m:fPr>
                    <m:ctrlPr/>
                  </m:fPr>
                  <m:num>
                    <m:r>
                      <m:t>∆t</m:t>
                    </m:r>
                  </m:num>
                  <m:den>
                    <m:r>
                      <m:t>3600</m:t>
                    </m:r>
                  </m:den>
                </m:f>
                <m:r>
                  <m:t>⋅j</m:t>
                </m:r>
              </m:oMath>
            </m:oMathPara>
          </w:p>
        </w:tc>
        <w:tc>
          <w:tcPr>
            <w:tcW w:w="952" w:type="dxa"/>
            <w:vAlign w:val="center"/>
          </w:tcPr>
          <w:p w14:paraId="0169D062" w14:textId="2386D5B9"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56</w:t>
            </w:r>
            <w:r w:rsidR="001939D4">
              <w:fldChar w:fldCharType="end"/>
            </w:r>
            <w:r>
              <w:rPr>
                <w:rFonts w:hint="eastAsia"/>
              </w:rPr>
              <w:t>）</w:t>
            </w:r>
          </w:p>
        </w:tc>
      </w:tr>
    </w:tbl>
    <w:p w14:paraId="6FDA721E" w14:textId="77777777" w:rsidR="0046200E" w:rsidRDefault="005644F0">
      <w:pPr>
        <w:pStyle w:val="af7"/>
      </w:pPr>
      <w:r>
        <w:rPr>
          <w:rFonts w:hint="eastAsia"/>
        </w:rPr>
        <w:t>ここで、</w:t>
      </w:r>
    </w:p>
    <w:p w14:paraId="2A58D41F" w14:textId="77777777" w:rsidR="00A5638E" w:rsidRDefault="0046200E">
      <w:pPr>
        <w:pStyle w:val="afff"/>
      </w:pPr>
      <w:r>
        <w:tab/>
      </w:r>
      <m:oMath>
        <m:sSub>
          <m:sSubPr>
            <m:ctrlPr>
              <w:rPr>
                <w:i/>
              </w:rPr>
            </m:ctrlPr>
          </m:sSubPr>
          <m:e>
            <m:r>
              <m:t>x</m:t>
            </m:r>
          </m:e>
          <m:sub>
            <m:r>
              <m:t>n</m:t>
            </m:r>
          </m:sub>
        </m:sSub>
      </m:oMath>
      <w:r>
        <w:tab/>
      </w:r>
      <w:r w:rsidR="005644F0">
        <w:rPr>
          <w:rFonts w:hint="eastAsia"/>
        </w:rPr>
        <w:t>：</w:t>
      </w:r>
      <m:oMath>
        <m:r>
          <m:t>n</m:t>
        </m:r>
      </m:oMath>
      <w:r w:rsidR="005644F0">
        <w:rPr>
          <w:rFonts w:hint="eastAsia"/>
        </w:rPr>
        <w:t>時点の気象データ</w:t>
      </w:r>
    </w:p>
    <w:p w14:paraId="2CCE8068" w14:textId="77777777" w:rsidR="005644F0" w:rsidRDefault="005644F0">
      <w:pPr>
        <w:pStyle w:val="af7"/>
      </w:pPr>
    </w:p>
    <w:p w14:paraId="0920D2C7" w14:textId="77777777" w:rsidR="00A5638E" w:rsidRDefault="00A5638E" w:rsidP="00A5638E">
      <w:pPr>
        <w:pStyle w:val="afd"/>
      </w:pPr>
      <w:r w:rsidRPr="00A5638E">
        <w:rPr>
          <w:noProof/>
        </w:rPr>
        <w:drawing>
          <wp:inline distT="0" distB="0" distL="0" distR="0" wp14:anchorId="2D0C5C16" wp14:editId="4E3573C9">
            <wp:extent cx="3848100" cy="24003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2400300"/>
                    </a:xfrm>
                    <a:prstGeom prst="rect">
                      <a:avLst/>
                    </a:prstGeom>
                    <a:noFill/>
                    <a:ln>
                      <a:noFill/>
                    </a:ln>
                  </pic:spPr>
                </pic:pic>
              </a:graphicData>
            </a:graphic>
          </wp:inline>
        </w:drawing>
      </w:r>
    </w:p>
    <w:p w14:paraId="4B42CA39" w14:textId="76D11537" w:rsidR="00A5638E" w:rsidRDefault="00A5638E" w:rsidP="00A5638E">
      <w:pPr>
        <w:pStyle w:val="afe"/>
      </w:pPr>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3D2F73">
        <w:rPr>
          <w:noProof/>
        </w:rPr>
        <w:t>2</w:t>
      </w:r>
      <w:r w:rsidR="006E6FA9">
        <w:fldChar w:fldCharType="end"/>
      </w:r>
      <w:r>
        <w:rPr>
          <w:rFonts w:hint="eastAsia"/>
        </w:rPr>
        <w:t xml:space="preserve">　気象データの線形補間</w:t>
      </w:r>
    </w:p>
    <w:p w14:paraId="5C54D3CF" w14:textId="77777777" w:rsidR="00A5638E" w:rsidRDefault="00A5638E">
      <w:pPr>
        <w:pStyle w:val="af7"/>
      </w:pPr>
    </w:p>
    <w:p w14:paraId="3D4E83A4" w14:textId="77777777" w:rsidR="00F45D71" w:rsidRDefault="00F45D71">
      <w:pPr>
        <w:pStyle w:val="a1"/>
      </w:pPr>
      <w:bookmarkStart w:id="49" w:name="_Ref473732167"/>
      <w:bookmarkStart w:id="50" w:name="_Ref473732176"/>
      <w:bookmarkStart w:id="51" w:name="_Toc20739131"/>
      <w:r>
        <w:rPr>
          <w:rFonts w:hint="eastAsia"/>
        </w:rPr>
        <w:lastRenderedPageBreak/>
        <w:t>太陽位置の計算</w:t>
      </w:r>
      <w:bookmarkEnd w:id="49"/>
      <w:bookmarkEnd w:id="50"/>
      <w:bookmarkEnd w:id="51"/>
    </w:p>
    <w:p w14:paraId="081D0372" w14:textId="0B8BCD72" w:rsidR="004F30EB" w:rsidRDefault="007F082B">
      <w:pPr>
        <w:pStyle w:val="af7"/>
      </w:pPr>
      <w:r>
        <w:rPr>
          <w:rFonts w:hint="eastAsia"/>
        </w:rPr>
        <w:t>太陽高度</w:t>
      </w:r>
      <m:oMath>
        <m:sSub>
          <m:sSubPr>
            <m:ctrlPr>
              <w:rPr>
                <w:i/>
              </w:rPr>
            </m:ctrlPr>
          </m:sSubPr>
          <m:e>
            <m:r>
              <m:t>hs</m:t>
            </m:r>
          </m:e>
          <m:sub>
            <m:r>
              <m:t>n</m:t>
            </m:r>
          </m:sub>
        </m:sSub>
      </m:oMath>
      <w:r>
        <w:rPr>
          <w:rFonts w:hint="eastAsia"/>
        </w:rPr>
        <w:t>、太陽方位角</w:t>
      </w:r>
      <m:oMath>
        <m:sSub>
          <m:sSubPr>
            <m:ctrlPr>
              <w:rPr>
                <w:i/>
              </w:rPr>
            </m:ctrlPr>
          </m:sSubPr>
          <m:e>
            <m:r>
              <m:t>As</m:t>
            </m:r>
          </m:e>
          <m:sub>
            <m:r>
              <m:t>n</m:t>
            </m:r>
          </m:sub>
        </m:sSub>
      </m:oMath>
      <w:r>
        <w:rPr>
          <w:rFonts w:hint="eastAsia"/>
        </w:rPr>
        <w:t>は次の式による。</w:t>
      </w:r>
      <w:r w:rsidR="004F30EB">
        <w:rPr>
          <w:rFonts w:hint="eastAsia"/>
        </w:rPr>
        <w:t>なお、計算対象都市の緯度、経度は</w:t>
      </w:r>
      <w:r w:rsidR="00647ECE">
        <w:fldChar w:fldCharType="begin"/>
      </w:r>
      <w:r w:rsidR="00647ECE">
        <w:instrText xml:space="preserve"> </w:instrText>
      </w:r>
      <w:r w:rsidR="00647ECE">
        <w:rPr>
          <w:rFonts w:hint="eastAsia"/>
        </w:rPr>
        <w:instrText>REF _Ref454311351 \r \h</w:instrText>
      </w:r>
      <w:r w:rsidR="00647ECE">
        <w:instrText xml:space="preserve"> </w:instrText>
      </w:r>
      <w:r w:rsidR="00647ECE">
        <w:fldChar w:fldCharType="separate"/>
      </w:r>
      <w:r w:rsidR="003D2F73">
        <w:rPr>
          <w:rFonts w:hint="eastAsia"/>
        </w:rPr>
        <w:t>付録</w:t>
      </w:r>
      <w:r w:rsidR="003D2F73">
        <w:rPr>
          <w:rFonts w:hint="eastAsia"/>
        </w:rPr>
        <w:t>18</w:t>
      </w:r>
      <w:r w:rsidR="003D2F73">
        <w:rPr>
          <w:rFonts w:hint="eastAsia"/>
        </w:rPr>
        <w:t>．</w:t>
      </w:r>
      <w:r w:rsidR="00647ECE">
        <w:fldChar w:fldCharType="end"/>
      </w:r>
      <w:r w:rsidR="004F30EB">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2782D70E" w14:textId="77777777" w:rsidTr="006E6E06">
        <w:tc>
          <w:tcPr>
            <w:tcW w:w="8784" w:type="dxa"/>
            <w:vAlign w:val="center"/>
          </w:tcPr>
          <w:p w14:paraId="5C19F039" w14:textId="77777777" w:rsidR="00D032DC" w:rsidRPr="0027055B" w:rsidRDefault="00A12191">
            <w:pPr>
              <w:pStyle w:val="affe"/>
              <w:rPr>
                <w:rFonts w:ascii="Times New Roman" w:hAnsi="Times New Roman"/>
              </w:rPr>
            </w:pPr>
            <m:oMathPara>
              <m:oMath>
                <m:sSub>
                  <m:sSubPr>
                    <m:ctrlPr/>
                  </m:sSubPr>
                  <m:e>
                    <m:r>
                      <m:t>hs</m:t>
                    </m:r>
                  </m:e>
                  <m:sub>
                    <m:r>
                      <m:t>n</m:t>
                    </m:r>
                  </m:sub>
                </m:sSub>
                <m:r>
                  <m:t>=</m:t>
                </m:r>
                <m:func>
                  <m:funcPr>
                    <m:ctrlPr/>
                  </m:funcPr>
                  <m:fName>
                    <m:limLow>
                      <m:limLowPr>
                        <m:ctrlPr/>
                      </m:limLowPr>
                      <m:e>
                        <m:r>
                          <m:t>max</m:t>
                        </m:r>
                      </m:e>
                      <m:lim/>
                    </m:limLow>
                  </m:fName>
                  <m:e>
                    <m:d>
                      <m:dPr>
                        <m:ctrlPr/>
                      </m:dPr>
                      <m:e>
                        <m:r>
                          <m:t xml:space="preserve">0, </m:t>
                        </m:r>
                        <m:func>
                          <m:funcPr>
                            <m:ctrlPr/>
                          </m:funcPr>
                          <m:fName>
                            <m:sSup>
                              <m:sSupPr>
                                <m:ctrlPr/>
                              </m:sSupPr>
                              <m:e>
                                <m:r>
                                  <m:t>sin</m:t>
                                </m:r>
                              </m:e>
                              <m:sup>
                                <m:r>
                                  <m:t>-1</m:t>
                                </m:r>
                              </m:sup>
                            </m:sSup>
                          </m:fName>
                          <m:e>
                            <m:d>
                              <m:dPr>
                                <m:ctrlPr/>
                              </m:dPr>
                              <m:e>
                                <m:func>
                                  <m:funcPr>
                                    <m:ctrlPr/>
                                  </m:funcPr>
                                  <m:fName>
                                    <m:r>
                                      <m:t>sin</m:t>
                                    </m:r>
                                  </m:fName>
                                  <m:e>
                                    <m:r>
                                      <m:t>Lat</m:t>
                                    </m:r>
                                  </m:e>
                                </m:func>
                                <m:r>
                                  <m:t>⋅</m:t>
                                </m:r>
                                <m:func>
                                  <m:funcPr>
                                    <m:ctrlPr/>
                                  </m:funcPr>
                                  <m:fName>
                                    <m:r>
                                      <m:t>sin</m:t>
                                    </m:r>
                                  </m:fName>
                                  <m:e>
                                    <m:r>
                                      <m:t>δ</m:t>
                                    </m:r>
                                  </m:e>
                                </m:func>
                                <m:r>
                                  <m:t>+</m:t>
                                </m:r>
                                <m:func>
                                  <m:funcPr>
                                    <m:ctrlPr/>
                                  </m:funcPr>
                                  <m:fName>
                                    <m:r>
                                      <m:t>cos</m:t>
                                    </m:r>
                                  </m:fName>
                                  <m:e>
                                    <m:r>
                                      <m:t>Lat</m:t>
                                    </m:r>
                                  </m:e>
                                </m:func>
                                <m:r>
                                  <m:t>⋅</m:t>
                                </m:r>
                                <m:func>
                                  <m:funcPr>
                                    <m:ctrlPr/>
                                  </m:funcPr>
                                  <m:fName>
                                    <m:r>
                                      <m:t>cos</m:t>
                                    </m:r>
                                  </m:fName>
                                  <m:e>
                                    <m:r>
                                      <m:t>δ</m:t>
                                    </m:r>
                                  </m:e>
                                </m:func>
                                <m:r>
                                  <m:t>⋅</m:t>
                                </m:r>
                                <m:func>
                                  <m:funcPr>
                                    <m:ctrlPr/>
                                  </m:funcPr>
                                  <m:fName>
                                    <m:r>
                                      <m:t>cos</m:t>
                                    </m:r>
                                  </m:fName>
                                  <m:e>
                                    <m:r>
                                      <m:t>t</m:t>
                                    </m:r>
                                  </m:e>
                                </m:func>
                              </m:e>
                            </m:d>
                          </m:e>
                        </m:func>
                      </m:e>
                    </m:d>
                  </m:e>
                </m:func>
              </m:oMath>
            </m:oMathPara>
          </w:p>
        </w:tc>
        <w:tc>
          <w:tcPr>
            <w:tcW w:w="952" w:type="dxa"/>
            <w:vAlign w:val="center"/>
          </w:tcPr>
          <w:p w14:paraId="6A21A34E" w14:textId="1DDD5A93" w:rsidR="00D032DC" w:rsidRDefault="00D032DC">
            <w:pPr>
              <w:pStyle w:val="af9"/>
            </w:pPr>
            <w:bookmarkStart w:id="52" w:name="_Ref47373183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57</w:t>
            </w:r>
            <w:r w:rsidR="001939D4">
              <w:fldChar w:fldCharType="end"/>
            </w:r>
            <w:r>
              <w:rPr>
                <w:rFonts w:hint="eastAsia"/>
              </w:rPr>
              <w:t>）</w:t>
            </w:r>
            <w:bookmarkEnd w:id="52"/>
          </w:p>
        </w:tc>
      </w:tr>
      <w:tr w:rsidR="00D032DC" w14:paraId="59C8A4B0" w14:textId="77777777" w:rsidTr="006E6E06">
        <w:tc>
          <w:tcPr>
            <w:tcW w:w="8784" w:type="dxa"/>
            <w:vAlign w:val="center"/>
          </w:tcPr>
          <w:p w14:paraId="61810741" w14:textId="77777777" w:rsidR="00D032DC" w:rsidRPr="00D032DC" w:rsidRDefault="00A12191">
            <w:pPr>
              <w:pStyle w:val="affe"/>
            </w:pPr>
            <m:oMathPara>
              <m:oMath>
                <m:sSub>
                  <m:sSubPr>
                    <m:ctrlPr/>
                  </m:sSubPr>
                  <m:e>
                    <m:r>
                      <m:t>As</m:t>
                    </m:r>
                  </m:e>
                  <m:sub>
                    <m:r>
                      <m:t>n</m:t>
                    </m:r>
                  </m:sub>
                </m:sSub>
                <m:r>
                  <m:t>=</m:t>
                </m:r>
                <m:d>
                  <m:dPr>
                    <m:begChr m:val="{"/>
                    <m:endChr m:val=""/>
                    <m:ctrlPr/>
                  </m:dPr>
                  <m:e>
                    <m:m>
                      <m:mPr>
                        <m:mcs>
                          <m:mc>
                            <m:mcPr>
                              <m:count m:val="2"/>
                              <m:mcJc m:val="center"/>
                            </m:mcPr>
                          </m:mc>
                        </m:mcs>
                        <m:ctrlPr/>
                      </m:mPr>
                      <m:mr>
                        <m:e>
                          <m:r>
                            <m:t>sig</m:t>
                          </m:r>
                          <m:r>
                            <w:rPr>
                              <w:rFonts w:cs="Cambria Math"/>
                            </w:rPr>
                            <m:t>n</m:t>
                          </m:r>
                          <m:d>
                            <m:dPr>
                              <m:ctrlPr/>
                            </m:dPr>
                            <m:e>
                              <m:r>
                                <m:t>t</m:t>
                              </m:r>
                            </m:e>
                          </m:d>
                          <m:r>
                            <m:t>⋅</m:t>
                          </m:r>
                          <m:func>
                            <m:funcPr>
                              <m:ctrlPr/>
                            </m:funcPr>
                            <m:fName>
                              <m:sSup>
                                <m:sSupPr>
                                  <m:ctrlPr/>
                                </m:sSupPr>
                                <m:e>
                                  <m:r>
                                    <m:t>cos</m:t>
                                  </m:r>
                                </m:e>
                                <m:sup>
                                  <m:r>
                                    <m:t>-1</m:t>
                                  </m:r>
                                </m:sup>
                              </m:sSup>
                            </m:fName>
                            <m:e>
                              <m:d>
                                <m:dPr>
                                  <m:ctrlPr/>
                                </m:dPr>
                                <m:e>
                                  <m:f>
                                    <m:fPr>
                                      <m:ctrlPr/>
                                    </m:fPr>
                                    <m:num>
                                      <m:func>
                                        <m:funcPr>
                                          <m:ctrlPr/>
                                        </m:funcPr>
                                        <m:fName>
                                          <m:r>
                                            <m:t>sin</m:t>
                                          </m:r>
                                        </m:fName>
                                        <m:e>
                                          <m:sSub>
                                            <m:sSubPr>
                                              <m:ctrlPr/>
                                            </m:sSubPr>
                                            <m:e>
                                              <m:r>
                                                <m:t>hs</m:t>
                                              </m:r>
                                            </m:e>
                                            <m:sub>
                                              <m:r>
                                                <m:t>n</m:t>
                                              </m:r>
                                            </m:sub>
                                          </m:sSub>
                                        </m:e>
                                      </m:func>
                                      <m:r>
                                        <m:t>⋅</m:t>
                                      </m:r>
                                      <m:func>
                                        <m:funcPr>
                                          <m:ctrlPr/>
                                        </m:funcPr>
                                        <m:fName>
                                          <m:r>
                                            <m:t>sin</m:t>
                                          </m:r>
                                        </m:fName>
                                        <m:e>
                                          <m:r>
                                            <m:t>Lat</m:t>
                                          </m:r>
                                        </m:e>
                                      </m:func>
                                      <m:r>
                                        <m:t>-</m:t>
                                      </m:r>
                                      <m:func>
                                        <m:funcPr>
                                          <m:ctrlPr/>
                                        </m:funcPr>
                                        <m:fName>
                                          <m:r>
                                            <m:t>sin</m:t>
                                          </m:r>
                                        </m:fName>
                                        <m:e>
                                          <m:r>
                                            <m:t>δ</m:t>
                                          </m:r>
                                        </m:e>
                                      </m:func>
                                    </m:num>
                                    <m:den>
                                      <m:func>
                                        <m:funcPr>
                                          <m:ctrlPr/>
                                        </m:funcPr>
                                        <m:fName>
                                          <m:r>
                                            <m:t>cos</m:t>
                                          </m:r>
                                        </m:fName>
                                        <m:e>
                                          <m:sSub>
                                            <m:sSubPr>
                                              <m:ctrlPr/>
                                            </m:sSubPr>
                                            <m:e>
                                              <m:r>
                                                <m:t>hs</m:t>
                                              </m:r>
                                            </m:e>
                                            <m:sub>
                                              <m:r>
                                                <m:t>n</m:t>
                                              </m:r>
                                            </m:sub>
                                          </m:sSub>
                                        </m:e>
                                      </m:func>
                                      <m:r>
                                        <m:t>⋅</m:t>
                                      </m:r>
                                      <m:func>
                                        <m:funcPr>
                                          <m:ctrlPr/>
                                        </m:funcPr>
                                        <m:fName>
                                          <m:r>
                                            <m:t>cos</m:t>
                                          </m:r>
                                        </m:fName>
                                        <m:e>
                                          <m:r>
                                            <m:t>Lat</m:t>
                                          </m:r>
                                        </m:e>
                                      </m:func>
                                    </m:den>
                                  </m:f>
                                </m:e>
                              </m:d>
                            </m:e>
                          </m:func>
                        </m:e>
                        <m:e>
                          <m:sSub>
                            <m:sSubPr>
                              <m:ctrlPr/>
                            </m:sSubPr>
                            <m:e>
                              <m:r>
                                <m:t>hs</m:t>
                              </m:r>
                            </m:e>
                            <m:sub>
                              <m:r>
                                <m:t>n</m:t>
                              </m:r>
                            </m:sub>
                          </m:sSub>
                          <m:r>
                            <m:t>&gt;0</m:t>
                          </m:r>
                        </m:e>
                      </m:mr>
                      <m:mr>
                        <m:e>
                          <m:r>
                            <m:t>0</m:t>
                          </m:r>
                        </m:e>
                        <m:e>
                          <m:sSub>
                            <m:sSubPr>
                              <m:ctrlPr/>
                            </m:sSubPr>
                            <m:e>
                              <m:r>
                                <m:t>hs</m:t>
                              </m:r>
                            </m:e>
                            <m:sub>
                              <m:r>
                                <m:t>n</m:t>
                              </m:r>
                            </m:sub>
                          </m:sSub>
                          <m:r>
                            <m:t>=0</m:t>
                          </m:r>
                        </m:e>
                      </m:mr>
                    </m:m>
                  </m:e>
                </m:d>
              </m:oMath>
            </m:oMathPara>
          </w:p>
        </w:tc>
        <w:tc>
          <w:tcPr>
            <w:tcW w:w="952" w:type="dxa"/>
            <w:vAlign w:val="center"/>
          </w:tcPr>
          <w:p w14:paraId="2E003A48" w14:textId="3FF72A8F" w:rsidR="00D032DC" w:rsidRDefault="00D032DC">
            <w:pPr>
              <w:pStyle w:val="af9"/>
            </w:pPr>
            <w:bookmarkStart w:id="53" w:name="_Ref47370894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58</w:t>
            </w:r>
            <w:r w:rsidR="001939D4">
              <w:fldChar w:fldCharType="end"/>
            </w:r>
            <w:r>
              <w:rPr>
                <w:rFonts w:hint="eastAsia"/>
              </w:rPr>
              <w:t>）</w:t>
            </w:r>
            <w:bookmarkEnd w:id="53"/>
          </w:p>
        </w:tc>
      </w:tr>
    </w:tbl>
    <w:p w14:paraId="0162C730" w14:textId="77777777" w:rsidR="00D032DC" w:rsidRDefault="007F082B">
      <w:pPr>
        <w:pStyle w:val="af7"/>
      </w:pPr>
      <w:r>
        <w:rPr>
          <w:rFonts w:hint="eastAsia"/>
        </w:rPr>
        <w:t>ここで、</w:t>
      </w:r>
    </w:p>
    <w:p w14:paraId="45802858" w14:textId="77777777" w:rsidR="007F082B" w:rsidRDefault="00D032DC">
      <w:pPr>
        <w:pStyle w:val="afff"/>
      </w:pPr>
      <w:r>
        <w:tab/>
      </w:r>
      <m:oMath>
        <m:r>
          <m:t>sign</m:t>
        </m:r>
        <m:d>
          <m:dPr>
            <m:ctrlPr>
              <w:rPr>
                <w:i/>
              </w:rPr>
            </m:ctrlPr>
          </m:dPr>
          <m:e/>
        </m:d>
      </m:oMath>
      <w:r>
        <w:tab/>
      </w:r>
      <w:r w:rsidR="00EA465E">
        <w:rPr>
          <w:rFonts w:hint="eastAsia"/>
        </w:rPr>
        <w:t>：符号を返す関数</w:t>
      </w:r>
    </w:p>
    <w:p w14:paraId="6098A2BE" w14:textId="447F445B" w:rsidR="00914FBF" w:rsidRDefault="00914FBF">
      <w:pPr>
        <w:pStyle w:val="af7"/>
      </w:pPr>
      <w:r>
        <w:rPr>
          <w:rFonts w:hint="eastAsia"/>
        </w:rPr>
        <w:t>なお、</w:t>
      </w:r>
      <w:r w:rsidR="00647ECE">
        <w:fldChar w:fldCharType="begin"/>
      </w:r>
      <w:r w:rsidR="00647ECE">
        <w:instrText xml:space="preserve"> </w:instrText>
      </w:r>
      <w:r w:rsidR="00647ECE">
        <w:rPr>
          <w:rFonts w:hint="eastAsia"/>
        </w:rPr>
        <w:instrText>REF _Ref473708942 \h</w:instrText>
      </w:r>
      <w:r w:rsidR="00647ECE">
        <w:instrText xml:space="preserve"> </w:instrText>
      </w:r>
      <w:r w:rsidR="00647ECE">
        <w:fldChar w:fldCharType="separate"/>
      </w:r>
      <w:r w:rsidR="003D2F73">
        <w:rPr>
          <w:rFonts w:hint="eastAsia"/>
        </w:rPr>
        <w:t>（</w:t>
      </w:r>
      <w:r w:rsidR="003D2F73">
        <w:rPr>
          <w:noProof/>
        </w:rPr>
        <w:t>58</w:t>
      </w:r>
      <w:r w:rsidR="003D2F73">
        <w:rPr>
          <w:rFonts w:hint="eastAsia"/>
        </w:rPr>
        <w:t>）</w:t>
      </w:r>
      <w:r w:rsidR="00647ECE">
        <w:fldChar w:fldCharType="end"/>
      </w:r>
      <w:r>
        <w:rPr>
          <w:rFonts w:hint="eastAsia"/>
        </w:rPr>
        <w:t>式における符号は</w:t>
      </w:r>
      <w:r w:rsidR="00647ECE">
        <w:fldChar w:fldCharType="begin"/>
      </w:r>
      <w:r w:rsidR="00647ECE">
        <w:instrText xml:space="preserve"> </w:instrText>
      </w:r>
      <w:r w:rsidR="00647ECE">
        <w:rPr>
          <w:rFonts w:hint="eastAsia"/>
        </w:rPr>
        <w:instrText>REF _Ref473708949 \h</w:instrText>
      </w:r>
      <w:r w:rsidR="00647ECE">
        <w:instrText xml:space="preserve"> </w:instrText>
      </w:r>
      <w:r w:rsidR="00647ECE">
        <w:fldChar w:fldCharType="separate"/>
      </w:r>
      <w:r w:rsidR="003D2F73">
        <w:rPr>
          <w:rFonts w:hint="eastAsia"/>
        </w:rPr>
        <w:t>（</w:t>
      </w:r>
      <w:r w:rsidR="003D2F73">
        <w:rPr>
          <w:noProof/>
        </w:rPr>
        <w:t>59</w:t>
      </w:r>
      <w:r w:rsidR="003D2F73">
        <w:rPr>
          <w:rFonts w:hint="eastAsia"/>
        </w:rPr>
        <w:t>）</w:t>
      </w:r>
      <w:r w:rsidR="00647ECE">
        <w:fldChar w:fldCharType="end"/>
      </w:r>
      <w:r>
        <w:rPr>
          <w:rFonts w:hint="eastAsia"/>
        </w:rPr>
        <w:t>式で示す時角</w:t>
      </w:r>
      <m:oMath>
        <m:r>
          <m:t>t</m:t>
        </m:r>
      </m:oMath>
      <w:r>
        <w:rPr>
          <w:rFonts w:hint="eastAsia"/>
        </w:rPr>
        <w:t>の符号と同じとする。</w:t>
      </w:r>
    </w:p>
    <w:p w14:paraId="5AA8321B" w14:textId="77777777" w:rsidR="007F082B" w:rsidRDefault="007F082B">
      <w:pPr>
        <w:pStyle w:val="af7"/>
      </w:pPr>
      <w:r>
        <w:rPr>
          <w:rFonts w:hint="eastAsia"/>
        </w:rPr>
        <w:t>時角</w:t>
      </w:r>
      <m:oMath>
        <m:r>
          <m:t>t</m:t>
        </m:r>
      </m:oMath>
      <w:r>
        <w:rPr>
          <w:rFonts w:hint="eastAsia"/>
        </w:rPr>
        <w:t>は</w:t>
      </w:r>
      <w:r w:rsidR="00371FE3">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3B87B21D" w14:textId="77777777" w:rsidTr="006E6E06">
        <w:tc>
          <w:tcPr>
            <w:tcW w:w="8784" w:type="dxa"/>
            <w:vAlign w:val="center"/>
          </w:tcPr>
          <w:p w14:paraId="019722E9" w14:textId="77777777" w:rsidR="00D032DC" w:rsidRPr="00D032DC" w:rsidRDefault="00D032DC">
            <w:pPr>
              <w:pStyle w:val="affe"/>
            </w:pPr>
            <m:oMathPara>
              <m:oMath>
                <m:r>
                  <m:t>t=15⋅</m:t>
                </m:r>
                <m:d>
                  <m:dPr>
                    <m:ctrlPr/>
                  </m:dPr>
                  <m:e>
                    <m:r>
                      <m:t>Tm-12</m:t>
                    </m:r>
                  </m:e>
                </m:d>
                <m:r>
                  <m:t>⋅</m:t>
                </m:r>
                <m:f>
                  <m:fPr>
                    <m:ctrlPr/>
                  </m:fPr>
                  <m:num>
                    <m:r>
                      <m:t>π</m:t>
                    </m:r>
                  </m:num>
                  <m:den>
                    <m:r>
                      <m:t>180</m:t>
                    </m:r>
                  </m:den>
                </m:f>
                <m:r>
                  <m:t>+</m:t>
                </m:r>
                <m:d>
                  <m:dPr>
                    <m:ctrlPr/>
                  </m:dPr>
                  <m:e>
                    <m:r>
                      <m:t>L-</m:t>
                    </m:r>
                    <m:sSub>
                      <m:sSubPr>
                        <m:ctrlPr/>
                      </m:sSubPr>
                      <m:e>
                        <m:r>
                          <m:t>L</m:t>
                        </m:r>
                      </m:e>
                      <m:sub>
                        <m:r>
                          <m:t>0</m:t>
                        </m:r>
                      </m:sub>
                    </m:sSub>
                  </m:e>
                </m:d>
                <m:r>
                  <m:t>+</m:t>
                </m:r>
                <m:r>
                  <w:rPr>
                    <w:rFonts w:cs="Cambria Math"/>
                  </w:rPr>
                  <m:t>E</m:t>
                </m:r>
                <m:r>
                  <m:t>t</m:t>
                </m:r>
              </m:oMath>
            </m:oMathPara>
          </w:p>
        </w:tc>
        <w:tc>
          <w:tcPr>
            <w:tcW w:w="952" w:type="dxa"/>
            <w:vAlign w:val="center"/>
          </w:tcPr>
          <w:p w14:paraId="1E22E3BE" w14:textId="6A68B51B" w:rsidR="00D032DC" w:rsidRDefault="00D032DC">
            <w:pPr>
              <w:pStyle w:val="af9"/>
            </w:pPr>
            <w:bookmarkStart w:id="54" w:name="_Ref47370894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59</w:t>
            </w:r>
            <w:r w:rsidR="001939D4">
              <w:fldChar w:fldCharType="end"/>
            </w:r>
            <w:r>
              <w:rPr>
                <w:rFonts w:hint="eastAsia"/>
              </w:rPr>
              <w:t>）</w:t>
            </w:r>
            <w:bookmarkEnd w:id="54"/>
          </w:p>
        </w:tc>
      </w:tr>
    </w:tbl>
    <w:p w14:paraId="5FC8C974" w14:textId="77777777" w:rsidR="005D19AE" w:rsidRDefault="00C03084">
      <w:pPr>
        <w:pStyle w:val="af7"/>
      </w:pPr>
      <w:r>
        <w:rPr>
          <w:rFonts w:hint="eastAsia"/>
        </w:rPr>
        <w:t>ここで、</w:t>
      </w:r>
    </w:p>
    <w:p w14:paraId="34E5513D" w14:textId="77777777" w:rsidR="005D19AE" w:rsidRDefault="005D19AE">
      <w:pPr>
        <w:pStyle w:val="afff"/>
      </w:pPr>
      <w:r>
        <w:rPr>
          <w:rFonts w:ascii="Times New Roman" w:hAnsi="Times New Roman"/>
          <w:i/>
          <w:iCs/>
        </w:rPr>
        <w:tab/>
      </w:r>
      <m:oMath>
        <m:r>
          <m:t>Tm</m:t>
        </m:r>
      </m:oMath>
      <w:r>
        <w:rPr>
          <w:rFonts w:ascii="Times New Roman" w:hAnsi="Times New Roman"/>
          <w:i/>
          <w:iCs/>
        </w:rPr>
        <w:tab/>
      </w:r>
      <w:r w:rsidR="005E3FD8">
        <w:rPr>
          <w:rFonts w:hint="eastAsia"/>
        </w:rPr>
        <w:t>：標準時</w:t>
      </w:r>
      <w:r w:rsidR="005E3FD8">
        <w:rPr>
          <w:rFonts w:hint="eastAsia"/>
        </w:rPr>
        <w:t>[</w:t>
      </w:r>
      <w:r w:rsidR="005E3FD8">
        <w:t>h]</w:t>
      </w:r>
    </w:p>
    <w:p w14:paraId="5C6A72CA" w14:textId="77777777" w:rsidR="005E3FD8" w:rsidRDefault="005E3FD8">
      <w:pPr>
        <w:pStyle w:val="af7"/>
      </w:pPr>
      <w:r>
        <w:rPr>
          <w:rFonts w:hint="eastAsia"/>
        </w:rPr>
        <w:t>標準時は</w:t>
      </w:r>
      <w:r w:rsidR="00FD7ADD">
        <w:rPr>
          <w:rFonts w:hint="eastAsia"/>
        </w:rPr>
        <w:t>秒単位まで加味した通常時計の時刻であり、次の式による。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D19AE" w14:paraId="4FD9E7C3" w14:textId="77777777" w:rsidTr="006E6E06">
        <w:tc>
          <w:tcPr>
            <w:tcW w:w="8784" w:type="dxa"/>
            <w:vAlign w:val="center"/>
          </w:tcPr>
          <w:p w14:paraId="7AC2A338" w14:textId="77777777" w:rsidR="005D19AE" w:rsidRPr="00D032DC" w:rsidRDefault="00296EB9">
            <w:pPr>
              <w:pStyle w:val="affe"/>
            </w:pPr>
            <m:oMathPara>
              <m:oMath>
                <m:r>
                  <m:t>Tm=</m:t>
                </m:r>
                <m:r>
                  <w:rPr>
                    <w:rFonts w:cs="Cambria Math"/>
                  </w:rPr>
                  <m:t>H</m:t>
                </m:r>
                <m:r>
                  <m:t>our+</m:t>
                </m:r>
                <m:f>
                  <m:fPr>
                    <m:ctrlPr/>
                  </m:fPr>
                  <m:num>
                    <m:r>
                      <m:t>Minu</m:t>
                    </m:r>
                  </m:num>
                  <m:den>
                    <m:r>
                      <m:t>60</m:t>
                    </m:r>
                  </m:den>
                </m:f>
                <m:r>
                  <m:t>+</m:t>
                </m:r>
                <m:f>
                  <m:fPr>
                    <m:ctrlPr/>
                  </m:fPr>
                  <m:num>
                    <m:r>
                      <m:t>Second</m:t>
                    </m:r>
                  </m:num>
                  <m:den>
                    <m:r>
                      <m:t>3600</m:t>
                    </m:r>
                  </m:den>
                </m:f>
                <m:r>
                  <m:t>=</m:t>
                </m:r>
                <m:d>
                  <m:dPr>
                    <m:begChr m:val="{"/>
                    <m:endChr m:val="}"/>
                    <m:ctrlPr/>
                  </m:dPr>
                  <m:e>
                    <m:r>
                      <m:t>Date-int</m:t>
                    </m:r>
                    <m:d>
                      <m:dPr>
                        <m:ctrlPr/>
                      </m:dPr>
                      <m:e>
                        <m:r>
                          <m:t>Date</m:t>
                        </m:r>
                      </m:e>
                    </m:d>
                  </m:e>
                </m:d>
                <m:r>
                  <m:t>⋅24</m:t>
                </m:r>
              </m:oMath>
            </m:oMathPara>
          </w:p>
        </w:tc>
        <w:tc>
          <w:tcPr>
            <w:tcW w:w="952" w:type="dxa"/>
            <w:vAlign w:val="center"/>
          </w:tcPr>
          <w:p w14:paraId="17FC9481" w14:textId="486D8B62" w:rsidR="005D19AE" w:rsidRDefault="005D19A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60</w:t>
            </w:r>
            <w:r w:rsidR="001939D4">
              <w:fldChar w:fldCharType="end"/>
            </w:r>
            <w:r>
              <w:rPr>
                <w:rFonts w:hint="eastAsia"/>
              </w:rPr>
              <w:t>）</w:t>
            </w:r>
          </w:p>
        </w:tc>
      </w:tr>
    </w:tbl>
    <w:p w14:paraId="759D07F1" w14:textId="77777777" w:rsidR="00296EB9" w:rsidRDefault="00FD7ADD">
      <w:pPr>
        <w:pStyle w:val="af7"/>
      </w:pPr>
      <w:r>
        <w:rPr>
          <w:rFonts w:hint="eastAsia"/>
        </w:rPr>
        <w:t>ここで、</w:t>
      </w:r>
    </w:p>
    <w:p w14:paraId="24469C2B" w14:textId="77777777" w:rsidR="00296EB9" w:rsidRDefault="00296EB9">
      <w:pPr>
        <w:pStyle w:val="afff"/>
      </w:pPr>
      <w:r>
        <w:tab/>
      </w:r>
      <m:oMath>
        <m:r>
          <m:t>int</m:t>
        </m:r>
        <m:d>
          <m:dPr>
            <m:ctrlPr>
              <w:rPr>
                <w:i/>
              </w:rPr>
            </m:ctrlPr>
          </m:dPr>
          <m:e/>
        </m:d>
      </m:oMath>
      <w:r>
        <w:tab/>
      </w:r>
      <w:r w:rsidR="00FD7ADD">
        <w:rPr>
          <w:rFonts w:hint="eastAsia"/>
        </w:rPr>
        <w:t>：小数点以下切り捨て関数</w:t>
      </w:r>
    </w:p>
    <w:p w14:paraId="43E1DB96" w14:textId="77777777" w:rsidR="009D3AB9" w:rsidRDefault="009D3AB9">
      <w:pPr>
        <w:pStyle w:val="afff"/>
      </w:pPr>
      <w:r>
        <w:tab/>
      </w:r>
      <m:oMath>
        <m:r>
          <w:rPr>
            <w:rFonts w:cs="Cambria Math"/>
          </w:rPr>
          <m:t>H</m:t>
        </m:r>
        <m:r>
          <m:t>our</m:t>
        </m:r>
      </m:oMath>
      <w:r>
        <w:rPr>
          <w:rFonts w:hint="eastAsia"/>
        </w:rPr>
        <w:t>、</w:t>
      </w:r>
      <m:oMath>
        <m:r>
          <m:t>Minu</m:t>
        </m:r>
      </m:oMath>
      <w:r>
        <w:rPr>
          <w:rFonts w:hint="eastAsia"/>
        </w:rPr>
        <w:t>、</w:t>
      </w:r>
      <m:oMath>
        <m:r>
          <m:t>Second</m:t>
        </m:r>
      </m:oMath>
    </w:p>
    <w:p w14:paraId="4AB1EBA6" w14:textId="77777777" w:rsidR="009D3AB9" w:rsidRDefault="009D3AB9">
      <w:pPr>
        <w:pStyle w:val="af7"/>
      </w:pPr>
      <w:r>
        <w:tab/>
      </w:r>
      <w:r>
        <w:tab/>
      </w:r>
      <w:r>
        <w:rPr>
          <w:rFonts w:hint="eastAsia"/>
        </w:rPr>
        <w:t>：それぞれ、時、分、秒</w:t>
      </w:r>
    </w:p>
    <w:p w14:paraId="26AA1733" w14:textId="77777777" w:rsidR="00FD7ADD" w:rsidRDefault="004D38FB">
      <w:pPr>
        <w:pStyle w:val="af7"/>
      </w:pPr>
      <w:r>
        <w:rPr>
          <w:rFonts w:hint="eastAsia"/>
        </w:rPr>
        <w:t>赤緯</w:t>
      </w:r>
      <m:oMath>
        <m:r>
          <m:t>δ</m:t>
        </m:r>
      </m:oMath>
      <w:r>
        <w:rPr>
          <w:rFonts w:hint="eastAsia"/>
        </w:rPr>
        <w:t>は</w:t>
      </w:r>
      <w:r w:rsidR="006D2FA0">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1AE37C0E" w14:textId="77777777" w:rsidTr="006E6E06">
        <w:tc>
          <w:tcPr>
            <w:tcW w:w="8784" w:type="dxa"/>
            <w:vAlign w:val="center"/>
          </w:tcPr>
          <w:p w14:paraId="6648B579" w14:textId="77777777" w:rsidR="00D61D04" w:rsidRPr="00D032DC" w:rsidRDefault="00A12191">
            <w:pPr>
              <w:pStyle w:val="affe"/>
            </w:pPr>
            <m:oMathPara>
              <m:oMath>
                <m:func>
                  <m:funcPr>
                    <m:ctrlPr/>
                  </m:funcPr>
                  <m:fName>
                    <m:r>
                      <m:t>sin</m:t>
                    </m:r>
                  </m:fName>
                  <m:e>
                    <m:r>
                      <m:t>δ</m:t>
                    </m:r>
                  </m:e>
                </m:func>
                <m:r>
                  <m:rPr>
                    <m:aln/>
                  </m:rPr>
                  <m:t>=-0.39778⋅</m:t>
                </m:r>
                <m:func>
                  <m:funcPr>
                    <m:ctrlPr/>
                  </m:funcPr>
                  <m:fName>
                    <m:r>
                      <m:t>cos</m:t>
                    </m:r>
                  </m:fName>
                  <m:e>
                    <m:d>
                      <m:dPr>
                        <m:ctrlPr/>
                      </m:dPr>
                      <m:e>
                        <m:r>
                          <m:t>ν+ε</m:t>
                        </m:r>
                      </m:e>
                    </m:d>
                  </m:e>
                </m:func>
                <m:r>
                  <w:br/>
                </m:r>
              </m:oMath>
              <m:oMath>
                <m:func>
                  <m:funcPr>
                    <m:ctrlPr/>
                  </m:funcPr>
                  <m:fName>
                    <m:r>
                      <m:t>co</m:t>
                    </m:r>
                    <m:r>
                      <w:rPr>
                        <w:rFonts w:cs="Cambria Math"/>
                      </w:rPr>
                      <m:t>s</m:t>
                    </m:r>
                  </m:fName>
                  <m:e>
                    <m:r>
                      <m:t>δ</m:t>
                    </m:r>
                  </m:e>
                </m:func>
                <m:r>
                  <m:rPr>
                    <m:aln/>
                  </m:rPr>
                  <m:t>=</m:t>
                </m:r>
                <m:rad>
                  <m:radPr>
                    <m:degHide m:val="1"/>
                    <m:ctrlPr/>
                  </m:radPr>
                  <m:deg/>
                  <m:e>
                    <m:r>
                      <m:t>1-</m:t>
                    </m:r>
                    <m:func>
                      <m:funcPr>
                        <m:ctrlPr/>
                      </m:funcPr>
                      <m:fName>
                        <m:sSup>
                          <m:sSupPr>
                            <m:ctrlPr/>
                          </m:sSupPr>
                          <m:e>
                            <m:r>
                              <m:t>sin</m:t>
                            </m:r>
                          </m:e>
                          <m:sup>
                            <m:r>
                              <m:t>2</m:t>
                            </m:r>
                          </m:sup>
                        </m:sSup>
                      </m:fName>
                      <m:e>
                        <m:r>
                          <m:t>δ</m:t>
                        </m:r>
                      </m:e>
                    </m:func>
                  </m:e>
                </m:rad>
              </m:oMath>
            </m:oMathPara>
          </w:p>
        </w:tc>
        <w:tc>
          <w:tcPr>
            <w:tcW w:w="952" w:type="dxa"/>
            <w:vAlign w:val="center"/>
          </w:tcPr>
          <w:p w14:paraId="0E66DAC5" w14:textId="2080A6B7"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61</w:t>
            </w:r>
            <w:r w:rsidR="001939D4">
              <w:fldChar w:fldCharType="end"/>
            </w:r>
            <w:r>
              <w:rPr>
                <w:rFonts w:hint="eastAsia"/>
              </w:rPr>
              <w:t>）</w:t>
            </w:r>
          </w:p>
        </w:tc>
      </w:tr>
    </w:tbl>
    <w:p w14:paraId="241AD950" w14:textId="77777777" w:rsidR="00FD7ADD" w:rsidRDefault="004D38FB">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638F1870" w14:textId="77777777" w:rsidTr="006E6E06">
        <w:tc>
          <w:tcPr>
            <w:tcW w:w="8784" w:type="dxa"/>
            <w:vAlign w:val="center"/>
          </w:tcPr>
          <w:p w14:paraId="350F9CB1" w14:textId="591843C1" w:rsidR="00D61D04" w:rsidRPr="00D032DC" w:rsidRDefault="00D61D04">
            <w:pPr>
              <w:pStyle w:val="affe"/>
            </w:pPr>
            <m:oMathPara>
              <m:oMath>
                <m:r>
                  <m:t>ε</m:t>
                </m:r>
                <m:r>
                  <m:rPr>
                    <m:aln/>
                  </m:rPr>
                  <m:t>=</m:t>
                </m:r>
                <m:f>
                  <m:fPr>
                    <m:ctrlPr/>
                  </m:fPr>
                  <m:num>
                    <m:r>
                      <m:t>π</m:t>
                    </m:r>
                  </m:num>
                  <m:den>
                    <m:r>
                      <m:t>180</m:t>
                    </m:r>
                  </m:den>
                </m:f>
                <m:r>
                  <m:t>⋅</m:t>
                </m:r>
                <m:d>
                  <m:dPr>
                    <m:begChr m:val="{"/>
                    <m:endChr m:val="}"/>
                    <m:ctrlPr/>
                  </m:dPr>
                  <m:e>
                    <m:r>
                      <m:t>12.3901+0.0172⋅</m:t>
                    </m:r>
                    <m:d>
                      <m:dPr>
                        <m:ctrlPr/>
                      </m:dPr>
                      <m:e>
                        <m:r>
                          <m:t>1989-1968+</m:t>
                        </m:r>
                        <m:f>
                          <m:fPr>
                            <m:ctrlPr/>
                          </m:fPr>
                          <m:num>
                            <m:r>
                              <m:t>M</m:t>
                            </m:r>
                          </m:num>
                          <m:den>
                            <m:r>
                              <m:t>2π</m:t>
                            </m:r>
                          </m:den>
                        </m:f>
                      </m:e>
                    </m:d>
                  </m:e>
                </m:d>
                <m:r>
                  <w:br/>
                </m:r>
              </m:oMath>
              <m:oMath>
                <m:r>
                  <m:rPr>
                    <m:aln/>
                  </m:rPr>
                  <m:t>=</m:t>
                </m:r>
                <m:f>
                  <m:fPr>
                    <m:ctrlPr/>
                  </m:fPr>
                  <m:num>
                    <m:r>
                      <m:t>π</m:t>
                    </m:r>
                  </m:num>
                  <m:den>
                    <m:r>
                      <m:t>180</m:t>
                    </m:r>
                  </m:den>
                </m:f>
                <m:r>
                  <m:t>⋅</m:t>
                </m:r>
                <m:d>
                  <m:dPr>
                    <m:begChr m:val="{"/>
                    <m:endChr m:val="}"/>
                    <m:ctrlPr/>
                  </m:dPr>
                  <m:e>
                    <m:r>
                      <m:t>12.3901+0.0172⋅</m:t>
                    </m:r>
                    <m:d>
                      <m:dPr>
                        <m:ctrlPr/>
                      </m:dPr>
                      <m:e>
                        <m:r>
                          <m:t>21+</m:t>
                        </m:r>
                        <m:f>
                          <m:fPr>
                            <m:ctrlPr/>
                          </m:fPr>
                          <m:num>
                            <m:r>
                              <m:t>M</m:t>
                            </m:r>
                          </m:num>
                          <m:den>
                            <m:r>
                              <m:t>2π</m:t>
                            </m:r>
                          </m:den>
                        </m:f>
                      </m:e>
                    </m:d>
                  </m:e>
                </m:d>
              </m:oMath>
            </m:oMathPara>
          </w:p>
        </w:tc>
        <w:tc>
          <w:tcPr>
            <w:tcW w:w="952" w:type="dxa"/>
            <w:vAlign w:val="center"/>
          </w:tcPr>
          <w:p w14:paraId="32FB08D8" w14:textId="2DD948F6"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62</w:t>
            </w:r>
            <w:r w:rsidR="001939D4">
              <w:fldChar w:fldCharType="end"/>
            </w:r>
            <w:r>
              <w:rPr>
                <w:rFonts w:hint="eastAsia"/>
              </w:rPr>
              <w:t>）</w:t>
            </w:r>
          </w:p>
        </w:tc>
      </w:tr>
      <w:tr w:rsidR="00963079" w14:paraId="1406AFDB" w14:textId="77777777" w:rsidTr="006E6E06">
        <w:tc>
          <w:tcPr>
            <w:tcW w:w="8784" w:type="dxa"/>
            <w:vAlign w:val="center"/>
          </w:tcPr>
          <w:p w14:paraId="03A975F4" w14:textId="77777777" w:rsidR="00963079" w:rsidRPr="00D032DC" w:rsidRDefault="00963079">
            <w:pPr>
              <w:pStyle w:val="affe"/>
            </w:pPr>
            <m:oMathPara>
              <m:oMath>
                <m:r>
                  <m:t>ν</m:t>
                </m:r>
                <m:r>
                  <m:rPr>
                    <m:aln/>
                  </m:rPr>
                  <m:t>=M+</m:t>
                </m:r>
                <m:f>
                  <m:fPr>
                    <m:ctrlPr/>
                  </m:fPr>
                  <m:num>
                    <m:r>
                      <m:t>π</m:t>
                    </m:r>
                  </m:num>
                  <m:den>
                    <m:r>
                      <m:t>180</m:t>
                    </m:r>
                  </m:den>
                </m:f>
                <m:r>
                  <m:t>⋅</m:t>
                </m:r>
                <m:d>
                  <m:dPr>
                    <m:begChr m:val="{"/>
                    <m:endChr m:val="}"/>
                    <m:ctrlPr/>
                  </m:dPr>
                  <m:e>
                    <m:r>
                      <m:t>1.914⋅</m:t>
                    </m:r>
                    <m:func>
                      <m:funcPr>
                        <m:ctrlPr/>
                      </m:funcPr>
                      <m:fName>
                        <m:r>
                          <m:t>sin</m:t>
                        </m:r>
                      </m:fName>
                      <m:e>
                        <m:r>
                          <m:t>M</m:t>
                        </m:r>
                      </m:e>
                    </m:func>
                    <m:r>
                      <m:t>+0.02⋅</m:t>
                    </m:r>
                    <m:func>
                      <m:funcPr>
                        <m:ctrlPr/>
                      </m:funcPr>
                      <m:fName>
                        <m:r>
                          <m:t>sin</m:t>
                        </m:r>
                      </m:fName>
                      <m:e>
                        <m:d>
                          <m:dPr>
                            <m:ctrlPr/>
                          </m:dPr>
                          <m:e>
                            <m:r>
                              <m:t>2⋅M</m:t>
                            </m:r>
                          </m:e>
                        </m:d>
                      </m:e>
                    </m:func>
                  </m:e>
                </m:d>
              </m:oMath>
            </m:oMathPara>
          </w:p>
        </w:tc>
        <w:tc>
          <w:tcPr>
            <w:tcW w:w="952" w:type="dxa"/>
            <w:vAlign w:val="center"/>
          </w:tcPr>
          <w:p w14:paraId="171ECF62" w14:textId="21878968"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63</w:t>
            </w:r>
            <w:r w:rsidR="001939D4">
              <w:fldChar w:fldCharType="end"/>
            </w:r>
            <w:r>
              <w:rPr>
                <w:rFonts w:hint="eastAsia"/>
              </w:rPr>
              <w:t>）</w:t>
            </w:r>
          </w:p>
        </w:tc>
      </w:tr>
      <w:tr w:rsidR="00963079" w14:paraId="70958FBD" w14:textId="77777777" w:rsidTr="006E6E06">
        <w:tc>
          <w:tcPr>
            <w:tcW w:w="8784" w:type="dxa"/>
            <w:vAlign w:val="center"/>
          </w:tcPr>
          <w:p w14:paraId="5F952273" w14:textId="77777777" w:rsidR="00963079" w:rsidRPr="00D032DC" w:rsidRDefault="00963079">
            <w:pPr>
              <w:pStyle w:val="affe"/>
            </w:pPr>
            <m:oMathPara>
              <m:oMath>
                <m:r>
                  <m:t>M</m:t>
                </m:r>
                <m:r>
                  <m:rPr>
                    <m:aln/>
                  </m:rPr>
                  <m:t>=2π⋅</m:t>
                </m:r>
                <m:f>
                  <m:fPr>
                    <m:ctrlPr/>
                  </m:fPr>
                  <m:num>
                    <m:r>
                      <m:t>D-</m:t>
                    </m:r>
                    <m:sSub>
                      <m:sSubPr>
                        <m:ctrlPr/>
                      </m:sSubPr>
                      <m:e>
                        <m:r>
                          <m:t>d</m:t>
                        </m:r>
                      </m:e>
                      <m:sub>
                        <m:r>
                          <m:t>0</m:t>
                        </m:r>
                      </m:sub>
                    </m:sSub>
                  </m:num>
                  <m:den>
                    <m:r>
                      <m:t>365.2596</m:t>
                    </m:r>
                  </m:den>
                </m:f>
              </m:oMath>
            </m:oMathPara>
          </w:p>
        </w:tc>
        <w:tc>
          <w:tcPr>
            <w:tcW w:w="952" w:type="dxa"/>
            <w:vAlign w:val="center"/>
          </w:tcPr>
          <w:p w14:paraId="775770F6" w14:textId="7C586194"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64</w:t>
            </w:r>
            <w:r w:rsidR="001939D4">
              <w:fldChar w:fldCharType="end"/>
            </w:r>
            <w:r>
              <w:rPr>
                <w:rFonts w:hint="eastAsia"/>
              </w:rPr>
              <w:t>）</w:t>
            </w:r>
          </w:p>
        </w:tc>
      </w:tr>
    </w:tbl>
    <w:p w14:paraId="34B847F6" w14:textId="77777777" w:rsidR="00963079" w:rsidRDefault="00FE5767">
      <w:pPr>
        <w:pStyle w:val="af7"/>
      </w:pPr>
      <w:r>
        <w:rPr>
          <w:rFonts w:hint="eastAsia"/>
        </w:rPr>
        <w:t>ここで、</w:t>
      </w:r>
    </w:p>
    <w:p w14:paraId="1CAD7D6A" w14:textId="12A83957" w:rsidR="00963079" w:rsidRDefault="00963079">
      <w:pPr>
        <w:pStyle w:val="afff"/>
      </w:pPr>
      <w:r>
        <w:tab/>
      </w:r>
      <m:oMath>
        <m:r>
          <m:t>D</m:t>
        </m:r>
      </m:oMath>
      <w:r>
        <w:tab/>
      </w:r>
      <w:r w:rsidR="00FE5767">
        <w:rPr>
          <w:rFonts w:hint="eastAsia"/>
        </w:rPr>
        <w:t>：通日</w:t>
      </w:r>
      <w:r w:rsidR="00FE5767">
        <w:rPr>
          <w:rFonts w:hint="eastAsia"/>
        </w:rPr>
        <w:t>[</w:t>
      </w:r>
      <w:r w:rsidR="00FE5767">
        <w:rPr>
          <w:rFonts w:hint="eastAsia"/>
        </w:rPr>
        <w:t>日</w:t>
      </w:r>
      <w:r w:rsidR="00FE5767">
        <w:rPr>
          <w:rFonts w:hint="eastAsia"/>
        </w:rPr>
        <w:t>]</w:t>
      </w:r>
      <w:r w:rsidR="00412AFF">
        <w:rPr>
          <w:rFonts w:hint="eastAsia"/>
        </w:rPr>
        <w:t>（</w:t>
      </w:r>
      <w:r w:rsidR="00412AFF">
        <w:rPr>
          <w:rFonts w:hint="eastAsia"/>
        </w:rPr>
        <w:t>1989</w:t>
      </w:r>
      <w:r w:rsidR="00412AFF">
        <w:rPr>
          <w:rFonts w:hint="eastAsia"/>
        </w:rPr>
        <w:t>年</w:t>
      </w:r>
      <w:r w:rsidR="00412AFF">
        <w:rPr>
          <w:rFonts w:hint="eastAsia"/>
        </w:rPr>
        <w:t>1</w:t>
      </w:r>
      <w:r w:rsidR="00412AFF">
        <w:rPr>
          <w:rFonts w:hint="eastAsia"/>
        </w:rPr>
        <w:t>月</w:t>
      </w:r>
      <w:r w:rsidR="00412AFF">
        <w:rPr>
          <w:rFonts w:hint="eastAsia"/>
        </w:rPr>
        <w:t>1</w:t>
      </w:r>
      <w:r w:rsidR="00412AFF">
        <w:rPr>
          <w:rFonts w:hint="eastAsia"/>
        </w:rPr>
        <w:t>日から計算日までの日数）</w:t>
      </w:r>
    </w:p>
    <w:p w14:paraId="46B10534" w14:textId="77777777" w:rsidR="00FE5767" w:rsidRDefault="00963079">
      <w:pPr>
        <w:pStyle w:val="afff"/>
      </w:pPr>
      <w:r>
        <w:tab/>
      </w:r>
      <m:oMath>
        <m:sSub>
          <m:sSubPr>
            <m:ctrlPr>
              <w:rPr>
                <w:i/>
              </w:rPr>
            </m:ctrlPr>
          </m:sSubPr>
          <m:e>
            <m:r>
              <m:t>d</m:t>
            </m:r>
          </m:e>
          <m:sub>
            <m:r>
              <m:rPr>
                <m:sty m:val="p"/>
              </m:rPr>
              <m:t>0</m:t>
            </m:r>
          </m:sub>
        </m:sSub>
      </m:oMath>
      <w:r>
        <w:tab/>
      </w:r>
      <w:r w:rsidR="00FE5767">
        <w:rPr>
          <w:rFonts w:hint="eastAsia"/>
        </w:rPr>
        <w:t>：平均軌道上の近日点通過日（暦表時による</w:t>
      </w:r>
      <w:r w:rsidR="00FE5767">
        <w:rPr>
          <w:rFonts w:hint="eastAsia"/>
        </w:rPr>
        <w:t>1968</w:t>
      </w:r>
      <w:r w:rsidR="00FE5767">
        <w:rPr>
          <w:rFonts w:hint="eastAsia"/>
        </w:rPr>
        <w:t>年</w:t>
      </w:r>
      <w:r w:rsidR="00FE5767">
        <w:rPr>
          <w:rFonts w:hint="eastAsia"/>
        </w:rPr>
        <w:t>1</w:t>
      </w:r>
      <w:r w:rsidR="00FE5767">
        <w:rPr>
          <w:rFonts w:hint="eastAsia"/>
        </w:rPr>
        <w:t>月</w:t>
      </w:r>
      <w:r w:rsidR="00FE5767">
        <w:rPr>
          <w:rFonts w:hint="eastAsia"/>
        </w:rPr>
        <w:t>1</w:t>
      </w:r>
      <w:r w:rsidR="00FE5767">
        <w:rPr>
          <w:rFonts w:hint="eastAsia"/>
        </w:rPr>
        <w:t>日正午基準の日差）</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63079" w14:paraId="01356592" w14:textId="77777777" w:rsidTr="006E6E06">
        <w:tc>
          <w:tcPr>
            <w:tcW w:w="8784" w:type="dxa"/>
            <w:vAlign w:val="center"/>
          </w:tcPr>
          <w:p w14:paraId="3111B223" w14:textId="77777777" w:rsidR="00963079" w:rsidRPr="00D032DC" w:rsidRDefault="00A12191">
            <w:pPr>
              <w:pStyle w:val="affe"/>
            </w:pPr>
            <m:oMathPara>
              <m:oMath>
                <m:sSub>
                  <m:sSubPr>
                    <m:ctrlPr/>
                  </m:sSubPr>
                  <m:e>
                    <m:r>
                      <m:t>d</m:t>
                    </m:r>
                  </m:e>
                  <m:sub>
                    <m:r>
                      <m:t>0</m:t>
                    </m:r>
                  </m:sub>
                </m:sSub>
                <m:r>
                  <m:t>=3.71+0.2596⋅n-int</m:t>
                </m:r>
                <m:d>
                  <m:dPr>
                    <m:ctrlPr/>
                  </m:dPr>
                  <m:e>
                    <m:f>
                      <m:fPr>
                        <m:ctrlPr/>
                      </m:fPr>
                      <m:num>
                        <m:r>
                          <m:t>n+3</m:t>
                        </m:r>
                      </m:num>
                      <m:den>
                        <m:r>
                          <m:t>4</m:t>
                        </m:r>
                      </m:den>
                    </m:f>
                  </m:e>
                </m:d>
              </m:oMath>
            </m:oMathPara>
          </w:p>
        </w:tc>
        <w:tc>
          <w:tcPr>
            <w:tcW w:w="952" w:type="dxa"/>
            <w:vAlign w:val="center"/>
          </w:tcPr>
          <w:p w14:paraId="0EEBA569" w14:textId="5DD7FDD7"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65</w:t>
            </w:r>
            <w:r w:rsidR="001939D4">
              <w:fldChar w:fldCharType="end"/>
            </w:r>
            <w:r>
              <w:rPr>
                <w:rFonts w:hint="eastAsia"/>
              </w:rPr>
              <w:t>）</w:t>
            </w:r>
          </w:p>
        </w:tc>
      </w:tr>
    </w:tbl>
    <w:p w14:paraId="78863CE5" w14:textId="77777777" w:rsidR="008A0183" w:rsidRDefault="008A0183">
      <w:pPr>
        <w:pStyle w:val="af7"/>
      </w:pPr>
      <w:r>
        <w:rPr>
          <w:rFonts w:hint="eastAsia"/>
        </w:rPr>
        <w:lastRenderedPageBreak/>
        <w:t>ここで、</w:t>
      </w:r>
    </w:p>
    <w:p w14:paraId="50DB197F" w14:textId="77777777" w:rsidR="008A0183" w:rsidRDefault="008A0183">
      <w:pPr>
        <w:pStyle w:val="afff"/>
      </w:pPr>
      <w:r>
        <w:tab/>
      </w:r>
      <m:oMath>
        <m:r>
          <m:t>n</m:t>
        </m:r>
      </m:oMath>
      <w:r>
        <w:tab/>
      </w:r>
      <w:r>
        <w:rPr>
          <w:rFonts w:hint="eastAsia"/>
        </w:rPr>
        <w:t>：</w:t>
      </w:r>
      <w:r w:rsidR="006B1FDA">
        <w:rPr>
          <w:rFonts w:hint="eastAsia"/>
        </w:rPr>
        <w:t>計算対象年の</w:t>
      </w:r>
      <w:r>
        <w:rPr>
          <w:rFonts w:hint="eastAsia"/>
        </w:rPr>
        <w:t>1968</w:t>
      </w:r>
      <w:r>
        <w:rPr>
          <w:rFonts w:hint="eastAsia"/>
        </w:rPr>
        <w:t>年からの経過年数であり、</w:t>
      </w:r>
      <m:oMath>
        <m:r>
          <m:t>n=Yr-1968</m:t>
        </m:r>
      </m:oMath>
      <w:r w:rsidR="009F4EA2">
        <w:rPr>
          <w:rFonts w:hint="eastAsia"/>
        </w:rPr>
        <w:t>。太陽位置は</w:t>
      </w:r>
      <w:r w:rsidR="009F4EA2">
        <w:rPr>
          <w:rFonts w:hint="eastAsia"/>
        </w:rPr>
        <w:t>1989</w:t>
      </w:r>
      <w:r w:rsidR="009F4EA2">
        <w:rPr>
          <w:rFonts w:hint="eastAsia"/>
        </w:rPr>
        <w:t>年で計算する。</w:t>
      </w:r>
    </w:p>
    <w:p w14:paraId="006E0FB5" w14:textId="77777777" w:rsidR="006B1FDA" w:rsidRDefault="006B1FDA">
      <w:pPr>
        <w:pStyle w:val="afff"/>
      </w:pPr>
      <w:r>
        <w:tab/>
      </w:r>
      <m:oMath>
        <m:r>
          <m:t>Yr</m:t>
        </m:r>
      </m:oMath>
      <w:r>
        <w:tab/>
      </w:r>
      <w:r>
        <w:rPr>
          <w:rFonts w:hint="eastAsia"/>
        </w:rPr>
        <w:t>：計算対象年</w:t>
      </w:r>
    </w:p>
    <w:p w14:paraId="195D3BD1" w14:textId="77777777" w:rsidR="009D3AB9" w:rsidRDefault="009D3AB9">
      <w:pPr>
        <w:pStyle w:val="afff"/>
      </w:pPr>
      <w:r>
        <w:tab/>
      </w:r>
      <m:oMath>
        <m:r>
          <m:t>Month</m:t>
        </m:r>
      </m:oMath>
      <w:r>
        <w:rPr>
          <w:rFonts w:hint="eastAsia"/>
        </w:rPr>
        <w:t>、</w:t>
      </w:r>
      <m:oMath>
        <m:r>
          <m:t>Day</m:t>
        </m:r>
      </m:oMath>
    </w:p>
    <w:p w14:paraId="28CC8916" w14:textId="77777777" w:rsidR="009D3AB9" w:rsidRDefault="009D3AB9">
      <w:pPr>
        <w:pStyle w:val="afff"/>
      </w:pPr>
      <w:r>
        <w:tab/>
      </w:r>
      <w:r>
        <w:tab/>
      </w:r>
      <w:r>
        <w:rPr>
          <w:rFonts w:hint="eastAsia"/>
        </w:rPr>
        <w:t>：月、日</w:t>
      </w:r>
    </w:p>
    <w:tbl>
      <w:tblPr>
        <w:tblStyle w:val="aff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D3AB9" w14:paraId="4F7FEFD4" w14:textId="77777777" w:rsidTr="009D3AB9">
        <w:tc>
          <w:tcPr>
            <w:tcW w:w="8784" w:type="dxa"/>
          </w:tcPr>
          <w:p w14:paraId="49B3CCE6" w14:textId="77777777" w:rsidR="009D3AB9" w:rsidRPr="00D032DC" w:rsidRDefault="009D3AB9">
            <w:pPr>
              <w:pStyle w:val="affe"/>
            </w:pPr>
            <m:oMathPara>
              <m:oMath>
                <m:r>
                  <m:t>Et=</m:t>
                </m:r>
                <m:sSub>
                  <m:sSubPr>
                    <m:ctrlPr/>
                  </m:sSubPr>
                  <m:e>
                    <m:r>
                      <m:t>Et</m:t>
                    </m:r>
                  </m:e>
                  <m:sub>
                    <m:r>
                      <m:t>1</m:t>
                    </m:r>
                  </m:sub>
                </m:sSub>
                <m:r>
                  <m:t>-</m:t>
                </m:r>
                <m:sSub>
                  <m:sSubPr>
                    <m:ctrlPr/>
                  </m:sSubPr>
                  <m:e>
                    <m:r>
                      <m:t>Et</m:t>
                    </m:r>
                  </m:e>
                  <m:sub>
                    <m:r>
                      <m:t>2</m:t>
                    </m:r>
                  </m:sub>
                </m:sSub>
              </m:oMath>
            </m:oMathPara>
          </w:p>
        </w:tc>
        <w:tc>
          <w:tcPr>
            <w:tcW w:w="952" w:type="dxa"/>
          </w:tcPr>
          <w:p w14:paraId="11C862B8" w14:textId="2A71EF1A" w:rsidR="009D3AB9" w:rsidRDefault="009D3AB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66</w:t>
            </w:r>
            <w:r w:rsidR="001939D4">
              <w:fldChar w:fldCharType="end"/>
            </w:r>
            <w:r>
              <w:rPr>
                <w:rFonts w:hint="eastAsia"/>
              </w:rPr>
              <w:t>）</w:t>
            </w:r>
          </w:p>
        </w:tc>
      </w:tr>
      <w:tr w:rsidR="00C33C53" w14:paraId="3137872D" w14:textId="77777777" w:rsidTr="009D3AB9">
        <w:tc>
          <w:tcPr>
            <w:tcW w:w="8784" w:type="dxa"/>
            <w:vAlign w:val="center"/>
          </w:tcPr>
          <w:p w14:paraId="7A2080B0" w14:textId="77777777" w:rsidR="00C33C53" w:rsidRPr="00D032DC" w:rsidRDefault="00A12191">
            <w:pPr>
              <w:pStyle w:val="affe"/>
            </w:pPr>
            <m:oMathPara>
              <m:oMath>
                <m:sSub>
                  <m:sSubPr>
                    <m:ctrlPr/>
                  </m:sSubPr>
                  <m:e>
                    <m:r>
                      <m:t>Et</m:t>
                    </m:r>
                  </m:e>
                  <m:sub>
                    <m:r>
                      <m:t>1</m:t>
                    </m:r>
                  </m:sub>
                </m:sSub>
                <m:r>
                  <m:t>=M-ν</m:t>
                </m:r>
              </m:oMath>
            </m:oMathPara>
          </w:p>
        </w:tc>
        <w:tc>
          <w:tcPr>
            <w:tcW w:w="952" w:type="dxa"/>
            <w:vAlign w:val="center"/>
          </w:tcPr>
          <w:p w14:paraId="4BF5D6A0" w14:textId="6858DF48"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67</w:t>
            </w:r>
            <w:r w:rsidR="001939D4">
              <w:fldChar w:fldCharType="end"/>
            </w:r>
            <w:r>
              <w:rPr>
                <w:rFonts w:hint="eastAsia"/>
              </w:rPr>
              <w:t>）</w:t>
            </w:r>
          </w:p>
        </w:tc>
      </w:tr>
      <w:tr w:rsidR="00C33C53" w14:paraId="3DF3F03A" w14:textId="77777777" w:rsidTr="009D3AB9">
        <w:tc>
          <w:tcPr>
            <w:tcW w:w="8784" w:type="dxa"/>
            <w:vAlign w:val="center"/>
          </w:tcPr>
          <w:p w14:paraId="3A499507" w14:textId="0AFA8BF8" w:rsidR="00C33C53" w:rsidRPr="00D032DC" w:rsidRDefault="00A12191">
            <w:pPr>
              <w:pStyle w:val="affe"/>
            </w:pPr>
            <m:oMathPara>
              <m:oMath>
                <m:sSub>
                  <m:sSubPr>
                    <m:ctrlPr/>
                  </m:sSubPr>
                  <m:e>
                    <m:r>
                      <m:t>Et</m:t>
                    </m:r>
                  </m:e>
                  <m:sub>
                    <m:r>
                      <m:t>2</m:t>
                    </m:r>
                  </m:sub>
                </m:sSub>
                <m:r>
                  <m:t>=</m:t>
                </m:r>
                <m:func>
                  <m:funcPr>
                    <m:ctrlPr/>
                  </m:funcPr>
                  <m:fName>
                    <m:sSup>
                      <m:sSupPr>
                        <m:ctrlPr/>
                      </m:sSupPr>
                      <m:e>
                        <m:r>
                          <m:t>tan</m:t>
                        </m:r>
                      </m:e>
                      <m:sup>
                        <m:r>
                          <m:t>-1</m:t>
                        </m:r>
                      </m:sup>
                    </m:sSup>
                  </m:fName>
                  <m:e>
                    <m:d>
                      <m:dPr>
                        <m:begChr m:val="["/>
                        <m:endChr m:val="]"/>
                        <m:ctrlPr/>
                      </m:dPr>
                      <m:e>
                        <m:f>
                          <m:fPr>
                            <m:ctrlPr/>
                          </m:fPr>
                          <m:num>
                            <m:r>
                              <m:t>0.043⋅</m:t>
                            </m:r>
                            <m:func>
                              <m:funcPr>
                                <m:ctrlPr/>
                              </m:funcPr>
                              <m:fName>
                                <m:r>
                                  <m:t>sin</m:t>
                                </m:r>
                              </m:fName>
                              <m:e>
                                <m:d>
                                  <m:dPr>
                                    <m:begChr m:val="{"/>
                                    <m:endChr m:val="}"/>
                                    <m:ctrlPr/>
                                  </m:dPr>
                                  <m:e>
                                    <m:r>
                                      <m:t>2⋅</m:t>
                                    </m:r>
                                    <m:d>
                                      <m:dPr>
                                        <m:ctrlPr/>
                                      </m:dPr>
                                      <m:e>
                                        <m:r>
                                          <m:t>ν+ε</m:t>
                                        </m:r>
                                      </m:e>
                                    </m:d>
                                  </m:e>
                                </m:d>
                              </m:e>
                            </m:func>
                          </m:num>
                          <m:den>
                            <m:r>
                              <m:t>1-0.043⋅</m:t>
                            </m:r>
                            <m:func>
                              <m:funcPr>
                                <m:ctrlPr/>
                              </m:funcPr>
                              <m:fName>
                                <m:r>
                                  <m:t>cos</m:t>
                                </m:r>
                              </m:fName>
                              <m:e>
                                <m:d>
                                  <m:dPr>
                                    <m:begChr m:val="{"/>
                                    <m:endChr m:val="}"/>
                                    <m:ctrlPr/>
                                  </m:dPr>
                                  <m:e>
                                    <m:r>
                                      <m:t>2⋅</m:t>
                                    </m:r>
                                    <m:d>
                                      <m:dPr>
                                        <m:ctrlPr/>
                                      </m:dPr>
                                      <m:e>
                                        <m:r>
                                          <m:t>ν+ε</m:t>
                                        </m:r>
                                      </m:e>
                                    </m:d>
                                  </m:e>
                                </m:d>
                              </m:e>
                            </m:func>
                          </m:den>
                        </m:f>
                      </m:e>
                    </m:d>
                  </m:e>
                </m:func>
              </m:oMath>
            </m:oMathPara>
          </w:p>
        </w:tc>
        <w:tc>
          <w:tcPr>
            <w:tcW w:w="952" w:type="dxa"/>
            <w:vAlign w:val="center"/>
          </w:tcPr>
          <w:p w14:paraId="33E6F28E" w14:textId="31D5F439"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68</w:t>
            </w:r>
            <w:r w:rsidR="001939D4">
              <w:fldChar w:fldCharType="end"/>
            </w:r>
            <w:r>
              <w:rPr>
                <w:rFonts w:hint="eastAsia"/>
              </w:rPr>
              <w:t>）</w:t>
            </w:r>
          </w:p>
        </w:tc>
      </w:tr>
    </w:tbl>
    <w:p w14:paraId="5253B537" w14:textId="171B63A2" w:rsidR="00861CA8" w:rsidRDefault="00647ECE">
      <w:pPr>
        <w:pStyle w:val="af7"/>
      </w:pPr>
      <w:r>
        <w:fldChar w:fldCharType="begin"/>
      </w:r>
      <w:r>
        <w:instrText xml:space="preserve"> REF _Ref473731832 \h </w:instrText>
      </w:r>
      <w:r>
        <w:fldChar w:fldCharType="separate"/>
      </w:r>
      <w:r w:rsidR="003D2F73">
        <w:rPr>
          <w:rFonts w:hint="eastAsia"/>
        </w:rPr>
        <w:t>（</w:t>
      </w:r>
      <w:r w:rsidR="003D2F73">
        <w:rPr>
          <w:noProof/>
        </w:rPr>
        <w:t>57</w:t>
      </w:r>
      <w:r w:rsidR="003D2F73">
        <w:rPr>
          <w:rFonts w:hint="eastAsia"/>
        </w:rPr>
        <w:t>）</w:t>
      </w:r>
      <w:r>
        <w:fldChar w:fldCharType="end"/>
      </w:r>
      <w:r w:rsidR="008225F3">
        <w:rPr>
          <w:rFonts w:hint="eastAsia"/>
        </w:rPr>
        <w:t>、</w:t>
      </w:r>
      <w:r>
        <w:fldChar w:fldCharType="begin"/>
      </w:r>
      <w:r>
        <w:instrText xml:space="preserve"> </w:instrText>
      </w:r>
      <w:r>
        <w:rPr>
          <w:rFonts w:hint="eastAsia"/>
        </w:rPr>
        <w:instrText>REF _Ref473708942 \h</w:instrText>
      </w:r>
      <w:r>
        <w:instrText xml:space="preserve"> </w:instrText>
      </w:r>
      <w:r>
        <w:fldChar w:fldCharType="separate"/>
      </w:r>
      <w:r w:rsidR="003D2F73">
        <w:rPr>
          <w:rFonts w:hint="eastAsia"/>
        </w:rPr>
        <w:t>（</w:t>
      </w:r>
      <w:r w:rsidR="003D2F73">
        <w:rPr>
          <w:noProof/>
        </w:rPr>
        <w:t>58</w:t>
      </w:r>
      <w:r w:rsidR="003D2F73">
        <w:rPr>
          <w:rFonts w:hint="eastAsia"/>
        </w:rPr>
        <w:t>）</w:t>
      </w:r>
      <w:r>
        <w:fldChar w:fldCharType="end"/>
      </w:r>
      <w:r w:rsidR="008225F3">
        <w:rPr>
          <w:rFonts w:hint="eastAsia"/>
        </w:rPr>
        <w:t>式で求められた太陽高度、太陽方位角を用い、</w:t>
      </w:r>
      <w:r>
        <w:fldChar w:fldCharType="begin"/>
      </w:r>
      <w:r>
        <w:instrText xml:space="preserve"> </w:instrText>
      </w:r>
      <w:r>
        <w:rPr>
          <w:rFonts w:hint="eastAsia"/>
        </w:rPr>
        <w:instrText>REF _Ref473732024 \r \h</w:instrText>
      </w:r>
      <w:r>
        <w:instrText xml:space="preserve"> </w:instrText>
      </w:r>
      <w:r>
        <w:fldChar w:fldCharType="separate"/>
      </w:r>
      <w:r w:rsidR="003D2F73">
        <w:rPr>
          <w:rFonts w:hint="eastAsia"/>
        </w:rPr>
        <w:t>付録</w:t>
      </w:r>
      <w:r w:rsidR="003D2F73">
        <w:rPr>
          <w:rFonts w:hint="eastAsia"/>
        </w:rPr>
        <w:t>6</w:t>
      </w:r>
      <w:r w:rsidR="003D2F73">
        <w:rPr>
          <w:rFonts w:hint="eastAsia"/>
        </w:rPr>
        <w:t>．</w:t>
      </w:r>
      <w:r>
        <w:fldChar w:fldCharType="end"/>
      </w:r>
      <w:r w:rsidR="008225F3">
        <w:rPr>
          <w:rFonts w:hint="eastAsia"/>
        </w:rPr>
        <w:t>で述べる入射角の方向余弦の計算に必要な変数は</w:t>
      </w:r>
      <w:r>
        <w:fldChar w:fldCharType="begin"/>
      </w:r>
      <w:r>
        <w:instrText xml:space="preserve"> </w:instrText>
      </w:r>
      <w:r>
        <w:rPr>
          <w:rFonts w:hint="eastAsia"/>
        </w:rPr>
        <w:instrText>REF _Ref473732095 \h</w:instrText>
      </w:r>
      <w:r>
        <w:instrText xml:space="preserve"> </w:instrText>
      </w:r>
      <w:r>
        <w:fldChar w:fldCharType="separate"/>
      </w:r>
      <w:r w:rsidR="003D2F73">
        <w:rPr>
          <w:rFonts w:hint="eastAsia"/>
        </w:rPr>
        <w:t>（</w:t>
      </w:r>
      <w:r w:rsidR="003D2F73">
        <w:rPr>
          <w:noProof/>
        </w:rPr>
        <w:t>69</w:t>
      </w:r>
      <w:r w:rsidR="003D2F73">
        <w:rPr>
          <w:rFonts w:hint="eastAsia"/>
        </w:rPr>
        <w:t>）</w:t>
      </w:r>
      <w:r>
        <w:fldChar w:fldCharType="end"/>
      </w:r>
      <w:r w:rsidR="008225F3">
        <w:rPr>
          <w:rFonts w:hint="eastAsia"/>
        </w:rPr>
        <w:t>～</w:t>
      </w:r>
      <w:r>
        <w:fldChar w:fldCharType="begin"/>
      </w:r>
      <w:r>
        <w:instrText xml:space="preserve"> </w:instrText>
      </w:r>
      <w:r>
        <w:rPr>
          <w:rFonts w:hint="eastAsia"/>
        </w:rPr>
        <w:instrText>REF _Ref473732096 \h</w:instrText>
      </w:r>
      <w:r>
        <w:instrText xml:space="preserve"> </w:instrText>
      </w:r>
      <w:r>
        <w:fldChar w:fldCharType="separate"/>
      </w:r>
      <w:r w:rsidR="003D2F73">
        <w:rPr>
          <w:rFonts w:hint="eastAsia"/>
        </w:rPr>
        <w:t>（</w:t>
      </w:r>
      <w:r w:rsidR="003D2F73">
        <w:rPr>
          <w:noProof/>
        </w:rPr>
        <w:t>71</w:t>
      </w:r>
      <w:r w:rsidR="003D2F73">
        <w:rPr>
          <w:rFonts w:hint="eastAsia"/>
        </w:rPr>
        <w:t>）</w:t>
      </w:r>
      <w:r>
        <w:fldChar w:fldCharType="end"/>
      </w:r>
      <w:r w:rsidR="008225F3">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225F3" w14:paraId="5B391AD0" w14:textId="77777777" w:rsidTr="00C03996">
        <w:tc>
          <w:tcPr>
            <w:tcW w:w="8784" w:type="dxa"/>
            <w:vAlign w:val="center"/>
          </w:tcPr>
          <w:p w14:paraId="705BD824" w14:textId="77777777" w:rsidR="008225F3" w:rsidRPr="00D032DC" w:rsidRDefault="00A12191">
            <w:pPr>
              <w:pStyle w:val="affe"/>
            </w:pPr>
            <m:oMathPara>
              <m:oMath>
                <m:sSub>
                  <m:sSubPr>
                    <m:ctrlPr/>
                  </m:sSubPr>
                  <m:e>
                    <m:r>
                      <m:t>Sh</m:t>
                    </m:r>
                  </m:e>
                  <m:sub>
                    <m:r>
                      <m:t>n</m:t>
                    </m:r>
                  </m:sub>
                </m:sSub>
                <m:r>
                  <m:t>=</m:t>
                </m:r>
                <m:func>
                  <m:funcPr>
                    <m:ctrlPr/>
                  </m:funcPr>
                  <m:fName>
                    <m:r>
                      <m:t>sin</m:t>
                    </m:r>
                  </m:fName>
                  <m:e>
                    <m:sSub>
                      <m:sSubPr>
                        <m:ctrlPr/>
                      </m:sSubPr>
                      <m:e>
                        <m:r>
                          <m:t>hs</m:t>
                        </m:r>
                      </m:e>
                      <m:sub>
                        <m:r>
                          <m:t>n</m:t>
                        </m:r>
                      </m:sub>
                    </m:sSub>
                  </m:e>
                </m:func>
              </m:oMath>
            </m:oMathPara>
          </w:p>
        </w:tc>
        <w:tc>
          <w:tcPr>
            <w:tcW w:w="952" w:type="dxa"/>
            <w:vAlign w:val="center"/>
          </w:tcPr>
          <w:p w14:paraId="0E7FE321" w14:textId="1F7D30D9" w:rsidR="008225F3" w:rsidRDefault="008225F3">
            <w:pPr>
              <w:pStyle w:val="af9"/>
            </w:pPr>
            <w:bookmarkStart w:id="55" w:name="_Ref4737320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69</w:t>
            </w:r>
            <w:r w:rsidR="001939D4">
              <w:fldChar w:fldCharType="end"/>
            </w:r>
            <w:r>
              <w:rPr>
                <w:rFonts w:hint="eastAsia"/>
              </w:rPr>
              <w:t>）</w:t>
            </w:r>
            <w:bookmarkEnd w:id="55"/>
          </w:p>
        </w:tc>
      </w:tr>
      <w:tr w:rsidR="008225F3" w14:paraId="7E0DDD76" w14:textId="77777777" w:rsidTr="008225F3">
        <w:tc>
          <w:tcPr>
            <w:tcW w:w="8784" w:type="dxa"/>
          </w:tcPr>
          <w:p w14:paraId="38C695C0" w14:textId="77777777" w:rsidR="008225F3" w:rsidRPr="00D032DC" w:rsidRDefault="00A12191">
            <w:pPr>
              <w:pStyle w:val="affe"/>
            </w:pPr>
            <m:oMathPara>
              <m:oMath>
                <m:sSub>
                  <m:sSubPr>
                    <m:ctrlPr/>
                  </m:sSubPr>
                  <m:e>
                    <m:r>
                      <m:t>Sw</m:t>
                    </m:r>
                  </m:e>
                  <m:sub>
                    <m:r>
                      <m:t>n</m:t>
                    </m:r>
                  </m:sub>
                </m:sSub>
                <m:r>
                  <m:t>=</m:t>
                </m:r>
                <m:func>
                  <m:funcPr>
                    <m:ctrlPr/>
                  </m:funcPr>
                  <m:fName>
                    <m:r>
                      <m:t>cos</m:t>
                    </m:r>
                  </m:fName>
                  <m:e>
                    <m:sSub>
                      <m:sSubPr>
                        <m:ctrlPr/>
                      </m:sSubPr>
                      <m:e>
                        <m:r>
                          <m:t>hs</m:t>
                        </m:r>
                      </m:e>
                      <m:sub>
                        <m:r>
                          <m:t>n</m:t>
                        </m:r>
                      </m:sub>
                    </m:sSub>
                  </m:e>
                </m:func>
                <m:r>
                  <m:t>⋅</m:t>
                </m:r>
                <m:func>
                  <m:funcPr>
                    <m:ctrlPr/>
                  </m:funcPr>
                  <m:fName>
                    <m:r>
                      <m:t>sin</m:t>
                    </m:r>
                  </m:fName>
                  <m:e>
                    <m:sSub>
                      <m:sSubPr>
                        <m:ctrlPr/>
                      </m:sSubPr>
                      <m:e>
                        <m:r>
                          <m:t>As</m:t>
                        </m:r>
                      </m:e>
                      <m:sub>
                        <m:r>
                          <m:t>n</m:t>
                        </m:r>
                      </m:sub>
                    </m:sSub>
                  </m:e>
                </m:func>
              </m:oMath>
            </m:oMathPara>
          </w:p>
        </w:tc>
        <w:tc>
          <w:tcPr>
            <w:tcW w:w="952" w:type="dxa"/>
          </w:tcPr>
          <w:p w14:paraId="356BA7B7" w14:textId="09EBA7D8" w:rsidR="008225F3" w:rsidRDefault="008225F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70</w:t>
            </w:r>
            <w:r w:rsidR="001939D4">
              <w:fldChar w:fldCharType="end"/>
            </w:r>
            <w:r>
              <w:rPr>
                <w:rFonts w:hint="eastAsia"/>
              </w:rPr>
              <w:t>）</w:t>
            </w:r>
          </w:p>
        </w:tc>
      </w:tr>
      <w:tr w:rsidR="008225F3" w14:paraId="0594DC6B" w14:textId="77777777" w:rsidTr="008225F3">
        <w:tc>
          <w:tcPr>
            <w:tcW w:w="8784" w:type="dxa"/>
          </w:tcPr>
          <w:p w14:paraId="74F5EABB" w14:textId="77777777" w:rsidR="008225F3" w:rsidRPr="00D032DC" w:rsidRDefault="00A12191">
            <w:pPr>
              <w:pStyle w:val="affe"/>
            </w:pPr>
            <m:oMathPara>
              <m:oMath>
                <m:sSub>
                  <m:sSubPr>
                    <m:ctrlPr/>
                  </m:sSubPr>
                  <m:e>
                    <m:r>
                      <m:t>Ss</m:t>
                    </m:r>
                  </m:e>
                  <m:sub>
                    <m:r>
                      <m:t>n</m:t>
                    </m:r>
                  </m:sub>
                </m:sSub>
                <m:r>
                  <m:t>=</m:t>
                </m:r>
                <m:func>
                  <m:funcPr>
                    <m:ctrlPr/>
                  </m:funcPr>
                  <m:fName>
                    <m:r>
                      <m:t>cos</m:t>
                    </m:r>
                  </m:fName>
                  <m:e>
                    <m:sSub>
                      <m:sSubPr>
                        <m:ctrlPr/>
                      </m:sSubPr>
                      <m:e>
                        <m:r>
                          <m:t>hs</m:t>
                        </m:r>
                      </m:e>
                      <m:sub>
                        <m:r>
                          <m:t>n</m:t>
                        </m:r>
                      </m:sub>
                    </m:sSub>
                  </m:e>
                </m:func>
                <m:r>
                  <m:t>⋅</m:t>
                </m:r>
                <m:func>
                  <m:funcPr>
                    <m:ctrlPr/>
                  </m:funcPr>
                  <m:fName>
                    <m:r>
                      <m:t>cos</m:t>
                    </m:r>
                  </m:fName>
                  <m:e>
                    <m:sSub>
                      <m:sSubPr>
                        <m:ctrlPr/>
                      </m:sSubPr>
                      <m:e>
                        <m:r>
                          <m:t>As</m:t>
                        </m:r>
                      </m:e>
                      <m:sub>
                        <m:r>
                          <m:t>n</m:t>
                        </m:r>
                      </m:sub>
                    </m:sSub>
                  </m:e>
                </m:func>
              </m:oMath>
            </m:oMathPara>
          </w:p>
        </w:tc>
        <w:tc>
          <w:tcPr>
            <w:tcW w:w="952" w:type="dxa"/>
          </w:tcPr>
          <w:p w14:paraId="193AF34F" w14:textId="65BCA0D5" w:rsidR="008225F3" w:rsidRDefault="008225F3">
            <w:pPr>
              <w:pStyle w:val="af9"/>
            </w:pPr>
            <w:bookmarkStart w:id="56" w:name="_Ref47373209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71</w:t>
            </w:r>
            <w:r w:rsidR="001939D4">
              <w:fldChar w:fldCharType="end"/>
            </w:r>
            <w:r>
              <w:rPr>
                <w:rFonts w:hint="eastAsia"/>
              </w:rPr>
              <w:t>）</w:t>
            </w:r>
            <w:bookmarkEnd w:id="56"/>
          </w:p>
        </w:tc>
      </w:tr>
    </w:tbl>
    <w:p w14:paraId="3AD8A99F" w14:textId="77777777" w:rsidR="008225F3" w:rsidRPr="00FD7ADD" w:rsidRDefault="008225F3">
      <w:pPr>
        <w:pStyle w:val="af7"/>
      </w:pPr>
    </w:p>
    <w:p w14:paraId="24F00DCF" w14:textId="77777777" w:rsidR="005354CE" w:rsidRDefault="0088678B">
      <w:pPr>
        <w:pStyle w:val="a1"/>
      </w:pPr>
      <w:bookmarkStart w:id="57" w:name="_Ref473732024"/>
      <w:bookmarkStart w:id="58" w:name="_Toc20739132"/>
      <w:r>
        <w:rPr>
          <w:rFonts w:hint="eastAsia"/>
        </w:rPr>
        <w:lastRenderedPageBreak/>
        <w:t>入射角の方向余弦</w:t>
      </w:r>
      <w:bookmarkEnd w:id="57"/>
      <w:bookmarkEnd w:id="58"/>
    </w:p>
    <w:p w14:paraId="284E77E5" w14:textId="77777777" w:rsidR="004A6116" w:rsidRDefault="0088678B">
      <w:pPr>
        <w:pStyle w:val="af7"/>
      </w:pPr>
      <w:r>
        <w:rPr>
          <w:rFonts w:hint="eastAsia"/>
        </w:rPr>
        <w:t>入射角の方向余弦</w:t>
      </w:r>
      <w:r w:rsidR="0009604F">
        <w:rPr>
          <w:rFonts w:hint="eastAsia"/>
        </w:rPr>
        <w:t>は次の式による。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33AB6" w14:paraId="47D99CCF" w14:textId="77777777" w:rsidTr="006E6E06">
        <w:tc>
          <w:tcPr>
            <w:tcW w:w="8784" w:type="dxa"/>
            <w:vAlign w:val="center"/>
          </w:tcPr>
          <w:p w14:paraId="655A60C9" w14:textId="77777777" w:rsidR="00733EFC" w:rsidRPr="00733EFC" w:rsidRDefault="00A12191">
            <w:pPr>
              <w:pStyle w:val="affe"/>
            </w:pPr>
            <m:oMathPara>
              <m:oMath>
                <m:func>
                  <m:funcPr>
                    <m:ctrlPr/>
                  </m:funcPr>
                  <m:fName>
                    <m:r>
                      <m:t>cos</m:t>
                    </m:r>
                  </m:fName>
                  <m:e>
                    <m:sSub>
                      <m:sSubPr>
                        <m:ctrlPr/>
                      </m:sSubPr>
                      <m:e>
                        <m:r>
                          <m:t>θ</m:t>
                        </m:r>
                      </m:e>
                      <m:sub>
                        <m:r>
                          <m:t>i,k,n</m:t>
                        </m:r>
                      </m:sub>
                    </m:sSub>
                  </m:e>
                </m:func>
                <m:r>
                  <m:rPr>
                    <m:aln/>
                  </m:rPr>
                  <m:t>=</m:t>
                </m:r>
                <m:func>
                  <m:funcPr>
                    <m:ctrlPr/>
                  </m:funcPr>
                  <m:fName>
                    <m:r>
                      <m:t>sin</m:t>
                    </m:r>
                  </m:fName>
                  <m:e>
                    <m:sSub>
                      <m:sSubPr>
                        <m:ctrlPr/>
                      </m:sSubPr>
                      <m:e>
                        <m:r>
                          <m:t>hs</m:t>
                        </m:r>
                      </m:e>
                      <m:sub>
                        <m:r>
                          <m:t>n</m:t>
                        </m:r>
                      </m:sub>
                    </m:sSub>
                  </m:e>
                </m:func>
                <m:r>
                  <m:t>⋅</m:t>
                </m:r>
                <m:func>
                  <m:funcPr>
                    <m:ctrlPr/>
                  </m:funcPr>
                  <m:fName>
                    <m:r>
                      <m:t>cos</m:t>
                    </m:r>
                  </m:fName>
                  <m:e>
                    <m:sSub>
                      <m:sSubPr>
                        <m:ctrlPr/>
                      </m:sSubPr>
                      <m:e>
                        <m:r>
                          <m:t>Wβ</m:t>
                        </m:r>
                      </m:e>
                      <m:sub>
                        <m:r>
                          <m:t>i,k</m:t>
                        </m:r>
                      </m:sub>
                    </m:sSub>
                  </m:e>
                </m:func>
                <m:r>
                  <m:t>+</m:t>
                </m:r>
                <m:func>
                  <m:funcPr>
                    <m:ctrlPr/>
                  </m:funcPr>
                  <m:fName>
                    <m:r>
                      <m:t>cos</m:t>
                    </m:r>
                  </m:fName>
                  <m:e>
                    <m:sSub>
                      <m:sSubPr>
                        <m:ctrlPr/>
                      </m:sSubPr>
                      <m:e>
                        <m:r>
                          <m:t>hs</m:t>
                        </m:r>
                      </m:e>
                      <m:sub>
                        <m:r>
                          <m:t>n</m:t>
                        </m:r>
                      </m:sub>
                    </m:sSub>
                  </m:e>
                </m:func>
                <m:r>
                  <m:t>⋅</m:t>
                </m:r>
                <m:func>
                  <m:funcPr>
                    <m:ctrlPr/>
                  </m:funcPr>
                  <m:fName>
                    <m:r>
                      <m:t>sin</m:t>
                    </m:r>
                  </m:fName>
                  <m:e>
                    <m:sSub>
                      <m:sSubPr>
                        <m:ctrlPr/>
                      </m:sSubPr>
                      <m:e>
                        <m:r>
                          <m:t>Wβ</m:t>
                        </m:r>
                      </m:e>
                      <m:sub>
                        <m:r>
                          <m:t>i,k</m:t>
                        </m:r>
                      </m:sub>
                    </m:sSub>
                  </m:e>
                </m:func>
                <m:r>
                  <m:t>⋅</m:t>
                </m:r>
                <m:func>
                  <m:funcPr>
                    <m:ctrlPr/>
                  </m:funcPr>
                  <m:fName>
                    <m:r>
                      <m:t>cos</m:t>
                    </m:r>
                  </m:fName>
                  <m:e>
                    <m:d>
                      <m:dPr>
                        <m:ctrlPr/>
                      </m:dPr>
                      <m:e>
                        <m:sSub>
                          <m:sSubPr>
                            <m:ctrlPr/>
                          </m:sSubPr>
                          <m:e>
                            <m:r>
                              <m:t>As</m:t>
                            </m:r>
                          </m:e>
                          <m:sub>
                            <m:r>
                              <m:t>n</m:t>
                            </m:r>
                          </m:sub>
                        </m:sSub>
                        <m:r>
                          <m:t>-</m:t>
                        </m:r>
                        <m:sSub>
                          <m:sSubPr>
                            <m:ctrlPr/>
                          </m:sSubPr>
                          <m:e>
                            <m:r>
                              <m:t>Wα</m:t>
                            </m:r>
                          </m:e>
                          <m:sub>
                            <m:r>
                              <m:t>i,k</m:t>
                            </m:r>
                          </m:sub>
                        </m:sSub>
                      </m:e>
                    </m:d>
                  </m:e>
                </m:func>
                <m:r>
                  <w:br/>
                </m:r>
              </m:oMath>
              <m:oMath>
                <m:r>
                  <m:rPr>
                    <m:aln/>
                  </m:rPr>
                  <m:t>=</m:t>
                </m:r>
                <m:sSub>
                  <m:sSubPr>
                    <m:ctrlPr/>
                  </m:sSubPr>
                  <m:e>
                    <m:r>
                      <m:t>Sh</m:t>
                    </m:r>
                  </m:e>
                  <m:sub>
                    <m:r>
                      <m:t>n</m:t>
                    </m:r>
                  </m:sub>
                </m:sSub>
                <m:r>
                  <m:t>⋅</m:t>
                </m:r>
                <m:sSub>
                  <m:sSubPr>
                    <m:ctrlPr/>
                  </m:sSubPr>
                  <m:e>
                    <m:r>
                      <m:t>Wz</m:t>
                    </m:r>
                  </m:e>
                  <m:sub>
                    <m:r>
                      <m:t>i,k</m:t>
                    </m:r>
                  </m:sub>
                </m:sSub>
                <m:r>
                  <m:t>+</m:t>
                </m:r>
                <m:sSub>
                  <m:sSubPr>
                    <m:ctrlPr/>
                  </m:sSubPr>
                  <m:e>
                    <m:r>
                      <m:t>Sw</m:t>
                    </m:r>
                  </m:e>
                  <m:sub>
                    <m:r>
                      <m:t>n</m:t>
                    </m:r>
                  </m:sub>
                </m:sSub>
                <m:r>
                  <m:t>⋅</m:t>
                </m:r>
                <m:sSub>
                  <m:sSubPr>
                    <m:ctrlPr/>
                  </m:sSubPr>
                  <m:e>
                    <m:r>
                      <m:t>Ww</m:t>
                    </m:r>
                  </m:e>
                  <m:sub>
                    <m:r>
                      <m:t>i,k</m:t>
                    </m:r>
                  </m:sub>
                </m:sSub>
                <m:r>
                  <m:t>+</m:t>
                </m:r>
                <m:sSub>
                  <m:sSubPr>
                    <m:ctrlPr/>
                  </m:sSubPr>
                  <m:e>
                    <m:r>
                      <m:t>Ss</m:t>
                    </m:r>
                  </m:e>
                  <m:sub>
                    <m:r>
                      <m:t>n</m:t>
                    </m:r>
                  </m:sub>
                </m:sSub>
                <m:r>
                  <m:t>⋅</m:t>
                </m:r>
                <m:sSub>
                  <m:sSubPr>
                    <m:ctrlPr/>
                  </m:sSubPr>
                  <m:e>
                    <m:r>
                      <m:t>Ws</m:t>
                    </m:r>
                  </m:e>
                  <m:sub>
                    <m:r>
                      <m:t>i,k</m:t>
                    </m:r>
                  </m:sub>
                </m:sSub>
              </m:oMath>
            </m:oMathPara>
          </w:p>
        </w:tc>
        <w:tc>
          <w:tcPr>
            <w:tcW w:w="952" w:type="dxa"/>
            <w:vAlign w:val="center"/>
          </w:tcPr>
          <w:p w14:paraId="573FDBA1" w14:textId="3C39DBCC" w:rsidR="00533AB6" w:rsidRDefault="00533AB6">
            <w:pPr>
              <w:pStyle w:val="af9"/>
            </w:pPr>
            <w:bookmarkStart w:id="59" w:name="_Ref47373180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72</w:t>
            </w:r>
            <w:r w:rsidR="001939D4">
              <w:fldChar w:fldCharType="end"/>
            </w:r>
            <w:r>
              <w:rPr>
                <w:rFonts w:hint="eastAsia"/>
              </w:rPr>
              <w:t>）</w:t>
            </w:r>
            <w:bookmarkEnd w:id="59"/>
          </w:p>
        </w:tc>
      </w:tr>
    </w:tbl>
    <w:p w14:paraId="02618B91" w14:textId="0D3E2E5D" w:rsidR="008225F3" w:rsidRDefault="00647ECE">
      <w:pPr>
        <w:pStyle w:val="af7"/>
      </w:pPr>
      <w:r>
        <w:fldChar w:fldCharType="begin"/>
      </w:r>
      <w:r>
        <w:instrText xml:space="preserve"> REF _Ref473731801 \h </w:instrText>
      </w:r>
      <w:r>
        <w:fldChar w:fldCharType="separate"/>
      </w:r>
      <w:r w:rsidR="003D2F73">
        <w:rPr>
          <w:rFonts w:hint="eastAsia"/>
        </w:rPr>
        <w:t>（</w:t>
      </w:r>
      <w:r w:rsidR="003D2F73">
        <w:rPr>
          <w:noProof/>
        </w:rPr>
        <w:t>72</w:t>
      </w:r>
      <w:r w:rsidR="003D2F73">
        <w:rPr>
          <w:rFonts w:hint="eastAsia"/>
        </w:rPr>
        <w:t>）</w:t>
      </w:r>
      <w:r>
        <w:fldChar w:fldCharType="end"/>
      </w:r>
      <w:r w:rsidR="008225F3">
        <w:rPr>
          <w:rFonts w:hint="eastAsia"/>
        </w:rPr>
        <w:t>式中の太陽位置に関する変数</w:t>
      </w:r>
      <m:oMath>
        <m:sSub>
          <m:sSubPr>
            <m:ctrlPr>
              <w:rPr>
                <w:i/>
              </w:rPr>
            </m:ctrlPr>
          </m:sSubPr>
          <m:e>
            <m:r>
              <m:t>Sh</m:t>
            </m:r>
          </m:e>
          <m:sub>
            <m:r>
              <m:t>n</m:t>
            </m:r>
          </m:sub>
        </m:sSub>
      </m:oMath>
      <w:r w:rsidR="008225F3">
        <w:rPr>
          <w:rFonts w:hint="eastAsia"/>
        </w:rPr>
        <w:t>、</w:t>
      </w:r>
      <m:oMath>
        <m:sSub>
          <m:sSubPr>
            <m:ctrlPr>
              <w:rPr>
                <w:i/>
              </w:rPr>
            </m:ctrlPr>
          </m:sSubPr>
          <m:e>
            <m:r>
              <m:t>Sw</m:t>
            </m:r>
          </m:e>
          <m:sub>
            <m:r>
              <m:t>n</m:t>
            </m:r>
          </m:sub>
        </m:sSub>
      </m:oMath>
      <w:r w:rsidR="008225F3">
        <w:rPr>
          <w:rFonts w:hint="eastAsia"/>
        </w:rPr>
        <w:t>、</w:t>
      </w:r>
      <m:oMath>
        <m:sSub>
          <m:sSubPr>
            <m:ctrlPr>
              <w:rPr>
                <w:i/>
              </w:rPr>
            </m:ctrlPr>
          </m:sSubPr>
          <m:e>
            <m:r>
              <m:t>Ss</m:t>
            </m:r>
          </m:e>
          <m:sub>
            <m:r>
              <m:t>n</m:t>
            </m:r>
          </m:sub>
        </m:sSub>
      </m:oMath>
      <w:r w:rsidR="008225F3">
        <w:rPr>
          <w:rFonts w:hint="eastAsia"/>
        </w:rPr>
        <w:t>は</w:t>
      </w:r>
      <w:r>
        <w:fldChar w:fldCharType="begin"/>
      </w:r>
      <w:r>
        <w:instrText xml:space="preserve"> </w:instrText>
      </w:r>
      <w:r>
        <w:rPr>
          <w:rFonts w:hint="eastAsia"/>
        </w:rPr>
        <w:instrText>REF _Ref473732167 \r \h</w:instrText>
      </w:r>
      <w:r>
        <w:instrText xml:space="preserve"> </w:instrText>
      </w:r>
      <w:r>
        <w:fldChar w:fldCharType="separate"/>
      </w:r>
      <w:r w:rsidR="003D2F73">
        <w:rPr>
          <w:rFonts w:hint="eastAsia"/>
        </w:rPr>
        <w:t>付録</w:t>
      </w:r>
      <w:r w:rsidR="003D2F73">
        <w:rPr>
          <w:rFonts w:hint="eastAsia"/>
        </w:rPr>
        <w:t>5</w:t>
      </w:r>
      <w:r w:rsidR="003D2F73">
        <w:rPr>
          <w:rFonts w:hint="eastAsia"/>
        </w:rPr>
        <w:t>．</w:t>
      </w:r>
      <w:r>
        <w:fldChar w:fldCharType="end"/>
      </w:r>
      <w:r w:rsidR="008225F3">
        <w:rPr>
          <w:rFonts w:hint="eastAsia"/>
        </w:rPr>
        <w:t>で求められる。</w:t>
      </w:r>
      <m:oMath>
        <m:sSub>
          <m:sSubPr>
            <m:ctrlPr>
              <w:rPr>
                <w:i/>
              </w:rPr>
            </m:ctrlPr>
          </m:sSubPr>
          <m:e>
            <m:r>
              <m:t>Wz</m:t>
            </m:r>
          </m:e>
          <m:sub>
            <m:r>
              <m:t>i,k</m:t>
            </m:r>
          </m:sub>
        </m:sSub>
      </m:oMath>
      <w:r w:rsidR="008225F3">
        <w:rPr>
          <w:rFonts w:hint="eastAsia"/>
        </w:rPr>
        <w:t>、</w:t>
      </w:r>
      <m:oMath>
        <m:sSub>
          <m:sSubPr>
            <m:ctrlPr>
              <w:rPr>
                <w:i/>
              </w:rPr>
            </m:ctrlPr>
          </m:sSubPr>
          <m:e>
            <m:r>
              <m:t>Ww</m:t>
            </m:r>
          </m:e>
          <m:sub>
            <m:r>
              <m:t>i,k</m:t>
            </m:r>
          </m:sub>
        </m:sSub>
      </m:oMath>
      <w:r w:rsidR="008225F3">
        <w:rPr>
          <w:rFonts w:hint="eastAsia"/>
        </w:rPr>
        <w:t>、</w:t>
      </w:r>
      <m:oMath>
        <m:sSub>
          <m:sSubPr>
            <m:ctrlPr>
              <w:rPr>
                <w:i/>
              </w:rPr>
            </m:ctrlPr>
          </m:sSubPr>
          <m:e>
            <m:r>
              <m:t>Ws</m:t>
            </m:r>
          </m:e>
          <m:sub>
            <m:r>
              <m:t>i,k</m:t>
            </m:r>
          </m:sub>
        </m:sSub>
      </m:oMath>
      <w:r w:rsidR="008225F3">
        <w:rPr>
          <w:rFonts w:hint="eastAsia"/>
        </w:rPr>
        <w:t>は</w:t>
      </w:r>
      <w:r>
        <w:fldChar w:fldCharType="begin"/>
      </w:r>
      <w:r>
        <w:instrText xml:space="preserve"> </w:instrText>
      </w:r>
      <w:r>
        <w:rPr>
          <w:rFonts w:hint="eastAsia"/>
        </w:rPr>
        <w:instrText>REF _Ref454290612 \r \h</w:instrText>
      </w:r>
      <w:r>
        <w:instrText xml:space="preserve"> </w:instrText>
      </w:r>
      <w:r>
        <w:fldChar w:fldCharType="separate"/>
      </w:r>
      <w:r w:rsidR="003D2F73">
        <w:rPr>
          <w:rFonts w:hint="eastAsia"/>
        </w:rPr>
        <w:t>付録</w:t>
      </w:r>
      <w:r w:rsidR="003D2F73">
        <w:rPr>
          <w:rFonts w:hint="eastAsia"/>
        </w:rPr>
        <w:t>19</w:t>
      </w:r>
      <w:r w:rsidR="003D2F73">
        <w:rPr>
          <w:rFonts w:hint="eastAsia"/>
        </w:rPr>
        <w:t>．</w:t>
      </w:r>
      <w:r>
        <w:fldChar w:fldCharType="end"/>
      </w:r>
      <w:r w:rsidR="009D3AB9">
        <w:rPr>
          <w:rFonts w:hint="eastAsia"/>
        </w:rPr>
        <w:t>に計算法を示す。</w:t>
      </w:r>
    </w:p>
    <w:p w14:paraId="2BB65CE9" w14:textId="675E8B82" w:rsidR="000222F5" w:rsidRDefault="00A12191" w:rsidP="000222F5">
      <w:pPr>
        <w:pStyle w:val="af7"/>
      </w:pPr>
      <m:oMath>
        <m:sSub>
          <m:sSubPr>
            <m:ctrlPr>
              <w:rPr>
                <w:i/>
              </w:rPr>
            </m:ctrlPr>
          </m:sSubPr>
          <m:e>
            <m:r>
              <m:t>Wz</m:t>
            </m:r>
          </m:e>
          <m:sub>
            <m:r>
              <m:t>i,k</m:t>
            </m:r>
          </m:sub>
        </m:sSub>
      </m:oMath>
      <w:r w:rsidR="000222F5">
        <w:rPr>
          <w:rFonts w:hint="eastAsia"/>
        </w:rPr>
        <w:t>、</w:t>
      </w:r>
      <m:oMath>
        <m:sSub>
          <m:sSubPr>
            <m:ctrlPr>
              <w:rPr>
                <w:i/>
              </w:rPr>
            </m:ctrlPr>
          </m:sSubPr>
          <m:e>
            <m:r>
              <m:t>Ww</m:t>
            </m:r>
          </m:e>
          <m:sub>
            <m:r>
              <m:t>i,k</m:t>
            </m:r>
          </m:sub>
        </m:sSub>
      </m:oMath>
      <w:r w:rsidR="000222F5">
        <w:rPr>
          <w:rFonts w:hint="eastAsia"/>
        </w:rPr>
        <w:t>、</w:t>
      </w:r>
      <m:oMath>
        <m:sSub>
          <m:sSubPr>
            <m:ctrlPr>
              <w:rPr>
                <w:i/>
              </w:rPr>
            </m:ctrlPr>
          </m:sSubPr>
          <m:e>
            <m:r>
              <m:t>Ws</m:t>
            </m:r>
          </m:e>
          <m:sub>
            <m:r>
              <m:t>i,k</m:t>
            </m:r>
          </m:sub>
        </m:sSub>
      </m:oMath>
      <w:r w:rsidR="000222F5">
        <w:rPr>
          <w:rFonts w:hint="eastAsia"/>
        </w:rPr>
        <w:t>は傾斜面に関する変数であり、</w:t>
      </w:r>
      <w:r w:rsidR="000222F5">
        <w:fldChar w:fldCharType="begin"/>
      </w:r>
      <w:r w:rsidR="000222F5">
        <w:instrText xml:space="preserve"> </w:instrText>
      </w:r>
      <w:r w:rsidR="000222F5">
        <w:rPr>
          <w:rFonts w:hint="eastAsia"/>
        </w:rPr>
        <w:instrText>REF _Ref473817163 \h</w:instrText>
      </w:r>
      <w:r w:rsidR="000222F5">
        <w:instrText xml:space="preserve"> </w:instrText>
      </w:r>
      <w:r w:rsidR="000222F5">
        <w:fldChar w:fldCharType="separate"/>
      </w:r>
      <w:r w:rsidR="003D2F73">
        <w:rPr>
          <w:rFonts w:hint="eastAsia"/>
        </w:rPr>
        <w:t>（</w:t>
      </w:r>
      <w:r w:rsidR="003D2F73">
        <w:rPr>
          <w:noProof/>
        </w:rPr>
        <w:t>73</w:t>
      </w:r>
      <w:r w:rsidR="003D2F73">
        <w:rPr>
          <w:rFonts w:hint="eastAsia"/>
        </w:rPr>
        <w:t>）</w:t>
      </w:r>
      <w:r w:rsidR="000222F5">
        <w:fldChar w:fldCharType="end"/>
      </w:r>
      <w:r w:rsidR="000222F5">
        <w:rPr>
          <w:rFonts w:hint="eastAsia"/>
        </w:rPr>
        <w:t>式で計算できる。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0222F5" w14:paraId="234C10A4" w14:textId="77777777" w:rsidTr="000222F5">
        <w:tc>
          <w:tcPr>
            <w:tcW w:w="8784" w:type="dxa"/>
            <w:vAlign w:val="center"/>
          </w:tcPr>
          <w:p w14:paraId="0E172ED7" w14:textId="77777777" w:rsidR="000222F5" w:rsidRPr="00733EFC" w:rsidRDefault="00A12191">
            <w:pPr>
              <w:pStyle w:val="affe"/>
            </w:pPr>
            <m:oMathPara>
              <m:oMath>
                <m:m>
                  <m:mPr>
                    <m:mcs>
                      <m:mc>
                        <m:mcPr>
                          <m:count m:val="2"/>
                          <m:mcJc m:val="center"/>
                        </m:mcPr>
                      </m:mc>
                    </m:mcs>
                    <m:ctrlPr/>
                  </m:mPr>
                  <m:mr>
                    <m:e>
                      <m:sSub>
                        <m:sSubPr>
                          <m:ctrlPr/>
                        </m:sSubPr>
                        <m:e>
                          <m:r>
                            <m:t>Wz</m:t>
                          </m:r>
                        </m:e>
                        <m:sub>
                          <m:r>
                            <m:t>i,k</m:t>
                          </m:r>
                        </m:sub>
                      </m:sSub>
                      <m:r>
                        <m:t>=</m:t>
                      </m:r>
                      <m:func>
                        <m:funcPr>
                          <m:ctrlPr/>
                        </m:funcPr>
                        <m:fName>
                          <m:r>
                            <m:t>cos</m:t>
                          </m:r>
                        </m:fName>
                        <m:e>
                          <m:sSub>
                            <m:sSubPr>
                              <m:ctrlPr/>
                            </m:sSubPr>
                            <m:e>
                              <m:r>
                                <m:t>Wβ</m:t>
                              </m:r>
                            </m:e>
                            <m:sub>
                              <m:r>
                                <m:t>i,k</m:t>
                              </m:r>
                            </m:sub>
                          </m:sSub>
                        </m:e>
                      </m:func>
                    </m:e>
                    <m:e>
                      <m:sSub>
                        <m:sSubPr>
                          <m:ctrlPr/>
                        </m:sSubPr>
                        <m:e>
                          <m:r>
                            <m:t>Ww</m:t>
                          </m:r>
                        </m:e>
                        <m:sub>
                          <m:r>
                            <m:t>i,k</m:t>
                          </m:r>
                        </m:sub>
                      </m:sSub>
                      <m:r>
                        <m:t>=</m:t>
                      </m:r>
                      <m:func>
                        <m:funcPr>
                          <m:ctrlPr/>
                        </m:funcPr>
                        <m:fName>
                          <m:r>
                            <m:t>sin</m:t>
                          </m:r>
                        </m:fName>
                        <m:e>
                          <m:sSub>
                            <m:sSubPr>
                              <m:ctrlPr/>
                            </m:sSubPr>
                            <m:e>
                              <m:r>
                                <m:t>Wβ</m:t>
                              </m:r>
                            </m:e>
                            <m:sub>
                              <m:r>
                                <m:t>i,k</m:t>
                              </m:r>
                            </m:sub>
                          </m:sSub>
                        </m:e>
                      </m:func>
                      <m:r>
                        <m:t>⋅</m:t>
                      </m:r>
                      <m:func>
                        <m:funcPr>
                          <m:ctrlPr/>
                        </m:funcPr>
                        <m:fName>
                          <m:r>
                            <m:t>sin</m:t>
                          </m:r>
                        </m:fName>
                        <m:e>
                          <m:sSub>
                            <m:sSubPr>
                              <m:ctrlPr/>
                            </m:sSubPr>
                            <m:e>
                              <m:r>
                                <m:t>Wα</m:t>
                              </m:r>
                            </m:e>
                            <m:sub>
                              <m:r>
                                <m:t>i,k</m:t>
                              </m:r>
                            </m:sub>
                          </m:sSub>
                        </m:e>
                      </m:func>
                    </m:e>
                  </m:mr>
                  <m:mr>
                    <m:e>
                      <m:sSub>
                        <m:sSubPr>
                          <m:ctrlPr/>
                        </m:sSubPr>
                        <m:e>
                          <m:r>
                            <m:t>Ws</m:t>
                          </m:r>
                        </m:e>
                        <m:sub>
                          <m:r>
                            <m:t>i,k</m:t>
                          </m:r>
                        </m:sub>
                      </m:sSub>
                      <m:r>
                        <m:t>=</m:t>
                      </m:r>
                      <m:func>
                        <m:funcPr>
                          <m:ctrlPr/>
                        </m:funcPr>
                        <m:fName>
                          <m:r>
                            <m:t>sin</m:t>
                          </m:r>
                        </m:fName>
                        <m:e>
                          <m:sSub>
                            <m:sSubPr>
                              <m:ctrlPr/>
                            </m:sSubPr>
                            <m:e>
                              <m:r>
                                <m:t>Wβ</m:t>
                              </m:r>
                            </m:e>
                            <m:sub>
                              <m:r>
                                <m:t>i,k</m:t>
                              </m:r>
                            </m:sub>
                          </m:sSub>
                        </m:e>
                      </m:func>
                      <m:r>
                        <m:t>⋅</m:t>
                      </m:r>
                      <m:func>
                        <m:funcPr>
                          <m:ctrlPr/>
                        </m:funcPr>
                        <m:fName>
                          <m:r>
                            <m:t>cos</m:t>
                          </m:r>
                        </m:fName>
                        <m:e>
                          <m:sSub>
                            <m:sSubPr>
                              <m:ctrlPr/>
                            </m:sSubPr>
                            <m:e>
                              <m:r>
                                <m:t>Wα</m:t>
                              </m:r>
                            </m:e>
                            <m:sub>
                              <m:r>
                                <m:t>i,k</m:t>
                              </m:r>
                            </m:sub>
                          </m:sSub>
                        </m:e>
                      </m:func>
                    </m:e>
                    <m:e/>
                  </m:mr>
                </m:m>
              </m:oMath>
            </m:oMathPara>
          </w:p>
        </w:tc>
        <w:tc>
          <w:tcPr>
            <w:tcW w:w="952" w:type="dxa"/>
            <w:vAlign w:val="center"/>
          </w:tcPr>
          <w:p w14:paraId="2A6C9991" w14:textId="54E04664" w:rsidR="000222F5" w:rsidRDefault="000222F5" w:rsidP="000222F5">
            <w:pPr>
              <w:pStyle w:val="af9"/>
            </w:pPr>
            <w:bookmarkStart w:id="60" w:name="_Ref473817163"/>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73</w:t>
            </w:r>
            <w:r>
              <w:fldChar w:fldCharType="end"/>
            </w:r>
            <w:r>
              <w:rPr>
                <w:rFonts w:hint="eastAsia"/>
              </w:rPr>
              <w:t>）</w:t>
            </w:r>
            <w:bookmarkEnd w:id="60"/>
          </w:p>
        </w:tc>
      </w:tr>
    </w:tbl>
    <w:p w14:paraId="7333EF66" w14:textId="77777777" w:rsidR="009D3AB9" w:rsidRDefault="009D3AB9">
      <w:pPr>
        <w:pStyle w:val="af7"/>
      </w:pPr>
    </w:p>
    <w:p w14:paraId="2A73FEF7" w14:textId="77777777" w:rsidR="008225F3" w:rsidRDefault="008225F3">
      <w:pPr>
        <w:pStyle w:val="af7"/>
      </w:pPr>
    </w:p>
    <w:p w14:paraId="3F090B4B" w14:textId="77777777" w:rsidR="0088678B" w:rsidRDefault="0088678B">
      <w:pPr>
        <w:pStyle w:val="a1"/>
      </w:pPr>
      <w:bookmarkStart w:id="61" w:name="_Ref536123172"/>
      <w:bookmarkStart w:id="62" w:name="_Toc20739133"/>
      <w:r>
        <w:rPr>
          <w:rFonts w:hint="eastAsia"/>
        </w:rPr>
        <w:lastRenderedPageBreak/>
        <w:t>傾斜面日射量</w:t>
      </w:r>
      <w:bookmarkEnd w:id="61"/>
      <w:bookmarkEnd w:id="62"/>
    </w:p>
    <w:p w14:paraId="5903139C" w14:textId="660B97EC" w:rsidR="0088678B" w:rsidRDefault="0088678B">
      <w:pPr>
        <w:pStyle w:val="af7"/>
      </w:pPr>
      <w:r>
        <w:rPr>
          <w:rFonts w:hint="eastAsia"/>
        </w:rPr>
        <w:t>傾斜面日射量の計算は、</w:t>
      </w:r>
      <w:r w:rsidR="00814AAE">
        <w:rPr>
          <w:rFonts w:hint="eastAsia"/>
        </w:rPr>
        <w:t>次の式</w:t>
      </w:r>
      <w:r>
        <w:rPr>
          <w:rFonts w:hint="eastAsia"/>
        </w:rPr>
        <w:t>による。</w:t>
      </w:r>
      <w:r w:rsidR="00F146CA">
        <w:rPr>
          <w:rFonts w:hint="eastAsia"/>
        </w:rPr>
        <w:t>通常、外壁など</w:t>
      </w:r>
      <w:r w:rsidR="009D3AB9">
        <w:rPr>
          <w:rFonts w:hint="eastAsia"/>
        </w:rPr>
        <w:t>日射に対して</w:t>
      </w:r>
      <w:r w:rsidR="00F146CA">
        <w:rPr>
          <w:rFonts w:hint="eastAsia"/>
        </w:rPr>
        <w:t>指向特性のない</w:t>
      </w:r>
      <w:r w:rsidR="003832E3">
        <w:rPr>
          <w:rFonts w:hint="eastAsia"/>
        </w:rPr>
        <w:t>部位については傾斜面全天日射量</w:t>
      </w:r>
      <m:oMath>
        <m:sSub>
          <m:sSubPr>
            <m:ctrlPr/>
          </m:sSubPr>
          <m:e>
            <m:r>
              <m:t>I</m:t>
            </m:r>
          </m:e>
          <m:sub>
            <m:r>
              <m:t>w,i,k,n</m:t>
            </m:r>
          </m:sub>
        </m:sSub>
      </m:oMath>
      <w:r w:rsidR="003832E3">
        <w:rPr>
          <w:rFonts w:hint="eastAsia"/>
        </w:rPr>
        <w:t>を使用するが、ガラスのように入射角特性を有する部位については傾斜面直達日射量</w:t>
      </w:r>
      <m:oMath>
        <m:sSub>
          <m:sSubPr>
            <m:ctrlPr>
              <w:rPr>
                <w:i/>
              </w:rPr>
            </m:ctrlPr>
          </m:sSubPr>
          <m:e>
            <m:r>
              <m:t>I</m:t>
            </m:r>
          </m:e>
          <m:sub>
            <m:r>
              <m:t>D,i,k,n</m:t>
            </m:r>
          </m:sub>
        </m:sSub>
      </m:oMath>
      <w:r w:rsidR="003832E3">
        <w:rPr>
          <w:rFonts w:hint="eastAsia"/>
        </w:rPr>
        <w:t>と傾斜面拡散日射量</w:t>
      </w:r>
      <m:oMath>
        <m:sSub>
          <m:sSubPr>
            <m:ctrlPr>
              <w:rPr>
                <w:i/>
              </w:rPr>
            </m:ctrlPr>
          </m:sSubPr>
          <m:e>
            <m:r>
              <m:t>I</m:t>
            </m:r>
          </m:e>
          <m:sub>
            <m:r>
              <m:t>d,i,k,n</m:t>
            </m:r>
          </m:sub>
        </m:sSub>
      </m:oMath>
      <w:r w:rsidR="003832E3">
        <w:rPr>
          <w:rFonts w:hint="eastAsia"/>
        </w:rPr>
        <w:t>を別々に使用する。</w:t>
      </w:r>
      <w:r w:rsidR="00F77878">
        <w:rPr>
          <w:rFonts w:hint="eastAsia"/>
        </w:rPr>
        <w:t>なお、</w:t>
      </w:r>
      <w:r w:rsidR="00647ECE">
        <w:fldChar w:fldCharType="begin"/>
      </w:r>
      <w:r w:rsidR="00647ECE">
        <w:instrText xml:space="preserve"> </w:instrText>
      </w:r>
      <w:r w:rsidR="00647ECE">
        <w:rPr>
          <w:rFonts w:hint="eastAsia"/>
        </w:rPr>
        <w:instrText>REF _Ref473748253 \h</w:instrText>
      </w:r>
      <w:r w:rsidR="00647ECE">
        <w:instrText xml:space="preserve"> </w:instrText>
      </w:r>
      <w:r w:rsidR="00647ECE">
        <w:fldChar w:fldCharType="separate"/>
      </w:r>
      <w:r w:rsidR="003D2F73">
        <w:rPr>
          <w:rFonts w:hint="eastAsia"/>
        </w:rPr>
        <w:t>（</w:t>
      </w:r>
      <w:r w:rsidR="003D2F73">
        <w:rPr>
          <w:noProof/>
        </w:rPr>
        <w:t>75</w:t>
      </w:r>
      <w:r w:rsidR="003D2F73">
        <w:rPr>
          <w:rFonts w:hint="eastAsia"/>
        </w:rPr>
        <w:t>）</w:t>
      </w:r>
      <w:r w:rsidR="00647ECE">
        <w:fldChar w:fldCharType="end"/>
      </w:r>
      <w:r w:rsidR="00F77878">
        <w:rPr>
          <w:rFonts w:hint="eastAsia"/>
        </w:rPr>
        <w:t>式中の入射角の方向余弦</w:t>
      </w:r>
      <m:oMath>
        <m:func>
          <m:funcPr>
            <m:ctrlPr/>
          </m:funcPr>
          <m:fName>
            <m:r>
              <m:t>cos</m:t>
            </m:r>
          </m:fName>
          <m:e>
            <m:sSub>
              <m:sSubPr>
                <m:ctrlPr/>
              </m:sSubPr>
              <m:e>
                <m:r>
                  <m:t>θ</m:t>
                </m:r>
              </m:e>
              <m:sub>
                <m:r>
                  <m:t>i,k,n</m:t>
                </m:r>
              </m:sub>
            </m:sSub>
          </m:e>
        </m:func>
      </m:oMath>
      <w:r w:rsidR="00F77878">
        <w:rPr>
          <w:rFonts w:hint="eastAsia"/>
        </w:rPr>
        <w:t>は</w:t>
      </w:r>
      <w:r w:rsidR="00647ECE">
        <w:fldChar w:fldCharType="begin"/>
      </w:r>
      <w:r w:rsidR="00647ECE">
        <w:instrText xml:space="preserve"> </w:instrText>
      </w:r>
      <w:r w:rsidR="00647ECE">
        <w:rPr>
          <w:rFonts w:hint="eastAsia"/>
        </w:rPr>
        <w:instrText>REF _Ref473732024 \r \h</w:instrText>
      </w:r>
      <w:r w:rsidR="00647ECE">
        <w:instrText xml:space="preserve"> </w:instrText>
      </w:r>
      <w:r w:rsidR="00647ECE">
        <w:fldChar w:fldCharType="separate"/>
      </w:r>
      <w:r w:rsidR="003D2F73">
        <w:rPr>
          <w:rFonts w:hint="eastAsia"/>
        </w:rPr>
        <w:t>付録</w:t>
      </w:r>
      <w:r w:rsidR="003D2F73">
        <w:rPr>
          <w:rFonts w:hint="eastAsia"/>
        </w:rPr>
        <w:t>6</w:t>
      </w:r>
      <w:r w:rsidR="003D2F73">
        <w:rPr>
          <w:rFonts w:hint="eastAsia"/>
        </w:rPr>
        <w:t>．</w:t>
      </w:r>
      <w:r w:rsidR="00647ECE">
        <w:fldChar w:fldCharType="end"/>
      </w:r>
      <w:r w:rsidR="00F77878">
        <w:rPr>
          <w:rFonts w:hint="eastAsia"/>
        </w:rPr>
        <w:t>に計算方法を示した。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320E6" w14:paraId="4BC98357" w14:textId="77777777" w:rsidTr="006E6E06">
        <w:tc>
          <w:tcPr>
            <w:tcW w:w="8784" w:type="dxa"/>
            <w:vAlign w:val="center"/>
          </w:tcPr>
          <w:p w14:paraId="66143FEE" w14:textId="77777777" w:rsidR="006320E6" w:rsidRPr="00D032DC" w:rsidRDefault="00A12191">
            <w:pPr>
              <w:pStyle w:val="affe"/>
            </w:pPr>
            <m:oMathPara>
              <m:oMath>
                <m:sSub>
                  <m:sSubPr>
                    <m:ctrlPr/>
                  </m:sSubPr>
                  <m:e>
                    <m:r>
                      <m:t>I</m:t>
                    </m:r>
                  </m:e>
                  <m:sub>
                    <m:r>
                      <m:t>w,i,k,n</m:t>
                    </m:r>
                  </m:sub>
                </m:sSub>
                <m:r>
                  <m:t>=</m:t>
                </m:r>
                <m:sSub>
                  <m:sSubPr>
                    <m:ctrlPr/>
                  </m:sSubPr>
                  <m:e>
                    <m:r>
                      <m:t>I</m:t>
                    </m:r>
                  </m:e>
                  <m:sub>
                    <m:r>
                      <m:t>D,i,k,n</m:t>
                    </m:r>
                  </m:sub>
                </m:sSub>
                <m:r>
                  <m:t>+</m:t>
                </m:r>
                <m:sSub>
                  <m:sSubPr>
                    <m:ctrlPr/>
                  </m:sSubPr>
                  <m:e>
                    <m:r>
                      <m:t>I</m:t>
                    </m:r>
                  </m:e>
                  <m:sub>
                    <m:r>
                      <m:t>d,i,k,n</m:t>
                    </m:r>
                  </m:sub>
                </m:sSub>
              </m:oMath>
            </m:oMathPara>
          </w:p>
        </w:tc>
        <w:tc>
          <w:tcPr>
            <w:tcW w:w="952" w:type="dxa"/>
            <w:vAlign w:val="center"/>
          </w:tcPr>
          <w:p w14:paraId="31E57BC2" w14:textId="1E0A65F3"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74</w:t>
            </w:r>
            <w:r w:rsidR="001939D4">
              <w:fldChar w:fldCharType="end"/>
            </w:r>
            <w:r>
              <w:rPr>
                <w:rFonts w:hint="eastAsia"/>
              </w:rPr>
              <w:t>）</w:t>
            </w:r>
          </w:p>
        </w:tc>
      </w:tr>
      <w:tr w:rsidR="006320E6" w14:paraId="02D34B4D" w14:textId="77777777" w:rsidTr="006E6E06">
        <w:tc>
          <w:tcPr>
            <w:tcW w:w="8784" w:type="dxa"/>
            <w:vAlign w:val="center"/>
          </w:tcPr>
          <w:p w14:paraId="0CC06D7C" w14:textId="77777777" w:rsidR="006320E6" w:rsidRPr="00D032DC" w:rsidRDefault="00A12191">
            <w:pPr>
              <w:pStyle w:val="affe"/>
            </w:pPr>
            <m:oMathPara>
              <m:oMath>
                <m:sSub>
                  <m:sSubPr>
                    <m:ctrlPr/>
                  </m:sSubPr>
                  <m:e>
                    <m:r>
                      <m:t>I</m:t>
                    </m:r>
                  </m:e>
                  <m:sub>
                    <m:r>
                      <m:t>D,i,k,n</m:t>
                    </m:r>
                  </m:sub>
                </m:sSub>
                <m:r>
                  <m:t>=</m:t>
                </m:r>
                <m:sSub>
                  <m:sSubPr>
                    <m:ctrlPr/>
                  </m:sSubPr>
                  <m:e>
                    <m:r>
                      <m:t>I</m:t>
                    </m:r>
                  </m:e>
                  <m:sub>
                    <m:r>
                      <m:t>DN,n</m:t>
                    </m:r>
                  </m:sub>
                </m:sSub>
                <m:r>
                  <m:t>⋅</m:t>
                </m:r>
                <m:func>
                  <m:funcPr>
                    <m:ctrlPr/>
                  </m:funcPr>
                  <m:fName>
                    <m:r>
                      <m:t>cos</m:t>
                    </m:r>
                  </m:fName>
                  <m:e>
                    <m:sSub>
                      <m:sSubPr>
                        <m:ctrlPr/>
                      </m:sSubPr>
                      <m:e>
                        <m:r>
                          <m:t>θ</m:t>
                        </m:r>
                      </m:e>
                      <m:sub>
                        <m:r>
                          <m:t>i,k,n</m:t>
                        </m:r>
                      </m:sub>
                    </m:sSub>
                  </m:e>
                </m:func>
              </m:oMath>
            </m:oMathPara>
          </w:p>
        </w:tc>
        <w:tc>
          <w:tcPr>
            <w:tcW w:w="952" w:type="dxa"/>
            <w:vAlign w:val="center"/>
          </w:tcPr>
          <w:p w14:paraId="4D34EF75" w14:textId="5E9A0B7F" w:rsidR="006320E6" w:rsidRDefault="006320E6">
            <w:pPr>
              <w:pStyle w:val="af9"/>
            </w:pPr>
            <w:bookmarkStart w:id="63" w:name="_Ref47374825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75</w:t>
            </w:r>
            <w:r w:rsidR="001939D4">
              <w:fldChar w:fldCharType="end"/>
            </w:r>
            <w:r>
              <w:rPr>
                <w:rFonts w:hint="eastAsia"/>
              </w:rPr>
              <w:t>）</w:t>
            </w:r>
            <w:bookmarkEnd w:id="63"/>
          </w:p>
        </w:tc>
      </w:tr>
      <w:tr w:rsidR="006320E6" w14:paraId="43D9E8CF" w14:textId="77777777" w:rsidTr="006E6E06">
        <w:tc>
          <w:tcPr>
            <w:tcW w:w="8784" w:type="dxa"/>
            <w:vAlign w:val="center"/>
          </w:tcPr>
          <w:p w14:paraId="7EFC7CBF" w14:textId="77777777" w:rsidR="006320E6" w:rsidRPr="00D032DC" w:rsidRDefault="00A12191">
            <w:pPr>
              <w:pStyle w:val="affe"/>
            </w:pPr>
            <m:oMathPara>
              <m:oMath>
                <m:sSub>
                  <m:sSubPr>
                    <m:ctrlPr/>
                  </m:sSubPr>
                  <m:e>
                    <m:r>
                      <m:t>I</m:t>
                    </m:r>
                  </m:e>
                  <m:sub>
                    <m:r>
                      <m:t>d,i,k,n</m:t>
                    </m:r>
                  </m:sub>
                </m:sSub>
                <m:r>
                  <m:t>=</m:t>
                </m:r>
                <m:sSub>
                  <m:sSubPr>
                    <m:ctrlPr/>
                  </m:sSubPr>
                  <m:e>
                    <m:r>
                      <m:t>I</m:t>
                    </m:r>
                  </m:e>
                  <m:sub>
                    <m:r>
                      <m:t>S,i,k,n</m:t>
                    </m:r>
                  </m:sub>
                </m:sSub>
                <m:r>
                  <m:t>+</m:t>
                </m:r>
                <m:sSub>
                  <m:sSubPr>
                    <m:ctrlPr/>
                  </m:sSubPr>
                  <m:e>
                    <m:r>
                      <m:t>I</m:t>
                    </m:r>
                  </m:e>
                  <m:sub>
                    <m:r>
                      <m:t>R,</m:t>
                    </m:r>
                    <m:r>
                      <w:rPr>
                        <w:rFonts w:cs="Cambria Math"/>
                      </w:rPr>
                      <m:t>i</m:t>
                    </m:r>
                    <m:r>
                      <m:t>,k,n</m:t>
                    </m:r>
                  </m:sub>
                </m:sSub>
              </m:oMath>
            </m:oMathPara>
          </w:p>
        </w:tc>
        <w:tc>
          <w:tcPr>
            <w:tcW w:w="952" w:type="dxa"/>
            <w:vAlign w:val="center"/>
          </w:tcPr>
          <w:p w14:paraId="374A98EF" w14:textId="20F14BD8"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76</w:t>
            </w:r>
            <w:r w:rsidR="001939D4">
              <w:fldChar w:fldCharType="end"/>
            </w:r>
            <w:r>
              <w:rPr>
                <w:rFonts w:hint="eastAsia"/>
              </w:rPr>
              <w:t>）</w:t>
            </w:r>
          </w:p>
        </w:tc>
      </w:tr>
    </w:tbl>
    <w:p w14:paraId="19C51AD4" w14:textId="77777777" w:rsidR="00B25A4D" w:rsidRDefault="00B25A4D">
      <w:pPr>
        <w:pStyle w:val="af7"/>
      </w:pPr>
      <w:r>
        <w:rPr>
          <w:rFonts w:hint="eastAsia"/>
        </w:rPr>
        <w:t>ここで、</w:t>
      </w:r>
    </w:p>
    <w:p w14:paraId="39A2F163" w14:textId="77777777" w:rsidR="00B25A4D" w:rsidRDefault="00B25A4D">
      <w:pPr>
        <w:pStyle w:val="afff"/>
      </w:pPr>
      <w:r>
        <w:tab/>
      </w:r>
      <m:oMath>
        <m:sSub>
          <m:sSubPr>
            <m:ctrlPr/>
          </m:sSubPr>
          <m:e>
            <m:r>
              <m:t>I</m:t>
            </m:r>
          </m:e>
          <m:sub>
            <m:r>
              <m:t>S,i,k,n</m:t>
            </m:r>
          </m:sub>
        </m:sSub>
      </m:oMath>
      <w:r>
        <w:tab/>
      </w:r>
      <w:r>
        <w:rPr>
          <w:rFonts w:hint="eastAsia"/>
        </w:rPr>
        <w:t>：傾斜面天空日射</w:t>
      </w:r>
      <w:r>
        <w:rPr>
          <w:rFonts w:hint="eastAsia"/>
        </w:rPr>
        <w:t>[W/m2]</w:t>
      </w:r>
    </w:p>
    <w:p w14:paraId="3B13298C" w14:textId="77777777" w:rsidR="00B25A4D" w:rsidRDefault="00B25A4D">
      <w:pPr>
        <w:pStyle w:val="afff"/>
      </w:pPr>
      <w:r>
        <w:tab/>
      </w:r>
      <m:oMath>
        <m:sSub>
          <m:sSubPr>
            <m:ctrlPr/>
          </m:sSubPr>
          <m:e>
            <m:r>
              <m:t>I</m:t>
            </m:r>
          </m:e>
          <m:sub>
            <m:r>
              <m:t>R,i,k,n</m:t>
            </m:r>
          </m:sub>
        </m:sSub>
      </m:oMath>
      <w:r>
        <w:tab/>
      </w:r>
      <w:r>
        <w:rPr>
          <w:rFonts w:hint="eastAsia"/>
        </w:rPr>
        <w:t>：地物反射日射</w:t>
      </w:r>
      <w:r>
        <w:rPr>
          <w:rFonts w:hint="eastAsia"/>
        </w:rPr>
        <w:t>[W/m2]</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320E6" w14:paraId="7B3BD782" w14:textId="77777777" w:rsidTr="006E6E06">
        <w:tc>
          <w:tcPr>
            <w:tcW w:w="8784" w:type="dxa"/>
            <w:vAlign w:val="center"/>
          </w:tcPr>
          <w:p w14:paraId="692DBDBE" w14:textId="77777777" w:rsidR="006320E6" w:rsidRPr="00D032DC" w:rsidRDefault="00A12191">
            <w:pPr>
              <w:pStyle w:val="affe"/>
            </w:pPr>
            <m:oMathPara>
              <m:oMath>
                <m:sSub>
                  <m:sSubPr>
                    <m:ctrlPr/>
                  </m:sSubPr>
                  <m:e>
                    <m:r>
                      <m:t>I</m:t>
                    </m:r>
                  </m:e>
                  <m:sub>
                    <m:r>
                      <m:t>S,i,k,n</m:t>
                    </m:r>
                  </m:sub>
                </m:sSub>
                <m:r>
                  <m:t>=</m:t>
                </m:r>
                <m:sSub>
                  <m:sSubPr>
                    <m:ctrlPr/>
                  </m:sSubPr>
                  <m:e>
                    <m:r>
                      <m:t>φ</m:t>
                    </m:r>
                  </m:e>
                  <m:sub>
                    <m:r>
                      <m:t>S,i,k</m:t>
                    </m:r>
                  </m:sub>
                </m:sSub>
                <m:r>
                  <m:t>⋅</m:t>
                </m:r>
                <m:sSub>
                  <m:sSubPr>
                    <m:ctrlPr/>
                  </m:sSubPr>
                  <m:e>
                    <m:r>
                      <w:rPr>
                        <w:rFonts w:cs="Cambria Math"/>
                      </w:rPr>
                      <m:t>I</m:t>
                    </m:r>
                  </m:e>
                  <m:sub>
                    <m:r>
                      <m:t>sky,n</m:t>
                    </m:r>
                  </m:sub>
                </m:sSub>
              </m:oMath>
            </m:oMathPara>
          </w:p>
        </w:tc>
        <w:tc>
          <w:tcPr>
            <w:tcW w:w="952" w:type="dxa"/>
            <w:vAlign w:val="center"/>
          </w:tcPr>
          <w:p w14:paraId="1AD512B8" w14:textId="461A1B7B" w:rsidR="006320E6" w:rsidRDefault="006320E6">
            <w:pPr>
              <w:pStyle w:val="af9"/>
            </w:pPr>
            <w:bookmarkStart w:id="64" w:name="_Ref473817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77</w:t>
            </w:r>
            <w:r w:rsidR="001939D4">
              <w:fldChar w:fldCharType="end"/>
            </w:r>
            <w:r>
              <w:rPr>
                <w:rFonts w:hint="eastAsia"/>
              </w:rPr>
              <w:t>）</w:t>
            </w:r>
            <w:bookmarkEnd w:id="64"/>
          </w:p>
        </w:tc>
      </w:tr>
      <w:tr w:rsidR="006320E6" w14:paraId="41523069" w14:textId="77777777" w:rsidTr="006E6E06">
        <w:tc>
          <w:tcPr>
            <w:tcW w:w="8784" w:type="dxa"/>
            <w:vAlign w:val="center"/>
          </w:tcPr>
          <w:p w14:paraId="41C79F0C" w14:textId="77777777" w:rsidR="006320E6" w:rsidRPr="00D032DC" w:rsidRDefault="00A12191">
            <w:pPr>
              <w:pStyle w:val="affe"/>
            </w:pPr>
            <m:oMathPara>
              <m:oMath>
                <m:sSub>
                  <m:sSubPr>
                    <m:ctrlPr/>
                  </m:sSubPr>
                  <m:e>
                    <m:r>
                      <m:t>I</m:t>
                    </m:r>
                  </m:e>
                  <m:sub>
                    <m:r>
                      <m:t>R,i,k,n</m:t>
                    </m:r>
                  </m:sub>
                </m:sSub>
                <m:r>
                  <m:t>=</m:t>
                </m:r>
                <m:sSub>
                  <m:sSubPr>
                    <m:ctrlPr/>
                  </m:sSubPr>
                  <m:e>
                    <m:r>
                      <m:t>ρ</m:t>
                    </m:r>
                  </m:e>
                  <m:sub>
                    <m:r>
                      <m:t>G,l</m:t>
                    </m:r>
                  </m:sub>
                </m:sSub>
                <m:r>
                  <m:t>⋅</m:t>
                </m:r>
                <m:sSub>
                  <m:sSubPr>
                    <m:ctrlPr/>
                  </m:sSubPr>
                  <m:e>
                    <m:r>
                      <m:t>φ</m:t>
                    </m:r>
                  </m:e>
                  <m:sub>
                    <m:r>
                      <m:t>G,i,k</m:t>
                    </m:r>
                  </m:sub>
                </m:sSub>
                <m:r>
                  <m:t>⋅</m:t>
                </m:r>
                <m:sSub>
                  <m:sSubPr>
                    <m:ctrlPr/>
                  </m:sSubPr>
                  <m:e>
                    <m:r>
                      <m:t>I</m:t>
                    </m:r>
                  </m:e>
                  <m:sub>
                    <m:r>
                      <w:rPr>
                        <w:rFonts w:cs="Cambria Math"/>
                      </w:rPr>
                      <m:t>H</m:t>
                    </m:r>
                    <m:r>
                      <m:t>OL,n</m:t>
                    </m:r>
                  </m:sub>
                </m:sSub>
                <m:r>
                  <m:t>=</m:t>
                </m:r>
                <m:sSub>
                  <m:sSubPr>
                    <m:ctrlPr/>
                  </m:sSubPr>
                  <m:e>
                    <m:r>
                      <m:t>ρ</m:t>
                    </m:r>
                  </m:e>
                  <m:sub>
                    <m:r>
                      <m:t>G,l</m:t>
                    </m:r>
                  </m:sub>
                </m:sSub>
                <m:r>
                  <m:t>⋅</m:t>
                </m:r>
                <m:sSub>
                  <m:sSubPr>
                    <m:ctrlPr/>
                  </m:sSubPr>
                  <m:e>
                    <m:r>
                      <m:t>φ</m:t>
                    </m:r>
                  </m:e>
                  <m:sub>
                    <m:r>
                      <m:t>G,i,k</m:t>
                    </m:r>
                  </m:sub>
                </m:sSub>
                <m:r>
                  <m:t>⋅</m:t>
                </m:r>
                <m:d>
                  <m:dPr>
                    <m:ctrlPr/>
                  </m:dPr>
                  <m:e>
                    <m:sSub>
                      <m:sSubPr>
                        <m:ctrlPr/>
                      </m:sSubPr>
                      <m:e>
                        <m:r>
                          <m:t>I</m:t>
                        </m:r>
                      </m:e>
                      <m:sub>
                        <m:r>
                          <m:t>DN,n</m:t>
                        </m:r>
                      </m:sub>
                    </m:sSub>
                    <m:r>
                      <m:t>⋅</m:t>
                    </m:r>
                    <m:sSub>
                      <m:sSubPr>
                        <m:ctrlPr/>
                      </m:sSubPr>
                      <m:e>
                        <m:r>
                          <m:t>Sh</m:t>
                        </m:r>
                      </m:e>
                      <m:sub>
                        <m:r>
                          <m:t>n</m:t>
                        </m:r>
                      </m:sub>
                    </m:sSub>
                    <m:r>
                      <m:t>+</m:t>
                    </m:r>
                    <m:sSub>
                      <m:sSubPr>
                        <m:ctrlPr/>
                      </m:sSubPr>
                      <m:e>
                        <m:r>
                          <m:t>I</m:t>
                        </m:r>
                      </m:e>
                      <m:sub>
                        <m:r>
                          <m:t>sky,n</m:t>
                        </m:r>
                      </m:sub>
                    </m:sSub>
                  </m:e>
                </m:d>
              </m:oMath>
            </m:oMathPara>
          </w:p>
        </w:tc>
        <w:tc>
          <w:tcPr>
            <w:tcW w:w="952" w:type="dxa"/>
            <w:vAlign w:val="center"/>
          </w:tcPr>
          <w:p w14:paraId="222D5CEA" w14:textId="3A9585E6" w:rsidR="006320E6" w:rsidRDefault="006320E6">
            <w:pPr>
              <w:pStyle w:val="af9"/>
            </w:pPr>
            <w:bookmarkStart w:id="65" w:name="_Ref47381739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78</w:t>
            </w:r>
            <w:r w:rsidR="001939D4">
              <w:fldChar w:fldCharType="end"/>
            </w:r>
            <w:r>
              <w:rPr>
                <w:rFonts w:hint="eastAsia"/>
              </w:rPr>
              <w:t>）</w:t>
            </w:r>
            <w:bookmarkEnd w:id="65"/>
          </w:p>
        </w:tc>
      </w:tr>
    </w:tbl>
    <w:p w14:paraId="0917F6DA" w14:textId="77777777" w:rsidR="004A6116" w:rsidRDefault="00CD65DA">
      <w:pPr>
        <w:pStyle w:val="af7"/>
      </w:pPr>
      <w:r>
        <w:rPr>
          <w:rFonts w:hint="eastAsia"/>
        </w:rPr>
        <w:t>ここで、</w:t>
      </w:r>
    </w:p>
    <w:p w14:paraId="7765C057" w14:textId="77777777" w:rsidR="00CD65DA" w:rsidRDefault="00CD65DA">
      <w:pPr>
        <w:pStyle w:val="afff"/>
      </w:pPr>
      <w:r>
        <w:tab/>
      </w:r>
      <m:oMath>
        <m:sSub>
          <m:sSubPr>
            <m:ctrlPr/>
          </m:sSubPr>
          <m:e>
            <m:r>
              <m:t>I</m:t>
            </m:r>
          </m:e>
          <m:sub>
            <m:r>
              <w:rPr>
                <w:rFonts w:cs="Cambria Math"/>
              </w:rPr>
              <m:t>H</m:t>
            </m:r>
            <m:r>
              <m:t>OL,n</m:t>
            </m:r>
          </m:sub>
        </m:sSub>
      </m:oMath>
      <w:r>
        <w:tab/>
      </w:r>
      <w:r>
        <w:rPr>
          <w:rFonts w:hint="eastAsia"/>
        </w:rPr>
        <w:t>：水平面全天日射量</w:t>
      </w:r>
      <w:r>
        <w:rPr>
          <w:rFonts w:hint="eastAsia"/>
        </w:rPr>
        <w:t>[W/m2]</w:t>
      </w:r>
    </w:p>
    <w:p w14:paraId="1590BDD2" w14:textId="4090E791" w:rsidR="00CD65DA" w:rsidRDefault="00647ECE">
      <w:pPr>
        <w:pStyle w:val="af7"/>
      </w:pPr>
      <w:r>
        <w:fldChar w:fldCharType="begin"/>
      </w:r>
      <w:r>
        <w:instrText xml:space="preserve"> REF _Ref473817393 \h </w:instrText>
      </w:r>
      <w:r>
        <w:fldChar w:fldCharType="separate"/>
      </w:r>
      <w:r w:rsidR="003D2F73">
        <w:rPr>
          <w:rFonts w:hint="eastAsia"/>
        </w:rPr>
        <w:t>（</w:t>
      </w:r>
      <w:r w:rsidR="003D2F73">
        <w:rPr>
          <w:noProof/>
        </w:rPr>
        <w:t>77</w:t>
      </w:r>
      <w:r w:rsidR="003D2F73">
        <w:rPr>
          <w:rFonts w:hint="eastAsia"/>
        </w:rPr>
        <w:t>）</w:t>
      </w:r>
      <w:r>
        <w:fldChar w:fldCharType="end"/>
      </w:r>
      <w:r w:rsidR="00374DD3">
        <w:rPr>
          <w:rFonts w:hint="eastAsia"/>
        </w:rPr>
        <w:t>、</w:t>
      </w:r>
      <w:r>
        <w:fldChar w:fldCharType="begin"/>
      </w:r>
      <w:r>
        <w:instrText xml:space="preserve"> </w:instrText>
      </w:r>
      <w:r>
        <w:rPr>
          <w:rFonts w:hint="eastAsia"/>
        </w:rPr>
        <w:instrText>REF _Ref473817394 \h</w:instrText>
      </w:r>
      <w:r>
        <w:instrText xml:space="preserve"> </w:instrText>
      </w:r>
      <w:r>
        <w:fldChar w:fldCharType="separate"/>
      </w:r>
      <w:r w:rsidR="003D2F73">
        <w:rPr>
          <w:rFonts w:hint="eastAsia"/>
        </w:rPr>
        <w:t>（</w:t>
      </w:r>
      <w:r w:rsidR="003D2F73">
        <w:rPr>
          <w:noProof/>
        </w:rPr>
        <w:t>78</w:t>
      </w:r>
      <w:r w:rsidR="003D2F73">
        <w:rPr>
          <w:rFonts w:hint="eastAsia"/>
        </w:rPr>
        <w:t>）</w:t>
      </w:r>
      <w:r>
        <w:fldChar w:fldCharType="end"/>
      </w:r>
      <w:r w:rsidR="00374DD3">
        <w:rPr>
          <w:rFonts w:hint="eastAsia"/>
        </w:rPr>
        <w:t>式中の天空に対する形態係数</w:t>
      </w:r>
      <m:oMath>
        <m:sSub>
          <m:sSubPr>
            <m:ctrlPr/>
          </m:sSubPr>
          <m:e>
            <m:r>
              <m:t>φ</m:t>
            </m:r>
          </m:e>
          <m:sub>
            <m:r>
              <m:t>S,i,k</m:t>
            </m:r>
          </m:sub>
        </m:sSub>
      </m:oMath>
      <w:r w:rsidR="00374DD3">
        <w:rPr>
          <w:rFonts w:hint="eastAsia"/>
        </w:rPr>
        <w:t>、地面に対する形態係数</w:t>
      </w:r>
      <m:oMath>
        <m:sSub>
          <m:sSubPr>
            <m:ctrlPr/>
          </m:sSubPr>
          <m:e>
            <m:r>
              <m:t>φ</m:t>
            </m:r>
          </m:e>
          <m:sub>
            <m:r>
              <m:t>G,i,k</m:t>
            </m:r>
          </m:sub>
        </m:sSub>
      </m:oMath>
      <w:r w:rsidR="00374DD3">
        <w:rPr>
          <w:rFonts w:hint="eastAsia"/>
        </w:rPr>
        <w:t>の計算法は</w:t>
      </w:r>
      <w:r>
        <w:fldChar w:fldCharType="begin"/>
      </w:r>
      <w:r>
        <w:instrText xml:space="preserve"> </w:instrText>
      </w:r>
      <w:r>
        <w:rPr>
          <w:rFonts w:hint="eastAsia"/>
        </w:rPr>
        <w:instrText>REF _Ref454290612 \r \h</w:instrText>
      </w:r>
      <w:r>
        <w:instrText xml:space="preserve"> </w:instrText>
      </w:r>
      <w:r>
        <w:fldChar w:fldCharType="separate"/>
      </w:r>
      <w:r w:rsidR="003D2F73">
        <w:rPr>
          <w:rFonts w:hint="eastAsia"/>
        </w:rPr>
        <w:t>付録</w:t>
      </w:r>
      <w:r w:rsidR="003D2F73">
        <w:rPr>
          <w:rFonts w:hint="eastAsia"/>
        </w:rPr>
        <w:t>19</w:t>
      </w:r>
      <w:r w:rsidR="003D2F73">
        <w:rPr>
          <w:rFonts w:hint="eastAsia"/>
        </w:rPr>
        <w:t>．</w:t>
      </w:r>
      <w:r>
        <w:fldChar w:fldCharType="end"/>
      </w:r>
      <w:r w:rsidR="00374DD3">
        <w:rPr>
          <w:rFonts w:hint="eastAsia"/>
        </w:rPr>
        <w:t>に示す。</w:t>
      </w:r>
    </w:p>
    <w:p w14:paraId="6CCEF0A3" w14:textId="77777777" w:rsidR="00374DD3" w:rsidRPr="00374DD3" w:rsidRDefault="00374DD3"/>
    <w:p w14:paraId="59F284C4" w14:textId="77777777" w:rsidR="006E50AD" w:rsidRDefault="006E50AD">
      <w:pPr>
        <w:pStyle w:val="a1"/>
      </w:pPr>
      <w:bookmarkStart w:id="66" w:name="_Ref473817740"/>
      <w:bookmarkStart w:id="67" w:name="_Toc20739134"/>
      <w:r>
        <w:rPr>
          <w:rFonts w:hint="eastAsia"/>
        </w:rPr>
        <w:lastRenderedPageBreak/>
        <w:t>ひさしの影面積の計算</w:t>
      </w:r>
      <w:bookmarkEnd w:id="66"/>
      <w:bookmarkEnd w:id="67"/>
    </w:p>
    <w:p w14:paraId="47DC2E3E" w14:textId="306C3DDE" w:rsidR="006E50AD" w:rsidRDefault="006E50AD">
      <w:pPr>
        <w:pStyle w:val="af7"/>
      </w:pPr>
      <w:r>
        <w:rPr>
          <w:rFonts w:hint="eastAsia"/>
        </w:rPr>
        <w:t>ひさしによる日影面積率</w:t>
      </w:r>
      <m:oMath>
        <m:sSub>
          <m:sSubPr>
            <m:ctrlPr/>
          </m:sSubPr>
          <m:e>
            <m:r>
              <m:t>F</m:t>
            </m:r>
          </m:e>
          <m:sub>
            <m:r>
              <m:t>SDW,i,k</m:t>
            </m:r>
          </m:sub>
        </m:sSub>
      </m:oMath>
      <w:r>
        <w:rPr>
          <w:rFonts w:hint="eastAsia"/>
        </w:rPr>
        <w:t>は、</w:t>
      </w:r>
      <w:r w:rsidR="00B97399">
        <w:fldChar w:fldCharType="begin"/>
      </w:r>
      <w:r w:rsidR="00B97399">
        <w:instrText xml:space="preserve"> </w:instrText>
      </w:r>
      <w:r w:rsidR="00B97399">
        <w:rPr>
          <w:rFonts w:hint="eastAsia"/>
        </w:rPr>
        <w:instrText>REF _Ref17301767 \h</w:instrText>
      </w:r>
      <w:r w:rsidR="00B97399">
        <w:instrText xml:space="preserve"> </w:instrText>
      </w:r>
      <w:r w:rsidR="00B97399">
        <w:fldChar w:fldCharType="separate"/>
      </w:r>
      <w:r w:rsidR="003D2F73">
        <w:rPr>
          <w:rFonts w:hint="eastAsia"/>
        </w:rPr>
        <w:t>図</w:t>
      </w:r>
      <w:r w:rsidR="003D2F73">
        <w:rPr>
          <w:rFonts w:hint="eastAsia"/>
        </w:rPr>
        <w:t xml:space="preserve"> </w:t>
      </w:r>
      <w:r w:rsidR="003D2F73">
        <w:rPr>
          <w:noProof/>
        </w:rPr>
        <w:t>3</w:t>
      </w:r>
      <w:r w:rsidR="00B97399">
        <w:fldChar w:fldCharType="end"/>
      </w:r>
      <w:r>
        <w:rPr>
          <w:rFonts w:hint="eastAsia"/>
        </w:rPr>
        <w:t>に示される各種寸法から</w:t>
      </w:r>
      <w:r w:rsidR="00647ECE">
        <w:fldChar w:fldCharType="begin"/>
      </w:r>
      <w:r w:rsidR="00647ECE">
        <w:instrText xml:space="preserve"> </w:instrText>
      </w:r>
      <w:r w:rsidR="00647ECE">
        <w:rPr>
          <w:rFonts w:hint="eastAsia"/>
        </w:rPr>
        <w:instrText>REF _Ref473708908 \h</w:instrText>
      </w:r>
      <w:r w:rsidR="00647ECE">
        <w:instrText xml:space="preserve"> </w:instrText>
      </w:r>
      <w:r w:rsidR="00647ECE">
        <w:fldChar w:fldCharType="separate"/>
      </w:r>
      <w:r w:rsidR="003D2F73">
        <w:rPr>
          <w:rFonts w:hint="eastAsia"/>
        </w:rPr>
        <w:t>（</w:t>
      </w:r>
      <w:r w:rsidR="003D2F73">
        <w:rPr>
          <w:noProof/>
        </w:rPr>
        <w:t>79</w:t>
      </w:r>
      <w:r w:rsidR="003D2F73">
        <w:rPr>
          <w:rFonts w:hint="eastAsia"/>
        </w:rPr>
        <w:t>）</w:t>
      </w:r>
      <w:r w:rsidR="00647ECE">
        <w:fldChar w:fldCharType="end"/>
      </w:r>
      <w:r>
        <w:rPr>
          <w:rFonts w:hint="eastAsia"/>
        </w:rPr>
        <w:t>式により求められる。</w:t>
      </w:r>
      <w:r w:rsidR="007502C5">
        <w:rPr>
          <w:rFonts w:hint="eastAsia"/>
        </w:rPr>
        <w:t>ここでは、無限に長いひさしについて述べる。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33C9" w14:paraId="1980B810" w14:textId="77777777" w:rsidTr="00D60E28">
        <w:tc>
          <w:tcPr>
            <w:tcW w:w="8784" w:type="dxa"/>
            <w:vAlign w:val="center"/>
          </w:tcPr>
          <w:p w14:paraId="64E6CE99" w14:textId="77777777" w:rsidR="006533C9" w:rsidRPr="00D032DC" w:rsidRDefault="00A12191">
            <w:pPr>
              <w:pStyle w:val="affe"/>
            </w:pPr>
            <m:oMathPara>
              <m:oMath>
                <m:sSub>
                  <m:sSubPr>
                    <m:ctrlPr/>
                  </m:sSubPr>
                  <m:e>
                    <m:r>
                      <m:t>F</m:t>
                    </m:r>
                  </m:e>
                  <m:sub>
                    <m:r>
                      <m:t>SDW,i,k</m:t>
                    </m:r>
                  </m:sub>
                </m:sSub>
                <m:r>
                  <m:t>=</m:t>
                </m:r>
                <m:f>
                  <m:fPr>
                    <m:ctrlPr/>
                  </m:fPr>
                  <m:num>
                    <m:sSub>
                      <m:sSubPr>
                        <m:ctrlPr/>
                      </m:sSubPr>
                      <m:e>
                        <m:r>
                          <m:t>A</m:t>
                        </m:r>
                      </m:e>
                      <m:sub>
                        <m:r>
                          <m:t>SDW,i,k</m:t>
                        </m:r>
                      </m:sub>
                    </m:sSub>
                  </m:num>
                  <m:den>
                    <m:sSub>
                      <m:sSubPr>
                        <m:ctrlPr/>
                      </m:sSubPr>
                      <m:e>
                        <m:r>
                          <m:t>A</m:t>
                        </m:r>
                      </m:e>
                      <m:sub>
                        <m:r>
                          <m:t>i,</m:t>
                        </m:r>
                        <m:r>
                          <w:rPr>
                            <w:rFonts w:cs="Cambria Math"/>
                          </w:rPr>
                          <m:t>k</m:t>
                        </m:r>
                      </m:sub>
                    </m:sSub>
                  </m:den>
                </m:f>
              </m:oMath>
            </m:oMathPara>
          </w:p>
        </w:tc>
        <w:tc>
          <w:tcPr>
            <w:tcW w:w="952" w:type="dxa"/>
            <w:vAlign w:val="center"/>
          </w:tcPr>
          <w:p w14:paraId="0590A7C4" w14:textId="3CD03019" w:rsidR="006533C9" w:rsidRDefault="006533C9">
            <w:pPr>
              <w:pStyle w:val="af9"/>
            </w:pPr>
            <w:bookmarkStart w:id="68" w:name="_Ref47370890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79</w:t>
            </w:r>
            <w:r w:rsidR="001939D4">
              <w:fldChar w:fldCharType="end"/>
            </w:r>
            <w:r>
              <w:rPr>
                <w:rFonts w:hint="eastAsia"/>
              </w:rPr>
              <w:t>）</w:t>
            </w:r>
            <w:bookmarkEnd w:id="68"/>
          </w:p>
        </w:tc>
      </w:tr>
      <w:tr w:rsidR="006533C9" w14:paraId="70EF60F0" w14:textId="77777777" w:rsidTr="00D60E28">
        <w:tc>
          <w:tcPr>
            <w:tcW w:w="8784" w:type="dxa"/>
            <w:vAlign w:val="center"/>
          </w:tcPr>
          <w:p w14:paraId="7A21F794" w14:textId="5B6259D9" w:rsidR="006533C9" w:rsidRPr="00D032DC" w:rsidRDefault="00A12191">
            <w:pPr>
              <w:pStyle w:val="affe"/>
            </w:pPr>
            <m:oMathPara>
              <m:oMath>
                <m:sSub>
                  <m:sSubPr>
                    <m:ctrlPr/>
                  </m:sSubPr>
                  <m:e>
                    <m:r>
                      <m:t>A</m:t>
                    </m:r>
                  </m:e>
                  <m:sub>
                    <m:r>
                      <m:t>SDW,i,k</m:t>
                    </m:r>
                  </m:sub>
                </m:sSub>
                <m:r>
                  <m:t>=</m:t>
                </m:r>
                <m:sSub>
                  <m:sSubPr>
                    <m:ctrlPr>
                      <w:rPr>
                        <w:sz w:val="21"/>
                      </w:rPr>
                    </m:ctrlPr>
                  </m:sSubPr>
                  <m:e>
                    <m:r>
                      <m:t>W</m:t>
                    </m:r>
                  </m:e>
                  <m:sub>
                    <m:r>
                      <m:t>R,i,k</m:t>
                    </m:r>
                  </m:sub>
                </m:sSub>
                <m:r>
                  <m:t>∙</m:t>
                </m:r>
                <m:sSub>
                  <m:sSubPr>
                    <m:ctrlPr/>
                  </m:sSubPr>
                  <m:e>
                    <m:r>
                      <m:t>D</m:t>
                    </m:r>
                  </m:e>
                  <m:sub>
                    <m:r>
                      <m:t>H,i,k</m:t>
                    </m:r>
                  </m:sub>
                </m:sSub>
              </m:oMath>
            </m:oMathPara>
          </w:p>
        </w:tc>
        <w:tc>
          <w:tcPr>
            <w:tcW w:w="952" w:type="dxa"/>
            <w:vAlign w:val="center"/>
          </w:tcPr>
          <w:p w14:paraId="0423EAB2" w14:textId="44959D7D" w:rsidR="006533C9" w:rsidRDefault="006533C9">
            <w:pPr>
              <w:pStyle w:val="af9"/>
            </w:pPr>
            <w:bookmarkStart w:id="69" w:name="_Ref4735715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80</w:t>
            </w:r>
            <w:r w:rsidR="001939D4">
              <w:fldChar w:fldCharType="end"/>
            </w:r>
            <w:r>
              <w:rPr>
                <w:rFonts w:hint="eastAsia"/>
              </w:rPr>
              <w:t>）</w:t>
            </w:r>
            <w:bookmarkEnd w:id="69"/>
          </w:p>
        </w:tc>
      </w:tr>
      <w:tr w:rsidR="006533C9" w14:paraId="6E7302CC" w14:textId="77777777" w:rsidTr="00D60E28">
        <w:tc>
          <w:tcPr>
            <w:tcW w:w="8784" w:type="dxa"/>
            <w:vAlign w:val="center"/>
          </w:tcPr>
          <w:p w14:paraId="2A66D2D2" w14:textId="1F7D4ADF" w:rsidR="006533C9" w:rsidRPr="00D032DC" w:rsidRDefault="00A12191">
            <w:pPr>
              <w:pStyle w:val="affe"/>
            </w:pPr>
            <m:oMathPara>
              <m:oMath>
                <m:sSub>
                  <m:sSubPr>
                    <m:ctrlPr/>
                  </m:sSubPr>
                  <m:e>
                    <m:r>
                      <m:t>D</m:t>
                    </m:r>
                  </m:e>
                  <m:sub>
                    <m:r>
                      <m:t>H,i,k</m:t>
                    </m:r>
                  </m:sub>
                </m:sSub>
                <m:r>
                  <m:t>=</m:t>
                </m:r>
                <m:func>
                  <m:funcPr>
                    <m:ctrlPr/>
                  </m:funcPr>
                  <m:fName>
                    <m:r>
                      <m:t>min</m:t>
                    </m:r>
                  </m:fName>
                  <m:e>
                    <m:d>
                      <m:dPr>
                        <m:begChr m:val="{"/>
                        <m:endChr m:val="}"/>
                        <m:ctrlPr/>
                      </m:dPr>
                      <m:e>
                        <m:func>
                          <m:funcPr>
                            <m:ctrlPr/>
                          </m:funcPr>
                          <m:fName>
                            <m:r>
                              <m:t>max</m:t>
                            </m:r>
                          </m:fName>
                          <m:e>
                            <m:d>
                              <m:dPr>
                                <m:ctrlPr/>
                              </m:dPr>
                              <m:e>
                                <m:r>
                                  <m:t>0,</m:t>
                                </m:r>
                                <m:sSubSup>
                                  <m:sSubSupPr>
                                    <m:ctrlPr/>
                                  </m:sSubSupPr>
                                  <m:e>
                                    <m:r>
                                      <m:t>D</m:t>
                                    </m:r>
                                  </m:e>
                                  <m:sub>
                                    <m:r>
                                      <m:t>H,i,k</m:t>
                                    </m:r>
                                  </m:sub>
                                  <m:sup>
                                    <m:r>
                                      <m:t>'</m:t>
                                    </m:r>
                                  </m:sup>
                                </m:sSubSup>
                              </m:e>
                            </m:d>
                          </m:e>
                        </m:func>
                        <m:r>
                          <m:t>,</m:t>
                        </m:r>
                        <m:sSub>
                          <m:sSubPr>
                            <m:ctrlPr/>
                          </m:sSubPr>
                          <m:e>
                            <m:r>
                              <m:t>H</m:t>
                            </m:r>
                          </m:e>
                          <m:sub>
                            <m:r>
                              <m:t>R,i,k</m:t>
                            </m:r>
                          </m:sub>
                        </m:sSub>
                      </m:e>
                    </m:d>
                  </m:e>
                </m:func>
              </m:oMath>
            </m:oMathPara>
          </w:p>
        </w:tc>
        <w:tc>
          <w:tcPr>
            <w:tcW w:w="952" w:type="dxa"/>
            <w:vAlign w:val="center"/>
          </w:tcPr>
          <w:p w14:paraId="45B2910A" w14:textId="32F5084F"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81</w:t>
            </w:r>
            <w:r w:rsidR="001939D4">
              <w:fldChar w:fldCharType="end"/>
            </w:r>
            <w:r>
              <w:rPr>
                <w:rFonts w:hint="eastAsia"/>
              </w:rPr>
              <w:t>）</w:t>
            </w:r>
          </w:p>
        </w:tc>
      </w:tr>
      <w:tr w:rsidR="006533C9" w14:paraId="3B9D69E6" w14:textId="77777777" w:rsidTr="00D60E28">
        <w:tc>
          <w:tcPr>
            <w:tcW w:w="8784" w:type="dxa"/>
            <w:vAlign w:val="center"/>
          </w:tcPr>
          <w:p w14:paraId="4D3F47F7" w14:textId="397C5A39" w:rsidR="006533C9" w:rsidRPr="00D032DC" w:rsidRDefault="00A12191">
            <w:pPr>
              <w:pStyle w:val="affe"/>
            </w:pPr>
            <m:oMathPara>
              <m:oMath>
                <m:sSubSup>
                  <m:sSubSupPr>
                    <m:ctrlPr/>
                  </m:sSubSupPr>
                  <m:e>
                    <m:r>
                      <m:t>D</m:t>
                    </m:r>
                  </m:e>
                  <m:sub>
                    <m:r>
                      <m:t>H,i,k</m:t>
                    </m:r>
                  </m:sub>
                  <m:sup>
                    <m:r>
                      <m:t>'</m:t>
                    </m:r>
                  </m:sup>
                </m:sSubSup>
                <m:r>
                  <m:t>=</m:t>
                </m:r>
                <m:sSub>
                  <m:sSubPr>
                    <m:ctrlPr/>
                  </m:sSubPr>
                  <m:e>
                    <m:r>
                      <m:t>D</m:t>
                    </m:r>
                  </m:e>
                  <m:sub>
                    <m:r>
                      <m:t>P,i,k</m:t>
                    </m:r>
                  </m:sub>
                </m:sSub>
                <m:r>
                  <m:t>-</m:t>
                </m:r>
                <m:sSub>
                  <m:sSubPr>
                    <m:ctrlPr/>
                  </m:sSubPr>
                  <m:e>
                    <m:r>
                      <m:t>H</m:t>
                    </m:r>
                  </m:e>
                  <m:sub>
                    <m:r>
                      <m:t>l,i,k</m:t>
                    </m:r>
                  </m:sub>
                </m:sSub>
              </m:oMath>
            </m:oMathPara>
          </w:p>
        </w:tc>
        <w:tc>
          <w:tcPr>
            <w:tcW w:w="952" w:type="dxa"/>
            <w:vAlign w:val="center"/>
          </w:tcPr>
          <w:p w14:paraId="0FB8B250" w14:textId="66FC8878"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82</w:t>
            </w:r>
            <w:r w:rsidR="001939D4">
              <w:fldChar w:fldCharType="end"/>
            </w:r>
            <w:r>
              <w:rPr>
                <w:rFonts w:hint="eastAsia"/>
              </w:rPr>
              <w:t>）</w:t>
            </w:r>
          </w:p>
        </w:tc>
      </w:tr>
      <w:tr w:rsidR="006533C9" w14:paraId="2AD609DD" w14:textId="77777777" w:rsidTr="00D60E28">
        <w:tc>
          <w:tcPr>
            <w:tcW w:w="8784" w:type="dxa"/>
            <w:vAlign w:val="center"/>
          </w:tcPr>
          <w:p w14:paraId="20F4774C" w14:textId="4A226571" w:rsidR="006533C9" w:rsidRPr="00D032DC" w:rsidRDefault="00A12191">
            <w:pPr>
              <w:pStyle w:val="affe"/>
            </w:pPr>
            <m:oMathPara>
              <m:oMath>
                <m:sSub>
                  <m:sSubPr>
                    <m:ctrlPr/>
                  </m:sSubPr>
                  <m:e>
                    <m:r>
                      <m:t>D</m:t>
                    </m:r>
                  </m:e>
                  <m:sub>
                    <m:r>
                      <m:t>P,i,k</m:t>
                    </m:r>
                  </m:sub>
                </m:sSub>
                <m:r>
                  <m:t>=</m:t>
                </m:r>
                <m:sSub>
                  <m:sSubPr>
                    <m:ctrlPr/>
                  </m:sSubPr>
                  <m:e>
                    <m:r>
                      <m:t>D</m:t>
                    </m:r>
                  </m:e>
                  <m:sub>
                    <m:r>
                      <m:t>i,k</m:t>
                    </m:r>
                  </m:sub>
                </m:sSub>
                <m:r>
                  <m:t>∙</m:t>
                </m:r>
                <m:func>
                  <m:funcPr>
                    <m:ctrlPr/>
                  </m:funcPr>
                  <m:fName>
                    <m:r>
                      <m:t>tan</m:t>
                    </m:r>
                  </m:fName>
                  <m:e>
                    <m:r>
                      <m:t>ϕ</m:t>
                    </m:r>
                  </m:e>
                </m:func>
                <m:r>
                  <m:t>=</m:t>
                </m:r>
                <m:sSub>
                  <m:sSubPr>
                    <m:ctrlPr/>
                  </m:sSubPr>
                  <m:e>
                    <m:r>
                      <m:t>D</m:t>
                    </m:r>
                  </m:e>
                  <m:sub>
                    <m:r>
                      <m:t>i,k</m:t>
                    </m:r>
                  </m:sub>
                </m:sSub>
                <m:r>
                  <m:t>∙</m:t>
                </m:r>
                <m:f>
                  <m:fPr>
                    <m:ctrlPr/>
                  </m:fPr>
                  <m:num>
                    <m:func>
                      <m:funcPr>
                        <m:ctrlPr/>
                      </m:funcPr>
                      <m:fName>
                        <m:r>
                          <m:t>tan</m:t>
                        </m:r>
                      </m:fName>
                      <m:e>
                        <m:sSub>
                          <m:sSubPr>
                            <m:ctrlPr/>
                          </m:sSubPr>
                          <m:e>
                            <m:r>
                              <m:t>hs</m:t>
                            </m:r>
                          </m:e>
                          <m:sub>
                            <m:r>
                              <m:t>n</m:t>
                            </m:r>
                          </m:sub>
                        </m:sSub>
                      </m:e>
                    </m:func>
                  </m:num>
                  <m:den>
                    <m:func>
                      <m:funcPr>
                        <m:ctrlPr/>
                      </m:funcPr>
                      <m:fName>
                        <m:r>
                          <m:t>cos</m:t>
                        </m:r>
                      </m:fName>
                      <m:e>
                        <m:d>
                          <m:dPr>
                            <m:ctrlPr/>
                          </m:dPr>
                          <m:e>
                            <m:sSub>
                              <m:sSubPr>
                                <m:ctrlPr/>
                              </m:sSubPr>
                              <m:e>
                                <m:r>
                                  <m:t>As</m:t>
                                </m:r>
                              </m:e>
                              <m:sub>
                                <m:r>
                                  <m:t>n</m:t>
                                </m:r>
                              </m:sub>
                            </m:sSub>
                            <m:r>
                              <m:t>-</m:t>
                            </m:r>
                            <m:sSub>
                              <m:sSubPr>
                                <m:ctrlPr/>
                              </m:sSubPr>
                              <m:e>
                                <m:r>
                                  <m:t>Wα</m:t>
                                </m:r>
                              </m:e>
                              <m:sub>
                                <m:r>
                                  <m:t>i,k</m:t>
                                </m:r>
                              </m:sub>
                            </m:sSub>
                          </m:e>
                        </m:d>
                      </m:e>
                    </m:func>
                  </m:den>
                </m:f>
              </m:oMath>
            </m:oMathPara>
          </w:p>
        </w:tc>
        <w:tc>
          <w:tcPr>
            <w:tcW w:w="952" w:type="dxa"/>
            <w:vAlign w:val="center"/>
          </w:tcPr>
          <w:p w14:paraId="5D9150CF" w14:textId="181B56C0"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83</w:t>
            </w:r>
            <w:r w:rsidR="001939D4">
              <w:fldChar w:fldCharType="end"/>
            </w:r>
            <w:r>
              <w:rPr>
                <w:rFonts w:hint="eastAsia"/>
              </w:rPr>
              <w:t>）</w:t>
            </w:r>
          </w:p>
        </w:tc>
      </w:tr>
    </w:tbl>
    <w:p w14:paraId="526A6B28" w14:textId="77777777" w:rsidR="006E50AD" w:rsidRDefault="006E50AD" w:rsidP="006E50AD"/>
    <w:p w14:paraId="1BAA9B49" w14:textId="6FCB99BF" w:rsidR="006E50AD" w:rsidRDefault="00B97399" w:rsidP="002F6AC2">
      <w:pPr>
        <w:pStyle w:val="afd"/>
      </w:pPr>
      <w:r>
        <w:rPr>
          <w:noProof/>
        </w:rPr>
        <w:drawing>
          <wp:inline distT="0" distB="0" distL="0" distR="0" wp14:anchorId="3E108AB9" wp14:editId="0AA64138">
            <wp:extent cx="3027872" cy="1879600"/>
            <wp:effectExtent l="0" t="0" r="127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4953" t="34741" r="26100" b="43746"/>
                    <a:stretch/>
                  </pic:blipFill>
                  <pic:spPr bwMode="auto">
                    <a:xfrm>
                      <a:off x="0" y="0"/>
                      <a:ext cx="3029166" cy="1880403"/>
                    </a:xfrm>
                    <a:prstGeom prst="rect">
                      <a:avLst/>
                    </a:prstGeom>
                    <a:noFill/>
                    <a:ln>
                      <a:noFill/>
                    </a:ln>
                    <a:extLst>
                      <a:ext uri="{53640926-AAD7-44D8-BBD7-CCE9431645EC}">
                        <a14:shadowObscured xmlns:a14="http://schemas.microsoft.com/office/drawing/2010/main"/>
                      </a:ext>
                    </a:extLst>
                  </pic:spPr>
                </pic:pic>
              </a:graphicData>
            </a:graphic>
          </wp:inline>
        </w:drawing>
      </w:r>
    </w:p>
    <w:p w14:paraId="70D635B6" w14:textId="1CDBDE10" w:rsidR="00B97399" w:rsidRDefault="00B97399" w:rsidP="002F6AC2">
      <w:pPr>
        <w:pStyle w:val="afe"/>
      </w:pPr>
      <w:bookmarkStart w:id="70" w:name="_Ref17301767"/>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3D2F73">
        <w:rPr>
          <w:noProof/>
        </w:rPr>
        <w:t>3</w:t>
      </w:r>
      <w:r>
        <w:fldChar w:fldCharType="end"/>
      </w:r>
      <w:bookmarkEnd w:id="70"/>
      <w:r>
        <w:rPr>
          <w:rFonts w:hint="eastAsia"/>
        </w:rPr>
        <w:t xml:space="preserve">　ひさしの寸法</w:t>
      </w:r>
    </w:p>
    <w:p w14:paraId="68068353" w14:textId="77777777" w:rsidR="00B97399" w:rsidRDefault="00B97399" w:rsidP="006E50AD"/>
    <w:p w14:paraId="7B140799" w14:textId="77777777" w:rsidR="00330030" w:rsidRDefault="00330030">
      <w:pPr>
        <w:pStyle w:val="a1"/>
      </w:pPr>
      <w:bookmarkStart w:id="71" w:name="_Ref454311324"/>
      <w:bookmarkStart w:id="72" w:name="_Toc20739135"/>
      <w:bookmarkStart w:id="73" w:name="_Ref443673593"/>
      <w:bookmarkStart w:id="74" w:name="_Toc444535731"/>
      <w:r>
        <w:rPr>
          <w:rFonts w:hint="eastAsia"/>
        </w:rPr>
        <w:lastRenderedPageBreak/>
        <w:t>裏面相当温度</w:t>
      </w:r>
      <w:bookmarkEnd w:id="71"/>
      <w:bookmarkEnd w:id="72"/>
    </w:p>
    <w:p w14:paraId="4A746EBE" w14:textId="502EC44E" w:rsidR="00A96F54" w:rsidRDefault="00D8350F">
      <w:pPr>
        <w:pStyle w:val="af7"/>
      </w:pPr>
      <m:oMath>
        <m:r>
          <m:t>i</m:t>
        </m:r>
      </m:oMath>
      <w:r w:rsidR="00A96F54" w:rsidRPr="00A96530">
        <w:t>室</w:t>
      </w:r>
      <w:r w:rsidR="00A96F54">
        <w:rPr>
          <w:rFonts w:hint="eastAsia"/>
        </w:rPr>
        <w:t>の部位</w:t>
      </w:r>
      <m:oMath>
        <m:r>
          <m:t>k</m:t>
        </m:r>
      </m:oMath>
      <w:r w:rsidR="00A96F54">
        <w:rPr>
          <w:rFonts w:hint="eastAsia"/>
        </w:rPr>
        <w:t>における</w:t>
      </w:r>
      <m:oMath>
        <m:r>
          <m:t>n</m:t>
        </m:r>
      </m:oMath>
      <w:r w:rsidR="00A96F54">
        <w:rPr>
          <w:rFonts w:hint="eastAsia"/>
        </w:rPr>
        <w:t>時点の裏面相当温度は部位の種類によって</w:t>
      </w:r>
      <w:r w:rsidR="002D5815">
        <w:fldChar w:fldCharType="begin"/>
      </w:r>
      <w:r w:rsidR="002D5815">
        <w:instrText xml:space="preserve"> </w:instrText>
      </w:r>
      <w:r w:rsidR="002D5815">
        <w:rPr>
          <w:rFonts w:hint="eastAsia"/>
        </w:rPr>
        <w:instrText>REF _Ref454306216 \h</w:instrText>
      </w:r>
      <w:r w:rsidR="002D5815">
        <w:instrText xml:space="preserve"> </w:instrText>
      </w:r>
      <w:r w:rsidR="002D5815">
        <w:fldChar w:fldCharType="separate"/>
      </w:r>
      <w:r w:rsidR="003D2F73">
        <w:rPr>
          <w:rFonts w:hint="eastAsia"/>
        </w:rPr>
        <w:t>表</w:t>
      </w:r>
      <w:r w:rsidR="003D2F73">
        <w:rPr>
          <w:rFonts w:hint="eastAsia"/>
        </w:rPr>
        <w:t xml:space="preserve"> </w:t>
      </w:r>
      <w:r w:rsidR="003D2F73">
        <w:rPr>
          <w:noProof/>
        </w:rPr>
        <w:t>4</w:t>
      </w:r>
      <w:r w:rsidR="002D5815">
        <w:fldChar w:fldCharType="end"/>
      </w:r>
      <w:r w:rsidR="00A96F54">
        <w:rPr>
          <w:rFonts w:hint="eastAsia"/>
        </w:rPr>
        <w:t>より求める。</w:t>
      </w:r>
      <w:r w:rsidR="00F77878">
        <w:rPr>
          <w:rFonts w:hint="eastAsia"/>
        </w:rPr>
        <w:t>なお、</w:t>
      </w:r>
      <w:r w:rsidR="00374DD3">
        <w:rPr>
          <w:rFonts w:hint="eastAsia"/>
        </w:rPr>
        <w:t>隣室温度差係数</w:t>
      </w:r>
      <m:oMath>
        <m:sSub>
          <m:sSubPr>
            <m:ctrlPr/>
          </m:sSubPr>
          <m:e>
            <m:r>
              <m:t>a</m:t>
            </m:r>
          </m:e>
          <m:sub>
            <m:r>
              <m:t>i</m:t>
            </m:r>
            <m:r>
              <m:rPr>
                <m:sty m:val="p"/>
              </m:rPr>
              <m:t>,</m:t>
            </m:r>
            <m:r>
              <m:t>k</m:t>
            </m:r>
          </m:sub>
        </m:sSub>
      </m:oMath>
      <w:r w:rsidR="00374DD3">
        <w:rPr>
          <w:rFonts w:hint="eastAsia"/>
        </w:rPr>
        <w:t>、天空に対する形態係数</w:t>
      </w:r>
      <m:oMath>
        <m:sSub>
          <m:sSubPr>
            <m:ctrlPr/>
          </m:sSubPr>
          <m:e>
            <m:r>
              <m:t>φs</m:t>
            </m:r>
          </m:e>
          <m:sub>
            <m:r>
              <m:rPr>
                <m:sty m:val="p"/>
              </m:rPr>
              <w:rPr>
                <w:rFonts w:cs="Cambria Math"/>
              </w:rPr>
              <m:t>i</m:t>
            </m:r>
            <m:r>
              <m:rPr>
                <m:sty m:val="p"/>
              </m:rPr>
              <m:t>,</m:t>
            </m:r>
            <m:r>
              <m:t>k</m:t>
            </m:r>
          </m:sub>
        </m:sSub>
      </m:oMath>
      <w:r w:rsidR="00374DD3">
        <w:rPr>
          <w:rFonts w:hint="eastAsia"/>
        </w:rPr>
        <w:t>は</w:t>
      </w:r>
      <w:r w:rsidR="002D5815">
        <w:fldChar w:fldCharType="begin"/>
      </w:r>
      <w:r w:rsidR="002D5815">
        <w:instrText xml:space="preserve"> </w:instrText>
      </w:r>
      <w:r w:rsidR="002D5815">
        <w:rPr>
          <w:rFonts w:hint="eastAsia"/>
        </w:rPr>
        <w:instrText>REF _Ref454290612 \r \h</w:instrText>
      </w:r>
      <w:r w:rsidR="002D5815">
        <w:instrText xml:space="preserve"> </w:instrText>
      </w:r>
      <w:r w:rsidR="002D5815">
        <w:fldChar w:fldCharType="separate"/>
      </w:r>
      <w:r w:rsidR="003D2F73">
        <w:rPr>
          <w:rFonts w:hint="eastAsia"/>
        </w:rPr>
        <w:t>付録</w:t>
      </w:r>
      <w:r w:rsidR="003D2F73">
        <w:rPr>
          <w:rFonts w:hint="eastAsia"/>
        </w:rPr>
        <w:t>19</w:t>
      </w:r>
      <w:r w:rsidR="003D2F73">
        <w:rPr>
          <w:rFonts w:hint="eastAsia"/>
        </w:rPr>
        <w:t>．</w:t>
      </w:r>
      <w:r w:rsidR="002D5815">
        <w:fldChar w:fldCharType="end"/>
      </w:r>
      <w:r w:rsidR="00374DD3">
        <w:rPr>
          <w:rFonts w:hint="eastAsia"/>
        </w:rPr>
        <w:t>に示す</w:t>
      </w:r>
      <w:r w:rsidR="00F77878">
        <w:rPr>
          <w:rFonts w:hint="eastAsia"/>
        </w:rPr>
        <w:t>。</w:t>
      </w:r>
    </w:p>
    <w:p w14:paraId="6FC95A18" w14:textId="77777777" w:rsidR="00A96F54" w:rsidRPr="00374DD3" w:rsidRDefault="00A96F54" w:rsidP="00330030"/>
    <w:p w14:paraId="1A923A37" w14:textId="1C68E2DF" w:rsidR="00330030" w:rsidRDefault="00330030" w:rsidP="00330030">
      <w:pPr>
        <w:pStyle w:val="afe"/>
      </w:pPr>
      <w:bookmarkStart w:id="75" w:name="_Ref45430621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4</w:t>
      </w:r>
      <w:r>
        <w:fldChar w:fldCharType="end"/>
      </w:r>
      <w:bookmarkEnd w:id="75"/>
      <w:r>
        <w:rPr>
          <w:rFonts w:hint="eastAsia"/>
        </w:rPr>
        <w:t xml:space="preserve">　裏面相当温度の計算法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402"/>
        <w:gridCol w:w="6334"/>
      </w:tblGrid>
      <w:tr w:rsidR="00330030" w14:paraId="169B3525" w14:textId="77777777" w:rsidTr="005C0FDD">
        <w:tc>
          <w:tcPr>
            <w:tcW w:w="3402" w:type="dxa"/>
            <w:tcBorders>
              <w:bottom w:val="single" w:sz="12" w:space="0" w:color="auto"/>
              <w:right w:val="single" w:sz="12" w:space="0" w:color="auto"/>
            </w:tcBorders>
          </w:tcPr>
          <w:p w14:paraId="76D00E3E" w14:textId="77777777" w:rsidR="00330030" w:rsidRDefault="00330030">
            <w:pPr>
              <w:pStyle w:val="aff2"/>
            </w:pPr>
            <w:r>
              <w:rPr>
                <w:rFonts w:hint="eastAsia"/>
              </w:rPr>
              <w:t>部位種類</w:t>
            </w:r>
          </w:p>
        </w:tc>
        <w:tc>
          <w:tcPr>
            <w:tcW w:w="6334" w:type="dxa"/>
            <w:tcBorders>
              <w:left w:val="single" w:sz="12" w:space="0" w:color="auto"/>
              <w:bottom w:val="single" w:sz="12" w:space="0" w:color="auto"/>
            </w:tcBorders>
          </w:tcPr>
          <w:p w14:paraId="26BF5E8E" w14:textId="77777777" w:rsidR="00330030" w:rsidRDefault="00330030">
            <w:pPr>
              <w:pStyle w:val="aff2"/>
            </w:pPr>
            <w:r>
              <w:rPr>
                <w:rFonts w:hint="eastAsia"/>
              </w:rPr>
              <w:t>裏面相当温度（</w:t>
            </w:r>
            <m:oMath>
              <m:sSub>
                <m:sSubPr>
                  <m:ctrlPr>
                    <w:rPr>
                      <w:rFonts w:ascii="Cambria Math" w:hAnsi="Cambria Math"/>
                    </w:rPr>
                  </m:ctrlPr>
                </m:sSubPr>
                <m:e>
                  <m:r>
                    <w:rPr>
                      <w:rFonts w:ascii="Cambria Math" w:hAnsi="Cambria Math"/>
                    </w:rPr>
                    <m:t>Teo</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sub>
              </m:sSub>
            </m:oMath>
            <w:r>
              <w:rPr>
                <w:rFonts w:hint="eastAsia"/>
              </w:rPr>
              <w:t>）</w:t>
            </w:r>
          </w:p>
        </w:tc>
      </w:tr>
      <w:tr w:rsidR="00330030" w14:paraId="6D1D5740" w14:textId="77777777" w:rsidTr="005C0FDD">
        <w:tc>
          <w:tcPr>
            <w:tcW w:w="3402" w:type="dxa"/>
            <w:tcBorders>
              <w:top w:val="single" w:sz="12" w:space="0" w:color="auto"/>
              <w:right w:val="single" w:sz="12" w:space="0" w:color="auto"/>
            </w:tcBorders>
          </w:tcPr>
          <w:p w14:paraId="27EA74B7" w14:textId="250E6382" w:rsidR="00014E18" w:rsidRDefault="00B97399" w:rsidP="002F6AC2">
            <w:pPr>
              <w:pStyle w:val="L"/>
            </w:pPr>
            <w:r>
              <w:rPr>
                <w:rFonts w:hint="eastAsia"/>
              </w:rPr>
              <w:t>日射の当たる外皮</w:t>
            </w:r>
            <w:r>
              <w:rPr>
                <w:rFonts w:hint="eastAsia"/>
              </w:rPr>
              <w:t>_</w:t>
            </w:r>
            <w:r>
              <w:rPr>
                <w:rFonts w:hint="eastAsia"/>
              </w:rPr>
              <w:t>一般部位</w:t>
            </w:r>
          </w:p>
          <w:p w14:paraId="5B5291D3" w14:textId="07737964" w:rsidR="00014E18" w:rsidRDefault="00014E18" w:rsidP="002F6AC2">
            <w:pPr>
              <w:pStyle w:val="L"/>
            </w:pPr>
            <w:r>
              <w:rPr>
                <w:rFonts w:hint="eastAsia"/>
              </w:rPr>
              <w:t>日射の当たる外皮</w:t>
            </w:r>
            <w:r>
              <w:rPr>
                <w:rFonts w:hint="eastAsia"/>
              </w:rPr>
              <w:t>_</w:t>
            </w:r>
            <w:r>
              <w:rPr>
                <w:rFonts w:hint="eastAsia"/>
              </w:rPr>
              <w:t>不透明な開口部</w:t>
            </w:r>
          </w:p>
        </w:tc>
        <w:tc>
          <w:tcPr>
            <w:tcW w:w="6334" w:type="dxa"/>
            <w:tcBorders>
              <w:top w:val="single" w:sz="12" w:space="0" w:color="auto"/>
              <w:left w:val="single" w:sz="12" w:space="0" w:color="auto"/>
            </w:tcBorders>
          </w:tcPr>
          <w:p w14:paraId="09B12D23" w14:textId="77777777" w:rsidR="00330030" w:rsidRDefault="00A12191" w:rsidP="002F6AC2">
            <w:pPr>
              <w:pStyle w:val="L"/>
            </w:pPr>
            <m:oMathPara>
              <m:oMath>
                <m:sSub>
                  <m:sSubPr>
                    <m:ctrlPr/>
                  </m:sSubPr>
                  <m:e>
                    <m:r>
                      <m:t>To</m:t>
                    </m:r>
                  </m:e>
                  <m:sub>
                    <m:r>
                      <m:t>n</m:t>
                    </m:r>
                  </m:sub>
                </m:sSub>
                <m:r>
                  <m:rPr>
                    <m:sty m:val="p"/>
                  </m:rPr>
                  <m:t>+</m:t>
                </m:r>
                <m:f>
                  <m:fPr>
                    <m:ctrlPr/>
                  </m:fPr>
                  <m:num>
                    <m:sSub>
                      <m:sSubPr>
                        <m:ctrlPr/>
                      </m:sSubPr>
                      <m:e>
                        <m:r>
                          <m:t>as</m:t>
                        </m:r>
                      </m:e>
                      <m:sub>
                        <m:r>
                          <m:t>i</m:t>
                        </m:r>
                        <m:r>
                          <m:rPr>
                            <m:sty m:val="p"/>
                          </m:rPr>
                          <m:t>,</m:t>
                        </m:r>
                        <m:r>
                          <m:t>k</m:t>
                        </m:r>
                      </m:sub>
                    </m:sSub>
                    <m:r>
                      <m:rPr>
                        <m:sty m:val="p"/>
                      </m:rPr>
                      <m:t>⋅</m:t>
                    </m:r>
                    <m:sSub>
                      <m:sSubPr>
                        <m:ctrlPr/>
                      </m:sSubPr>
                      <m:e>
                        <m:r>
                          <m:t>I</m:t>
                        </m:r>
                      </m:e>
                      <m:sub>
                        <m:r>
                          <m:t>w</m:t>
                        </m:r>
                        <m:r>
                          <m:rPr>
                            <m:sty m:val="p"/>
                          </m:rPr>
                          <m:t>,</m:t>
                        </m:r>
                        <m:r>
                          <m:t>i</m:t>
                        </m:r>
                        <m:r>
                          <m:rPr>
                            <m:sty m:val="p"/>
                          </m:rPr>
                          <m:t>,</m:t>
                        </m:r>
                        <m:r>
                          <m:t>k</m:t>
                        </m:r>
                        <m:r>
                          <m:rPr>
                            <m:sty m:val="p"/>
                          </m:rPr>
                          <m:t>,</m:t>
                        </m:r>
                        <m:r>
                          <m:t>n</m:t>
                        </m:r>
                      </m:sub>
                    </m:sSub>
                    <m:r>
                      <m:rPr>
                        <m:sty m:val="p"/>
                      </m:rPr>
                      <m:t>-</m:t>
                    </m:r>
                    <m:sSub>
                      <m:sSubPr>
                        <m:ctrlPr/>
                      </m:sSubPr>
                      <m:e>
                        <m:r>
                          <m:t>ε</m:t>
                        </m:r>
                      </m:e>
                      <m:sub>
                        <m:r>
                          <m:t>i</m:t>
                        </m:r>
                        <m:r>
                          <m:rPr>
                            <m:sty m:val="p"/>
                          </m:rPr>
                          <m:t>,</m:t>
                        </m:r>
                        <m:r>
                          <m:t>k</m:t>
                        </m:r>
                      </m:sub>
                    </m:sSub>
                    <m:r>
                      <m:rPr>
                        <m:sty m:val="p"/>
                      </m:rPr>
                      <m:t>⋅</m:t>
                    </m:r>
                    <m:sSub>
                      <m:sSubPr>
                        <m:ctrlPr/>
                      </m:sSubPr>
                      <m:e>
                        <m:r>
                          <m:t>φs</m:t>
                        </m:r>
                      </m:e>
                      <m:sub>
                        <m:r>
                          <m:rPr>
                            <m:sty m:val="p"/>
                          </m:rPr>
                          <w:rPr>
                            <w:rFonts w:cs="Cambria Math"/>
                          </w:rPr>
                          <m:t>i</m:t>
                        </m:r>
                        <m:r>
                          <m:rPr>
                            <m:sty m:val="p"/>
                          </m:rPr>
                          <m:t>,</m:t>
                        </m:r>
                        <m:r>
                          <m:t>k</m:t>
                        </m:r>
                      </m:sub>
                    </m:sSub>
                    <m:r>
                      <m:rPr>
                        <m:sty m:val="p"/>
                      </m:rPr>
                      <m:t>⋅</m:t>
                    </m:r>
                    <m:sSub>
                      <m:sSubPr>
                        <m:ctrlPr/>
                      </m:sSubPr>
                      <m:e>
                        <m:r>
                          <m:t>RN</m:t>
                        </m:r>
                      </m:e>
                      <m:sub>
                        <m:r>
                          <m:t>n</m:t>
                        </m:r>
                      </m:sub>
                    </m:sSub>
                  </m:num>
                  <m:den>
                    <m:sSub>
                      <m:sSubPr>
                        <m:ctrlPr/>
                      </m:sSubPr>
                      <m:e>
                        <m:r>
                          <m:t>ho</m:t>
                        </m:r>
                      </m:e>
                      <m:sub>
                        <m:r>
                          <m:t>i</m:t>
                        </m:r>
                        <m:r>
                          <m:rPr>
                            <m:sty m:val="p"/>
                          </m:rPr>
                          <m:t>,</m:t>
                        </m:r>
                        <m:r>
                          <m:t>k</m:t>
                        </m:r>
                        <m:r>
                          <m:rPr>
                            <m:sty m:val="p"/>
                          </m:rPr>
                          <m:t>,</m:t>
                        </m:r>
                        <m:r>
                          <m:t>n</m:t>
                        </m:r>
                      </m:sub>
                    </m:sSub>
                  </m:den>
                </m:f>
              </m:oMath>
            </m:oMathPara>
          </w:p>
        </w:tc>
      </w:tr>
      <w:tr w:rsidR="00330030" w14:paraId="32E24C13" w14:textId="77777777" w:rsidTr="005C0FDD">
        <w:tc>
          <w:tcPr>
            <w:tcW w:w="3402" w:type="dxa"/>
            <w:tcBorders>
              <w:right w:val="single" w:sz="12" w:space="0" w:color="auto"/>
            </w:tcBorders>
          </w:tcPr>
          <w:p w14:paraId="19A933A7" w14:textId="296B73C0" w:rsidR="00330030" w:rsidRDefault="00B97399" w:rsidP="002F6AC2">
            <w:pPr>
              <w:pStyle w:val="L"/>
            </w:pPr>
            <w:r>
              <w:rPr>
                <w:rFonts w:hint="eastAsia"/>
              </w:rPr>
              <w:t>間仕切り</w:t>
            </w:r>
          </w:p>
        </w:tc>
        <w:tc>
          <w:tcPr>
            <w:tcW w:w="6334" w:type="dxa"/>
            <w:tcBorders>
              <w:left w:val="single" w:sz="12" w:space="0" w:color="auto"/>
            </w:tcBorders>
          </w:tcPr>
          <w:p w14:paraId="0B2F5BD2" w14:textId="77777777" w:rsidR="00330030" w:rsidRDefault="00A12191" w:rsidP="002F6AC2">
            <w:pPr>
              <w:pStyle w:val="L"/>
            </w:pPr>
            <m:oMathPara>
              <m:oMath>
                <m:sSub>
                  <m:sSubPr>
                    <m:ctrlPr/>
                  </m:sSubPr>
                  <m:e>
                    <m:r>
                      <m:t>Tr</m:t>
                    </m:r>
                  </m:e>
                  <m:sub>
                    <m:r>
                      <m:t>j</m:t>
                    </m:r>
                    <m:r>
                      <m:rPr>
                        <m:sty m:val="p"/>
                      </m:rPr>
                      <m:t>,</m:t>
                    </m:r>
                    <m:r>
                      <m:t>n</m:t>
                    </m:r>
                    <m:r>
                      <m:rPr>
                        <m:sty m:val="p"/>
                      </m:rPr>
                      <m:t>-1</m:t>
                    </m:r>
                  </m:sub>
                </m:sSub>
              </m:oMath>
            </m:oMathPara>
          </w:p>
        </w:tc>
      </w:tr>
      <w:tr w:rsidR="00330030" w14:paraId="2BE9E045" w14:textId="77777777" w:rsidTr="005C0FDD">
        <w:tc>
          <w:tcPr>
            <w:tcW w:w="3402" w:type="dxa"/>
            <w:tcBorders>
              <w:right w:val="single" w:sz="12" w:space="0" w:color="auto"/>
            </w:tcBorders>
          </w:tcPr>
          <w:p w14:paraId="2E8D4501" w14:textId="6DB515B0" w:rsidR="00330030" w:rsidRDefault="00B97399" w:rsidP="002F6AC2">
            <w:pPr>
              <w:pStyle w:val="L"/>
            </w:pPr>
            <w:r>
              <w:rPr>
                <w:rFonts w:hint="eastAsia"/>
              </w:rPr>
              <w:t>日射が当たらない外皮</w:t>
            </w:r>
            <w:r>
              <w:rPr>
                <w:rFonts w:hint="eastAsia"/>
              </w:rPr>
              <w:t>_</w:t>
            </w:r>
            <w:r>
              <w:rPr>
                <w:rFonts w:hint="eastAsia"/>
              </w:rPr>
              <w:t>一般部位</w:t>
            </w:r>
          </w:p>
        </w:tc>
        <w:tc>
          <w:tcPr>
            <w:tcW w:w="6334" w:type="dxa"/>
            <w:tcBorders>
              <w:left w:val="single" w:sz="12" w:space="0" w:color="auto"/>
            </w:tcBorders>
          </w:tcPr>
          <w:p w14:paraId="7C9CF181" w14:textId="77777777" w:rsidR="00330030" w:rsidRDefault="00A12191" w:rsidP="002F6AC2">
            <w:pPr>
              <w:pStyle w:val="L"/>
            </w:pPr>
            <m:oMathPara>
              <m:oMath>
                <m:sSub>
                  <m:sSubPr>
                    <m:ctrlPr/>
                  </m:sSubPr>
                  <m:e>
                    <m:r>
                      <m:t>a</m:t>
                    </m:r>
                  </m:e>
                  <m:sub>
                    <m:r>
                      <m:t>i</m:t>
                    </m:r>
                    <m:r>
                      <m:rPr>
                        <m:sty m:val="p"/>
                      </m:rPr>
                      <m:t>,</m:t>
                    </m:r>
                    <m:r>
                      <m:t>k</m:t>
                    </m:r>
                  </m:sub>
                </m:sSub>
                <m:r>
                  <m:rPr>
                    <m:sty m:val="p"/>
                  </m:rPr>
                  <m:t>⋅</m:t>
                </m:r>
                <m:sSub>
                  <m:sSubPr>
                    <m:ctrlPr/>
                  </m:sSubPr>
                  <m:e>
                    <m:r>
                      <m:t>To</m:t>
                    </m:r>
                  </m:e>
                  <m:sub>
                    <m:r>
                      <m:t>n</m:t>
                    </m:r>
                  </m:sub>
                </m:sSub>
                <m:r>
                  <m:rPr>
                    <m:sty m:val="p"/>
                  </m:rPr>
                  <m:t>+</m:t>
                </m:r>
                <m:d>
                  <m:dPr>
                    <m:ctrlPr/>
                  </m:dPr>
                  <m:e>
                    <m:r>
                      <m:rPr>
                        <m:sty m:val="p"/>
                      </m:rPr>
                      <m:t>1-</m:t>
                    </m:r>
                    <m:sSub>
                      <m:sSubPr>
                        <m:ctrlPr/>
                      </m:sSubPr>
                      <m:e>
                        <m:r>
                          <m:t>a</m:t>
                        </m:r>
                      </m:e>
                      <m:sub>
                        <m:r>
                          <m:t>i</m:t>
                        </m:r>
                        <m:r>
                          <m:rPr>
                            <m:sty m:val="p"/>
                          </m:rPr>
                          <m:t>,</m:t>
                        </m:r>
                        <m:r>
                          <m:t>k</m:t>
                        </m:r>
                      </m:sub>
                    </m:sSub>
                  </m:e>
                </m:d>
                <m:r>
                  <m:rPr>
                    <m:sty m:val="p"/>
                  </m:rPr>
                  <m:t>⋅</m:t>
                </m:r>
                <m:sSub>
                  <m:sSubPr>
                    <m:ctrlPr/>
                  </m:sSubPr>
                  <m:e>
                    <m:r>
                      <m:t>Tr</m:t>
                    </m:r>
                  </m:e>
                  <m:sub>
                    <m:r>
                      <m:t>j</m:t>
                    </m:r>
                    <m:r>
                      <m:rPr>
                        <m:sty m:val="p"/>
                      </m:rPr>
                      <m:t>,</m:t>
                    </m:r>
                    <m:r>
                      <m:t>n</m:t>
                    </m:r>
                    <m:r>
                      <m:rPr>
                        <m:sty m:val="p"/>
                      </m:rPr>
                      <m:t>-1</m:t>
                    </m:r>
                  </m:sub>
                </m:sSub>
              </m:oMath>
            </m:oMathPara>
          </w:p>
        </w:tc>
      </w:tr>
      <w:tr w:rsidR="00330030" w14:paraId="297DD2F5" w14:textId="77777777" w:rsidTr="005C0FDD">
        <w:tc>
          <w:tcPr>
            <w:tcW w:w="3402" w:type="dxa"/>
            <w:tcBorders>
              <w:right w:val="single" w:sz="12" w:space="0" w:color="auto"/>
            </w:tcBorders>
          </w:tcPr>
          <w:p w14:paraId="464D7B07" w14:textId="6530ECFB" w:rsidR="00330030" w:rsidRDefault="00014E18" w:rsidP="002F6AC2">
            <w:pPr>
              <w:pStyle w:val="L"/>
            </w:pPr>
            <w:r>
              <w:rPr>
                <w:rFonts w:hint="eastAsia"/>
              </w:rPr>
              <w:t>外皮</w:t>
            </w:r>
            <w:r>
              <w:rPr>
                <w:rFonts w:hint="eastAsia"/>
              </w:rPr>
              <w:t>_</w:t>
            </w:r>
            <w:r>
              <w:rPr>
                <w:rFonts w:hint="eastAsia"/>
              </w:rPr>
              <w:t>透明な開口部</w:t>
            </w:r>
          </w:p>
        </w:tc>
        <w:tc>
          <w:tcPr>
            <w:tcW w:w="6334" w:type="dxa"/>
            <w:tcBorders>
              <w:left w:val="single" w:sz="12" w:space="0" w:color="auto"/>
            </w:tcBorders>
          </w:tcPr>
          <w:p w14:paraId="25758BB8" w14:textId="1FEBBC44" w:rsidR="00330030" w:rsidRDefault="00A12191">
            <w:pPr>
              <w:pStyle w:val="affe"/>
            </w:pPr>
            <m:oMathPara>
              <m:oMath>
                <m:sSub>
                  <m:sSubPr>
                    <m:ctrlPr>
                      <w:rPr>
                        <w:rFonts w:cs="XITS Math"/>
                      </w:rPr>
                    </m:ctrlPr>
                  </m:sSubPr>
                  <m:e>
                    <m:r>
                      <m:t>To</m:t>
                    </m:r>
                  </m:e>
                  <m:sub>
                    <m:r>
                      <m:t>n</m:t>
                    </m:r>
                  </m:sub>
                </m:sSub>
                <m:r>
                  <m:t>-</m:t>
                </m:r>
                <m:f>
                  <m:fPr>
                    <m:ctrlPr>
                      <w:rPr>
                        <w:rFonts w:cs="XITS Math"/>
                      </w:rPr>
                    </m:ctrlPr>
                  </m:fPr>
                  <m:num>
                    <m:sSub>
                      <m:sSubPr>
                        <m:ctrlPr>
                          <w:rPr>
                            <w:rFonts w:cs="XITS Math"/>
                          </w:rPr>
                        </m:ctrlPr>
                      </m:sSubPr>
                      <m:e>
                        <m:r>
                          <m:t>ε</m:t>
                        </m:r>
                      </m:e>
                      <m:sub>
                        <m:r>
                          <m:t>i,k</m:t>
                        </m:r>
                      </m:sub>
                    </m:sSub>
                    <m:r>
                      <m:t>⋅</m:t>
                    </m:r>
                    <m:sSub>
                      <m:sSubPr>
                        <m:ctrlPr>
                          <w:rPr>
                            <w:rFonts w:cs="XITS Math"/>
                          </w:rPr>
                        </m:ctrlPr>
                      </m:sSubPr>
                      <m:e>
                        <m:r>
                          <m:t>φs</m:t>
                        </m:r>
                      </m:e>
                      <m:sub>
                        <m:r>
                          <m:t>i,k</m:t>
                        </m:r>
                      </m:sub>
                    </m:sSub>
                    <m:r>
                      <m:t>⋅</m:t>
                    </m:r>
                    <m:sSub>
                      <m:sSubPr>
                        <m:ctrlPr>
                          <w:rPr>
                            <w:rFonts w:cs="XITS Math"/>
                          </w:rPr>
                        </m:ctrlPr>
                      </m:sSubPr>
                      <m:e>
                        <m:r>
                          <m:t>RN</m:t>
                        </m:r>
                      </m:e>
                      <m:sub>
                        <m:r>
                          <m:t>n</m:t>
                        </m:r>
                      </m:sub>
                    </m:sSub>
                  </m:num>
                  <m:den>
                    <m:sSub>
                      <m:sSubPr>
                        <m:ctrlPr>
                          <w:rPr>
                            <w:rFonts w:cs="XITS Math"/>
                          </w:rPr>
                        </m:ctrlPr>
                      </m:sSubPr>
                      <m:e>
                        <m:r>
                          <m:t>ho</m:t>
                        </m:r>
                      </m:e>
                      <m:sub>
                        <m:r>
                          <m:t>i,k,n</m:t>
                        </m:r>
                      </m:sub>
                    </m:sSub>
                  </m:den>
                </m:f>
              </m:oMath>
            </m:oMathPara>
          </w:p>
        </w:tc>
      </w:tr>
      <w:tr w:rsidR="00014E18" w14:paraId="4A4D59D0" w14:textId="77777777" w:rsidTr="005C0FDD">
        <w:tc>
          <w:tcPr>
            <w:tcW w:w="3402" w:type="dxa"/>
            <w:tcBorders>
              <w:right w:val="single" w:sz="12" w:space="0" w:color="auto"/>
            </w:tcBorders>
          </w:tcPr>
          <w:p w14:paraId="6C2E7E34" w14:textId="40DDFD99" w:rsidR="00014E18" w:rsidDel="00014E18" w:rsidRDefault="00014E18" w:rsidP="002F6AC2">
            <w:pPr>
              <w:pStyle w:val="L"/>
            </w:pPr>
            <w:r>
              <w:rPr>
                <w:rFonts w:hint="eastAsia"/>
              </w:rPr>
              <w:t>土壌の場合</w:t>
            </w:r>
          </w:p>
        </w:tc>
        <w:tc>
          <w:tcPr>
            <w:tcW w:w="6334" w:type="dxa"/>
            <w:tcBorders>
              <w:left w:val="single" w:sz="12" w:space="0" w:color="auto"/>
            </w:tcBorders>
          </w:tcPr>
          <w:p w14:paraId="4EAC7D3D" w14:textId="67991D27" w:rsidR="00014E18" w:rsidRDefault="00A12191">
            <w:pPr>
              <w:pStyle w:val="affe"/>
            </w:pPr>
            <m:oMathPara>
              <m:oMath>
                <m:f>
                  <m:fPr>
                    <m:ctrlPr/>
                  </m:fPr>
                  <m:num>
                    <m:r>
                      <m:t>1</m:t>
                    </m:r>
                  </m:num>
                  <m:den>
                    <m:r>
                      <m:t>8760</m:t>
                    </m:r>
                  </m:den>
                </m:f>
                <m:r>
                  <m:t>∙</m:t>
                </m:r>
                <m:nary>
                  <m:naryPr>
                    <m:chr m:val="∑"/>
                    <m:limLoc m:val="undOvr"/>
                    <m:ctrlPr/>
                  </m:naryPr>
                  <m:sub>
                    <m:r>
                      <m:t>n=1</m:t>
                    </m:r>
                  </m:sub>
                  <m:sup>
                    <m:r>
                      <m:t>8760</m:t>
                    </m:r>
                  </m:sup>
                  <m:e>
                    <m:r>
                      <m:t>T</m:t>
                    </m:r>
                    <m:sSub>
                      <m:sSubPr>
                        <m:ctrlPr/>
                      </m:sSubPr>
                      <m:e>
                        <m:r>
                          <m:t>o</m:t>
                        </m:r>
                      </m:e>
                      <m:sub>
                        <m:r>
                          <m:t>n</m:t>
                        </m:r>
                      </m:sub>
                    </m:sSub>
                  </m:e>
                </m:nary>
              </m:oMath>
            </m:oMathPara>
          </w:p>
        </w:tc>
      </w:tr>
    </w:tbl>
    <w:p w14:paraId="5B12D4EC" w14:textId="77777777" w:rsidR="00330030" w:rsidRDefault="00330030" w:rsidP="00330030"/>
    <w:p w14:paraId="7C7F4C5B" w14:textId="77777777" w:rsidR="00B57D7A" w:rsidRDefault="008F00C6">
      <w:pPr>
        <w:pStyle w:val="a1"/>
      </w:pPr>
      <w:bookmarkStart w:id="76" w:name="_Ref473748357"/>
      <w:bookmarkStart w:id="77" w:name="_Ref473748402"/>
      <w:bookmarkStart w:id="78" w:name="_Toc20739136"/>
      <w:r>
        <w:rPr>
          <w:rFonts w:hint="eastAsia"/>
        </w:rPr>
        <w:lastRenderedPageBreak/>
        <w:t>窓の入射角特性</w:t>
      </w:r>
      <w:bookmarkEnd w:id="76"/>
      <w:bookmarkEnd w:id="77"/>
      <w:bookmarkEnd w:id="78"/>
    </w:p>
    <w:p w14:paraId="3AA12B1B" w14:textId="235F5D13" w:rsidR="00031442" w:rsidRDefault="00CF759E">
      <w:pPr>
        <w:pStyle w:val="af7"/>
      </w:pPr>
      <w:r>
        <w:rPr>
          <w:rFonts w:hint="eastAsia"/>
        </w:rPr>
        <w:t>窓の透過率は、垂直入射時の物性を</w:t>
      </w:r>
      <w:r w:rsidR="00516256">
        <w:fldChar w:fldCharType="begin"/>
      </w:r>
      <w:r w:rsidR="00516256">
        <w:instrText xml:space="preserve"> </w:instrText>
      </w:r>
      <w:r w:rsidR="00516256">
        <w:rPr>
          <w:rFonts w:hint="eastAsia"/>
        </w:rPr>
        <w:instrText>REF _Ref17121983 \h</w:instrText>
      </w:r>
      <w:r w:rsidR="00516256">
        <w:instrText xml:space="preserve"> </w:instrText>
      </w:r>
      <w:r w:rsidR="00516256">
        <w:fldChar w:fldCharType="separate"/>
      </w:r>
      <w:r w:rsidR="003D2F73">
        <w:rPr>
          <w:rFonts w:hint="eastAsia"/>
        </w:rPr>
        <w:t>（</w:t>
      </w:r>
      <w:r w:rsidR="003D2F73">
        <w:rPr>
          <w:noProof/>
        </w:rPr>
        <w:t>84</w:t>
      </w:r>
      <w:r w:rsidR="003D2F73">
        <w:rPr>
          <w:rFonts w:hint="eastAsia"/>
        </w:rPr>
        <w:t>）</w:t>
      </w:r>
      <w:r w:rsidR="00516256">
        <w:fldChar w:fldCharType="end"/>
      </w:r>
      <w:r>
        <w:rPr>
          <w:rFonts w:hint="eastAsia"/>
        </w:rPr>
        <w:t>～</w:t>
      </w:r>
      <w:r w:rsidR="00516256">
        <w:fldChar w:fldCharType="begin"/>
      </w:r>
      <w:r w:rsidR="00516256">
        <w:instrText xml:space="preserve"> </w:instrText>
      </w:r>
      <w:r w:rsidR="00516256">
        <w:rPr>
          <w:rFonts w:hint="eastAsia"/>
        </w:rPr>
        <w:instrText>REF _Ref17121984 \h</w:instrText>
      </w:r>
      <w:r w:rsidR="00516256">
        <w:instrText xml:space="preserve"> </w:instrText>
      </w:r>
      <w:r w:rsidR="00516256">
        <w:fldChar w:fldCharType="separate"/>
      </w:r>
      <w:r w:rsidR="003D2F73">
        <w:rPr>
          <w:rFonts w:hint="eastAsia"/>
        </w:rPr>
        <w:t>（</w:t>
      </w:r>
      <w:r w:rsidR="003D2F73">
        <w:rPr>
          <w:noProof/>
        </w:rPr>
        <w:t>88</w:t>
      </w:r>
      <w:r w:rsidR="003D2F73">
        <w:rPr>
          <w:rFonts w:hint="eastAsia"/>
        </w:rPr>
        <w:t>）</w:t>
      </w:r>
      <w:r w:rsidR="00516256">
        <w:fldChar w:fldCharType="end"/>
      </w:r>
      <w:r w:rsidR="00E90A4D">
        <w:fldChar w:fldCharType="begin"/>
      </w:r>
      <w:r w:rsidR="00E90A4D">
        <w:instrText xml:space="preserve"> </w:instrText>
      </w:r>
      <w:r w:rsidR="00E90A4D">
        <w:rPr>
          <w:rFonts w:hint="eastAsia"/>
        </w:rPr>
        <w:instrText>REF _Ref473708901 \h</w:instrText>
      </w:r>
      <w:r w:rsidR="00E90A4D">
        <w:instrText xml:space="preserve"> </w:instrText>
      </w:r>
      <w:r w:rsidR="00E90A4D">
        <w:fldChar w:fldCharType="separate"/>
      </w:r>
      <w:r w:rsidR="003D2F73">
        <w:rPr>
          <w:rFonts w:hint="eastAsia"/>
          <w:b/>
          <w:bCs w:val="0"/>
        </w:rPr>
        <w:t>エラー</w:t>
      </w:r>
      <w:r w:rsidR="003D2F73">
        <w:rPr>
          <w:rFonts w:hint="eastAsia"/>
          <w:b/>
          <w:bCs w:val="0"/>
        </w:rPr>
        <w:t xml:space="preserve">! </w:t>
      </w:r>
      <w:r w:rsidR="003D2F73">
        <w:rPr>
          <w:rFonts w:hint="eastAsia"/>
          <w:b/>
          <w:bCs w:val="0"/>
        </w:rPr>
        <w:t>参照元が見つかりません。</w:t>
      </w:r>
      <w:r w:rsidR="00E90A4D">
        <w:fldChar w:fldCharType="end"/>
      </w:r>
      <w:r>
        <w:rPr>
          <w:rFonts w:hint="eastAsia"/>
        </w:rPr>
        <w:t>式により補正する。</w:t>
      </w:r>
      <w:r w:rsidR="00B3002E">
        <w:rPr>
          <w:rFonts w:hint="eastAsia"/>
        </w:rPr>
        <w:t>式中の入射角の方向余弦</w:t>
      </w:r>
      <m:oMath>
        <m:func>
          <m:funcPr>
            <m:ctrlPr/>
          </m:funcPr>
          <m:fName>
            <m:r>
              <m:t>cos</m:t>
            </m:r>
          </m:fName>
          <m:e>
            <m:sSub>
              <m:sSubPr>
                <m:ctrlPr/>
              </m:sSubPr>
              <m:e>
                <m:r>
                  <m:t>θ</m:t>
                </m:r>
              </m:e>
              <m:sub>
                <m:r>
                  <m:t>i,k,n</m:t>
                </m:r>
              </m:sub>
            </m:sSub>
          </m:e>
        </m:func>
      </m:oMath>
      <w:r w:rsidR="00B3002E">
        <w:rPr>
          <w:rFonts w:hint="eastAsia"/>
        </w:rPr>
        <w:t>は</w:t>
      </w:r>
      <w:r w:rsidR="00E90A4D">
        <w:fldChar w:fldCharType="begin"/>
      </w:r>
      <w:r w:rsidR="00E90A4D">
        <w:instrText xml:space="preserve"> </w:instrText>
      </w:r>
      <w:r w:rsidR="00E90A4D">
        <w:rPr>
          <w:rFonts w:hint="eastAsia"/>
        </w:rPr>
        <w:instrText>REF _Ref473732024 \r \h</w:instrText>
      </w:r>
      <w:r w:rsidR="00E90A4D">
        <w:instrText xml:space="preserve"> </w:instrText>
      </w:r>
      <w:r w:rsidR="00E90A4D">
        <w:fldChar w:fldCharType="separate"/>
      </w:r>
      <w:r w:rsidR="003D2F73">
        <w:rPr>
          <w:rFonts w:hint="eastAsia"/>
        </w:rPr>
        <w:t>付録</w:t>
      </w:r>
      <w:r w:rsidR="003D2F73">
        <w:rPr>
          <w:rFonts w:hint="eastAsia"/>
        </w:rPr>
        <w:t>6</w:t>
      </w:r>
      <w:r w:rsidR="003D2F73">
        <w:rPr>
          <w:rFonts w:hint="eastAsia"/>
        </w:rPr>
        <w:t>．</w:t>
      </w:r>
      <w:r w:rsidR="00E90A4D">
        <w:fldChar w:fldCharType="end"/>
      </w:r>
      <w:r w:rsidR="00B3002E">
        <w:rPr>
          <w:rFonts w:hint="eastAsia"/>
        </w:rPr>
        <w:t>による。</w:t>
      </w:r>
    </w:p>
    <w:tbl>
      <w:tblPr>
        <w:tblStyle w:val="aff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5"/>
        <w:gridCol w:w="1059"/>
      </w:tblGrid>
      <w:tr w:rsidR="007C12CD" w14:paraId="038F572E" w14:textId="77777777" w:rsidTr="002F6AC2">
        <w:tc>
          <w:tcPr>
            <w:tcW w:w="4347" w:type="dxa"/>
          </w:tcPr>
          <w:p w14:paraId="7369B7AE" w14:textId="7BE6425F" w:rsidR="007C12CD" w:rsidRPr="00D032DC" w:rsidRDefault="007C12CD" w:rsidP="002F6AC2">
            <w:pPr>
              <w:pStyle w:val="C"/>
            </w:pPr>
            <w:r>
              <w:rPr>
                <w:rFonts w:hint="eastAsia"/>
              </w:rPr>
              <w:t>（単層の場合）</w:t>
            </w:r>
          </w:p>
        </w:tc>
        <w:tc>
          <w:tcPr>
            <w:tcW w:w="4345" w:type="dxa"/>
          </w:tcPr>
          <w:p w14:paraId="6AE1A650" w14:textId="2E6BAA1C" w:rsidR="007C12CD" w:rsidRPr="00D032DC" w:rsidRDefault="00A12191">
            <w:pPr>
              <w:pStyle w:val="affe"/>
            </w:pPr>
            <m:oMathPara>
              <m:oMath>
                <m:sSub>
                  <m:sSubPr>
                    <m:ctrlPr/>
                  </m:sSubPr>
                  <m:e>
                    <m:r>
                      <m:t>τ</m:t>
                    </m:r>
                  </m:e>
                  <m:sub>
                    <m:r>
                      <m:t>D,i,k,n</m:t>
                    </m:r>
                  </m:sub>
                </m:sSub>
                <m:r>
                  <m:t>=</m:t>
                </m:r>
                <m:sSub>
                  <m:sSubPr>
                    <m:ctrlPr/>
                  </m:sSubPr>
                  <m:e>
                    <m:r>
                      <m:t>τ</m:t>
                    </m:r>
                  </m:e>
                  <m:sub>
                    <m:r>
                      <m:t>N,i,k</m:t>
                    </m:r>
                  </m:sub>
                </m:sSub>
                <m:r>
                  <m:t>×</m:t>
                </m:r>
                <m:sSub>
                  <m:sSubPr>
                    <m:ctrlPr/>
                  </m:sSubPr>
                  <m:e>
                    <m:r>
                      <m:t>τ</m:t>
                    </m:r>
                  </m:e>
                  <m:sub>
                    <m:r>
                      <m:t>n,i,k,n</m:t>
                    </m:r>
                  </m:sub>
                </m:sSub>
              </m:oMath>
            </m:oMathPara>
          </w:p>
        </w:tc>
        <w:tc>
          <w:tcPr>
            <w:tcW w:w="1059" w:type="dxa"/>
          </w:tcPr>
          <w:p w14:paraId="6DB63EAD" w14:textId="5B8E2095" w:rsidR="007C12CD" w:rsidRDefault="007C12CD" w:rsidP="00EE6C37">
            <w:pPr>
              <w:pStyle w:val="af9"/>
            </w:pPr>
            <w:bookmarkStart w:id="79" w:name="_Ref17121983"/>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84</w:t>
            </w:r>
            <w:r>
              <w:fldChar w:fldCharType="end"/>
            </w:r>
            <w:r>
              <w:rPr>
                <w:rFonts w:hint="eastAsia"/>
              </w:rPr>
              <w:t>）</w:t>
            </w:r>
            <w:bookmarkEnd w:id="79"/>
          </w:p>
        </w:tc>
      </w:tr>
      <w:tr w:rsidR="007C12CD" w14:paraId="2ECBAFE9" w14:textId="77777777" w:rsidTr="002F6AC2">
        <w:tc>
          <w:tcPr>
            <w:tcW w:w="4347" w:type="dxa"/>
          </w:tcPr>
          <w:p w14:paraId="5937029A" w14:textId="3E90D3FC" w:rsidR="007C12CD" w:rsidRDefault="007C12CD" w:rsidP="002F6AC2">
            <w:pPr>
              <w:pStyle w:val="C"/>
            </w:pPr>
            <w:r>
              <w:rPr>
                <w:rFonts w:hint="eastAsia"/>
              </w:rPr>
              <w:t>（複層の場合）</w:t>
            </w:r>
          </w:p>
        </w:tc>
        <w:tc>
          <w:tcPr>
            <w:tcW w:w="4345" w:type="dxa"/>
          </w:tcPr>
          <w:p w14:paraId="1E22EB30" w14:textId="48CD66B6" w:rsidR="007C12CD" w:rsidRDefault="00A12191">
            <w:pPr>
              <w:pStyle w:val="affe"/>
            </w:pPr>
            <m:oMathPara>
              <m:oMath>
                <m:sSub>
                  <m:sSubPr>
                    <m:ctrlPr/>
                  </m:sSubPr>
                  <m:e>
                    <m:r>
                      <m:t>τ</m:t>
                    </m:r>
                  </m:e>
                  <m:sub>
                    <m:r>
                      <m:t>D,i,k,n</m:t>
                    </m:r>
                  </m:sub>
                </m:sSub>
                <m:r>
                  <m:t>=</m:t>
                </m:r>
                <m:sSub>
                  <m:sSubPr>
                    <m:ctrlPr/>
                  </m:sSubPr>
                  <m:e>
                    <m:r>
                      <m:t>τ</m:t>
                    </m:r>
                  </m:e>
                  <m:sub>
                    <m:r>
                      <m:t>N,i,k</m:t>
                    </m:r>
                  </m:sub>
                </m:sSub>
                <m:r>
                  <m:t>×</m:t>
                </m:r>
                <m:f>
                  <m:fPr>
                    <m:ctrlPr/>
                  </m:fPr>
                  <m:num>
                    <m:sSup>
                      <m:sSupPr>
                        <m:ctrlPr/>
                      </m:sSupPr>
                      <m:e>
                        <m:sSub>
                          <m:sSubPr>
                            <m:ctrlPr/>
                          </m:sSubPr>
                          <m:e>
                            <m:r>
                              <m:t>τ</m:t>
                            </m:r>
                          </m:e>
                          <m:sub>
                            <m:r>
                              <m:t>n,i,k,n</m:t>
                            </m:r>
                          </m:sub>
                        </m:sSub>
                      </m:e>
                      <m:sup>
                        <m:r>
                          <m:t>2</m:t>
                        </m:r>
                      </m:sup>
                    </m:sSup>
                  </m:num>
                  <m:den>
                    <m:r>
                      <m:t>1-</m:t>
                    </m:r>
                    <m:sSup>
                      <m:sSupPr>
                        <m:ctrlPr/>
                      </m:sSupPr>
                      <m:e>
                        <m:sSub>
                          <m:sSubPr>
                            <m:ctrlPr/>
                          </m:sSubPr>
                          <m:e>
                            <m:r>
                              <m:t>ρ</m:t>
                            </m:r>
                          </m:e>
                          <m:sub>
                            <m:r>
                              <m:t>n,i,k,n</m:t>
                            </m:r>
                          </m:sub>
                        </m:sSub>
                      </m:e>
                      <m:sup>
                        <m:r>
                          <m:t>2</m:t>
                        </m:r>
                      </m:sup>
                    </m:sSup>
                  </m:den>
                </m:f>
              </m:oMath>
            </m:oMathPara>
          </w:p>
        </w:tc>
        <w:tc>
          <w:tcPr>
            <w:tcW w:w="1059" w:type="dxa"/>
          </w:tcPr>
          <w:p w14:paraId="3CA55C1E" w14:textId="0A4E476A" w:rsidR="007C12CD" w:rsidRDefault="007C12CD" w:rsidP="007C12C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85</w:t>
            </w:r>
            <w:r>
              <w:fldChar w:fldCharType="end"/>
            </w:r>
            <w:r>
              <w:rPr>
                <w:rFonts w:hint="eastAsia"/>
              </w:rPr>
              <w:t>）</w:t>
            </w:r>
          </w:p>
        </w:tc>
      </w:tr>
      <w:tr w:rsidR="007C12CD" w14:paraId="22555D26" w14:textId="77777777" w:rsidTr="002F6AC2">
        <w:tc>
          <w:tcPr>
            <w:tcW w:w="8692" w:type="dxa"/>
            <w:gridSpan w:val="2"/>
            <w:vAlign w:val="center"/>
          </w:tcPr>
          <w:p w14:paraId="53FF81F3" w14:textId="1A6454FC" w:rsidR="007C12CD" w:rsidRPr="00D032DC" w:rsidRDefault="00A12191">
            <w:pPr>
              <w:pStyle w:val="affe"/>
            </w:pPr>
            <m:oMathPara>
              <m:oMath>
                <m:sSub>
                  <m:sSubPr>
                    <m:ctrlPr/>
                  </m:sSubPr>
                  <m:e>
                    <m:r>
                      <m:t>τ</m:t>
                    </m:r>
                  </m:e>
                  <m:sub>
                    <m:r>
                      <m:t>n,i,k,n</m:t>
                    </m:r>
                  </m:sub>
                </m:sSub>
                <m:r>
                  <m:t>=0.000×</m:t>
                </m:r>
                <m:func>
                  <m:funcPr>
                    <m:ctrlPr/>
                  </m:funcPr>
                  <m:fName>
                    <m:sSup>
                      <m:sSupPr>
                        <m:ctrlPr/>
                      </m:sSupPr>
                      <m:e>
                        <m:r>
                          <m:t>cos</m:t>
                        </m:r>
                      </m:e>
                      <m:sup>
                        <m:r>
                          <m:t>0</m:t>
                        </m:r>
                      </m:sup>
                    </m:sSup>
                  </m:fName>
                  <m:e>
                    <m:sSub>
                      <m:sSubPr>
                        <m:ctrlPr/>
                      </m:sSubPr>
                      <m:e>
                        <m:r>
                          <m:t>θ</m:t>
                        </m:r>
                      </m:e>
                      <m:sub>
                        <m:r>
                          <m:t>i,k,n</m:t>
                        </m:r>
                      </m:sub>
                    </m:sSub>
                  </m:e>
                </m:func>
                <m:r>
                  <m:t>+2.552×</m:t>
                </m:r>
                <m:func>
                  <m:funcPr>
                    <m:ctrlPr/>
                  </m:funcPr>
                  <m:fName>
                    <m:sSup>
                      <m:sSupPr>
                        <m:ctrlPr/>
                      </m:sSupPr>
                      <m:e>
                        <m:r>
                          <m:t>cos</m:t>
                        </m:r>
                      </m:e>
                      <m:sup>
                        <m:r>
                          <m:t>1</m:t>
                        </m:r>
                      </m:sup>
                    </m:sSup>
                  </m:fName>
                  <m:e>
                    <m:sSub>
                      <m:sSubPr>
                        <m:ctrlPr/>
                      </m:sSubPr>
                      <m:e>
                        <m:r>
                          <m:t>θ</m:t>
                        </m:r>
                      </m:e>
                      <m:sub>
                        <m:r>
                          <m:t>i,k,n</m:t>
                        </m:r>
                      </m:sub>
                    </m:sSub>
                  </m:e>
                </m:func>
                <m:r>
                  <m:t>+1.364×</m:t>
                </m:r>
                <m:func>
                  <m:funcPr>
                    <m:ctrlPr/>
                  </m:funcPr>
                  <m:fName>
                    <m:sSup>
                      <m:sSupPr>
                        <m:ctrlPr/>
                      </m:sSupPr>
                      <m:e>
                        <m:r>
                          <m:t>cos</m:t>
                        </m:r>
                      </m:e>
                      <m:sup>
                        <m:r>
                          <m:t>2</m:t>
                        </m:r>
                      </m:sup>
                    </m:sSup>
                  </m:fName>
                  <m:e>
                    <m:sSub>
                      <m:sSubPr>
                        <m:ctrlPr/>
                      </m:sSubPr>
                      <m:e>
                        <m:r>
                          <m:t>θ</m:t>
                        </m:r>
                      </m:e>
                      <m:sub>
                        <m:r>
                          <m:t>i,k,n</m:t>
                        </m:r>
                      </m:sub>
                    </m:sSub>
                  </m:e>
                </m:func>
                <m:r>
                  <m:t>-11.388×</m:t>
                </m:r>
                <m:func>
                  <m:funcPr>
                    <m:ctrlPr/>
                  </m:funcPr>
                  <m:fName>
                    <m:sSup>
                      <m:sSupPr>
                        <m:ctrlPr/>
                      </m:sSupPr>
                      <m:e>
                        <m:r>
                          <m:t>cos</m:t>
                        </m:r>
                      </m:e>
                      <m:sup>
                        <m:r>
                          <m:t>3</m:t>
                        </m:r>
                      </m:sup>
                    </m:sSup>
                  </m:fName>
                  <m:e>
                    <m:sSub>
                      <m:sSubPr>
                        <m:ctrlPr/>
                      </m:sSubPr>
                      <m:e>
                        <m:r>
                          <m:t>θ</m:t>
                        </m:r>
                      </m:e>
                      <m:sub>
                        <m:r>
                          <m:t>i,k,n</m:t>
                        </m:r>
                      </m:sub>
                    </m:sSub>
                  </m:e>
                </m:func>
                <m:r>
                  <m:t>+13.617×</m:t>
                </m:r>
                <m:func>
                  <m:funcPr>
                    <m:ctrlPr/>
                  </m:funcPr>
                  <m:fName>
                    <m:sSup>
                      <m:sSupPr>
                        <m:ctrlPr/>
                      </m:sSupPr>
                      <m:e>
                        <m:r>
                          <m:t>cos</m:t>
                        </m:r>
                      </m:e>
                      <m:sup>
                        <m:r>
                          <m:t>4</m:t>
                        </m:r>
                      </m:sup>
                    </m:sSup>
                  </m:fName>
                  <m:e>
                    <m:sSub>
                      <m:sSubPr>
                        <m:ctrlPr/>
                      </m:sSubPr>
                      <m:e>
                        <m:r>
                          <m:t>θ</m:t>
                        </m:r>
                      </m:e>
                      <m:sub>
                        <m:r>
                          <m:t>i,k,n</m:t>
                        </m:r>
                      </m:sub>
                    </m:sSub>
                  </m:e>
                </m:func>
                <m:r>
                  <m:t>-5.146×</m:t>
                </m:r>
                <m:func>
                  <m:funcPr>
                    <m:ctrlPr/>
                  </m:funcPr>
                  <m:fName>
                    <m:sSup>
                      <m:sSupPr>
                        <m:ctrlPr/>
                      </m:sSupPr>
                      <m:e>
                        <m:r>
                          <m:t>cos</m:t>
                        </m:r>
                      </m:e>
                      <m:sup>
                        <m:r>
                          <m:t>5</m:t>
                        </m:r>
                      </m:sup>
                    </m:sSup>
                  </m:fName>
                  <m:e>
                    <m:sSub>
                      <m:sSubPr>
                        <m:ctrlPr/>
                      </m:sSubPr>
                      <m:e>
                        <m:r>
                          <m:t>θ</m:t>
                        </m:r>
                      </m:e>
                      <m:sub>
                        <m:r>
                          <m:t>i,k,n</m:t>
                        </m:r>
                      </m:sub>
                    </m:sSub>
                  </m:e>
                </m:func>
              </m:oMath>
            </m:oMathPara>
          </w:p>
        </w:tc>
        <w:tc>
          <w:tcPr>
            <w:tcW w:w="1059" w:type="dxa"/>
            <w:vAlign w:val="center"/>
          </w:tcPr>
          <w:p w14:paraId="0C292AA3" w14:textId="117B42F1" w:rsidR="007C12CD" w:rsidRDefault="007C12CD" w:rsidP="007C12CD">
            <w:pPr>
              <w:pStyle w:val="af9"/>
            </w:pPr>
            <w:bookmarkStart w:id="80" w:name="_Ref473708900"/>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86</w:t>
            </w:r>
            <w:r>
              <w:fldChar w:fldCharType="end"/>
            </w:r>
            <w:r>
              <w:rPr>
                <w:rFonts w:hint="eastAsia"/>
              </w:rPr>
              <w:t>）</w:t>
            </w:r>
            <w:bookmarkEnd w:id="80"/>
          </w:p>
        </w:tc>
      </w:tr>
      <w:tr w:rsidR="007C12CD" w14:paraId="289AFAC9" w14:textId="77777777" w:rsidTr="004744A9">
        <w:tc>
          <w:tcPr>
            <w:tcW w:w="8692" w:type="dxa"/>
            <w:gridSpan w:val="2"/>
            <w:vAlign w:val="center"/>
          </w:tcPr>
          <w:p w14:paraId="05390477" w14:textId="2FCC28D1" w:rsidR="007C12CD" w:rsidRDefault="00A12191">
            <w:pPr>
              <w:pStyle w:val="affe"/>
            </w:pPr>
            <m:oMathPara>
              <m:oMath>
                <m:sSub>
                  <m:sSubPr>
                    <m:ctrlPr/>
                  </m:sSubPr>
                  <m:e>
                    <m:r>
                      <m:t>ρ</m:t>
                    </m:r>
                  </m:e>
                  <m:sub>
                    <m:r>
                      <m:t>n,i,k,n</m:t>
                    </m:r>
                  </m:sub>
                </m:sSub>
                <m:r>
                  <m:t>=1.000×</m:t>
                </m:r>
                <m:func>
                  <m:funcPr>
                    <m:ctrlPr/>
                  </m:funcPr>
                  <m:fName>
                    <m:sSup>
                      <m:sSupPr>
                        <m:ctrlPr/>
                      </m:sSupPr>
                      <m:e>
                        <m:r>
                          <m:t>cos</m:t>
                        </m:r>
                      </m:e>
                      <m:sup>
                        <m:r>
                          <m:t>0</m:t>
                        </m:r>
                      </m:sup>
                    </m:sSup>
                  </m:fName>
                  <m:e>
                    <m:sSub>
                      <m:sSubPr>
                        <m:ctrlPr/>
                      </m:sSubPr>
                      <m:e>
                        <m:r>
                          <m:t>θ</m:t>
                        </m:r>
                      </m:e>
                      <m:sub>
                        <m:r>
                          <m:t>i,k,n</m:t>
                        </m:r>
                      </m:sub>
                    </m:sSub>
                  </m:e>
                </m:func>
                <m:r>
                  <m:t>-5.189×</m:t>
                </m:r>
                <m:func>
                  <m:funcPr>
                    <m:ctrlPr/>
                  </m:funcPr>
                  <m:fName>
                    <m:sSup>
                      <m:sSupPr>
                        <m:ctrlPr/>
                      </m:sSupPr>
                      <m:e>
                        <m:r>
                          <m:t>cos</m:t>
                        </m:r>
                      </m:e>
                      <m:sup>
                        <m:r>
                          <m:t>1</m:t>
                        </m:r>
                      </m:sup>
                    </m:sSup>
                  </m:fName>
                  <m:e>
                    <m:sSub>
                      <m:sSubPr>
                        <m:ctrlPr/>
                      </m:sSubPr>
                      <m:e>
                        <m:r>
                          <m:t>θ</m:t>
                        </m:r>
                      </m:e>
                      <m:sub>
                        <m:r>
                          <m:t>i,k,n</m:t>
                        </m:r>
                      </m:sub>
                    </m:sSub>
                  </m:e>
                </m:func>
                <m:r>
                  <m:t>+12.392×</m:t>
                </m:r>
                <m:func>
                  <m:funcPr>
                    <m:ctrlPr/>
                  </m:funcPr>
                  <m:fName>
                    <m:sSup>
                      <m:sSupPr>
                        <m:ctrlPr/>
                      </m:sSupPr>
                      <m:e>
                        <m:r>
                          <m:t>cos</m:t>
                        </m:r>
                      </m:e>
                      <m:sup>
                        <m:r>
                          <m:t>2</m:t>
                        </m:r>
                      </m:sup>
                    </m:sSup>
                  </m:fName>
                  <m:e>
                    <m:sSub>
                      <m:sSubPr>
                        <m:ctrlPr/>
                      </m:sSubPr>
                      <m:e>
                        <m:r>
                          <m:t>θ</m:t>
                        </m:r>
                      </m:e>
                      <m:sub>
                        <m:r>
                          <m:t>i,k,n</m:t>
                        </m:r>
                      </m:sub>
                    </m:sSub>
                  </m:e>
                </m:func>
                <m:r>
                  <m:t>-16.593×</m:t>
                </m:r>
                <m:func>
                  <m:funcPr>
                    <m:ctrlPr/>
                  </m:funcPr>
                  <m:fName>
                    <m:sSup>
                      <m:sSupPr>
                        <m:ctrlPr/>
                      </m:sSupPr>
                      <m:e>
                        <m:r>
                          <m:t>cos</m:t>
                        </m:r>
                      </m:e>
                      <m:sup>
                        <m:r>
                          <m:t>3</m:t>
                        </m:r>
                      </m:sup>
                    </m:sSup>
                  </m:fName>
                  <m:e>
                    <m:sSub>
                      <m:sSubPr>
                        <m:ctrlPr/>
                      </m:sSubPr>
                      <m:e>
                        <m:r>
                          <m:t>θ</m:t>
                        </m:r>
                      </m:e>
                      <m:sub>
                        <m:r>
                          <m:t>i,k,n</m:t>
                        </m:r>
                      </m:sub>
                    </m:sSub>
                  </m:e>
                </m:func>
                <m:r>
                  <m:t>+11.851×</m:t>
                </m:r>
                <m:func>
                  <m:funcPr>
                    <m:ctrlPr/>
                  </m:funcPr>
                  <m:fName>
                    <m:sSup>
                      <m:sSupPr>
                        <m:ctrlPr/>
                      </m:sSupPr>
                      <m:e>
                        <m:r>
                          <m:t>cos</m:t>
                        </m:r>
                      </m:e>
                      <m:sup>
                        <m:r>
                          <m:t>4</m:t>
                        </m:r>
                      </m:sup>
                    </m:sSup>
                  </m:fName>
                  <m:e>
                    <m:sSub>
                      <m:sSubPr>
                        <m:ctrlPr/>
                      </m:sSubPr>
                      <m:e>
                        <m:r>
                          <m:t>θ</m:t>
                        </m:r>
                      </m:e>
                      <m:sub>
                        <m:r>
                          <m:t>i,k,n</m:t>
                        </m:r>
                      </m:sub>
                    </m:sSub>
                  </m:e>
                </m:func>
                <m:r>
                  <m:t>-3.461×</m:t>
                </m:r>
                <m:func>
                  <m:funcPr>
                    <m:ctrlPr/>
                  </m:funcPr>
                  <m:fName>
                    <m:sSup>
                      <m:sSupPr>
                        <m:ctrlPr/>
                      </m:sSupPr>
                      <m:e>
                        <m:r>
                          <m:t>cos</m:t>
                        </m:r>
                      </m:e>
                      <m:sup>
                        <m:r>
                          <m:t>5</m:t>
                        </m:r>
                      </m:sup>
                    </m:sSup>
                  </m:fName>
                  <m:e>
                    <m:sSub>
                      <m:sSubPr>
                        <m:ctrlPr/>
                      </m:sSubPr>
                      <m:e>
                        <m:r>
                          <m:t>θ</m:t>
                        </m:r>
                      </m:e>
                      <m:sub>
                        <m:r>
                          <m:t>i,k,n</m:t>
                        </m:r>
                      </m:sub>
                    </m:sSub>
                  </m:e>
                </m:func>
              </m:oMath>
            </m:oMathPara>
          </w:p>
        </w:tc>
        <w:tc>
          <w:tcPr>
            <w:tcW w:w="1059" w:type="dxa"/>
            <w:vAlign w:val="center"/>
          </w:tcPr>
          <w:p w14:paraId="776CEBB2" w14:textId="1BA7F887" w:rsidR="007C12CD" w:rsidRDefault="007C12CD" w:rsidP="007C12C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87</w:t>
            </w:r>
            <w:r>
              <w:fldChar w:fldCharType="end"/>
            </w:r>
            <w:r>
              <w:rPr>
                <w:rFonts w:hint="eastAsia"/>
              </w:rPr>
              <w:t>）</w:t>
            </w:r>
          </w:p>
        </w:tc>
      </w:tr>
      <w:tr w:rsidR="004744A9" w14:paraId="66C6420D" w14:textId="77777777" w:rsidTr="002F6AC2">
        <w:tc>
          <w:tcPr>
            <w:tcW w:w="4347" w:type="dxa"/>
          </w:tcPr>
          <w:p w14:paraId="4D307F72" w14:textId="0851C4EB" w:rsidR="004744A9" w:rsidRPr="00D032DC" w:rsidRDefault="004744A9" w:rsidP="002F6AC2">
            <w:pPr>
              <w:pStyle w:val="C"/>
            </w:pPr>
            <w:r>
              <w:rPr>
                <w:rFonts w:hint="eastAsia"/>
              </w:rPr>
              <w:t>（単層の場合）</w:t>
            </w:r>
          </w:p>
        </w:tc>
        <w:tc>
          <w:tcPr>
            <w:tcW w:w="4345" w:type="dxa"/>
            <w:vAlign w:val="center"/>
          </w:tcPr>
          <w:p w14:paraId="3FE33B8B" w14:textId="5716F054" w:rsidR="004744A9" w:rsidRPr="00D032DC" w:rsidRDefault="00A12191">
            <w:pPr>
              <w:pStyle w:val="affe"/>
            </w:pPr>
            <m:oMathPara>
              <m:oMath>
                <m:sSub>
                  <m:sSubPr>
                    <m:ctrlPr/>
                  </m:sSubPr>
                  <m:e>
                    <m:r>
                      <w:rPr>
                        <w:rFonts w:cs="Cambria Math"/>
                      </w:rPr>
                      <m:t>τ</m:t>
                    </m:r>
                  </m:e>
                  <m:sub>
                    <m:r>
                      <m:t>d,i,k,n</m:t>
                    </m:r>
                  </m:sub>
                </m:sSub>
                <m:r>
                  <m:t>=0.900⋅</m:t>
                </m:r>
                <m:sSub>
                  <m:sSubPr>
                    <m:ctrlPr/>
                  </m:sSubPr>
                  <m:e>
                    <m:r>
                      <m:t>τ</m:t>
                    </m:r>
                  </m:e>
                  <m:sub>
                    <m:r>
                      <m:t>N,i,k</m:t>
                    </m:r>
                  </m:sub>
                </m:sSub>
              </m:oMath>
            </m:oMathPara>
          </w:p>
        </w:tc>
        <w:tc>
          <w:tcPr>
            <w:tcW w:w="1059" w:type="dxa"/>
            <w:vAlign w:val="center"/>
          </w:tcPr>
          <w:p w14:paraId="0B701AF1" w14:textId="55BFAA03" w:rsidR="004744A9" w:rsidRDefault="004744A9" w:rsidP="004744A9">
            <w:pPr>
              <w:pStyle w:val="af9"/>
            </w:pPr>
            <w:bookmarkStart w:id="81" w:name="_Ref17121984"/>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88</w:t>
            </w:r>
            <w:r>
              <w:fldChar w:fldCharType="end"/>
            </w:r>
            <w:r>
              <w:rPr>
                <w:rFonts w:hint="eastAsia"/>
              </w:rPr>
              <w:t>）</w:t>
            </w:r>
            <w:bookmarkEnd w:id="81"/>
          </w:p>
        </w:tc>
      </w:tr>
      <w:tr w:rsidR="004744A9" w14:paraId="4FE7D720" w14:textId="77777777" w:rsidTr="002F6AC2">
        <w:tc>
          <w:tcPr>
            <w:tcW w:w="4347" w:type="dxa"/>
          </w:tcPr>
          <w:p w14:paraId="4376306C" w14:textId="1FCED437" w:rsidR="004744A9" w:rsidRDefault="004744A9" w:rsidP="002F6AC2">
            <w:pPr>
              <w:pStyle w:val="C"/>
              <w:rPr>
                <w:rFonts w:ascii="Times New Roman" w:hAnsi="Times New Roman"/>
              </w:rPr>
            </w:pPr>
            <w:r>
              <w:rPr>
                <w:rFonts w:hint="eastAsia"/>
              </w:rPr>
              <w:t>（複層の場合）</w:t>
            </w:r>
          </w:p>
        </w:tc>
        <w:tc>
          <w:tcPr>
            <w:tcW w:w="4345" w:type="dxa"/>
            <w:vAlign w:val="center"/>
          </w:tcPr>
          <w:p w14:paraId="2774B366" w14:textId="2740D4A0" w:rsidR="004744A9" w:rsidRDefault="00A12191">
            <w:pPr>
              <w:pStyle w:val="affe"/>
            </w:pPr>
            <m:oMathPara>
              <m:oMath>
                <m:sSub>
                  <m:sSubPr>
                    <m:ctrlPr/>
                  </m:sSubPr>
                  <m:e>
                    <m:r>
                      <w:rPr>
                        <w:rFonts w:cs="Cambria Math"/>
                      </w:rPr>
                      <m:t>τ</m:t>
                    </m:r>
                  </m:e>
                  <m:sub>
                    <m:r>
                      <m:t>d,i,k,n</m:t>
                    </m:r>
                  </m:sub>
                </m:sSub>
                <m:r>
                  <m:t>=0.832⋅</m:t>
                </m:r>
                <m:sSub>
                  <m:sSubPr>
                    <m:ctrlPr/>
                  </m:sSubPr>
                  <m:e>
                    <m:r>
                      <m:t>τ</m:t>
                    </m:r>
                  </m:e>
                  <m:sub>
                    <m:r>
                      <m:t>N,i,k</m:t>
                    </m:r>
                  </m:sub>
                </m:sSub>
              </m:oMath>
            </m:oMathPara>
          </w:p>
        </w:tc>
        <w:tc>
          <w:tcPr>
            <w:tcW w:w="1059" w:type="dxa"/>
            <w:vAlign w:val="center"/>
          </w:tcPr>
          <w:p w14:paraId="4313210D" w14:textId="2850ECC1" w:rsidR="004744A9" w:rsidRDefault="004744A9" w:rsidP="004744A9">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89</w:t>
            </w:r>
            <w:r>
              <w:fldChar w:fldCharType="end"/>
            </w:r>
            <w:r>
              <w:rPr>
                <w:rFonts w:hint="eastAsia"/>
              </w:rPr>
              <w:t>）</w:t>
            </w:r>
          </w:p>
        </w:tc>
      </w:tr>
    </w:tbl>
    <w:p w14:paraId="4CE35E2F" w14:textId="77777777" w:rsidR="00AD17B9" w:rsidRPr="00AD17B9" w:rsidRDefault="00AD17B9">
      <w:pPr>
        <w:pStyle w:val="af7"/>
      </w:pPr>
    </w:p>
    <w:p w14:paraId="49A0FFD3" w14:textId="77777777" w:rsidR="00B57D7A" w:rsidRDefault="00B57D7A" w:rsidP="00330030"/>
    <w:p w14:paraId="408317D2" w14:textId="3A6BFA2D" w:rsidR="006E50AD" w:rsidRDefault="00DE024C">
      <w:pPr>
        <w:pStyle w:val="a1"/>
      </w:pPr>
      <w:bookmarkStart w:id="82" w:name="_Ref473817965"/>
      <w:bookmarkStart w:id="83" w:name="_Ref484795613"/>
      <w:bookmarkStart w:id="84" w:name="_Toc20739137"/>
      <w:bookmarkEnd w:id="73"/>
      <w:bookmarkEnd w:id="74"/>
      <w:r>
        <w:rPr>
          <w:rFonts w:hint="eastAsia"/>
        </w:rPr>
        <w:lastRenderedPageBreak/>
        <w:t>窓</w:t>
      </w:r>
      <w:r w:rsidR="006E50AD">
        <w:rPr>
          <w:rFonts w:hint="eastAsia"/>
        </w:rPr>
        <w:t>の透過日射熱取得</w:t>
      </w:r>
      <w:bookmarkEnd w:id="82"/>
      <w:r w:rsidR="00ED0EAE">
        <w:rPr>
          <w:rFonts w:hint="eastAsia"/>
        </w:rPr>
        <w:t>の計算</w:t>
      </w:r>
      <w:bookmarkEnd w:id="83"/>
      <w:bookmarkEnd w:id="84"/>
    </w:p>
    <w:p w14:paraId="0035A8C9" w14:textId="53593E7C" w:rsidR="006E50AD" w:rsidRDefault="006E50AD">
      <w:pPr>
        <w:pStyle w:val="af7"/>
      </w:pPr>
      <w:r>
        <w:rPr>
          <w:rFonts w:hint="eastAsia"/>
        </w:rPr>
        <w:t>室の透過日射熱取得は各開口部における透過率、入射日射量から求められる各開口部の透過日射の合計値であり、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r w:rsidR="003D2F73">
        <w:rPr>
          <w:rFonts w:hint="eastAsia"/>
        </w:rPr>
        <w:t>（</w:t>
      </w:r>
      <w:r w:rsidR="003D2F73">
        <w:rPr>
          <w:noProof/>
        </w:rPr>
        <w:t>90</w:t>
      </w:r>
      <w:r w:rsidR="003D2F73">
        <w:rPr>
          <w:rFonts w:hint="eastAsia"/>
        </w:rPr>
        <w:t>）</w:t>
      </w:r>
      <w:r w:rsidR="0044657E">
        <w:fldChar w:fldCharType="end"/>
      </w:r>
      <w:r w:rsidR="009276CB">
        <w:rPr>
          <w:rFonts w:hint="eastAsia"/>
        </w:rPr>
        <w:t>、</w:t>
      </w:r>
      <w:r w:rsidR="009276CB">
        <w:fldChar w:fldCharType="begin"/>
      </w:r>
      <w:r w:rsidR="009276CB">
        <w:instrText xml:space="preserve"> </w:instrText>
      </w:r>
      <w:r w:rsidR="009276CB">
        <w:rPr>
          <w:rFonts w:hint="eastAsia"/>
        </w:rPr>
        <w:instrText>REF _Ref484795231 \h</w:instrText>
      </w:r>
      <w:r w:rsidR="009276CB">
        <w:instrText xml:space="preserve"> </w:instrText>
      </w:r>
      <w:r w:rsidR="009276CB">
        <w:fldChar w:fldCharType="separate"/>
      </w:r>
      <w:r w:rsidR="003D2F73">
        <w:rPr>
          <w:rFonts w:hint="eastAsia"/>
          <w:b/>
          <w:bCs w:val="0"/>
        </w:rPr>
        <w:t>エラー</w:t>
      </w:r>
      <w:r w:rsidR="003D2F73">
        <w:rPr>
          <w:rFonts w:hint="eastAsia"/>
          <w:b/>
          <w:bCs w:val="0"/>
        </w:rPr>
        <w:t xml:space="preserve">! </w:t>
      </w:r>
      <w:r w:rsidR="003D2F73">
        <w:rPr>
          <w:rFonts w:hint="eastAsia"/>
          <w:b/>
          <w:bCs w:val="0"/>
        </w:rPr>
        <w:t>参照元が見つかりません。</w:t>
      </w:r>
      <w:r w:rsidR="009276CB">
        <w:fldChar w:fldCharType="end"/>
      </w:r>
      <w:r w:rsidR="00031442">
        <w:rPr>
          <w:rFonts w:hint="eastAsia"/>
        </w:rPr>
        <w:t>式</w:t>
      </w:r>
      <w:r>
        <w:rPr>
          <w:rFonts w:hint="eastAsia"/>
        </w:rPr>
        <w:t>より求められる。</w:t>
      </w:r>
      <w:r w:rsidR="00F77878">
        <w:rPr>
          <w:rFonts w:hint="eastAsia"/>
        </w:rPr>
        <w:t>なお、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r w:rsidR="003D2F73">
        <w:rPr>
          <w:rFonts w:hint="eastAsia"/>
        </w:rPr>
        <w:t>（</w:t>
      </w:r>
      <w:r w:rsidR="003D2F73">
        <w:rPr>
          <w:noProof/>
        </w:rPr>
        <w:t>90</w:t>
      </w:r>
      <w:r w:rsidR="003D2F73">
        <w:rPr>
          <w:rFonts w:hint="eastAsia"/>
        </w:rPr>
        <w:t>）</w:t>
      </w:r>
      <w:r w:rsidR="0044657E">
        <w:fldChar w:fldCharType="end"/>
      </w:r>
      <w:r w:rsidR="00F77878">
        <w:rPr>
          <w:rFonts w:hint="eastAsia"/>
        </w:rPr>
        <w:t>式中の</w:t>
      </w:r>
      <m:oMath>
        <m:sSub>
          <m:sSubPr>
            <m:ctrlPr/>
          </m:sSubPr>
          <m:e>
            <m:r>
              <m:t>τ</m:t>
            </m:r>
          </m:e>
          <m:sub>
            <m:r>
              <m:t>D,i,k,n</m:t>
            </m:r>
          </m:sub>
        </m:sSub>
      </m:oMath>
      <w:r w:rsidR="00F77878">
        <w:rPr>
          <w:rFonts w:hint="eastAsia"/>
        </w:rPr>
        <w:t>、</w:t>
      </w:r>
      <m:oMath>
        <m:sSub>
          <m:sSubPr>
            <m:ctrlPr/>
          </m:sSubPr>
          <m:e>
            <m:r>
              <m:t>τ</m:t>
            </m:r>
          </m:e>
          <m:sub>
            <m:r>
              <m:t>d,i,k,n</m:t>
            </m:r>
          </m:sub>
        </m:sSub>
      </m:oMath>
      <w:r w:rsidR="00F77878">
        <w:rPr>
          <w:rFonts w:hint="eastAsia"/>
        </w:rPr>
        <w:t>は</w:t>
      </w:r>
      <w:r w:rsidR="009276CB">
        <w:fldChar w:fldCharType="begin"/>
      </w:r>
      <w:r w:rsidR="009276CB">
        <w:instrText xml:space="preserve"> </w:instrText>
      </w:r>
      <w:r w:rsidR="009276CB">
        <w:rPr>
          <w:rFonts w:hint="eastAsia"/>
        </w:rPr>
        <w:instrText>REF _Ref473748357 \r \h</w:instrText>
      </w:r>
      <w:r w:rsidR="009276CB">
        <w:instrText xml:space="preserve"> </w:instrText>
      </w:r>
      <w:r w:rsidR="009276CB">
        <w:fldChar w:fldCharType="separate"/>
      </w:r>
      <w:r w:rsidR="003D2F73">
        <w:rPr>
          <w:rFonts w:hint="eastAsia"/>
        </w:rPr>
        <w:t>付録</w:t>
      </w:r>
      <w:r w:rsidR="003D2F73">
        <w:rPr>
          <w:rFonts w:hint="eastAsia"/>
        </w:rPr>
        <w:t>10</w:t>
      </w:r>
      <w:r w:rsidR="003D2F73">
        <w:rPr>
          <w:rFonts w:hint="eastAsia"/>
        </w:rPr>
        <w:t>．</w:t>
      </w:r>
      <w:r w:rsidR="009276CB">
        <w:fldChar w:fldCharType="end"/>
      </w:r>
      <w:r w:rsidR="00F77878">
        <w:rPr>
          <w:rFonts w:hint="eastAsia"/>
        </w:rPr>
        <w:t>に計算法を示した。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43BDC" w14:paraId="456447DF" w14:textId="77777777" w:rsidTr="002F6AC2">
        <w:tc>
          <w:tcPr>
            <w:tcW w:w="8687" w:type="dxa"/>
            <w:vAlign w:val="center"/>
          </w:tcPr>
          <w:p w14:paraId="2598E42A" w14:textId="126B8334" w:rsidR="00907029" w:rsidRPr="00D032DC" w:rsidRDefault="00A12191">
            <w:pPr>
              <w:pStyle w:val="affe"/>
            </w:pPr>
            <m:oMathPara>
              <m:oMath>
                <m:sSub>
                  <m:sSubPr>
                    <m:ctrlPr/>
                  </m:sSubPr>
                  <m:e>
                    <m:r>
                      <m:t>QGT</m:t>
                    </m:r>
                  </m:e>
                  <m:sub>
                    <m:r>
                      <m:t>i,n</m:t>
                    </m:r>
                  </m:sub>
                </m:sSub>
                <m:r>
                  <m:rPr>
                    <m:aln/>
                  </m:rPr>
                  <m:t>=</m:t>
                </m:r>
                <m:nary>
                  <m:naryPr>
                    <m:chr m:val="∑"/>
                    <m:limLoc m:val="undOvr"/>
                    <m:ctrlPr/>
                  </m:naryPr>
                  <m:sub>
                    <m:r>
                      <m:t>k=1,k=</m:t>
                    </m:r>
                    <m:r>
                      <w:rPr>
                        <w:rFonts w:hint="eastAsia"/>
                      </w:rPr>
                      <m:t>開口部</m:t>
                    </m:r>
                  </m:sub>
                  <m:sup>
                    <m:sSub>
                      <m:sSubPr>
                        <m:ctrlPr/>
                      </m:sSubPr>
                      <m:e>
                        <m:r>
                          <w:rPr>
                            <w:rFonts w:cs="Cambria Math"/>
                          </w:rPr>
                          <m:t>N</m:t>
                        </m:r>
                        <m:r>
                          <m:t>w</m:t>
                        </m:r>
                      </m:e>
                      <m:sub>
                        <m:r>
                          <m:t>i</m:t>
                        </m:r>
                      </m:sub>
                    </m:sSub>
                  </m:sup>
                  <m:e>
                    <m:sSub>
                      <m:sSubPr>
                        <m:ctrlPr/>
                      </m:sSubPr>
                      <m:e>
                        <m:r>
                          <m:t>A</m:t>
                        </m:r>
                      </m:e>
                      <m:sub>
                        <m:r>
                          <m:t>i,k</m:t>
                        </m:r>
                      </m:sub>
                    </m:sSub>
                    <m:r>
                      <m:t>⋅</m:t>
                    </m:r>
                    <m:d>
                      <m:dPr>
                        <m:ctrlPr/>
                      </m:dPr>
                      <m:e>
                        <m:r>
                          <w:rPr>
                            <w:rFonts w:cs="XITS Math"/>
                          </w:rPr>
                          <m:t>QGT</m:t>
                        </m:r>
                        <m:sSub>
                          <m:sSubPr>
                            <m:ctrlPr>
                              <w:rPr>
                                <w:rFonts w:cs="XITS Math"/>
                              </w:rPr>
                            </m:ctrlPr>
                          </m:sSubPr>
                          <m:e>
                            <m:r>
                              <w:rPr>
                                <w:rFonts w:cs="XITS Math"/>
                              </w:rPr>
                              <m:t>D</m:t>
                            </m:r>
                          </m:e>
                          <m:sub>
                            <m:r>
                              <w:rPr>
                                <w:rFonts w:cs="XITS Math"/>
                              </w:rPr>
                              <m:t>i,k,n</m:t>
                            </m:r>
                          </m:sub>
                        </m:sSub>
                        <m:r>
                          <m:t>+</m:t>
                        </m:r>
                        <m:r>
                          <w:rPr>
                            <w:rFonts w:cs="XITS Math"/>
                          </w:rPr>
                          <m:t>QGT</m:t>
                        </m:r>
                        <m:sSub>
                          <m:sSubPr>
                            <m:ctrlPr>
                              <w:rPr>
                                <w:rFonts w:cs="XITS Math"/>
                              </w:rPr>
                            </m:ctrlPr>
                          </m:sSubPr>
                          <m:e>
                            <m:r>
                              <w:rPr>
                                <w:rFonts w:cs="XITS Math"/>
                              </w:rPr>
                              <m:t>S</m:t>
                            </m:r>
                          </m:e>
                          <m:sub>
                            <m:r>
                              <w:rPr>
                                <w:rFonts w:cs="XITS Math"/>
                              </w:rPr>
                              <m:t>i,k,n</m:t>
                            </m:r>
                          </m:sub>
                        </m:sSub>
                      </m:e>
                    </m:d>
                  </m:e>
                </m:nary>
                <m:r>
                  <w:br/>
                </m:r>
              </m:oMath>
              <m:oMath>
                <m:r>
                  <m:rPr>
                    <m:aln/>
                  </m:rPr>
                  <m:t>=</m:t>
                </m:r>
                <m:nary>
                  <m:naryPr>
                    <m:chr m:val="∑"/>
                    <m:limLoc m:val="undOvr"/>
                    <m:ctrlPr/>
                  </m:naryPr>
                  <m:sub>
                    <m:r>
                      <m:t>k=1,k=</m:t>
                    </m:r>
                    <m:r>
                      <w:rPr>
                        <w:rFonts w:hint="eastAsia"/>
                      </w:rPr>
                      <m:t>開口部</m:t>
                    </m:r>
                  </m:sub>
                  <m:sup>
                    <m:sSub>
                      <m:sSubPr>
                        <m:ctrlPr/>
                      </m:sSubPr>
                      <m:e>
                        <m:r>
                          <w:rPr>
                            <w:rFonts w:cs="Cambria Math"/>
                          </w:rPr>
                          <m:t>N</m:t>
                        </m:r>
                        <m:r>
                          <m:t>w</m:t>
                        </m:r>
                      </m:e>
                      <m:sub>
                        <m:r>
                          <m:t>i</m:t>
                        </m:r>
                      </m:sub>
                    </m:sSub>
                  </m:sup>
                  <m:e>
                    <m:sSub>
                      <m:sSubPr>
                        <m:ctrlPr/>
                      </m:sSubPr>
                      <m:e>
                        <m:r>
                          <m:t>A</m:t>
                        </m:r>
                      </m:e>
                      <m:sub>
                        <m:r>
                          <m:t>i,k</m:t>
                        </m:r>
                      </m:sub>
                    </m:sSub>
                    <m:r>
                      <m:t>⋅</m:t>
                    </m:r>
                    <m:d>
                      <m:dPr>
                        <m:begChr m:val="["/>
                        <m:endChr m:val="]"/>
                        <m:ctrlPr/>
                      </m:dPr>
                      <m:e>
                        <m:d>
                          <m:dPr>
                            <m:ctrlPr>
                              <w:rPr>
                                <w:rFonts w:cs="XITS Math"/>
                              </w:rPr>
                            </m:ctrlPr>
                          </m:dPr>
                          <m:e>
                            <m:r>
                              <m:t>1-</m:t>
                            </m:r>
                            <m:sSub>
                              <m:sSubPr>
                                <m:ctrlPr/>
                              </m:sSubPr>
                              <m:e>
                                <m:r>
                                  <m:t>F</m:t>
                                </m:r>
                              </m:e>
                              <m:sub>
                                <m:r>
                                  <m:t>SDW,</m:t>
                                </m:r>
                                <m:r>
                                  <w:rPr>
                                    <w:rFonts w:cs="Cambria Math"/>
                                  </w:rPr>
                                  <m:t>i</m:t>
                                </m:r>
                                <m:r>
                                  <m:t>,k</m:t>
                                </m:r>
                              </m:sub>
                            </m:sSub>
                          </m:e>
                        </m:d>
                        <m:r>
                          <m:t>⋅</m:t>
                        </m:r>
                        <m:sSub>
                          <m:sSubPr>
                            <m:ctrlPr/>
                          </m:sSubPr>
                          <m:e>
                            <m:r>
                              <m:t>τ</m:t>
                            </m:r>
                          </m:e>
                          <m:sub>
                            <m:r>
                              <m:t>D,i,k,n</m:t>
                            </m:r>
                          </m:sub>
                        </m:sSub>
                        <m:r>
                          <m:t>⋅</m:t>
                        </m:r>
                        <m:sSub>
                          <m:sSubPr>
                            <m:ctrlPr/>
                          </m:sSubPr>
                          <m:e>
                            <m:r>
                              <m:t>I</m:t>
                            </m:r>
                          </m:e>
                          <m:sub>
                            <m:r>
                              <m:t>D,i,k,</m:t>
                            </m:r>
                            <m:r>
                              <w:rPr>
                                <w:rFonts w:cs="Cambria Math"/>
                              </w:rPr>
                              <m:t>n</m:t>
                            </m:r>
                          </m:sub>
                        </m:sSub>
                        <m:r>
                          <m:t>+</m:t>
                        </m:r>
                        <m:sSub>
                          <m:sSubPr>
                            <m:ctrlPr/>
                          </m:sSubPr>
                          <m:e>
                            <m:r>
                              <m:t>τ</m:t>
                            </m:r>
                          </m:e>
                          <m:sub>
                            <m:r>
                              <m:t>d,i,k,n</m:t>
                            </m:r>
                          </m:sub>
                        </m:sSub>
                        <m:r>
                          <m:t>⋅</m:t>
                        </m:r>
                        <m:sSub>
                          <m:sSubPr>
                            <m:ctrlPr/>
                          </m:sSubPr>
                          <m:e>
                            <m:r>
                              <m:t>I</m:t>
                            </m:r>
                          </m:e>
                          <m:sub>
                            <m:r>
                              <m:t>d,i,k,n</m:t>
                            </m:r>
                          </m:sub>
                        </m:sSub>
                      </m:e>
                    </m:d>
                  </m:e>
                </m:nary>
              </m:oMath>
            </m:oMathPara>
          </w:p>
        </w:tc>
        <w:tc>
          <w:tcPr>
            <w:tcW w:w="1059" w:type="dxa"/>
            <w:vAlign w:val="center"/>
          </w:tcPr>
          <w:p w14:paraId="7575DB20" w14:textId="46E0D9F0" w:rsidR="00943BDC" w:rsidRDefault="00943BDC">
            <w:pPr>
              <w:pStyle w:val="af9"/>
            </w:pPr>
            <w:bookmarkStart w:id="85" w:name="_Ref47371101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90</w:t>
            </w:r>
            <w:r w:rsidR="001939D4">
              <w:fldChar w:fldCharType="end"/>
            </w:r>
            <w:r>
              <w:rPr>
                <w:rFonts w:hint="eastAsia"/>
              </w:rPr>
              <w:t>）</w:t>
            </w:r>
            <w:bookmarkEnd w:id="85"/>
          </w:p>
        </w:tc>
      </w:tr>
    </w:tbl>
    <w:p w14:paraId="45F189D3" w14:textId="77777777" w:rsidR="006E50AD" w:rsidRDefault="006E50AD">
      <w:pPr>
        <w:pStyle w:val="af7"/>
      </w:pPr>
    </w:p>
    <w:p w14:paraId="5E414AAD" w14:textId="77777777" w:rsidR="006E50AD" w:rsidRDefault="00DE024C">
      <w:pPr>
        <w:pStyle w:val="a1"/>
      </w:pPr>
      <w:bookmarkStart w:id="86" w:name="_Ref473746307"/>
      <w:bookmarkStart w:id="87" w:name="_Ref473746310"/>
      <w:bookmarkStart w:id="88" w:name="_Ref473819828"/>
      <w:bookmarkStart w:id="89" w:name="_Toc20739138"/>
      <w:r w:rsidRPr="00DE024C">
        <w:rPr>
          <w:rFonts w:hint="eastAsia"/>
        </w:rPr>
        <w:lastRenderedPageBreak/>
        <w:t>室内表面の吸収日射量</w:t>
      </w:r>
      <w:bookmarkEnd w:id="86"/>
      <w:bookmarkEnd w:id="87"/>
      <w:r w:rsidR="00477B19">
        <w:rPr>
          <w:rFonts w:hint="eastAsia"/>
        </w:rPr>
        <w:t>、形態係数、放射暖房放射成分吸収比率</w:t>
      </w:r>
      <w:bookmarkEnd w:id="88"/>
      <w:bookmarkEnd w:id="89"/>
    </w:p>
    <w:p w14:paraId="09DAC5B0" w14:textId="5D1F118E" w:rsidR="006E50AD" w:rsidRDefault="006E50AD">
      <w:pPr>
        <w:pStyle w:val="af7"/>
      </w:pPr>
      <w:r>
        <w:rPr>
          <w:rFonts w:hint="eastAsia"/>
        </w:rPr>
        <w:t>室の透過日射熱取得から室内各部位の吸収日射量（</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r w:rsidR="003D2F73" w:rsidRPr="00477F45">
        <w:rPr>
          <w:rFonts w:hint="eastAsia"/>
        </w:rPr>
        <w:t>（</w:t>
      </w:r>
      <w:r w:rsidR="003D2F73">
        <w:rPr>
          <w:noProof/>
        </w:rPr>
        <w:t>26</w:t>
      </w:r>
      <w:r w:rsidR="003D2F73" w:rsidRPr="00477F45">
        <w:rPr>
          <w:rFonts w:hint="eastAsia"/>
        </w:rPr>
        <w:t>）</w:t>
      </w:r>
      <w:r w:rsidR="0098344E">
        <w:fldChar w:fldCharType="end"/>
      </w:r>
      <w:r>
        <w:rPr>
          <w:rFonts w:hint="eastAsia"/>
        </w:rPr>
        <w:t>式の</w:t>
      </w:r>
      <m:oMath>
        <m:sSub>
          <m:sSubPr>
            <m:ctrlPr>
              <w:rPr>
                <w:i/>
              </w:rPr>
            </m:ctrlPr>
          </m:sSubPr>
          <m:e>
            <m:r>
              <m:t>Sol</m:t>
            </m:r>
          </m:e>
          <m:sub>
            <m:r>
              <m:t>i,n,j</m:t>
            </m:r>
          </m:sub>
        </m:sSub>
      </m:oMath>
      <w:r>
        <w:rPr>
          <w:rFonts w:hint="eastAsia"/>
        </w:rPr>
        <w:t>）</w:t>
      </w:r>
      <w:r w:rsidR="00672A21">
        <w:rPr>
          <w:rFonts w:hint="eastAsia"/>
        </w:rPr>
        <w:t>は</w:t>
      </w:r>
      <w:r w:rsidR="00672A21">
        <w:fldChar w:fldCharType="begin"/>
      </w:r>
      <w:r w:rsidR="00672A21">
        <w:instrText xml:space="preserve"> </w:instrText>
      </w:r>
      <w:r w:rsidR="00672A21">
        <w:rPr>
          <w:rFonts w:hint="eastAsia"/>
        </w:rPr>
        <w:instrText>REF _Ref473711243 \h</w:instrText>
      </w:r>
      <w:r w:rsidR="00672A21">
        <w:instrText xml:space="preserve"> </w:instrText>
      </w:r>
      <w:r w:rsidR="00672A21">
        <w:fldChar w:fldCharType="separate"/>
      </w:r>
      <w:r w:rsidR="003D2F73">
        <w:rPr>
          <w:rFonts w:hint="eastAsia"/>
        </w:rPr>
        <w:t>（</w:t>
      </w:r>
      <w:r w:rsidR="003D2F73">
        <w:rPr>
          <w:noProof/>
        </w:rPr>
        <w:t>91</w:t>
      </w:r>
      <w:r w:rsidR="003D2F73">
        <w:rPr>
          <w:rFonts w:hint="eastAsia"/>
        </w:rPr>
        <w:t>）</w:t>
      </w:r>
      <w:r w:rsidR="00672A21">
        <w:fldChar w:fldCharType="end"/>
      </w:r>
      <w:r w:rsidR="00672A21">
        <w:rPr>
          <w:rFonts w:hint="eastAsia"/>
        </w:rPr>
        <w:t>式</w:t>
      </w:r>
      <w:r w:rsidR="0098344E">
        <w:rPr>
          <w:rFonts w:hint="eastAsia"/>
        </w:rPr>
        <w:t>、家具の吸収日射量（</w:t>
      </w:r>
      <w:r w:rsidR="0098344E">
        <w:fldChar w:fldCharType="begin"/>
      </w:r>
      <w:r w:rsidR="0098344E">
        <w:instrText xml:space="preserve"> </w:instrText>
      </w:r>
      <w:r w:rsidR="0098344E">
        <w:rPr>
          <w:rFonts w:hint="eastAsia"/>
        </w:rPr>
        <w:instrText>REF _Ref536021107 \h</w:instrText>
      </w:r>
      <w:r w:rsidR="0098344E">
        <w:instrText xml:space="preserve"> </w:instrText>
      </w:r>
      <w:r w:rsidR="0098344E">
        <w:fldChar w:fldCharType="separate"/>
      </w:r>
      <w:r w:rsidR="003D2F73">
        <w:rPr>
          <w:rFonts w:hint="eastAsia"/>
        </w:rPr>
        <w:t>（</w:t>
      </w:r>
      <w:r w:rsidR="003D2F73">
        <w:rPr>
          <w:noProof/>
        </w:rPr>
        <w:t>15</w:t>
      </w:r>
      <w:r w:rsidR="003D2F73">
        <w:rPr>
          <w:rFonts w:hint="eastAsia"/>
        </w:rPr>
        <w:t>）</w:t>
      </w:r>
      <w:r w:rsidR="0098344E">
        <w:fldChar w:fldCharType="end"/>
      </w:r>
      <w:r w:rsidR="0098344E">
        <w:rPr>
          <w:rFonts w:hint="eastAsia"/>
        </w:rPr>
        <w:t>式の</w:t>
      </w:r>
      <m:oMath>
        <m:sSub>
          <m:sSubPr>
            <m:ctrlPr>
              <w:rPr>
                <w:rFonts w:eastAsia="HGP創英角ｺﾞｼｯｸUB"/>
              </w:rPr>
            </m:ctrlPr>
          </m:sSubPr>
          <m:e>
            <m:r>
              <w:rPr>
                <w:rFonts w:eastAsia="HGP創英角ｺﾞｼｯｸUB"/>
              </w:rPr>
              <m:t>Qsol</m:t>
            </m:r>
            <m:r>
              <m:rPr>
                <m:sty m:val="p"/>
              </m:rPr>
              <w:rPr>
                <w:rFonts w:eastAsia="HGP創英角ｺﾞｼｯｸUB"/>
              </w:rPr>
              <m:t>,</m:t>
            </m:r>
            <m:r>
              <w:rPr>
                <w:rFonts w:eastAsia="HGP創英角ｺﾞｼｯｸUB"/>
              </w:rPr>
              <m:t>fun</m:t>
            </m:r>
          </m:e>
          <m:sub>
            <m:r>
              <w:rPr>
                <w:rFonts w:eastAsia="HGP創英角ｺﾞｼｯｸUB"/>
              </w:rPr>
              <m:t>i</m:t>
            </m:r>
            <m:r>
              <m:rPr>
                <m:sty m:val="p"/>
              </m:rPr>
              <w:rPr>
                <w:rFonts w:eastAsia="HGP創英角ｺﾞｼｯｸUB"/>
              </w:rPr>
              <m:t>,</m:t>
            </m:r>
            <m:r>
              <w:rPr>
                <w:rFonts w:eastAsia="HGP創英角ｺﾞｼｯｸUB"/>
              </w:rPr>
              <m:t>n</m:t>
            </m:r>
          </m:sub>
        </m:sSub>
      </m:oMath>
      <w:r w:rsidR="0098344E">
        <w:rPr>
          <w:rFonts w:hint="eastAsia"/>
        </w:rPr>
        <w:t>）</w:t>
      </w:r>
      <w:r w:rsidR="00F63CF8">
        <w:rPr>
          <w:rFonts w:hint="eastAsia"/>
        </w:rPr>
        <w:t>は</w:t>
      </w:r>
      <w:r w:rsidR="00672A21">
        <w:fldChar w:fldCharType="begin"/>
      </w:r>
      <w:r w:rsidR="00672A21">
        <w:instrText xml:space="preserve"> </w:instrText>
      </w:r>
      <w:r w:rsidR="00672A21">
        <w:rPr>
          <w:rFonts w:hint="eastAsia"/>
        </w:rPr>
        <w:instrText>REF _Ref536123821 \h</w:instrText>
      </w:r>
      <w:r w:rsidR="00672A21">
        <w:instrText xml:space="preserve"> </w:instrText>
      </w:r>
      <w:r w:rsidR="00672A21">
        <w:fldChar w:fldCharType="separate"/>
      </w:r>
      <w:r w:rsidR="003D2F73">
        <w:rPr>
          <w:rFonts w:hint="eastAsia"/>
        </w:rPr>
        <w:t>（</w:t>
      </w:r>
      <w:r w:rsidR="003D2F73">
        <w:rPr>
          <w:noProof/>
        </w:rPr>
        <w:t>92</w:t>
      </w:r>
      <w:r w:rsidR="003D2F73">
        <w:rPr>
          <w:rFonts w:hint="eastAsia"/>
        </w:rPr>
        <w:t>）</w:t>
      </w:r>
      <w:r w:rsidR="00672A21">
        <w:fldChar w:fldCharType="end"/>
      </w:r>
      <w:r w:rsidR="00F63CF8">
        <w:rPr>
          <w:rFonts w:hint="eastAsia"/>
        </w:rPr>
        <w:t>式より求める。透過日射分配率は</w:t>
      </w:r>
      <w:r w:rsidR="0098344E">
        <w:fldChar w:fldCharType="begin"/>
      </w:r>
      <w:r w:rsidR="0098344E">
        <w:instrText xml:space="preserve"> </w:instrText>
      </w:r>
      <w:r w:rsidR="0098344E">
        <w:rPr>
          <w:rFonts w:hint="eastAsia"/>
        </w:rPr>
        <w:instrText>REF _Ref454306279 \h</w:instrText>
      </w:r>
      <w:r w:rsidR="0098344E">
        <w:instrText xml:space="preserve"> </w:instrText>
      </w:r>
      <w:r w:rsidR="0098344E">
        <w:fldChar w:fldCharType="separate"/>
      </w:r>
      <w:r w:rsidR="003D2F73">
        <w:rPr>
          <w:rFonts w:hint="eastAsia"/>
        </w:rPr>
        <w:t>表</w:t>
      </w:r>
      <w:r w:rsidR="003D2F73">
        <w:rPr>
          <w:rFonts w:hint="eastAsia"/>
        </w:rPr>
        <w:t xml:space="preserve"> </w:t>
      </w:r>
      <w:r w:rsidR="003D2F73">
        <w:rPr>
          <w:noProof/>
        </w:rPr>
        <w:t>5</w:t>
      </w:r>
      <w:r w:rsidR="0098344E">
        <w:fldChar w:fldCharType="end"/>
      </w:r>
      <w:r w:rsidR="00F63CF8">
        <w:rPr>
          <w:rFonts w:hint="eastAsia"/>
        </w:rPr>
        <w:t>による。</w:t>
      </w:r>
      <w:r w:rsidR="0098344E">
        <w:fldChar w:fldCharType="begin"/>
      </w:r>
      <w:r w:rsidR="0098344E">
        <w:instrText xml:space="preserve"> </w:instrText>
      </w:r>
      <w:r w:rsidR="0098344E">
        <w:rPr>
          <w:rFonts w:hint="eastAsia"/>
        </w:rPr>
        <w:instrText>REF _Ref473711243 \h</w:instrText>
      </w:r>
      <w:r w:rsidR="0098344E">
        <w:instrText xml:space="preserve"> </w:instrText>
      </w:r>
      <w:r w:rsidR="0098344E">
        <w:fldChar w:fldCharType="separate"/>
      </w:r>
      <w:r w:rsidR="003D2F73">
        <w:rPr>
          <w:rFonts w:hint="eastAsia"/>
        </w:rPr>
        <w:t>（</w:t>
      </w:r>
      <w:r w:rsidR="003D2F73">
        <w:rPr>
          <w:noProof/>
        </w:rPr>
        <w:t>91</w:t>
      </w:r>
      <w:r w:rsidR="003D2F73">
        <w:rPr>
          <w:rFonts w:hint="eastAsia"/>
        </w:rPr>
        <w:t>）</w:t>
      </w:r>
      <w:r w:rsidR="0098344E">
        <w:fldChar w:fldCharType="end"/>
      </w:r>
      <w:r w:rsidR="00F72A67">
        <w:rPr>
          <w:rFonts w:hint="eastAsia"/>
        </w:rPr>
        <w:t>、</w:t>
      </w:r>
      <w:r w:rsidR="00F72A67">
        <w:fldChar w:fldCharType="begin"/>
      </w:r>
      <w:r w:rsidR="00F72A67">
        <w:instrText xml:space="preserve"> </w:instrText>
      </w:r>
      <w:r w:rsidR="00F72A67">
        <w:rPr>
          <w:rFonts w:hint="eastAsia"/>
        </w:rPr>
        <w:instrText>REF _Ref536123821 \h</w:instrText>
      </w:r>
      <w:r w:rsidR="00F72A67">
        <w:instrText xml:space="preserve"> </w:instrText>
      </w:r>
      <w:r w:rsidR="00F72A67">
        <w:fldChar w:fldCharType="separate"/>
      </w:r>
      <w:r w:rsidR="003D2F73">
        <w:rPr>
          <w:rFonts w:hint="eastAsia"/>
        </w:rPr>
        <w:t>（</w:t>
      </w:r>
      <w:r w:rsidR="003D2F73">
        <w:rPr>
          <w:noProof/>
        </w:rPr>
        <w:t>92</w:t>
      </w:r>
      <w:r w:rsidR="003D2F73">
        <w:rPr>
          <w:rFonts w:hint="eastAsia"/>
        </w:rPr>
        <w:t>）</w:t>
      </w:r>
      <w:r w:rsidR="00F72A67">
        <w:fldChar w:fldCharType="end"/>
      </w:r>
      <w:r w:rsidR="00B3002E">
        <w:rPr>
          <w:rFonts w:hint="eastAsia"/>
        </w:rPr>
        <w:t>式中の窓の透過日射熱取得</w:t>
      </w:r>
      <m:oMath>
        <m:sSub>
          <m:sSubPr>
            <m:ctrlPr>
              <w:rPr>
                <w:i/>
              </w:rPr>
            </m:ctrlPr>
          </m:sSubPr>
          <m:e>
            <m:r>
              <m:t>QGT</m:t>
            </m:r>
          </m:e>
          <m:sub>
            <m:r>
              <m:t>i,n</m:t>
            </m:r>
          </m:sub>
        </m:sSub>
      </m:oMath>
      <w:r w:rsidR="00B3002E">
        <w:rPr>
          <w:rFonts w:hint="eastAsia"/>
        </w:rPr>
        <w:t>は</w:t>
      </w:r>
      <w:r w:rsidR="0098344E">
        <w:fldChar w:fldCharType="begin"/>
      </w:r>
      <w:r w:rsidR="0098344E">
        <w:instrText xml:space="preserve"> </w:instrText>
      </w:r>
      <w:r w:rsidR="0098344E">
        <w:rPr>
          <w:rFonts w:hint="eastAsia"/>
        </w:rPr>
        <w:instrText>REF _Ref484795613 \r \h</w:instrText>
      </w:r>
      <w:r w:rsidR="0098344E">
        <w:instrText xml:space="preserve"> </w:instrText>
      </w:r>
      <w:r w:rsidR="0098344E">
        <w:fldChar w:fldCharType="separate"/>
      </w:r>
      <w:r w:rsidR="003D2F73">
        <w:rPr>
          <w:rFonts w:hint="eastAsia"/>
        </w:rPr>
        <w:t>付録</w:t>
      </w:r>
      <w:r w:rsidR="003D2F73">
        <w:rPr>
          <w:rFonts w:hint="eastAsia"/>
        </w:rPr>
        <w:t>11</w:t>
      </w:r>
      <w:r w:rsidR="003D2F73">
        <w:rPr>
          <w:rFonts w:hint="eastAsia"/>
        </w:rPr>
        <w:t>．</w:t>
      </w:r>
      <w:r w:rsidR="0098344E">
        <w:fldChar w:fldCharType="end"/>
      </w:r>
      <w:r w:rsidR="00B3002E">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A7BD1" w14:paraId="20A94583" w14:textId="77777777" w:rsidTr="00672A21">
        <w:tc>
          <w:tcPr>
            <w:tcW w:w="8687" w:type="dxa"/>
            <w:vAlign w:val="center"/>
          </w:tcPr>
          <w:p w14:paraId="28DEA790" w14:textId="77777777" w:rsidR="009A7BD1" w:rsidRPr="002C6F26" w:rsidRDefault="00A12191">
            <w:pPr>
              <w:pStyle w:val="affe"/>
            </w:pPr>
            <m:oMathPara>
              <m:oMath>
                <m:sSub>
                  <m:sSubPr>
                    <m:ctrlPr/>
                  </m:sSubPr>
                  <m:e>
                    <m:r>
                      <m:t>Sol</m:t>
                    </m:r>
                  </m:e>
                  <m:sub>
                    <m:r>
                      <m:t>i,k,n</m:t>
                    </m:r>
                  </m:sub>
                </m:sSub>
                <m:r>
                  <m:t>=</m:t>
                </m:r>
                <m:f>
                  <m:fPr>
                    <m:ctrlPr/>
                  </m:fPr>
                  <m:num>
                    <m:sSub>
                      <m:sSubPr>
                        <m:ctrlPr/>
                      </m:sSubPr>
                      <m:e>
                        <m:r>
                          <m:t>fso</m:t>
                        </m:r>
                        <m:r>
                          <w:rPr>
                            <w:rFonts w:cs="Cambria Math"/>
                          </w:rPr>
                          <m:t>l</m:t>
                        </m:r>
                      </m:e>
                      <m:sub>
                        <m:r>
                          <m:t>i,k</m:t>
                        </m:r>
                      </m:sub>
                    </m:sSub>
                    <m:r>
                      <m:t>⋅</m:t>
                    </m:r>
                    <m:sSub>
                      <m:sSubPr>
                        <m:ctrlPr/>
                      </m:sSubPr>
                      <m:e>
                        <m:r>
                          <m:t>QGT</m:t>
                        </m:r>
                      </m:e>
                      <m:sub>
                        <m:r>
                          <m:t>i,n</m:t>
                        </m:r>
                      </m:sub>
                    </m:sSub>
                  </m:num>
                  <m:den>
                    <m:sSub>
                      <m:sSubPr>
                        <m:ctrlPr/>
                      </m:sSubPr>
                      <m:e>
                        <m:r>
                          <m:t>A</m:t>
                        </m:r>
                      </m:e>
                      <m:sub>
                        <m:r>
                          <m:t>i,k</m:t>
                        </m:r>
                      </m:sub>
                    </m:sSub>
                  </m:den>
                </m:f>
              </m:oMath>
            </m:oMathPara>
          </w:p>
        </w:tc>
        <w:tc>
          <w:tcPr>
            <w:tcW w:w="1059" w:type="dxa"/>
            <w:vAlign w:val="center"/>
          </w:tcPr>
          <w:p w14:paraId="00CF02C1" w14:textId="62255A2F" w:rsidR="009A7BD1" w:rsidRDefault="009A7BD1">
            <w:pPr>
              <w:pStyle w:val="af9"/>
            </w:pPr>
            <w:bookmarkStart w:id="90" w:name="_Ref47371124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91</w:t>
            </w:r>
            <w:r w:rsidR="001939D4">
              <w:fldChar w:fldCharType="end"/>
            </w:r>
            <w:r>
              <w:rPr>
                <w:rFonts w:hint="eastAsia"/>
              </w:rPr>
              <w:t>）</w:t>
            </w:r>
            <w:bookmarkEnd w:id="90"/>
          </w:p>
        </w:tc>
      </w:tr>
      <w:tr w:rsidR="00672A21" w14:paraId="40C4395B" w14:textId="77777777" w:rsidTr="00672A21">
        <w:tc>
          <w:tcPr>
            <w:tcW w:w="8687" w:type="dxa"/>
            <w:vAlign w:val="center"/>
          </w:tcPr>
          <w:p w14:paraId="18DC6A31" w14:textId="77777777" w:rsidR="00672A21" w:rsidRDefault="00A12191">
            <w:pPr>
              <w:pStyle w:val="affe"/>
            </w:pPr>
            <m:oMathPara>
              <m:oMath>
                <m:sSub>
                  <m:sSubPr>
                    <m:ctrlPr/>
                  </m:sSubPr>
                  <m:e>
                    <m:r>
                      <m:t>Qsol,fun</m:t>
                    </m:r>
                  </m:e>
                  <m:sub>
                    <m:r>
                      <m:t>i,n</m:t>
                    </m:r>
                  </m:sub>
                </m:sSub>
                <m:r>
                  <m:t>=</m:t>
                </m:r>
                <m:sSub>
                  <m:sSubPr>
                    <m:ctrlPr/>
                  </m:sSubPr>
                  <m:e>
                    <m:r>
                      <m:t>fso</m:t>
                    </m:r>
                    <m:r>
                      <w:rPr>
                        <w:rFonts w:cs="Cambria Math"/>
                      </w:rPr>
                      <m:t>l</m:t>
                    </m:r>
                  </m:e>
                  <m:sub>
                    <m:r>
                      <m:t>i,k</m:t>
                    </m:r>
                  </m:sub>
                </m:sSub>
                <m:r>
                  <m:t>⋅</m:t>
                </m:r>
                <m:sSub>
                  <m:sSubPr>
                    <m:ctrlPr/>
                  </m:sSubPr>
                  <m:e>
                    <m:r>
                      <m:t>QGT</m:t>
                    </m:r>
                  </m:e>
                  <m:sub>
                    <m:r>
                      <m:t>i,n</m:t>
                    </m:r>
                  </m:sub>
                </m:sSub>
              </m:oMath>
            </m:oMathPara>
          </w:p>
        </w:tc>
        <w:tc>
          <w:tcPr>
            <w:tcW w:w="1059" w:type="dxa"/>
            <w:vAlign w:val="center"/>
          </w:tcPr>
          <w:p w14:paraId="5AE2903C" w14:textId="715BEA89" w:rsidR="00672A21" w:rsidRDefault="00672A21" w:rsidP="00672A21">
            <w:pPr>
              <w:pStyle w:val="af9"/>
            </w:pPr>
            <w:bookmarkStart w:id="91" w:name="_Ref53612382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92</w:t>
            </w:r>
            <w:r>
              <w:fldChar w:fldCharType="end"/>
            </w:r>
            <w:r>
              <w:rPr>
                <w:rFonts w:hint="eastAsia"/>
              </w:rPr>
              <w:t>）</w:t>
            </w:r>
            <w:bookmarkEnd w:id="91"/>
          </w:p>
        </w:tc>
      </w:tr>
    </w:tbl>
    <w:p w14:paraId="42D93B44" w14:textId="77777777" w:rsidR="006E50AD" w:rsidRDefault="006E50AD">
      <w:pPr>
        <w:pStyle w:val="af7"/>
      </w:pPr>
      <w:r>
        <w:rPr>
          <w:rFonts w:hint="eastAsia"/>
        </w:rPr>
        <w:t>部位の透過日射分配率には</w:t>
      </w:r>
      <w:r w:rsidR="009A7BD1">
        <w:fldChar w:fldCharType="begin" w:fldLock="1"/>
      </w:r>
      <w:r w:rsidR="009A7BD1">
        <w:instrText xml:space="preserve"> </w:instrText>
      </w:r>
      <w:r w:rsidR="009A7BD1">
        <w:rPr>
          <w:rFonts w:hint="eastAsia"/>
        </w:rPr>
        <w:instrText>REF _Ref473711248 \h</w:instrText>
      </w:r>
      <w:r w:rsidR="009A7BD1">
        <w:instrText xml:space="preserve"> </w:instrText>
      </w:r>
      <w:r w:rsidR="009A7BD1">
        <w:fldChar w:fldCharType="separate"/>
      </w:r>
      <w:r w:rsidR="00E6019F">
        <w:rPr>
          <w:rFonts w:hint="eastAsia"/>
        </w:rPr>
        <w:t>（</w:t>
      </w:r>
      <w:r w:rsidR="00E6019F">
        <w:rPr>
          <w:noProof/>
        </w:rPr>
        <w:t>57</w:t>
      </w:r>
      <w:r w:rsidR="00E6019F">
        <w:rPr>
          <w:rFonts w:hint="eastAsia"/>
        </w:rPr>
        <w:t>）</w:t>
      </w:r>
      <w:r w:rsidR="009A7BD1">
        <w:fldChar w:fldCharType="end"/>
      </w:r>
      <w:r>
        <w:rPr>
          <w:rFonts w:hint="eastAsia"/>
        </w:rPr>
        <w:t>式の関係があり、これを満たさないと熱収支が成立しないためチェックする。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A7BD1" w14:paraId="583C0E70" w14:textId="77777777" w:rsidTr="00077059">
        <w:tc>
          <w:tcPr>
            <w:tcW w:w="8784" w:type="dxa"/>
            <w:vAlign w:val="center"/>
          </w:tcPr>
          <w:p w14:paraId="22C36610" w14:textId="77777777" w:rsidR="009A7BD1" w:rsidRPr="00D032DC" w:rsidRDefault="00A12191">
            <w:pPr>
              <w:pStyle w:val="affe"/>
            </w:pPr>
            <m:oMathPara>
              <m:oMath>
                <m:nary>
                  <m:naryPr>
                    <m:chr m:val="∑"/>
                    <m:limLoc m:val="undOvr"/>
                    <m:ctrlPr/>
                  </m:naryPr>
                  <m:sub>
                    <m:r>
                      <m:t>k=1</m:t>
                    </m:r>
                  </m:sub>
                  <m:sup>
                    <m:sSub>
                      <m:sSubPr>
                        <m:ctrlPr/>
                      </m:sSubPr>
                      <m:e>
                        <m:r>
                          <m:t>Nw</m:t>
                        </m:r>
                      </m:e>
                      <m:sub>
                        <m:r>
                          <m:t>i</m:t>
                        </m:r>
                      </m:sub>
                    </m:sSub>
                  </m:sup>
                  <m:e>
                    <m:sSub>
                      <m:sSubPr>
                        <m:ctrlPr/>
                      </m:sSubPr>
                      <m:e>
                        <m:r>
                          <m:t>fsol</m:t>
                        </m:r>
                      </m:e>
                      <m:sub>
                        <m:r>
                          <m:t>i,k</m:t>
                        </m:r>
                      </m:sub>
                    </m:sSub>
                  </m:e>
                </m:nary>
                <m:r>
                  <m:t>=1</m:t>
                </m:r>
              </m:oMath>
            </m:oMathPara>
          </w:p>
        </w:tc>
        <w:tc>
          <w:tcPr>
            <w:tcW w:w="952" w:type="dxa"/>
            <w:vAlign w:val="center"/>
          </w:tcPr>
          <w:p w14:paraId="3D2F3CCB" w14:textId="7F41961C" w:rsidR="009A7BD1" w:rsidRDefault="009A7BD1">
            <w:pPr>
              <w:pStyle w:val="af9"/>
            </w:pPr>
            <w:bookmarkStart w:id="92" w:name="_Ref47371124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93</w:t>
            </w:r>
            <w:r w:rsidR="001939D4">
              <w:fldChar w:fldCharType="end"/>
            </w:r>
            <w:r>
              <w:rPr>
                <w:rFonts w:hint="eastAsia"/>
              </w:rPr>
              <w:t>）</w:t>
            </w:r>
            <w:bookmarkEnd w:id="92"/>
          </w:p>
        </w:tc>
      </w:tr>
    </w:tbl>
    <w:p w14:paraId="1302BE99" w14:textId="77777777" w:rsidR="006E50AD" w:rsidRDefault="006E50AD">
      <w:pPr>
        <w:pStyle w:val="af7"/>
      </w:pPr>
    </w:p>
    <w:p w14:paraId="6B56BA3D" w14:textId="1BC32855" w:rsidR="006E50AD" w:rsidRPr="00EA0646" w:rsidRDefault="006E50AD" w:rsidP="006E50AD">
      <w:pPr>
        <w:pStyle w:val="afe"/>
      </w:pPr>
      <w:bookmarkStart w:id="93" w:name="_Ref45430627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5</w:t>
      </w:r>
      <w:r>
        <w:fldChar w:fldCharType="end"/>
      </w:r>
      <w:bookmarkEnd w:id="93"/>
      <w:r>
        <w:rPr>
          <w:rFonts w:hint="eastAsia"/>
        </w:rPr>
        <w:t xml:space="preserve">　部位</w:t>
      </w:r>
      <w:r w:rsidR="0098344E">
        <w:rPr>
          <w:rFonts w:hint="eastAsia"/>
        </w:rPr>
        <w:t>、家具</w:t>
      </w:r>
      <w:r>
        <w:rPr>
          <w:rFonts w:hint="eastAsia"/>
        </w:rPr>
        <w:t>の透過日射分配率</w:t>
      </w:r>
      <w:r w:rsidR="00734E32">
        <w:rPr>
          <w:rFonts w:hint="eastAsia"/>
        </w:rPr>
        <w:t>（</w:t>
      </w:r>
      <m:oMath>
        <m:sSub>
          <m:sSubPr>
            <m:ctrlPr/>
          </m:sSubPr>
          <m:e>
            <m:r>
              <m:t>fs</m:t>
            </m:r>
            <m:r>
              <w:rPr>
                <w:rFonts w:cs="Cambria Math"/>
              </w:rPr>
              <m:t>o</m:t>
            </m:r>
            <m:r>
              <m:t>l</m:t>
            </m:r>
          </m:e>
          <m:sub>
            <m:r>
              <m:t>i,j</m:t>
            </m:r>
          </m:sub>
        </m:sSub>
      </m:oMath>
      <w:r w:rsidR="00734E32">
        <w:rPr>
          <w:rFonts w:hint="eastAsia"/>
        </w:rPr>
        <w:t>）</w:t>
      </w:r>
      <w:r>
        <w:rPr>
          <w:rFonts w:hint="eastAsia"/>
        </w:rPr>
        <w:t>の計算法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2552"/>
        <w:gridCol w:w="7190"/>
      </w:tblGrid>
      <w:tr w:rsidR="006E50AD" w:rsidRPr="00877214" w14:paraId="53152A9E" w14:textId="77777777" w:rsidTr="003B1312">
        <w:tc>
          <w:tcPr>
            <w:tcW w:w="2552" w:type="dxa"/>
            <w:tcBorders>
              <w:bottom w:val="single" w:sz="12" w:space="0" w:color="auto"/>
            </w:tcBorders>
          </w:tcPr>
          <w:p w14:paraId="79339B03" w14:textId="77777777" w:rsidR="006E50AD" w:rsidRPr="00877214" w:rsidRDefault="006E50AD">
            <w:pPr>
              <w:pStyle w:val="aff2"/>
            </w:pPr>
            <w:r w:rsidRPr="00877214">
              <w:rPr>
                <w:rFonts w:hint="eastAsia"/>
              </w:rPr>
              <w:t>部位</w:t>
            </w:r>
            <w:r w:rsidR="0098344E">
              <w:rPr>
                <w:rFonts w:hint="eastAsia"/>
              </w:rPr>
              <w:t>・家具</w:t>
            </w:r>
          </w:p>
        </w:tc>
        <w:tc>
          <w:tcPr>
            <w:tcW w:w="7190" w:type="dxa"/>
            <w:tcBorders>
              <w:bottom w:val="single" w:sz="12" w:space="0" w:color="auto"/>
            </w:tcBorders>
          </w:tcPr>
          <w:p w14:paraId="4BCEAECF" w14:textId="77777777" w:rsidR="006E50AD" w:rsidRPr="00877214" w:rsidRDefault="006E50AD">
            <w:pPr>
              <w:pStyle w:val="aff2"/>
            </w:pPr>
            <w:r>
              <w:rPr>
                <w:rFonts w:hint="eastAsia"/>
              </w:rPr>
              <w:t>部位の透過日射</w:t>
            </w:r>
            <w:r w:rsidRPr="00877214">
              <w:rPr>
                <w:rFonts w:hint="eastAsia"/>
              </w:rPr>
              <w:t>分配率</w:t>
            </w:r>
          </w:p>
        </w:tc>
      </w:tr>
      <w:tr w:rsidR="006E50AD" w:rsidRPr="00877214" w14:paraId="731EAF44" w14:textId="77777777" w:rsidTr="003B1312">
        <w:tc>
          <w:tcPr>
            <w:tcW w:w="2552" w:type="dxa"/>
            <w:tcBorders>
              <w:top w:val="single" w:sz="12" w:space="0" w:color="auto"/>
            </w:tcBorders>
          </w:tcPr>
          <w:p w14:paraId="6E10CD0E" w14:textId="77777777" w:rsidR="006E50AD" w:rsidRPr="00877214" w:rsidRDefault="006E50AD" w:rsidP="003B1312">
            <w:pPr>
              <w:pStyle w:val="C"/>
            </w:pPr>
            <w:r w:rsidRPr="00877214">
              <w:rPr>
                <w:rFonts w:hint="eastAsia"/>
              </w:rPr>
              <w:t>床</w:t>
            </w:r>
            <w:r>
              <w:rPr>
                <w:rFonts w:hint="eastAsia"/>
              </w:rPr>
              <w:t>の場合</w:t>
            </w:r>
          </w:p>
        </w:tc>
        <w:tc>
          <w:tcPr>
            <w:tcW w:w="7190" w:type="dxa"/>
            <w:tcBorders>
              <w:top w:val="single" w:sz="12" w:space="0" w:color="auto"/>
            </w:tcBorders>
          </w:tcPr>
          <w:p w14:paraId="1597943D" w14:textId="77777777" w:rsidR="006E50AD" w:rsidRPr="00877214" w:rsidRDefault="00A12191">
            <w:pPr>
              <w:pStyle w:val="affe"/>
            </w:pPr>
            <m:oMathPara>
              <m:oMath>
                <m:sSub>
                  <m:sSubPr>
                    <m:ctrlPr/>
                  </m:sSubPr>
                  <m:e>
                    <m:r>
                      <m:t>fs</m:t>
                    </m:r>
                    <m:r>
                      <w:rPr>
                        <w:rFonts w:cs="Cambria Math"/>
                      </w:rPr>
                      <m:t>o</m:t>
                    </m:r>
                    <m:r>
                      <m:t>l</m:t>
                    </m:r>
                  </m:e>
                  <m:sub>
                    <m:r>
                      <m:t>i,j</m:t>
                    </m:r>
                  </m:sub>
                </m:sSub>
                <m:r>
                  <m:t>=0.5⋅</m:t>
                </m:r>
                <m:f>
                  <m:fPr>
                    <m:ctrlPr/>
                  </m:fPr>
                  <m:num>
                    <m:sSub>
                      <m:sSubPr>
                        <m:ctrlPr/>
                      </m:sSubPr>
                      <m:e>
                        <m:r>
                          <m:t>A</m:t>
                        </m:r>
                      </m:e>
                      <m:sub>
                        <m:r>
                          <m:t>i,j</m:t>
                        </m:r>
                      </m:sub>
                    </m:sSub>
                  </m:num>
                  <m:den>
                    <m:nary>
                      <m:naryPr>
                        <m:chr m:val="∑"/>
                        <m:limLoc m:val="undOvr"/>
                        <m:ctrlPr/>
                      </m:naryPr>
                      <m:sub>
                        <m:r>
                          <m:t>k=1,k=</m:t>
                        </m:r>
                        <m:r>
                          <w:rPr>
                            <w:rFonts w:hint="eastAsia"/>
                          </w:rPr>
                          <m:t>床</m:t>
                        </m:r>
                      </m:sub>
                      <m:sup>
                        <m:sSub>
                          <m:sSubPr>
                            <m:ctrlPr/>
                          </m:sSubPr>
                          <m:e>
                            <m:r>
                              <m:t>Nw</m:t>
                            </m:r>
                          </m:e>
                          <m:sub>
                            <m:r>
                              <m:t>i</m:t>
                            </m:r>
                          </m:sub>
                        </m:sSub>
                      </m:sup>
                      <m:e>
                        <m:sSub>
                          <m:sSubPr>
                            <m:ctrlPr/>
                          </m:sSubPr>
                          <m:e>
                            <m:r>
                              <m:t>A</m:t>
                            </m:r>
                          </m:e>
                          <m:sub>
                            <m:r>
                              <m:t>i,k</m:t>
                            </m:r>
                          </m:sub>
                        </m:sSub>
                      </m:e>
                    </m:nary>
                  </m:den>
                </m:f>
              </m:oMath>
            </m:oMathPara>
          </w:p>
        </w:tc>
      </w:tr>
      <w:tr w:rsidR="006E50AD" w:rsidRPr="00877214" w14:paraId="4AD0B2FC" w14:textId="77777777" w:rsidTr="003B1312">
        <w:tc>
          <w:tcPr>
            <w:tcW w:w="2552" w:type="dxa"/>
          </w:tcPr>
          <w:p w14:paraId="7B36AC00" w14:textId="77777777" w:rsidR="006E50AD" w:rsidRPr="00877214" w:rsidRDefault="006E50AD" w:rsidP="003B1312">
            <w:pPr>
              <w:pStyle w:val="C"/>
            </w:pPr>
            <w:r w:rsidRPr="00877214">
              <w:rPr>
                <w:rFonts w:hint="eastAsia"/>
              </w:rPr>
              <w:t>床以外</w:t>
            </w:r>
            <w:r>
              <w:rPr>
                <w:rFonts w:hint="eastAsia"/>
              </w:rPr>
              <w:t>の場合</w:t>
            </w:r>
          </w:p>
        </w:tc>
        <w:tc>
          <w:tcPr>
            <w:tcW w:w="7190" w:type="dxa"/>
          </w:tcPr>
          <w:p w14:paraId="7B717634" w14:textId="77777777" w:rsidR="006E50AD" w:rsidRPr="00F77AEC" w:rsidRDefault="00A12191">
            <w:pPr>
              <w:pStyle w:val="affe"/>
              <w:rPr>
                <w:rFonts w:ascii="Times New Roman" w:hAnsi="Times New Roman" w:cs="XITS Math"/>
              </w:rPr>
            </w:pPr>
            <m:oMathPara>
              <m:oMath>
                <m:sSub>
                  <m:sSubPr>
                    <m:ctrlPr/>
                  </m:sSubPr>
                  <m:e>
                    <m:r>
                      <m:t>fsol</m:t>
                    </m:r>
                  </m:e>
                  <m:sub>
                    <m:r>
                      <m:t>i,j</m:t>
                    </m:r>
                  </m:sub>
                </m:sSub>
                <m:r>
                  <m:t>=0</m:t>
                </m:r>
              </m:oMath>
            </m:oMathPara>
          </w:p>
        </w:tc>
      </w:tr>
      <w:tr w:rsidR="0098344E" w:rsidRPr="00877214" w14:paraId="70C30DB9" w14:textId="77777777" w:rsidTr="003B1312">
        <w:tc>
          <w:tcPr>
            <w:tcW w:w="2552" w:type="dxa"/>
          </w:tcPr>
          <w:p w14:paraId="436F3E65" w14:textId="77777777" w:rsidR="0098344E" w:rsidRPr="00877214" w:rsidRDefault="0098344E" w:rsidP="003B1312">
            <w:pPr>
              <w:pStyle w:val="C"/>
            </w:pPr>
            <w:r>
              <w:rPr>
                <w:rFonts w:hint="eastAsia"/>
              </w:rPr>
              <w:t>家具の場合</w:t>
            </w:r>
          </w:p>
        </w:tc>
        <w:tc>
          <w:tcPr>
            <w:tcW w:w="7190" w:type="dxa"/>
          </w:tcPr>
          <w:p w14:paraId="1DB98229" w14:textId="77777777" w:rsidR="0098344E" w:rsidRDefault="00A12191">
            <w:pPr>
              <w:pStyle w:val="affe"/>
              <w:rPr>
                <w:rFonts w:cs="XITS Math"/>
              </w:rPr>
            </w:pPr>
            <m:oMathPara>
              <m:oMath>
                <m:sSub>
                  <m:sSubPr>
                    <m:ctrlPr/>
                  </m:sSubPr>
                  <m:e>
                    <m:r>
                      <m:t>fs</m:t>
                    </m:r>
                    <m:r>
                      <w:rPr>
                        <w:rFonts w:cs="Cambria Math"/>
                      </w:rPr>
                      <m:t>o</m:t>
                    </m:r>
                    <m:r>
                      <m:t>l</m:t>
                    </m:r>
                  </m:e>
                  <m:sub>
                    <m:r>
                      <m:t>i,j</m:t>
                    </m:r>
                  </m:sub>
                </m:sSub>
                <m:r>
                  <m:t>=0.5</m:t>
                </m:r>
              </m:oMath>
            </m:oMathPara>
          </w:p>
        </w:tc>
      </w:tr>
    </w:tbl>
    <w:p w14:paraId="05F26035" w14:textId="77777777" w:rsidR="006E50AD" w:rsidRDefault="006E50AD" w:rsidP="006E50AD"/>
    <w:p w14:paraId="3E61773E" w14:textId="0E5FB8AD" w:rsidR="004E7FDB" w:rsidRDefault="00E614B7">
      <w:pPr>
        <w:pStyle w:val="af7"/>
      </w:pP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の</w:t>
      </w:r>
      <w:r>
        <w:fldChar w:fldCharType="begin"/>
      </w:r>
      <w:r>
        <w:instrText xml:space="preserve"> </w:instrText>
      </w:r>
      <w:r>
        <w:rPr>
          <w:rFonts w:hint="eastAsia"/>
        </w:rPr>
        <w:instrText>REF _Ref533705137 \h</w:instrText>
      </w:r>
      <w:r>
        <w:instrText xml:space="preserve"> </w:instrText>
      </w:r>
      <w:r>
        <w:fldChar w:fldCharType="separate"/>
      </w:r>
      <w:r w:rsidR="003D2F73" w:rsidRPr="00477F45">
        <w:rPr>
          <w:rFonts w:hint="eastAsia"/>
        </w:rPr>
        <w:t>（</w:t>
      </w:r>
      <w:r w:rsidR="003D2F73">
        <w:rPr>
          <w:noProof/>
        </w:rPr>
        <w:t>123</w:t>
      </w:r>
      <w:r w:rsidR="003D2F73" w:rsidRPr="00477F45">
        <w:rPr>
          <w:rFonts w:hint="eastAsia"/>
        </w:rPr>
        <w:t>）</w:t>
      </w:r>
      <w:r>
        <w:fldChar w:fldCharType="end"/>
      </w:r>
      <w:r>
        <w:rPr>
          <w:rFonts w:hint="eastAsia"/>
        </w:rPr>
        <w:t>で</w:t>
      </w:r>
      <w:r w:rsidR="006C2B7B">
        <w:rPr>
          <w:rFonts w:hint="eastAsia"/>
        </w:rPr>
        <w:t>示</w:t>
      </w:r>
      <w:r>
        <w:rPr>
          <w:rFonts w:hint="eastAsia"/>
        </w:rPr>
        <w:t>す</w:t>
      </w:r>
      <w:r w:rsidR="006B0DF2">
        <w:rPr>
          <w:rFonts w:hint="eastAsia"/>
        </w:rPr>
        <w:t>放射伝熱計算</w:t>
      </w:r>
      <w:r w:rsidR="006C2B7B">
        <w:rPr>
          <w:rFonts w:hint="eastAsia"/>
        </w:rPr>
        <w:t>で使用する微小球に対する部位の</w:t>
      </w:r>
      <w:r w:rsidR="006B0DF2">
        <w:rPr>
          <w:rFonts w:hint="eastAsia"/>
        </w:rPr>
        <w:t>形態係数</w:t>
      </w:r>
      <m:oMath>
        <m:sSub>
          <m:sSubPr>
            <m:ctrlPr>
              <w:rPr>
                <w:i/>
              </w:rPr>
            </m:ctrlPr>
          </m:sSubPr>
          <m:e>
            <m:r>
              <m:t>FF</m:t>
            </m:r>
          </m:e>
          <m:sub>
            <m:r>
              <m:t>i,</m:t>
            </m:r>
            <m:r>
              <w:del w:id="94" w:author="誠 佐藤" w:date="2019-10-22T15:53:00Z">
                <m:t>k</m:t>
              </w:del>
            </m:r>
            <m:r>
              <w:ins w:id="95" w:author="誠 佐藤" w:date="2019-10-22T15:53:00Z">
                <m:t>g</m:t>
              </w:ins>
            </m:r>
          </m:sub>
        </m:sSub>
      </m:oMath>
      <w:r w:rsidR="006B0DF2">
        <w:rPr>
          <w:rFonts w:hint="eastAsia"/>
        </w:rPr>
        <w:t>は、</w:t>
      </w:r>
      <w:r w:rsidR="003D66EF">
        <w:fldChar w:fldCharType="begin"/>
      </w:r>
      <w:r w:rsidR="003D66EF">
        <w:instrText xml:space="preserve"> </w:instrText>
      </w:r>
      <w:r w:rsidR="003D66EF">
        <w:rPr>
          <w:rFonts w:hint="eastAsia"/>
        </w:rPr>
        <w:instrText>REF _Ref536035839 \h</w:instrText>
      </w:r>
      <w:r w:rsidR="003D66EF">
        <w:instrText xml:space="preserve"> </w:instrText>
      </w:r>
      <w:r w:rsidR="003D66EF">
        <w:fldChar w:fldCharType="separate"/>
      </w:r>
      <w:r w:rsidR="003D2F73">
        <w:rPr>
          <w:rFonts w:hint="eastAsia"/>
        </w:rPr>
        <w:t>（</w:t>
      </w:r>
      <w:r w:rsidR="003D2F73">
        <w:rPr>
          <w:noProof/>
        </w:rPr>
        <w:t>94</w:t>
      </w:r>
      <w:r w:rsidR="003D2F73">
        <w:rPr>
          <w:rFonts w:hint="eastAsia"/>
        </w:rPr>
        <w:t>）</w:t>
      </w:r>
      <w:r w:rsidR="003D66EF">
        <w:fldChar w:fldCharType="end"/>
      </w:r>
      <w:r w:rsidR="00E6019F">
        <w:rPr>
          <w:rFonts w:hint="eastAsia"/>
        </w:rPr>
        <w:t>式</w:t>
      </w:r>
      <w:r w:rsidR="003D66EF">
        <w:rPr>
          <w:rFonts w:hint="eastAsia"/>
        </w:rPr>
        <w:t>で計算する</w:t>
      </w:r>
      <w:r w:rsidR="00E6019F">
        <w:rPr>
          <w:rFonts w:hint="eastAsia"/>
        </w:rPr>
        <w:t>。</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14:paraId="163F86C2" w14:textId="77777777" w:rsidTr="003B1312">
        <w:tc>
          <w:tcPr>
            <w:tcW w:w="8618" w:type="dxa"/>
          </w:tcPr>
          <w:p w14:paraId="3C2862E2" w14:textId="6166A7DF" w:rsidR="004E7FDB" w:rsidRPr="00352D3D" w:rsidRDefault="00A12191" w:rsidP="000F0693">
            <w:pPr>
              <w:tabs>
                <w:tab w:val="left" w:pos="4895"/>
              </w:tabs>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FF</m:t>
                    </m:r>
                  </m:e>
                  <m:sub>
                    <m:r>
                      <w:rPr>
                        <w:rFonts w:ascii="Cambria Math" w:eastAsia="HGP創英角ｺﾞｼｯｸUB" w:hAnsi="Cambria Math" w:cs="XITS Math"/>
                      </w:rPr>
                      <m:t>i,</m:t>
                    </m:r>
                    <m:r>
                      <w:del w:id="96" w:author="誠 佐藤" w:date="2019-10-22T15:53:00Z">
                        <w:rPr>
                          <w:rFonts w:ascii="Cambria Math" w:eastAsia="HGP創英角ｺﾞｼｯｸUB" w:hAnsi="Cambria Math" w:cs="XITS Math"/>
                        </w:rPr>
                        <m:t>k</m:t>
                      </w:del>
                    </m:r>
                    <m:r>
                      <w:ins w:id="97" w:author="誠 佐藤" w:date="2019-10-22T15:53:00Z">
                        <w:rPr>
                          <w:rFonts w:ascii="Cambria Math" w:eastAsia="HGP創英角ｺﾞｼｯｸUB" w:hAnsi="Cambria Math" w:cs="XITS Math"/>
                        </w:rPr>
                        <m:t>g</m:t>
                      </w:ins>
                    </m:r>
                  </m:sub>
                </m:sSub>
                <m:r>
                  <w:rPr>
                    <w:rFonts w:ascii="Cambria Math" w:eastAsia="HGP創英角ｺﾞｼｯｸUB" w:hAnsi="Cambria Math" w:cs="XITS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del w:id="98" w:author="誠 佐藤" w:date="2019-10-22T15:53:00Z">
                                    <w:rPr>
                                      <w:rFonts w:ascii="Cambria Math" w:hAnsi="Cambria Math"/>
                                    </w:rPr>
                                    <m:t>k</m:t>
                                  </w:del>
                                </m:r>
                                <m:r>
                                  <w:ins w:id="99" w:author="誠 佐藤" w:date="2019-10-22T15:53:00Z">
                                    <w:rPr>
                                      <w:rFonts w:ascii="Cambria Math" w:hAnsi="Cambria Math"/>
                                    </w:rPr>
                                    <m:t>g</m:t>
                                  </w:ins>
                                </m:r>
                              </m:sub>
                            </m:sSub>
                          </m:num>
                          <m:den>
                            <m:acc>
                              <m:accPr>
                                <m:chr m:val="̅"/>
                                <m:ctrlPr>
                                  <w:rPr>
                                    <w:rFonts w:ascii="Cambria Math" w:hAnsi="Cambria Math"/>
                                    <w:i/>
                                  </w:rPr>
                                </m:ctrlPr>
                              </m:accPr>
                              <m:e>
                                <m:r>
                                  <w:rPr>
                                    <w:rFonts w:ascii="Cambria Math" w:hAnsi="Cambria Math"/>
                                  </w:rPr>
                                  <m:t>f</m:t>
                                </m:r>
                              </m:e>
                            </m:acc>
                          </m:den>
                        </m:f>
                      </m:e>
                    </m:rad>
                  </m:e>
                </m:d>
              </m:oMath>
            </m:oMathPara>
          </w:p>
        </w:tc>
        <w:tc>
          <w:tcPr>
            <w:tcW w:w="1163" w:type="dxa"/>
            <w:vAlign w:val="center"/>
          </w:tcPr>
          <w:p w14:paraId="74665E60" w14:textId="27E1653C" w:rsidR="004E7FDB" w:rsidRDefault="004E7FDB">
            <w:pPr>
              <w:pStyle w:val="af9"/>
            </w:pPr>
            <w:bookmarkStart w:id="100" w:name="_Ref53603583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94</w:t>
            </w:r>
            <w:r w:rsidR="001939D4">
              <w:fldChar w:fldCharType="end"/>
            </w:r>
            <w:r>
              <w:rPr>
                <w:rFonts w:hint="eastAsia"/>
              </w:rPr>
              <w:t>）</w:t>
            </w:r>
            <w:bookmarkEnd w:id="100"/>
          </w:p>
        </w:tc>
      </w:tr>
      <w:tr w:rsidR="004E7FDB" w:rsidRPr="00477F45" w14:paraId="6DC0D2B4" w14:textId="77777777" w:rsidTr="003B1312">
        <w:tc>
          <w:tcPr>
            <w:tcW w:w="8618" w:type="dxa"/>
          </w:tcPr>
          <w:p w14:paraId="1E2179F3" w14:textId="65E399CF" w:rsidR="004E7FDB" w:rsidRDefault="00A12191" w:rsidP="000F0693">
            <w:pPr>
              <w:tabs>
                <w:tab w:val="left" w:pos="4895"/>
              </w:tabs>
            </w:pPr>
            <m:oMathPara>
              <m:oMath>
                <m:sSub>
                  <m:sSubPr>
                    <m:ctrlPr>
                      <w:rPr>
                        <w:rFonts w:ascii="Cambria Math" w:hAnsi="Cambria Math"/>
                        <w:i/>
                      </w:rPr>
                    </m:ctrlPr>
                  </m:sSubPr>
                  <m:e>
                    <m:r>
                      <w:rPr>
                        <w:rFonts w:ascii="Cambria Math" w:hAnsi="Cambria Math"/>
                      </w:rPr>
                      <m:t>a</m:t>
                    </m:r>
                  </m:e>
                  <m:sub>
                    <m:r>
                      <w:ins w:id="101" w:author="誠 佐藤" w:date="2019-10-22T15:52:00Z">
                        <w:rPr>
                          <w:rFonts w:ascii="Cambria Math" w:hAnsi="Cambria Math"/>
                        </w:rPr>
                        <m:t>g</m:t>
                      </w:ins>
                    </m:r>
                    <m:r>
                      <w:del w:id="102" w:author="誠 佐藤" w:date="2019-10-22T15:52:00Z">
                        <w:rPr>
                          <w:rFonts w:ascii="Cambria Math" w:hAnsi="Cambria Math"/>
                        </w:rPr>
                        <m:t>k</m:t>
                      </w:del>
                    </m:r>
                  </m:sub>
                </m:sSub>
                <m:r>
                  <w:rPr>
                    <w:rFonts w:ascii="Cambria Math" w:eastAsia="HGP創英角ｺﾞｼｯｸUB" w:hAnsi="Cambria Math" w:cs="XITS Math"/>
                  </w:rPr>
                  <m:t>=</m:t>
                </m:r>
                <m:nary>
                  <m:naryPr>
                    <m:chr m:val="∑"/>
                    <m:limLoc m:val="undOvr"/>
                    <m:ctrlPr>
                      <w:ins w:id="103" w:author="誠 佐藤" w:date="2019-10-22T15:51:00Z">
                        <w:rPr>
                          <w:rFonts w:ascii="Cambria Math" w:hAnsi="Cambria Math"/>
                        </w:rPr>
                      </w:ins>
                    </m:ctrlPr>
                  </m:naryPr>
                  <m:sub>
                    <m:r>
                      <w:ins w:id="104" w:author="誠 佐藤" w:date="2019-10-22T15:52:00Z">
                        <w:rPr>
                          <w:rFonts w:ascii="Cambria Math" w:hAnsi="Cambria Math"/>
                        </w:rPr>
                        <m:t>k</m:t>
                      </w:ins>
                    </m:r>
                  </m:sub>
                  <m:sup>
                    <m:r>
                      <w:ins w:id="105" w:author="誠 佐藤" w:date="2019-10-22T15:52:00Z">
                        <w:rPr>
                          <w:rFonts w:ascii="Cambria Math" w:hAnsi="Cambria Math"/>
                        </w:rPr>
                        <m:t>k∈g</m:t>
                      </w:ins>
                    </m:r>
                  </m:sup>
                  <m:e>
                    <m:f>
                      <m:fPr>
                        <m:ctrlPr>
                          <w:ins w:id="106" w:author="誠 佐藤" w:date="2019-10-22T15:51:00Z">
                            <w:rPr>
                              <w:rFonts w:ascii="Cambria Math" w:hAnsi="Cambria Math"/>
                            </w:rPr>
                          </w:ins>
                        </m:ctrlPr>
                      </m:fPr>
                      <m:num>
                        <m:sSub>
                          <m:sSubPr>
                            <m:ctrlPr>
                              <w:ins w:id="107" w:author="誠 佐藤" w:date="2019-10-22T15:51:00Z">
                                <w:rPr>
                                  <w:rFonts w:ascii="Cambria Math" w:hAnsi="Cambria Math"/>
                                </w:rPr>
                              </w:ins>
                            </m:ctrlPr>
                          </m:sSubPr>
                          <m:e>
                            <m:r>
                              <w:ins w:id="108" w:author="誠 佐藤" w:date="2019-10-22T15:51:00Z">
                                <w:rPr>
                                  <w:rFonts w:ascii="Cambria Math" w:hAnsi="Cambria Math"/>
                                </w:rPr>
                                <m:t>A</m:t>
                              </w:ins>
                            </m:r>
                          </m:e>
                          <m:sub>
                            <m:r>
                              <w:ins w:id="109" w:author="誠 佐藤" w:date="2019-10-22T15:51:00Z">
                                <w:rPr>
                                  <w:rFonts w:ascii="Cambria Math" w:hAnsi="Cambria Math"/>
                                </w:rPr>
                                <m:t>i</m:t>
                              </w:ins>
                            </m:r>
                            <m:r>
                              <w:ins w:id="110" w:author="誠 佐藤" w:date="2019-10-22T15:51:00Z">
                                <m:rPr>
                                  <m:sty m:val="p"/>
                                </m:rPr>
                                <w:rPr>
                                  <w:rFonts w:ascii="Cambria Math" w:hAnsi="Cambria Math"/>
                                </w:rPr>
                                <m:t>,</m:t>
                              </w:ins>
                            </m:r>
                            <m:r>
                              <w:ins w:id="111" w:author="誠 佐藤" w:date="2019-10-22T15:52:00Z">
                                <m:rPr>
                                  <m:sty m:val="p"/>
                                </m:rPr>
                                <w:rPr>
                                  <w:rFonts w:ascii="Cambria Math" w:hAnsi="Cambria Math"/>
                                </w:rPr>
                                <m:t>k</m:t>
                              </w:ins>
                            </m:r>
                          </m:sub>
                        </m:sSub>
                      </m:num>
                      <m:den>
                        <m:nary>
                          <m:naryPr>
                            <m:chr m:val="∑"/>
                            <m:limLoc m:val="undOvr"/>
                            <m:ctrlPr>
                              <w:ins w:id="112" w:author="誠 佐藤" w:date="2019-10-22T15:51:00Z">
                                <w:rPr>
                                  <w:rFonts w:ascii="Cambria Math" w:hAnsi="Cambria Math"/>
                                </w:rPr>
                              </w:ins>
                            </m:ctrlPr>
                          </m:naryPr>
                          <m:sub>
                            <m:r>
                              <w:ins w:id="113" w:author="誠 佐藤" w:date="2019-10-22T15:51:00Z">
                                <w:rPr>
                                  <w:rFonts w:ascii="Cambria Math" w:hAnsi="Cambria Math"/>
                                </w:rPr>
                                <m:t>l</m:t>
                              </w:ins>
                            </m:r>
                            <m:r>
                              <w:ins w:id="114" w:author="誠 佐藤" w:date="2019-10-22T15:51:00Z">
                                <m:rPr>
                                  <m:sty m:val="p"/>
                                </m:rPr>
                                <w:rPr>
                                  <w:rFonts w:ascii="Cambria Math" w:hAnsi="Cambria Math"/>
                                </w:rPr>
                                <m:t>=1</m:t>
                              </w:ins>
                            </m:r>
                          </m:sub>
                          <m:sup>
                            <m:sSub>
                              <m:sSubPr>
                                <m:ctrlPr>
                                  <w:ins w:id="115" w:author="誠 佐藤" w:date="2019-10-22T15:51:00Z">
                                    <w:rPr>
                                      <w:rFonts w:ascii="Cambria Math" w:hAnsi="Cambria Math"/>
                                    </w:rPr>
                                  </w:ins>
                                </m:ctrlPr>
                              </m:sSubPr>
                              <m:e>
                                <m:r>
                                  <w:ins w:id="116" w:author="誠 佐藤" w:date="2019-10-22T15:51:00Z">
                                    <w:rPr>
                                      <w:rFonts w:ascii="Cambria Math" w:hAnsi="Cambria Math"/>
                                    </w:rPr>
                                    <m:t>Nw</m:t>
                                  </w:ins>
                                </m:r>
                              </m:e>
                              <m:sub>
                                <m:r>
                                  <w:ins w:id="117" w:author="誠 佐藤" w:date="2019-10-22T15:51:00Z">
                                    <w:rPr>
                                      <w:rFonts w:ascii="Cambria Math" w:hAnsi="Cambria Math"/>
                                    </w:rPr>
                                    <m:t>i</m:t>
                                  </w:ins>
                                </m:r>
                              </m:sub>
                            </m:sSub>
                          </m:sup>
                          <m:e>
                            <m:sSub>
                              <m:sSubPr>
                                <m:ctrlPr>
                                  <w:ins w:id="118" w:author="誠 佐藤" w:date="2019-10-22T15:51:00Z">
                                    <w:rPr>
                                      <w:rFonts w:ascii="Cambria Math" w:hAnsi="Cambria Math"/>
                                    </w:rPr>
                                  </w:ins>
                                </m:ctrlPr>
                              </m:sSubPr>
                              <m:e>
                                <m:r>
                                  <w:ins w:id="119" w:author="誠 佐藤" w:date="2019-10-22T15:51:00Z">
                                    <w:rPr>
                                      <w:rFonts w:ascii="Cambria Math" w:hAnsi="Cambria Math"/>
                                    </w:rPr>
                                    <m:t>A</m:t>
                                  </w:ins>
                                </m:r>
                              </m:e>
                              <m:sub>
                                <m:r>
                                  <w:ins w:id="120" w:author="誠 佐藤" w:date="2019-10-22T15:51:00Z">
                                    <w:rPr>
                                      <w:rFonts w:ascii="Cambria Math" w:hAnsi="Cambria Math"/>
                                    </w:rPr>
                                    <m:t>i</m:t>
                                  </w:ins>
                                </m:r>
                                <m:r>
                                  <w:ins w:id="121" w:author="誠 佐藤" w:date="2019-10-22T15:51:00Z">
                                    <m:rPr>
                                      <m:sty m:val="p"/>
                                    </m:rPr>
                                    <w:rPr>
                                      <w:rFonts w:ascii="Cambria Math" w:hAnsi="Cambria Math"/>
                                    </w:rPr>
                                    <m:t>,</m:t>
                                  </w:ins>
                                </m:r>
                                <m:r>
                                  <w:ins w:id="122" w:author="誠 佐藤" w:date="2019-10-22T15:51:00Z">
                                    <w:rPr>
                                      <w:rFonts w:ascii="Cambria Math" w:hAnsi="Cambria Math"/>
                                    </w:rPr>
                                    <m:t>l</m:t>
                                  </w:ins>
                                </m:r>
                              </m:sub>
                            </m:sSub>
                          </m:e>
                        </m:nary>
                      </m:den>
                    </m:f>
                  </m:e>
                </m:nary>
                <m:f>
                  <m:fPr>
                    <m:ctrlPr>
                      <w:del w:id="123" w:author="誠 佐藤" w:date="2019-10-22T15:51:00Z">
                        <w:rPr>
                          <w:rFonts w:ascii="Cambria Math" w:hAnsi="Cambria Math"/>
                        </w:rPr>
                      </w:del>
                    </m:ctrlPr>
                  </m:fPr>
                  <m:num>
                    <m:sSub>
                      <m:sSubPr>
                        <m:ctrlPr>
                          <w:del w:id="124" w:author="誠 佐藤" w:date="2019-10-22T15:51:00Z">
                            <w:rPr>
                              <w:rFonts w:ascii="Cambria Math" w:hAnsi="Cambria Math"/>
                            </w:rPr>
                          </w:del>
                        </m:ctrlPr>
                      </m:sSubPr>
                      <m:e>
                        <m:r>
                          <w:del w:id="125" w:author="誠 佐藤" w:date="2019-10-22T15:51:00Z">
                            <w:rPr>
                              <w:rFonts w:ascii="Cambria Math" w:hAnsi="Cambria Math"/>
                            </w:rPr>
                            <m:t>A</m:t>
                          </w:del>
                        </m:r>
                      </m:e>
                      <m:sub>
                        <m:r>
                          <w:del w:id="126" w:author="誠 佐藤" w:date="2019-10-22T15:51:00Z">
                            <w:rPr>
                              <w:rFonts w:ascii="Cambria Math" w:hAnsi="Cambria Math"/>
                            </w:rPr>
                            <m:t>i</m:t>
                          </w:del>
                        </m:r>
                        <m:r>
                          <w:del w:id="127" w:author="誠 佐藤" w:date="2019-10-22T15:51:00Z">
                            <m:rPr>
                              <m:sty m:val="p"/>
                            </m:rPr>
                            <w:rPr>
                              <w:rFonts w:ascii="Cambria Math" w:hAnsi="Cambria Math"/>
                            </w:rPr>
                            <m:t>,</m:t>
                          </w:del>
                        </m:r>
                        <m:r>
                          <w:del w:id="128" w:author="誠 佐藤" w:date="2019-10-22T15:51:00Z">
                            <w:rPr>
                              <w:rFonts w:ascii="Cambria Math" w:hAnsi="Cambria Math"/>
                            </w:rPr>
                            <m:t>k</m:t>
                          </w:del>
                        </m:r>
                      </m:sub>
                    </m:sSub>
                  </m:num>
                  <m:den>
                    <m:nary>
                      <m:naryPr>
                        <m:chr m:val="∑"/>
                        <m:limLoc m:val="undOvr"/>
                        <m:ctrlPr>
                          <w:del w:id="129" w:author="誠 佐藤" w:date="2019-10-22T15:51:00Z">
                            <w:rPr>
                              <w:rFonts w:ascii="Cambria Math" w:hAnsi="Cambria Math"/>
                            </w:rPr>
                          </w:del>
                        </m:ctrlPr>
                      </m:naryPr>
                      <m:sub>
                        <m:r>
                          <w:del w:id="130" w:author="誠 佐藤" w:date="2019-10-22T15:51:00Z">
                            <w:rPr>
                              <w:rFonts w:ascii="Cambria Math" w:hAnsi="Cambria Math"/>
                            </w:rPr>
                            <m:t>l</m:t>
                          </w:del>
                        </m:r>
                        <m:r>
                          <w:del w:id="131" w:author="誠 佐藤" w:date="2019-10-22T15:51:00Z">
                            <m:rPr>
                              <m:sty m:val="p"/>
                            </m:rPr>
                            <w:rPr>
                              <w:rFonts w:ascii="Cambria Math" w:hAnsi="Cambria Math"/>
                            </w:rPr>
                            <m:t>=1</m:t>
                          </w:del>
                        </m:r>
                      </m:sub>
                      <m:sup>
                        <m:sSub>
                          <m:sSubPr>
                            <m:ctrlPr>
                              <w:del w:id="132" w:author="誠 佐藤" w:date="2019-10-22T15:51:00Z">
                                <w:rPr>
                                  <w:rFonts w:ascii="Cambria Math" w:hAnsi="Cambria Math"/>
                                </w:rPr>
                              </w:del>
                            </m:ctrlPr>
                          </m:sSubPr>
                          <m:e>
                            <m:r>
                              <w:del w:id="133" w:author="誠 佐藤" w:date="2019-10-22T15:51:00Z">
                                <w:rPr>
                                  <w:rFonts w:ascii="Cambria Math" w:hAnsi="Cambria Math"/>
                                </w:rPr>
                                <m:t>Nw</m:t>
                              </w:del>
                            </m:r>
                          </m:e>
                          <m:sub>
                            <m:r>
                              <w:del w:id="134" w:author="誠 佐藤" w:date="2019-10-22T15:51:00Z">
                                <w:rPr>
                                  <w:rFonts w:ascii="Cambria Math" w:hAnsi="Cambria Math"/>
                                </w:rPr>
                                <m:t>i</m:t>
                              </w:del>
                            </m:r>
                          </m:sub>
                        </m:sSub>
                      </m:sup>
                      <m:e>
                        <m:sSub>
                          <m:sSubPr>
                            <m:ctrlPr>
                              <w:del w:id="135" w:author="誠 佐藤" w:date="2019-10-22T15:51:00Z">
                                <w:rPr>
                                  <w:rFonts w:ascii="Cambria Math" w:hAnsi="Cambria Math"/>
                                </w:rPr>
                              </w:del>
                            </m:ctrlPr>
                          </m:sSubPr>
                          <m:e>
                            <m:r>
                              <w:del w:id="136" w:author="誠 佐藤" w:date="2019-10-22T15:51:00Z">
                                <w:rPr>
                                  <w:rFonts w:ascii="Cambria Math" w:hAnsi="Cambria Math"/>
                                </w:rPr>
                                <m:t>A</m:t>
                              </w:del>
                            </m:r>
                          </m:e>
                          <m:sub>
                            <m:r>
                              <w:del w:id="137" w:author="誠 佐藤" w:date="2019-10-22T15:51:00Z">
                                <w:rPr>
                                  <w:rFonts w:ascii="Cambria Math" w:hAnsi="Cambria Math"/>
                                </w:rPr>
                                <m:t>i</m:t>
                              </w:del>
                            </m:r>
                            <m:r>
                              <w:del w:id="138" w:author="誠 佐藤" w:date="2019-10-22T15:51:00Z">
                                <m:rPr>
                                  <m:sty m:val="p"/>
                                </m:rPr>
                                <w:rPr>
                                  <w:rFonts w:ascii="Cambria Math" w:hAnsi="Cambria Math"/>
                                </w:rPr>
                                <m:t>,</m:t>
                              </w:del>
                            </m:r>
                            <m:r>
                              <w:del w:id="139" w:author="誠 佐藤" w:date="2019-10-22T15:51:00Z">
                                <w:rPr>
                                  <w:rFonts w:ascii="Cambria Math" w:hAnsi="Cambria Math"/>
                                </w:rPr>
                                <m:t>l</m:t>
                              </w:del>
                            </m:r>
                          </m:sub>
                        </m:sSub>
                      </m:e>
                    </m:nary>
                  </m:den>
                </m:f>
              </m:oMath>
            </m:oMathPara>
          </w:p>
        </w:tc>
        <w:tc>
          <w:tcPr>
            <w:tcW w:w="1163" w:type="dxa"/>
            <w:vAlign w:val="center"/>
          </w:tcPr>
          <w:p w14:paraId="05501EF8" w14:textId="2B382D4F" w:rsidR="004E7FDB" w:rsidRPr="00477F45" w:rsidRDefault="004E7FDB">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95</w:t>
            </w:r>
            <w:r w:rsidR="001939D4">
              <w:fldChar w:fldCharType="end"/>
            </w:r>
            <w:r>
              <w:rPr>
                <w:rFonts w:hint="eastAsia"/>
              </w:rPr>
              <w:t>）</w:t>
            </w:r>
          </w:p>
        </w:tc>
      </w:tr>
      <w:tr w:rsidR="0010690E" w:rsidRPr="00477F45" w14:paraId="1C456892" w14:textId="77777777" w:rsidTr="003B1312">
        <w:trPr>
          <w:ins w:id="140" w:author="誠 佐藤" w:date="2019-10-22T15:54:00Z"/>
        </w:trPr>
        <w:tc>
          <w:tcPr>
            <w:tcW w:w="8618" w:type="dxa"/>
          </w:tcPr>
          <w:p w14:paraId="34BB0A0F" w14:textId="14D9CC16" w:rsidR="0010690E" w:rsidRDefault="0010690E" w:rsidP="000F0693">
            <w:pPr>
              <w:tabs>
                <w:tab w:val="left" w:pos="4895"/>
              </w:tabs>
              <w:rPr>
                <w:ins w:id="141" w:author="誠 佐藤" w:date="2019-10-22T15:54:00Z"/>
              </w:rPr>
            </w:pPr>
            <m:oMathPara>
              <m:oMath>
                <m:r>
                  <w:ins w:id="142" w:author="誠 佐藤" w:date="2019-10-22T15:54:00Z">
                    <w:rPr>
                      <w:rFonts w:ascii="Cambria Math" w:hAnsi="Cambria Math"/>
                    </w:rPr>
                    <m:t>F</m:t>
                  </w:ins>
                </m:r>
                <m:sSub>
                  <m:sSubPr>
                    <m:ctrlPr>
                      <w:ins w:id="143" w:author="誠 佐藤" w:date="2019-10-22T15:54:00Z">
                        <w:rPr>
                          <w:rFonts w:ascii="Cambria Math" w:hAnsi="Cambria Math"/>
                          <w:i/>
                        </w:rPr>
                      </w:ins>
                    </m:ctrlPr>
                  </m:sSubPr>
                  <m:e>
                    <m:r>
                      <w:ins w:id="144" w:author="誠 佐藤" w:date="2019-10-22T15:54:00Z">
                        <w:rPr>
                          <w:rFonts w:ascii="Cambria Math" w:hAnsi="Cambria Math"/>
                        </w:rPr>
                        <m:t>F</m:t>
                      </w:ins>
                    </m:r>
                  </m:e>
                  <m:sub>
                    <m:r>
                      <w:ins w:id="145" w:author="誠 佐藤" w:date="2019-10-22T15:54:00Z">
                        <w:rPr>
                          <w:rFonts w:ascii="Cambria Math" w:hAnsi="Cambria Math"/>
                        </w:rPr>
                        <m:t>i,k</m:t>
                      </w:ins>
                    </m:r>
                  </m:sub>
                </m:sSub>
                <m:r>
                  <w:ins w:id="146" w:author="誠 佐藤" w:date="2019-10-22T15:54:00Z">
                    <w:rPr>
                      <w:rFonts w:ascii="Cambria Math" w:hAnsi="Cambria Math"/>
                    </w:rPr>
                    <m:t>=F</m:t>
                  </w:ins>
                </m:r>
                <m:sSub>
                  <m:sSubPr>
                    <m:ctrlPr>
                      <w:ins w:id="147" w:author="誠 佐藤" w:date="2019-10-22T15:54:00Z">
                        <w:rPr>
                          <w:rFonts w:ascii="Cambria Math" w:hAnsi="Cambria Math"/>
                          <w:i/>
                        </w:rPr>
                      </w:ins>
                    </m:ctrlPr>
                  </m:sSubPr>
                  <m:e>
                    <m:r>
                      <w:ins w:id="148" w:author="誠 佐藤" w:date="2019-10-22T15:54:00Z">
                        <w:rPr>
                          <w:rFonts w:ascii="Cambria Math" w:hAnsi="Cambria Math"/>
                        </w:rPr>
                        <m:t>F</m:t>
                      </w:ins>
                    </m:r>
                  </m:e>
                  <m:sub>
                    <m:r>
                      <w:ins w:id="149" w:author="誠 佐藤" w:date="2019-10-22T15:54:00Z">
                        <w:rPr>
                          <w:rFonts w:ascii="Cambria Math" w:hAnsi="Cambria Math"/>
                        </w:rPr>
                        <m:t>i,g</m:t>
                      </w:ins>
                    </m:r>
                  </m:sub>
                </m:sSub>
                <m:r>
                  <w:ins w:id="150" w:author="誠 佐藤" w:date="2019-10-22T15:54:00Z">
                    <w:rPr>
                      <w:rFonts w:ascii="Cambria Math" w:hAnsi="Cambria Math"/>
                    </w:rPr>
                    <m:t>∙</m:t>
                  </w:ins>
                </m:r>
                <m:f>
                  <m:fPr>
                    <m:ctrlPr>
                      <w:ins w:id="151" w:author="誠 佐藤" w:date="2019-10-22T15:54:00Z">
                        <w:rPr>
                          <w:rFonts w:ascii="Cambria Math" w:hAnsi="Cambria Math"/>
                          <w:i/>
                        </w:rPr>
                      </w:ins>
                    </m:ctrlPr>
                  </m:fPr>
                  <m:num>
                    <m:sSub>
                      <m:sSubPr>
                        <m:ctrlPr>
                          <w:ins w:id="152" w:author="誠 佐藤" w:date="2019-10-22T15:55:00Z">
                            <w:rPr>
                              <w:rFonts w:ascii="Cambria Math" w:hAnsi="Cambria Math"/>
                              <w:i/>
                            </w:rPr>
                          </w:ins>
                        </m:ctrlPr>
                      </m:sSubPr>
                      <m:e>
                        <m:r>
                          <w:ins w:id="153" w:author="誠 佐藤" w:date="2019-10-22T15:55:00Z">
                            <w:rPr>
                              <w:rFonts w:ascii="Cambria Math" w:hAnsi="Cambria Math"/>
                            </w:rPr>
                            <m:t>a</m:t>
                          </w:ins>
                        </m:r>
                      </m:e>
                      <m:sub>
                        <m:r>
                          <w:ins w:id="154" w:author="誠 佐藤" w:date="2019-10-22T15:55:00Z">
                            <w:rPr>
                              <w:rFonts w:ascii="Cambria Math" w:hAnsi="Cambria Math"/>
                            </w:rPr>
                            <m:t>k</m:t>
                          </w:ins>
                        </m:r>
                      </m:sub>
                    </m:sSub>
                  </m:num>
                  <m:den>
                    <m:nary>
                      <m:naryPr>
                        <m:chr m:val="∑"/>
                        <m:limLoc m:val="undOvr"/>
                        <m:supHide m:val="1"/>
                        <m:ctrlPr>
                          <w:ins w:id="155" w:author="誠 佐藤" w:date="2019-10-22T15:55:00Z">
                            <w:rPr>
                              <w:rFonts w:ascii="Cambria Math" w:hAnsi="Cambria Math"/>
                              <w:i/>
                            </w:rPr>
                          </w:ins>
                        </m:ctrlPr>
                      </m:naryPr>
                      <m:sub>
                        <m:r>
                          <w:ins w:id="156" w:author="誠 佐藤" w:date="2019-10-22T15:55:00Z">
                            <w:rPr>
                              <w:rFonts w:ascii="Cambria Math" w:hAnsi="Cambria Math"/>
                            </w:rPr>
                            <m:t>g</m:t>
                          </w:ins>
                        </m:r>
                      </m:sub>
                      <m:sup/>
                      <m:e>
                        <m:sSub>
                          <m:sSubPr>
                            <m:ctrlPr>
                              <w:ins w:id="157" w:author="誠 佐藤" w:date="2019-10-22T15:55:00Z">
                                <w:rPr>
                                  <w:rFonts w:ascii="Cambria Math" w:hAnsi="Cambria Math"/>
                                  <w:i/>
                                </w:rPr>
                              </w:ins>
                            </m:ctrlPr>
                          </m:sSubPr>
                          <m:e>
                            <m:r>
                              <w:ins w:id="158" w:author="誠 佐藤" w:date="2019-10-22T15:55:00Z">
                                <w:rPr>
                                  <w:rFonts w:ascii="Cambria Math" w:hAnsi="Cambria Math"/>
                                </w:rPr>
                                <m:t>a</m:t>
                              </w:ins>
                            </m:r>
                          </m:e>
                          <m:sub>
                            <m:r>
                              <w:ins w:id="159" w:author="誠 佐藤" w:date="2019-10-22T15:55:00Z">
                                <w:rPr>
                                  <w:rFonts w:ascii="Cambria Math" w:hAnsi="Cambria Math"/>
                                </w:rPr>
                                <m:t>g</m:t>
                              </w:ins>
                            </m:r>
                          </m:sub>
                        </m:sSub>
                      </m:e>
                    </m:nary>
                  </m:den>
                </m:f>
              </m:oMath>
            </m:oMathPara>
          </w:p>
        </w:tc>
        <w:tc>
          <w:tcPr>
            <w:tcW w:w="1163" w:type="dxa"/>
            <w:vAlign w:val="center"/>
          </w:tcPr>
          <w:p w14:paraId="067D9EE5" w14:textId="77777777" w:rsidR="0010690E" w:rsidRDefault="0010690E">
            <w:pPr>
              <w:pStyle w:val="af9"/>
              <w:rPr>
                <w:ins w:id="160" w:author="誠 佐藤" w:date="2019-10-22T15:54:00Z"/>
                <w:rFonts w:hint="eastAsia"/>
              </w:rPr>
            </w:pPr>
          </w:p>
        </w:tc>
      </w:tr>
    </w:tbl>
    <w:p w14:paraId="19602F97" w14:textId="6E6B7F66" w:rsidR="004E7FDB" w:rsidRDefault="003D66EF">
      <w:pPr>
        <w:pStyle w:val="af7"/>
      </w:pPr>
      <w:r>
        <w:fldChar w:fldCharType="begin"/>
      </w:r>
      <w:r>
        <w:instrText xml:space="preserve"> </w:instrText>
      </w:r>
      <w:r>
        <w:rPr>
          <w:rFonts w:hint="eastAsia"/>
        </w:rPr>
        <w:instrText>REF _Ref536035839 \h</w:instrText>
      </w:r>
      <w:r>
        <w:instrText xml:space="preserve"> </w:instrText>
      </w:r>
      <w:r>
        <w:fldChar w:fldCharType="separate"/>
      </w:r>
      <w:r w:rsidR="003D2F73">
        <w:rPr>
          <w:rFonts w:hint="eastAsia"/>
        </w:rPr>
        <w:t>（</w:t>
      </w:r>
      <w:r w:rsidR="003D2F73">
        <w:rPr>
          <w:noProof/>
        </w:rPr>
        <w:t>94</w:t>
      </w:r>
      <w:r w:rsidR="003D2F73">
        <w:rPr>
          <w:rFonts w:hint="eastAsia"/>
        </w:rPr>
        <w:t>）</w:t>
      </w:r>
      <w:r>
        <w:fldChar w:fldCharType="end"/>
      </w:r>
      <w:r>
        <w:rPr>
          <w:rFonts w:hint="eastAsia"/>
        </w:rPr>
        <w:t>式の</w:t>
      </w:r>
      <m:oMath>
        <m:acc>
          <m:accPr>
            <m:chr m:val="̅"/>
            <m:ctrlPr>
              <w:rPr>
                <w:i/>
              </w:rPr>
            </m:ctrlPr>
          </m:accPr>
          <m:e>
            <m:r>
              <m:t>f</m:t>
            </m:r>
          </m:e>
        </m:acc>
      </m:oMath>
      <w:r>
        <w:rPr>
          <w:rFonts w:hint="eastAsia"/>
        </w:rPr>
        <w:t>は非線形方程式</w:t>
      </w:r>
      <m:oMath>
        <m:r>
          <m:t>L</m:t>
        </m:r>
        <m:d>
          <m:dPr>
            <m:ctrlPr>
              <w:rPr>
                <w:i/>
              </w:rPr>
            </m:ctrlPr>
          </m:dPr>
          <m:e>
            <m:acc>
              <m:accPr>
                <m:chr m:val="̅"/>
                <m:ctrlPr>
                  <w:rPr>
                    <w:i/>
                  </w:rPr>
                </m:ctrlPr>
              </m:accPr>
              <m:e>
                <m:r>
                  <m:t>f</m:t>
                </m:r>
              </m:e>
            </m:acc>
          </m:e>
        </m:d>
        <m:r>
          <m:t>=0</m:t>
        </m:r>
      </m:oMath>
      <w:r>
        <w:rPr>
          <w:rFonts w:hint="eastAsia"/>
        </w:rPr>
        <w:t>の解であり</w:t>
      </w:r>
      <w:r w:rsidR="0095095C">
        <w:rPr>
          <w:rFonts w:hint="eastAsia"/>
        </w:rPr>
        <w:t>、</w:t>
      </w:r>
      <w:r>
        <w:rPr>
          <w:rFonts w:hint="eastAsia"/>
        </w:rPr>
        <w:t>ここではニュートン・ラプソ</w:t>
      </w:r>
      <w:bookmarkStart w:id="161" w:name="_GoBack"/>
      <w:bookmarkEnd w:id="161"/>
      <w:r>
        <w:rPr>
          <w:rFonts w:hint="eastAsia"/>
        </w:rPr>
        <w:t>ン法</w:t>
      </w:r>
      <w:r w:rsidR="0095095C">
        <w:rPr>
          <w:rFonts w:hint="eastAsia"/>
        </w:rPr>
        <w:t>で解く。</w:t>
      </w:r>
      <w:r w:rsidR="0095095C">
        <w:fldChar w:fldCharType="begin"/>
      </w:r>
      <w:r w:rsidR="0095095C">
        <w:instrText xml:space="preserve"> </w:instrText>
      </w:r>
      <w:r w:rsidR="0095095C">
        <w:rPr>
          <w:rFonts w:hint="eastAsia"/>
        </w:rPr>
        <w:instrText>REF _Ref536036220 \h</w:instrText>
      </w:r>
      <w:r w:rsidR="0095095C">
        <w:instrText xml:space="preserve"> </w:instrText>
      </w:r>
      <w:r w:rsidR="0095095C">
        <w:fldChar w:fldCharType="separate"/>
      </w:r>
      <w:r w:rsidR="003D2F73">
        <w:rPr>
          <w:rFonts w:hint="eastAsia"/>
        </w:rPr>
        <w:t>（</w:t>
      </w:r>
      <w:r w:rsidR="003D2F73">
        <w:rPr>
          <w:noProof/>
        </w:rPr>
        <w:t>97</w:t>
      </w:r>
      <w:r w:rsidR="003D2F73">
        <w:rPr>
          <w:rFonts w:hint="eastAsia"/>
        </w:rPr>
        <w:t>）</w:t>
      </w:r>
      <w:r w:rsidR="0095095C">
        <w:fldChar w:fldCharType="end"/>
      </w:r>
      <w:r w:rsidR="0095095C">
        <w:rPr>
          <w:rFonts w:hint="eastAsia"/>
        </w:rPr>
        <w:t>式を</w:t>
      </w:r>
      <w:r w:rsidR="0095095C">
        <w:fldChar w:fldCharType="begin"/>
      </w:r>
      <w:r w:rsidR="0095095C">
        <w:instrText xml:space="preserve"> </w:instrText>
      </w:r>
      <w:r w:rsidR="0095095C">
        <w:rPr>
          <w:rFonts w:hint="eastAsia"/>
        </w:rPr>
        <w:instrText>REF _Ref536036221 \h</w:instrText>
      </w:r>
      <w:r w:rsidR="0095095C">
        <w:instrText xml:space="preserve"> </w:instrText>
      </w:r>
      <w:r w:rsidR="0095095C">
        <w:fldChar w:fldCharType="separate"/>
      </w:r>
      <w:r w:rsidR="003D2F73">
        <w:rPr>
          <w:rFonts w:hint="eastAsia"/>
        </w:rPr>
        <w:t>（</w:t>
      </w:r>
      <w:r w:rsidR="003D2F73">
        <w:rPr>
          <w:noProof/>
        </w:rPr>
        <w:t>99</w:t>
      </w:r>
      <w:r w:rsidR="003D2F73">
        <w:rPr>
          <w:rFonts w:hint="eastAsia"/>
        </w:rPr>
        <w:t>）</w:t>
      </w:r>
      <w:r w:rsidR="0095095C">
        <w:fldChar w:fldCharType="end"/>
      </w:r>
      <w:r w:rsidR="0095095C">
        <w:rPr>
          <w:rFonts w:hint="eastAsia"/>
        </w:rPr>
        <w:t>式を初期条件として</w:t>
      </w:r>
      <w:r w:rsidR="0095095C">
        <w:fldChar w:fldCharType="begin"/>
      </w:r>
      <w:r w:rsidR="0095095C">
        <w:instrText xml:space="preserve"> </w:instrText>
      </w:r>
      <w:r w:rsidR="0095095C">
        <w:rPr>
          <w:rFonts w:hint="eastAsia"/>
        </w:rPr>
        <w:instrText>REF _Ref536036246 \h</w:instrText>
      </w:r>
      <w:r w:rsidR="0095095C">
        <w:instrText xml:space="preserve"> </w:instrText>
      </w:r>
      <w:r w:rsidR="0095095C">
        <w:fldChar w:fldCharType="separate"/>
      </w:r>
      <w:r w:rsidR="003D2F73">
        <w:rPr>
          <w:rFonts w:hint="eastAsia"/>
        </w:rPr>
        <w:t>（</w:t>
      </w:r>
      <w:r w:rsidR="003D2F73">
        <w:rPr>
          <w:noProof/>
        </w:rPr>
        <w:t>100</w:t>
      </w:r>
      <w:r w:rsidR="003D2F73">
        <w:rPr>
          <w:rFonts w:hint="eastAsia"/>
        </w:rPr>
        <w:t>）</w:t>
      </w:r>
      <w:r w:rsidR="0095095C">
        <w:fldChar w:fldCharType="end"/>
      </w:r>
      <w:r w:rsidR="0095095C">
        <w:rPr>
          <w:rFonts w:hint="eastAsia"/>
        </w:rPr>
        <w:t>式を満たすまで繰り返し計算する。</w:t>
      </w:r>
      <w:r w:rsidR="00DB43D9">
        <w:rPr>
          <w:rFonts w:hint="eastAsia"/>
        </w:rPr>
        <w:t>ただし、繰り返し回数は</w:t>
      </w:r>
      <w:r w:rsidR="00DB43D9">
        <w:rPr>
          <w:rFonts w:hint="eastAsia"/>
        </w:rPr>
        <w:t>50</w:t>
      </w:r>
      <w:r w:rsidR="00DB43D9">
        <w:rPr>
          <w:rFonts w:hint="eastAsia"/>
        </w:rPr>
        <w:t>回を上限とする。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rsidRPr="00477F45" w14:paraId="6F8DA76D" w14:textId="77777777" w:rsidTr="003B1312">
        <w:tc>
          <w:tcPr>
            <w:tcW w:w="8618" w:type="dxa"/>
          </w:tcPr>
          <w:p w14:paraId="1A0E726C" w14:textId="6EEE77D7" w:rsidR="004E7FDB" w:rsidRDefault="004E7FDB" w:rsidP="000F0693">
            <w:pPr>
              <w:tabs>
                <w:tab w:val="left" w:pos="4895"/>
              </w:tabs>
            </w:pPr>
            <m:oMathPara>
              <m:oMath>
                <m: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del w:id="162" w:author="誠 佐藤" w:date="2019-10-22T15:53:00Z">
                                        <w:rPr>
                                          <w:rFonts w:ascii="Cambria Math" w:hAnsi="Cambria Math"/>
                                        </w:rPr>
                                        <m:t>k</m:t>
                                      </w:del>
                                    </m:r>
                                    <m:r>
                                      <w:ins w:id="163" w:author="誠 佐藤" w:date="2019-10-22T15:53:00Z">
                                        <w:rPr>
                                          <w:rFonts w:ascii="Cambria Math" w:hAnsi="Cambria Math"/>
                                        </w:rPr>
                                        <m:t>g</m:t>
                                      </w:ins>
                                    </m:r>
                                  </m:sub>
                                </m:sSub>
                              </m:num>
                              <m:den>
                                <m:acc>
                                  <m:accPr>
                                    <m:chr m:val="̅"/>
                                    <m:ctrlPr>
                                      <w:rPr>
                                        <w:rFonts w:ascii="Cambria Math" w:hAnsi="Cambria Math"/>
                                        <w:i/>
                                      </w:rPr>
                                    </m:ctrlPr>
                                  </m:accPr>
                                  <m:e>
                                    <m:r>
                                      <w:rPr>
                                        <w:rFonts w:ascii="Cambria Math" w:hAnsi="Cambria Math"/>
                                      </w:rPr>
                                      <m:t>f</m:t>
                                    </m:r>
                                  </m:e>
                                </m:acc>
                              </m:den>
                            </m:f>
                          </m:e>
                        </m:rad>
                      </m:e>
                    </m:d>
                  </m:e>
                </m:nary>
                <m:r>
                  <w:rPr>
                    <w:rFonts w:ascii="Cambria Math" w:hAnsi="Cambria Math"/>
                  </w:rPr>
                  <m:t>-1</m:t>
                </m:r>
              </m:oMath>
            </m:oMathPara>
          </w:p>
        </w:tc>
        <w:tc>
          <w:tcPr>
            <w:tcW w:w="1163" w:type="dxa"/>
            <w:vAlign w:val="center"/>
          </w:tcPr>
          <w:p w14:paraId="37486669" w14:textId="19CEAC2D"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96</w:t>
            </w:r>
            <w:r w:rsidR="001939D4">
              <w:fldChar w:fldCharType="end"/>
            </w:r>
            <w:r>
              <w:rPr>
                <w:rFonts w:hint="eastAsia"/>
              </w:rPr>
              <w:t>）</w:t>
            </w:r>
          </w:p>
        </w:tc>
      </w:tr>
      <w:tr w:rsidR="004E7FDB" w:rsidRPr="00477F45" w14:paraId="3C78B8DA" w14:textId="77777777" w:rsidTr="003B1312">
        <w:tc>
          <w:tcPr>
            <w:tcW w:w="8618" w:type="dxa"/>
          </w:tcPr>
          <w:p w14:paraId="285D0646" w14:textId="77777777" w:rsidR="004E7FDB" w:rsidRDefault="00A12191" w:rsidP="000F0693">
            <w:pPr>
              <w:tabs>
                <w:tab w:val="left" w:pos="4895"/>
              </w:tabs>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r>
                  <w:rPr>
                    <w:rFonts w:ascii="Cambria Math" w:hAnsi="Cambria Math"/>
                  </w:rPr>
                  <m:t>+</m:t>
                </m:r>
                <m:f>
                  <m:fPr>
                    <m:type m:val="lin"/>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num>
                  <m:den>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den>
                </m:f>
              </m:oMath>
            </m:oMathPara>
          </w:p>
        </w:tc>
        <w:tc>
          <w:tcPr>
            <w:tcW w:w="1163" w:type="dxa"/>
            <w:vAlign w:val="center"/>
          </w:tcPr>
          <w:p w14:paraId="13C660B5" w14:textId="1A37FA64" w:rsidR="004E7FDB" w:rsidRPr="00477F45" w:rsidRDefault="003D66EF">
            <w:pPr>
              <w:pStyle w:val="af9"/>
            </w:pPr>
            <w:bookmarkStart w:id="164" w:name="_Ref53603622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97</w:t>
            </w:r>
            <w:r w:rsidR="001939D4">
              <w:fldChar w:fldCharType="end"/>
            </w:r>
            <w:r>
              <w:rPr>
                <w:rFonts w:hint="eastAsia"/>
              </w:rPr>
              <w:t>）</w:t>
            </w:r>
            <w:bookmarkEnd w:id="164"/>
          </w:p>
        </w:tc>
      </w:tr>
      <w:tr w:rsidR="004E7FDB" w:rsidRPr="00477F45" w14:paraId="458B52F6" w14:textId="77777777" w:rsidTr="003B1312">
        <w:tc>
          <w:tcPr>
            <w:tcW w:w="8618" w:type="dxa"/>
          </w:tcPr>
          <w:p w14:paraId="7E584667" w14:textId="44D8D772" w:rsidR="004E7FDB" w:rsidRDefault="00A12191" w:rsidP="000F0693">
            <w:pPr>
              <w:tabs>
                <w:tab w:val="left" w:pos="4895"/>
              </w:tabs>
            </w:pPr>
            <m:oMathPara>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del w:id="165" w:author="誠 佐藤" w:date="2019-10-22T15:53:00Z">
                                <w:rPr>
                                  <w:rFonts w:ascii="Cambria Math" w:hAnsi="Cambria Math"/>
                                </w:rPr>
                                <m:t>k</m:t>
                              </w:del>
                            </m:r>
                            <m:r>
                              <w:ins w:id="166" w:author="誠 佐藤" w:date="2019-10-22T15:53:00Z">
                                <w:rPr>
                                  <w:rFonts w:ascii="Cambria Math" w:hAnsi="Cambria Math"/>
                                </w:rPr>
                                <m:t>g</m:t>
                              </w:ins>
                            </m:r>
                          </m:sub>
                        </m:sSub>
                      </m:num>
                      <m:den>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del w:id="167" w:author="誠 佐藤" w:date="2019-10-22T15:53:00Z">
                                        <w:rPr>
                                          <w:rFonts w:ascii="Cambria Math" w:hAnsi="Cambria Math"/>
                                        </w:rPr>
                                        <m:t>k</m:t>
                                      </w:del>
                                    </m:r>
                                    <m:r>
                                      <w:ins w:id="168" w:author="誠 佐藤" w:date="2019-10-22T15:53:00Z">
                                        <w:rPr>
                                          <w:rFonts w:ascii="Cambria Math" w:hAnsi="Cambria Math"/>
                                        </w:rPr>
                                        <m:t>g</m:t>
                                      </w:ins>
                                    </m:r>
                                  </m:sub>
                                </m:sSub>
                              </m:num>
                              <m:den>
                                <m:acc>
                                  <m:accPr>
                                    <m:chr m:val="̅"/>
                                    <m:ctrlPr>
                                      <w:rPr>
                                        <w:rFonts w:ascii="Cambria Math" w:hAnsi="Cambria Math"/>
                                        <w:i/>
                                      </w:rPr>
                                    </m:ctrlPr>
                                  </m:accPr>
                                  <m:e>
                                    <m:r>
                                      <w:rPr>
                                        <w:rFonts w:ascii="Cambria Math" w:hAnsi="Cambria Math"/>
                                      </w:rPr>
                                      <m:t>f</m:t>
                                    </m:r>
                                  </m:e>
                                </m:acc>
                              </m:den>
                            </m:f>
                          </m:e>
                        </m:rad>
                      </m:den>
                    </m:f>
                  </m:e>
                </m:nary>
              </m:oMath>
            </m:oMathPara>
          </w:p>
        </w:tc>
        <w:tc>
          <w:tcPr>
            <w:tcW w:w="1163" w:type="dxa"/>
            <w:vAlign w:val="center"/>
          </w:tcPr>
          <w:p w14:paraId="1B91DB00" w14:textId="62906F02"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98</w:t>
            </w:r>
            <w:r w:rsidR="001939D4">
              <w:fldChar w:fldCharType="end"/>
            </w:r>
            <w:r>
              <w:rPr>
                <w:rFonts w:hint="eastAsia"/>
              </w:rPr>
              <w:t>）</w:t>
            </w:r>
          </w:p>
        </w:tc>
      </w:tr>
      <w:tr w:rsidR="004E7FDB" w:rsidRPr="00477F45" w14:paraId="55F7C497" w14:textId="77777777" w:rsidTr="003B1312">
        <w:tc>
          <w:tcPr>
            <w:tcW w:w="8618" w:type="dxa"/>
          </w:tcPr>
          <w:p w14:paraId="0CFA778B" w14:textId="4CAA5EC6" w:rsidR="004E7FDB" w:rsidRPr="003C415A" w:rsidRDefault="00A12191" w:rsidP="000F0693">
            <w:pPr>
              <w:tabs>
                <w:tab w:val="left" w:pos="4895"/>
              </w:tabs>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0</m:t>
                    </m:r>
                  </m:sub>
                </m:sSub>
                <m:r>
                  <w:rPr>
                    <w:rFonts w:ascii="Cambria Math" w:hAnsi="Cambria Math"/>
                  </w:rPr>
                  <m:t>=4∙max⁡_</m:t>
                </m:r>
                <m:sSub>
                  <m:sSubPr>
                    <m:ctrlPr>
                      <w:rPr>
                        <w:rFonts w:ascii="Cambria Math" w:hAnsi="Cambria Math"/>
                        <w:i/>
                      </w:rPr>
                    </m:ctrlPr>
                  </m:sSubPr>
                  <m:e>
                    <m:r>
                      <w:rPr>
                        <w:rFonts w:ascii="Cambria Math" w:hAnsi="Cambria Math"/>
                      </w:rPr>
                      <m:t>a</m:t>
                    </m:r>
                  </m:e>
                  <m:sub>
                    <m:r>
                      <w:del w:id="169" w:author="誠 佐藤" w:date="2019-10-22T15:53:00Z">
                        <w:rPr>
                          <w:rFonts w:ascii="Cambria Math" w:hAnsi="Cambria Math"/>
                        </w:rPr>
                        <m:t>k</m:t>
                      </w:del>
                    </m:r>
                    <m:r>
                      <w:ins w:id="170" w:author="誠 佐藤" w:date="2019-10-22T15:53:00Z">
                        <w:rPr>
                          <w:rFonts w:ascii="Cambria Math" w:hAnsi="Cambria Math"/>
                        </w:rPr>
                        <m:t>g</m:t>
                      </w:ins>
                    </m:r>
                  </m:sub>
                </m:sSub>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163" w:type="dxa"/>
            <w:vAlign w:val="center"/>
          </w:tcPr>
          <w:p w14:paraId="7FC8D09B" w14:textId="3CB1C5DE" w:rsidR="004E7FDB" w:rsidRPr="00477F45" w:rsidRDefault="003D66EF">
            <w:pPr>
              <w:pStyle w:val="af9"/>
            </w:pPr>
            <w:bookmarkStart w:id="171" w:name="_Ref53603622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99</w:t>
            </w:r>
            <w:r w:rsidR="001939D4">
              <w:fldChar w:fldCharType="end"/>
            </w:r>
            <w:r>
              <w:rPr>
                <w:rFonts w:hint="eastAsia"/>
              </w:rPr>
              <w:t>）</w:t>
            </w:r>
            <w:bookmarkEnd w:id="171"/>
          </w:p>
        </w:tc>
      </w:tr>
      <w:tr w:rsidR="004E7FDB" w:rsidRPr="00477F45" w14:paraId="23A6C824" w14:textId="77777777" w:rsidTr="003B1312">
        <w:tc>
          <w:tcPr>
            <w:tcW w:w="8618" w:type="dxa"/>
          </w:tcPr>
          <w:p w14:paraId="1D3DBF7B" w14:textId="0F153440" w:rsidR="004E7FDB" w:rsidRPr="00207C40" w:rsidRDefault="00A12191" w:rsidP="000F0693">
            <w:pPr>
              <w:tabs>
                <w:tab w:val="left" w:pos="4895"/>
              </w:tabs>
            </w:pPr>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r>
                  <w:rPr>
                    <w:rFonts w:ascii="Cambria Math" w:hAnsi="Cambria Math"/>
                  </w:rPr>
                  <m:t>&lt;1.0×</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1163" w:type="dxa"/>
            <w:vAlign w:val="center"/>
          </w:tcPr>
          <w:p w14:paraId="64E7975D" w14:textId="356A27BC" w:rsidR="004E7FDB" w:rsidRPr="00477F45" w:rsidRDefault="003D66EF">
            <w:pPr>
              <w:pStyle w:val="af9"/>
            </w:pPr>
            <w:bookmarkStart w:id="172" w:name="_Ref53603624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100</w:t>
            </w:r>
            <w:r w:rsidR="001939D4">
              <w:fldChar w:fldCharType="end"/>
            </w:r>
            <w:r>
              <w:rPr>
                <w:rFonts w:hint="eastAsia"/>
              </w:rPr>
              <w:t>）</w:t>
            </w:r>
            <w:bookmarkEnd w:id="172"/>
          </w:p>
        </w:tc>
      </w:tr>
    </w:tbl>
    <w:p w14:paraId="5058E27F" w14:textId="5A40BCA3" w:rsidR="00DB43D9" w:rsidRDefault="00450D98">
      <w:pPr>
        <w:pStyle w:val="af7"/>
      </w:pPr>
      <w:r>
        <w:rPr>
          <w:rFonts w:hint="eastAsia"/>
        </w:rPr>
        <w:t>平均放射温度に対する各部位の重み</w:t>
      </w:r>
      <m:oMath>
        <m:sSub>
          <m:sSubPr>
            <m:ctrlPr>
              <w:rPr>
                <w:rFonts w:eastAsia="HGP創英角ｺﾞｼｯｸUB" w:cs="XITS Math"/>
                <w:i/>
              </w:rPr>
            </m:ctrlPr>
          </m:sSubPr>
          <m:e>
            <m:r>
              <w:rPr>
                <w:rFonts w:eastAsia="HGP創英角ｺﾞｼｯｸUB" w:cs="XITS Math"/>
              </w:rPr>
              <m:t>Fmrt</m:t>
            </m:r>
          </m:e>
          <m:sub>
            <m:r>
              <w:rPr>
                <w:rFonts w:eastAsia="HGP創英角ｺﾞｼｯｸUB" w:cs="XITS Math"/>
              </w:rPr>
              <m:t>i,k</m:t>
            </m:r>
          </m:sub>
        </m:sSub>
      </m:oMath>
      <w:r>
        <w:rPr>
          <w:rFonts w:hint="eastAsia"/>
        </w:rPr>
        <w:t>は</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で求める放射熱伝達率</w:t>
      </w:r>
      <m:oMath>
        <m:sSub>
          <m:sSubPr>
            <m:ctrlPr>
              <w:rPr>
                <w:i/>
              </w:rPr>
            </m:ctrlPr>
          </m:sSubPr>
          <m:e>
            <m:r>
              <m:t>hr</m:t>
            </m:r>
          </m:e>
          <m:sub>
            <m:r>
              <m:t>i,k</m:t>
            </m:r>
          </m:sub>
        </m:sSub>
      </m:oMath>
      <w:r>
        <w:rPr>
          <w:rFonts w:hint="eastAsia"/>
        </w:rPr>
        <w:t>と部位面積</w:t>
      </w:r>
      <m:oMath>
        <m:sSub>
          <m:sSubPr>
            <m:ctrlPr/>
          </m:sSubPr>
          <m:e>
            <m:r>
              <m:rPr>
                <m:sty m:val="p"/>
              </m:rPr>
              <m:t>A</m:t>
            </m:r>
          </m:e>
          <m:sub>
            <m:r>
              <m:rPr>
                <m:sty m:val="p"/>
              </m:rPr>
              <m:t>i,k</m:t>
            </m:r>
          </m:sub>
        </m:sSub>
      </m:oMath>
      <w:r>
        <w:rPr>
          <w:rFonts w:hint="eastAsia"/>
        </w:rPr>
        <w:t>から</w:t>
      </w:r>
      <w:r>
        <w:fldChar w:fldCharType="begin"/>
      </w:r>
      <w:r>
        <w:instrText xml:space="preserve"> </w:instrText>
      </w:r>
      <w:r>
        <w:rPr>
          <w:rFonts w:hint="eastAsia"/>
        </w:rPr>
        <w:instrText>REF _Ref17305438 \h</w:instrText>
      </w:r>
      <w:r>
        <w:instrText xml:space="preserve"> </w:instrText>
      </w:r>
      <w:r>
        <w:fldChar w:fldCharType="separate"/>
      </w:r>
      <w:r w:rsidR="003D2F73">
        <w:rPr>
          <w:rFonts w:hint="eastAsia"/>
        </w:rPr>
        <w:t>（</w:t>
      </w:r>
      <w:r w:rsidR="003D2F73">
        <w:rPr>
          <w:noProof/>
        </w:rPr>
        <w:t>101</w:t>
      </w:r>
      <w:r w:rsidR="003D2F73">
        <w:rPr>
          <w:rFonts w:hint="eastAsia"/>
        </w:rPr>
        <w:t>）</w:t>
      </w:r>
      <w:r>
        <w:fldChar w:fldCharType="end"/>
      </w:r>
      <w:r>
        <w:rPr>
          <w:rFonts w:hint="eastAsia"/>
        </w:rPr>
        <w:t>式で計算することができる。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50D98" w14:paraId="331278AD" w14:textId="77777777" w:rsidTr="00450D98">
        <w:tc>
          <w:tcPr>
            <w:tcW w:w="8618" w:type="dxa"/>
          </w:tcPr>
          <w:p w14:paraId="3913ABB0" w14:textId="48B15393" w:rsidR="00450D98" w:rsidRPr="00352D3D" w:rsidRDefault="00A12191" w:rsidP="00450D98">
            <w:pPr>
              <w:tabs>
                <w:tab w:val="left" w:pos="4895"/>
              </w:tabs>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i,k</m:t>
                    </m:r>
                  </m:sub>
                </m:sSub>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hAnsi="Cambria Math"/>
                          </w:rPr>
                        </m:ctrlPr>
                      </m:sSubPr>
                      <m:e>
                        <m:r>
                          <m:rPr>
                            <m:sty m:val="p"/>
                          </m:rPr>
                          <w:rPr>
                            <w:rFonts w:ascii="Cambria Math" w:hAnsi="Cambria Math"/>
                          </w:rPr>
                          <m:t>A</m:t>
                        </m:r>
                      </m:e>
                      <m:sub>
                        <m:r>
                          <m:rPr>
                            <m:sty m:val="p"/>
                          </m:rP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i,k</m:t>
                        </m:r>
                      </m:sub>
                    </m:sSub>
                  </m:num>
                  <m:den>
                    <m:nary>
                      <m:naryPr>
                        <m:chr m:val="∑"/>
                        <m:limLoc m:val="undOvr"/>
                        <m:ctrlPr>
                          <w:rPr>
                            <w:rFonts w:ascii="Cambria Math" w:hAnsi="Cambria Math"/>
                          </w:rPr>
                        </m:ctrlPr>
                      </m:naryPr>
                      <m:sub>
                        <m:r>
                          <m:rPr>
                            <m:sty m:val="p"/>
                          </m:rPr>
                          <w:rPr>
                            <w:rFonts w:ascii="Cambria Math" w:hAnsi="Cambria Math"/>
                          </w:rPr>
                          <m:t>k=1</m:t>
                        </m:r>
                      </m:sub>
                      <m:sup>
                        <m:sSub>
                          <m:sSubPr>
                            <m:ctrlPr>
                              <w:rPr>
                                <w:rFonts w:ascii="Cambria Math" w:hAnsi="Cambria Math"/>
                              </w:rPr>
                            </m:ctrlPr>
                          </m:sSubPr>
                          <m:e>
                            <m:r>
                              <m:rPr>
                                <m:sty m:val="p"/>
                              </m:rPr>
                              <w:rPr>
                                <w:rFonts w:ascii="Cambria Math" w:hAnsi="Cambria Math"/>
                              </w:rPr>
                              <m:t>Nw</m:t>
                            </m:r>
                          </m:e>
                          <m:sub>
                            <m:r>
                              <m:rPr>
                                <m:sty m:val="p"/>
                              </m:rPr>
                              <w:rPr>
                                <w:rFonts w:ascii="Cambria Math" w:hAnsi="Cambria Math"/>
                              </w:rPr>
                              <m:t>i</m:t>
                            </m:r>
                          </m:sub>
                        </m:sSub>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i,k</m:t>
                            </m:r>
                          </m:sub>
                        </m:sSub>
                      </m:e>
                    </m:nary>
                  </m:den>
                </m:f>
              </m:oMath>
            </m:oMathPara>
          </w:p>
        </w:tc>
        <w:tc>
          <w:tcPr>
            <w:tcW w:w="1163" w:type="dxa"/>
            <w:vAlign w:val="center"/>
          </w:tcPr>
          <w:p w14:paraId="42AE4825" w14:textId="60CEE30C" w:rsidR="00450D98" w:rsidRDefault="00450D98" w:rsidP="00450D98">
            <w:pPr>
              <w:pStyle w:val="af9"/>
            </w:pPr>
            <w:bookmarkStart w:id="173" w:name="_Ref17305438"/>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101</w:t>
            </w:r>
            <w:r>
              <w:fldChar w:fldCharType="end"/>
            </w:r>
            <w:r>
              <w:rPr>
                <w:rFonts w:hint="eastAsia"/>
              </w:rPr>
              <w:t>）</w:t>
            </w:r>
            <w:bookmarkEnd w:id="173"/>
          </w:p>
        </w:tc>
      </w:tr>
    </w:tbl>
    <w:p w14:paraId="0437F2D7" w14:textId="77777777" w:rsidR="00DB43D9" w:rsidRDefault="00DB43D9" w:rsidP="002F6AC2"/>
    <w:p w14:paraId="716BDA60" w14:textId="3563AA56" w:rsidR="004E7FDB" w:rsidRDefault="004E7FDB">
      <w:pPr>
        <w:pStyle w:val="af7"/>
      </w:pPr>
      <w:r>
        <w:rPr>
          <w:rFonts w:hint="eastAsia"/>
        </w:rPr>
        <w:t>室内部位と人体との間の形態係数</w:t>
      </w:r>
      <m:oMath>
        <m:sSub>
          <m:sSubPr>
            <m:ctrlPr>
              <w:rPr>
                <w:i/>
              </w:rPr>
            </m:ctrlPr>
          </m:sSubPr>
          <m:e>
            <m:r>
              <m:t>Fot</m:t>
            </m:r>
          </m:e>
          <m:sub>
            <m:r>
              <m:t>i,k</m:t>
            </m:r>
          </m:sub>
        </m:sSub>
      </m:oMath>
      <w:r>
        <w:rPr>
          <w:rFonts w:hint="eastAsia"/>
        </w:rPr>
        <w:t>は、</w:t>
      </w:r>
      <w:r w:rsidR="00F06303">
        <w:fldChar w:fldCharType="begin"/>
      </w:r>
      <w:r w:rsidR="00F06303">
        <w:instrText xml:space="preserve"> </w:instrText>
      </w:r>
      <w:r w:rsidR="00F06303">
        <w:rPr>
          <w:rFonts w:hint="eastAsia"/>
        </w:rPr>
        <w:instrText>REF _Ref536038370 \h</w:instrText>
      </w:r>
      <w:r w:rsidR="00F06303">
        <w:instrText xml:space="preserve"> </w:instrText>
      </w:r>
      <w:r w:rsidR="00F06303">
        <w:fldChar w:fldCharType="separate"/>
      </w:r>
      <w:r w:rsidR="003D2F73">
        <w:rPr>
          <w:rFonts w:hint="eastAsia"/>
        </w:rPr>
        <w:t>表</w:t>
      </w:r>
      <w:r w:rsidR="003D2F73">
        <w:rPr>
          <w:rFonts w:hint="eastAsia"/>
        </w:rPr>
        <w:t xml:space="preserve"> </w:t>
      </w:r>
      <w:r w:rsidR="003D2F73">
        <w:rPr>
          <w:noProof/>
        </w:rPr>
        <w:t>6</w:t>
      </w:r>
      <w:r w:rsidR="00F06303">
        <w:fldChar w:fldCharType="end"/>
      </w:r>
      <w:r w:rsidR="00F06303">
        <w:rPr>
          <w:rFonts w:hint="eastAsia"/>
        </w:rPr>
        <w:t>に示す方法で求める</w:t>
      </w:r>
      <w:r>
        <w:rPr>
          <w:rFonts w:hint="eastAsia"/>
        </w:rPr>
        <w:t>。</w:t>
      </w:r>
    </w:p>
    <w:p w14:paraId="51A57E86" w14:textId="77777777" w:rsidR="004E7FDB" w:rsidRDefault="004E7FDB">
      <w:pPr>
        <w:pStyle w:val="af7"/>
      </w:pPr>
    </w:p>
    <w:p w14:paraId="54F3B903" w14:textId="6E922079" w:rsidR="00F06303" w:rsidRDefault="00F06303" w:rsidP="003B1312">
      <w:pPr>
        <w:pStyle w:val="afe"/>
      </w:pPr>
      <w:bookmarkStart w:id="174" w:name="_Ref53603837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6</w:t>
      </w:r>
      <w:r>
        <w:fldChar w:fldCharType="end"/>
      </w:r>
      <w:bookmarkEnd w:id="174"/>
      <w:r>
        <w:rPr>
          <w:rFonts w:hint="eastAsia"/>
        </w:rPr>
        <w:t xml:space="preserve">　室内部位の人体に対する形態係数</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0F0693" w14:paraId="2F79765D" w14:textId="77777777" w:rsidTr="003B1312">
        <w:tc>
          <w:tcPr>
            <w:tcW w:w="4868" w:type="dxa"/>
            <w:tcBorders>
              <w:bottom w:val="single" w:sz="12" w:space="0" w:color="auto"/>
            </w:tcBorders>
          </w:tcPr>
          <w:p w14:paraId="250D9C3B" w14:textId="77777777" w:rsidR="000F0693" w:rsidRDefault="000F0693" w:rsidP="003B1312">
            <w:pPr>
              <w:pStyle w:val="aff2"/>
            </w:pPr>
            <w:r>
              <w:rPr>
                <w:rFonts w:hint="eastAsia"/>
              </w:rPr>
              <w:t>部位</w:t>
            </w:r>
          </w:p>
        </w:tc>
        <w:tc>
          <w:tcPr>
            <w:tcW w:w="4868" w:type="dxa"/>
            <w:tcBorders>
              <w:bottom w:val="single" w:sz="12" w:space="0" w:color="auto"/>
            </w:tcBorders>
          </w:tcPr>
          <w:p w14:paraId="162F4BBE" w14:textId="77777777" w:rsidR="000F0693" w:rsidRDefault="000F0693" w:rsidP="003B1312">
            <w:pPr>
              <w:pStyle w:val="aff2"/>
            </w:pPr>
            <w:r>
              <w:rPr>
                <w:rFonts w:hint="eastAsia"/>
              </w:rPr>
              <w:t>室内部位の人体に対する形態係数</w:t>
            </w:r>
            <m:oMath>
              <m:sSub>
                <m:sSubPr>
                  <m:ctrlPr>
                    <w:rPr>
                      <w:rFonts w:ascii="Cambria Math" w:hAnsi="Cambria Math"/>
                      <w:i/>
                    </w:rPr>
                  </m:ctrlPr>
                </m:sSubPr>
                <m:e>
                  <m:r>
                    <w:rPr>
                      <w:rFonts w:ascii="Cambria Math" w:hAnsi="Cambria Math"/>
                    </w:rPr>
                    <m:t>Fot</m:t>
                  </m:r>
                </m:e>
                <m:sub>
                  <m:r>
                    <w:rPr>
                      <w:rFonts w:ascii="Cambria Math" w:hAnsi="Cambria Math"/>
                    </w:rPr>
                    <m:t>i,k</m:t>
                  </m:r>
                </m:sub>
              </m:sSub>
            </m:oMath>
          </w:p>
        </w:tc>
      </w:tr>
      <w:tr w:rsidR="000F0693" w14:paraId="1841C281" w14:textId="77777777" w:rsidTr="003B1312">
        <w:tc>
          <w:tcPr>
            <w:tcW w:w="4868" w:type="dxa"/>
            <w:tcBorders>
              <w:top w:val="single" w:sz="12" w:space="0" w:color="auto"/>
            </w:tcBorders>
          </w:tcPr>
          <w:p w14:paraId="61BEAC6B" w14:textId="77777777" w:rsidR="000F0693" w:rsidRDefault="000F0693" w:rsidP="003B1312">
            <w:pPr>
              <w:pStyle w:val="C"/>
            </w:pPr>
            <w:r>
              <w:rPr>
                <w:rFonts w:hint="eastAsia"/>
              </w:rPr>
              <w:t>床の場合</w:t>
            </w:r>
          </w:p>
        </w:tc>
        <w:tc>
          <w:tcPr>
            <w:tcW w:w="4868" w:type="dxa"/>
            <w:tcBorders>
              <w:top w:val="single" w:sz="12" w:space="0" w:color="auto"/>
            </w:tcBorders>
          </w:tcPr>
          <w:p w14:paraId="6AE96E85" w14:textId="77777777" w:rsidR="000F0693" w:rsidRDefault="00A12191">
            <w:pPr>
              <w:pStyle w:val="af7"/>
            </w:pPr>
            <m:oMathPara>
              <m:oMath>
                <m:sSub>
                  <m:sSubPr>
                    <m:ctrlPr/>
                  </m:sSubPr>
                  <m:e>
                    <m:r>
                      <m:t>Fot</m:t>
                    </m:r>
                  </m:e>
                  <m:sub>
                    <m:r>
                      <m:t>i</m:t>
                    </m:r>
                    <m:r>
                      <m:rPr>
                        <m:sty m:val="p"/>
                      </m:rPr>
                      <m:t>,</m:t>
                    </m:r>
                    <m:r>
                      <m:t>k</m:t>
                    </m:r>
                  </m:sub>
                </m:sSub>
                <m:r>
                  <m:rPr>
                    <m:sty m:val="p"/>
                  </m:rPr>
                  <m:t>=0.45∙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r w:rsidR="000F0693" w14:paraId="748DC808" w14:textId="77777777" w:rsidTr="003B1312">
        <w:tc>
          <w:tcPr>
            <w:tcW w:w="4868" w:type="dxa"/>
          </w:tcPr>
          <w:p w14:paraId="2DCF8EC7" w14:textId="77777777" w:rsidR="000F0693" w:rsidRDefault="000F0693" w:rsidP="003B1312">
            <w:pPr>
              <w:pStyle w:val="C"/>
            </w:pPr>
            <w:r>
              <w:rPr>
                <w:rFonts w:hint="eastAsia"/>
              </w:rPr>
              <w:t>床以外の場合</w:t>
            </w:r>
          </w:p>
        </w:tc>
        <w:tc>
          <w:tcPr>
            <w:tcW w:w="4868" w:type="dxa"/>
          </w:tcPr>
          <w:p w14:paraId="0EA53FD0" w14:textId="77777777" w:rsidR="000F0693" w:rsidRDefault="00A12191">
            <w:pPr>
              <w:pStyle w:val="af7"/>
            </w:pPr>
            <m:oMathPara>
              <m:oMath>
                <m:sSub>
                  <m:sSubPr>
                    <m:ctrlPr/>
                  </m:sSubPr>
                  <m:e>
                    <m:r>
                      <m:t>Fot</m:t>
                    </m:r>
                  </m:e>
                  <m:sub>
                    <m:r>
                      <m:t>i</m:t>
                    </m:r>
                    <m:r>
                      <m:rPr>
                        <m:sty m:val="p"/>
                      </m:rPr>
                      <m:t>,</m:t>
                    </m:r>
                    <m:r>
                      <m:t>k</m:t>
                    </m:r>
                  </m:sub>
                </m:sSub>
                <m:r>
                  <m:rPr>
                    <m:sty m:val="p"/>
                  </m:rPr>
                  <m:t>=0.55∙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bl>
    <w:p w14:paraId="7E3FC0F5" w14:textId="77777777" w:rsidR="00F06303" w:rsidRDefault="00F06303">
      <w:pPr>
        <w:pStyle w:val="af7"/>
      </w:pPr>
    </w:p>
    <w:p w14:paraId="6EDA6020" w14:textId="6E4C6CB2" w:rsidR="006B0DF2" w:rsidRDefault="00E6019F">
      <w:pPr>
        <w:pStyle w:val="af7"/>
      </w:pPr>
      <w:r>
        <w:rPr>
          <w:rFonts w:hint="eastAsia"/>
        </w:rPr>
        <w:t>また、放射暖房放射成分吸収比率</w:t>
      </w:r>
      <m:oMath>
        <m:sSub>
          <m:sSubPr>
            <m:ctrlPr>
              <w:rPr>
                <w:i/>
              </w:rPr>
            </m:ctrlPr>
          </m:sSubPr>
          <m:e>
            <m:r>
              <m:t>flr</m:t>
            </m:r>
          </m:e>
          <m:sub>
            <m:r>
              <m:t>i,k</m:t>
            </m:r>
          </m:sub>
        </m:sSub>
      </m:oMath>
      <w:r>
        <w:rPr>
          <w:rFonts w:hint="eastAsia"/>
        </w:rPr>
        <w:t>は</w:t>
      </w:r>
      <w:r w:rsidR="001B5133">
        <w:fldChar w:fldCharType="begin"/>
      </w:r>
      <w:r w:rsidR="001B5133">
        <w:instrText xml:space="preserve"> </w:instrText>
      </w:r>
      <w:r w:rsidR="001B5133">
        <w:rPr>
          <w:rFonts w:hint="eastAsia"/>
        </w:rPr>
        <w:instrText>REF _Ref17621567 \h</w:instrText>
      </w:r>
      <w:r w:rsidR="001B5133">
        <w:instrText xml:space="preserve"> </w:instrText>
      </w:r>
      <w:r w:rsidR="001B5133">
        <w:fldChar w:fldCharType="separate"/>
      </w:r>
      <w:r w:rsidR="003D2F73">
        <w:rPr>
          <w:rFonts w:hint="eastAsia"/>
        </w:rPr>
        <w:t>表</w:t>
      </w:r>
      <w:r w:rsidR="003D2F73">
        <w:rPr>
          <w:rFonts w:hint="eastAsia"/>
        </w:rPr>
        <w:t xml:space="preserve"> </w:t>
      </w:r>
      <w:r w:rsidR="003D2F73">
        <w:rPr>
          <w:noProof/>
        </w:rPr>
        <w:t>7</w:t>
      </w:r>
      <w:r w:rsidR="001B5133">
        <w:fldChar w:fldCharType="end"/>
      </w:r>
      <w:r w:rsidR="001B5133">
        <w:rPr>
          <w:rFonts w:hint="eastAsia"/>
        </w:rPr>
        <w:t>による。</w:t>
      </w:r>
    </w:p>
    <w:p w14:paraId="4AA6A5D5" w14:textId="77777777" w:rsidR="00477B19" w:rsidRDefault="00477B19" w:rsidP="006E50AD"/>
    <w:p w14:paraId="7634C01B" w14:textId="3A49B878" w:rsidR="00E6019F" w:rsidRDefault="00E6019F" w:rsidP="00E6019F">
      <w:pPr>
        <w:pStyle w:val="afe"/>
      </w:pPr>
      <w:bookmarkStart w:id="175" w:name="_Ref1762156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7</w:t>
      </w:r>
      <w:r>
        <w:fldChar w:fldCharType="end"/>
      </w:r>
      <w:bookmarkEnd w:id="175"/>
      <w:r>
        <w:rPr>
          <w:rFonts w:hint="eastAsia"/>
        </w:rPr>
        <w:t xml:space="preserve">　放射暖房放射成分吸収比率（</w:t>
      </w:r>
      <m:oMath>
        <m:sSub>
          <m:sSubPr>
            <m:ctrlPr>
              <w:rPr>
                <w:i/>
              </w:rPr>
            </m:ctrlPr>
          </m:sSubPr>
          <m:e>
            <m:r>
              <m:t>flr</m:t>
            </m:r>
          </m:e>
          <m:sub>
            <m:r>
              <m:t>i,k</m:t>
            </m:r>
          </m:sub>
        </m:sSub>
      </m:oMath>
      <w:r>
        <w:rPr>
          <w:rFonts w:hint="eastAsia"/>
        </w:rPr>
        <w:t>）の設定値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E6019F" w14:paraId="5717A533" w14:textId="77777777" w:rsidTr="00E6019F">
        <w:tc>
          <w:tcPr>
            <w:tcW w:w="4868" w:type="dxa"/>
            <w:tcBorders>
              <w:bottom w:val="single" w:sz="12" w:space="0" w:color="auto"/>
            </w:tcBorders>
          </w:tcPr>
          <w:p w14:paraId="60BAC2F1" w14:textId="77777777" w:rsidR="00E6019F" w:rsidRDefault="00E6019F" w:rsidP="00E6019F">
            <w:pPr>
              <w:pStyle w:val="af5"/>
            </w:pPr>
            <w:r>
              <w:rPr>
                <w:rFonts w:hint="eastAsia"/>
              </w:rPr>
              <w:t>分類</w:t>
            </w:r>
          </w:p>
        </w:tc>
        <w:tc>
          <w:tcPr>
            <w:tcW w:w="4868" w:type="dxa"/>
            <w:tcBorders>
              <w:bottom w:val="single" w:sz="12" w:space="0" w:color="auto"/>
            </w:tcBorders>
          </w:tcPr>
          <w:p w14:paraId="77D5908F" w14:textId="77777777" w:rsidR="00E6019F" w:rsidRDefault="00E6019F" w:rsidP="00E6019F">
            <w:pPr>
              <w:pStyle w:val="af5"/>
            </w:pPr>
            <w:r>
              <w:rPr>
                <w:rFonts w:hint="eastAsia"/>
              </w:rPr>
              <w:t>放射暖房放射成分吸収比率</w:t>
            </w:r>
          </w:p>
        </w:tc>
      </w:tr>
      <w:tr w:rsidR="00E6019F" w14:paraId="369FEA9F" w14:textId="77777777" w:rsidTr="00E6019F">
        <w:tc>
          <w:tcPr>
            <w:tcW w:w="4868" w:type="dxa"/>
            <w:tcBorders>
              <w:top w:val="single" w:sz="12" w:space="0" w:color="auto"/>
            </w:tcBorders>
          </w:tcPr>
          <w:p w14:paraId="41297B0E" w14:textId="77777777" w:rsidR="00E6019F" w:rsidRDefault="00E6019F" w:rsidP="00616B7B">
            <w:pPr>
              <w:pStyle w:val="C0"/>
            </w:pPr>
            <w:r>
              <w:rPr>
                <w:rFonts w:hint="eastAsia"/>
              </w:rPr>
              <w:t>床暖房</w:t>
            </w:r>
          </w:p>
        </w:tc>
        <w:tc>
          <w:tcPr>
            <w:tcW w:w="4868" w:type="dxa"/>
            <w:tcBorders>
              <w:top w:val="single" w:sz="12" w:space="0" w:color="auto"/>
            </w:tcBorders>
          </w:tcPr>
          <w:p w14:paraId="6F62A6A5" w14:textId="77777777" w:rsidR="00E6019F" w:rsidRDefault="00E6019F" w:rsidP="00BC77E8">
            <w:pPr>
              <w:pStyle w:val="C0"/>
            </w:pPr>
            <w:r>
              <w:rPr>
                <w:rFonts w:hint="eastAsia"/>
              </w:rPr>
              <w:t>床のみ</w:t>
            </w:r>
            <w:r>
              <w:rPr>
                <w:rFonts w:hint="eastAsia"/>
              </w:rPr>
              <w:t>1.0</w:t>
            </w:r>
            <w:r>
              <w:rPr>
                <w:rFonts w:hint="eastAsia"/>
              </w:rPr>
              <w:t>、それ以外は</w:t>
            </w:r>
            <w:r>
              <w:rPr>
                <w:rFonts w:hint="eastAsia"/>
              </w:rPr>
              <w:t>0.0</w:t>
            </w:r>
          </w:p>
        </w:tc>
      </w:tr>
      <w:tr w:rsidR="00E6019F" w14:paraId="3AFC4653" w14:textId="77777777" w:rsidTr="00E6019F">
        <w:tc>
          <w:tcPr>
            <w:tcW w:w="4868" w:type="dxa"/>
          </w:tcPr>
          <w:p w14:paraId="2FF8B825" w14:textId="77777777" w:rsidR="00E6019F" w:rsidRDefault="00E6019F" w:rsidP="00616B7B">
            <w:pPr>
              <w:pStyle w:val="C0"/>
            </w:pPr>
            <w:r>
              <w:rPr>
                <w:rFonts w:hint="eastAsia"/>
              </w:rPr>
              <w:t>その他放射暖房</w:t>
            </w:r>
          </w:p>
        </w:tc>
        <w:tc>
          <w:tcPr>
            <w:tcW w:w="4868" w:type="dxa"/>
          </w:tcPr>
          <w:p w14:paraId="73BD29DF" w14:textId="77777777" w:rsidR="00E6019F" w:rsidRDefault="00A12191">
            <w:pPr>
              <w:pStyle w:val="affe"/>
            </w:pPr>
            <m:oMathPara>
              <m:oMath>
                <m:sSub>
                  <m:sSubPr>
                    <m:ctrlPr/>
                  </m:sSubPr>
                  <m:e>
                    <m:r>
                      <m:t>flr</m:t>
                    </m:r>
                  </m:e>
                  <m:sub>
                    <m:r>
                      <m:t>i,k</m:t>
                    </m:r>
                  </m:sub>
                </m:sSub>
                <m:r>
                  <m:t>=</m:t>
                </m:r>
                <m:f>
                  <m:fPr>
                    <m:ctrlPr/>
                  </m:fPr>
                  <m:num>
                    <m:sSub>
                      <m:sSubPr>
                        <m:ctrlPr/>
                      </m:sSubPr>
                      <m:e>
                        <m:r>
                          <m:t>A</m:t>
                        </m:r>
                      </m:e>
                      <m:sub>
                        <m:r>
                          <m:t>i,k</m:t>
                        </m:r>
                      </m:sub>
                    </m:sSub>
                  </m:num>
                  <m:den>
                    <m:nary>
                      <m:naryPr>
                        <m:chr m:val="∑"/>
                        <m:limLoc m:val="undOvr"/>
                        <m:ctrlPr/>
                      </m:naryPr>
                      <m:sub>
                        <m:r>
                          <m:t>l=1</m:t>
                        </m:r>
                      </m:sub>
                      <m:sup>
                        <m:sSub>
                          <m:sSubPr>
                            <m:ctrlPr/>
                          </m:sSubPr>
                          <m:e>
                            <m:r>
                              <m:t>Nw</m:t>
                            </m:r>
                          </m:e>
                          <m:sub>
                            <m:r>
                              <m:t>i</m:t>
                            </m:r>
                          </m:sub>
                        </m:sSub>
                      </m:sup>
                      <m:e>
                        <m:sSub>
                          <m:sSubPr>
                            <m:ctrlPr/>
                          </m:sSubPr>
                          <m:e>
                            <m:r>
                              <m:t>A</m:t>
                            </m:r>
                          </m:e>
                          <m:sub>
                            <m:r>
                              <m:t>i,l</m:t>
                            </m:r>
                          </m:sub>
                        </m:sSub>
                      </m:e>
                    </m:nary>
                  </m:den>
                </m:f>
              </m:oMath>
            </m:oMathPara>
          </w:p>
        </w:tc>
      </w:tr>
    </w:tbl>
    <w:p w14:paraId="7B22B0CC" w14:textId="77777777" w:rsidR="00E6019F" w:rsidRDefault="00E6019F" w:rsidP="006E50AD"/>
    <w:p w14:paraId="7CE5695B" w14:textId="77777777" w:rsidR="004F4E19" w:rsidRDefault="004F4E19" w:rsidP="003B1312">
      <w:pPr>
        <w:pStyle w:val="a1"/>
      </w:pPr>
      <w:bookmarkStart w:id="176" w:name="_Ref17307753"/>
      <w:bookmarkStart w:id="177" w:name="_Toc20739139"/>
      <w:r>
        <w:rPr>
          <w:rFonts w:hint="eastAsia"/>
        </w:rPr>
        <w:lastRenderedPageBreak/>
        <w:t>窓の開閉と空調発停の切り替え</w:t>
      </w:r>
      <w:bookmarkEnd w:id="176"/>
      <w:bookmarkEnd w:id="177"/>
    </w:p>
    <w:p w14:paraId="0807D3F4" w14:textId="03557095" w:rsidR="00093DF1" w:rsidRDefault="00C567C4">
      <w:pPr>
        <w:pStyle w:val="af7"/>
      </w:pPr>
      <w:r>
        <w:rPr>
          <w:rFonts w:hint="eastAsia"/>
        </w:rPr>
        <w:t>当該時刻の窓の開閉と空調の発停は、前時刻の状態値（窓開閉、空調発停）と</w:t>
      </w:r>
      <w:r w:rsidR="000E04C5">
        <w:rPr>
          <w:rFonts w:hint="eastAsia"/>
        </w:rPr>
        <w:t>入力条件である</w:t>
      </w:r>
      <w:r w:rsidR="000E04C5">
        <w:rPr>
          <w:rFonts w:hint="eastAsia"/>
        </w:rPr>
        <w:t>PMV</w:t>
      </w:r>
      <w:r w:rsidR="000E04C5">
        <w:rPr>
          <w:rFonts w:hint="eastAsia"/>
        </w:rPr>
        <w:t>上下限値設定（当該時刻の</w:t>
      </w:r>
      <w:r w:rsidR="000E04C5">
        <w:rPr>
          <w:rFonts w:hint="eastAsia"/>
        </w:rPr>
        <w:t>PMV</w:t>
      </w:r>
      <w:r w:rsidR="000E04C5">
        <w:rPr>
          <w:rFonts w:hint="eastAsia"/>
        </w:rPr>
        <w:t>上限値設定、</w:t>
      </w:r>
      <w:r w:rsidR="000E04C5">
        <w:rPr>
          <w:rFonts w:hint="eastAsia"/>
        </w:rPr>
        <w:t>PMV</w:t>
      </w:r>
      <w:r w:rsidR="000E04C5">
        <w:rPr>
          <w:rFonts w:hint="eastAsia"/>
        </w:rPr>
        <w:t>下限値設定のいずれかが</w:t>
      </w:r>
      <w:r w:rsidR="000E04C5">
        <w:rPr>
          <w:rFonts w:hint="eastAsia"/>
        </w:rPr>
        <w:t>True</w:t>
      </w:r>
      <w:r w:rsidR="000E04C5">
        <w:rPr>
          <w:rFonts w:hint="eastAsia"/>
        </w:rPr>
        <w:t>）</w:t>
      </w:r>
      <w:r>
        <w:rPr>
          <w:rFonts w:hint="eastAsia"/>
        </w:rPr>
        <w:t>、</w:t>
      </w:r>
      <w:r w:rsidR="00093DF1">
        <w:rPr>
          <w:rFonts w:hint="eastAsia"/>
        </w:rPr>
        <w:t>当該時刻の作用温度から</w:t>
      </w:r>
      <w:r w:rsidR="00093DF1">
        <w:fldChar w:fldCharType="begin"/>
      </w:r>
      <w:r w:rsidR="00093DF1">
        <w:instrText xml:space="preserve"> </w:instrText>
      </w:r>
      <w:r w:rsidR="00093DF1">
        <w:rPr>
          <w:rFonts w:hint="eastAsia"/>
        </w:rPr>
        <w:instrText>REF _Ref536116609 \h</w:instrText>
      </w:r>
      <w:r w:rsidR="00093DF1">
        <w:instrText xml:space="preserve"> </w:instrText>
      </w:r>
      <w:r w:rsidR="00093DF1">
        <w:fldChar w:fldCharType="separate"/>
      </w:r>
      <w:r w:rsidR="003D2F73">
        <w:rPr>
          <w:rFonts w:hint="eastAsia"/>
        </w:rPr>
        <w:t>図</w:t>
      </w:r>
      <w:r w:rsidR="003D2F73">
        <w:rPr>
          <w:rFonts w:hint="eastAsia"/>
        </w:rPr>
        <w:t xml:space="preserve"> </w:t>
      </w:r>
      <w:r w:rsidR="003D2F73">
        <w:rPr>
          <w:noProof/>
        </w:rPr>
        <w:t>4</w:t>
      </w:r>
      <w:r w:rsidR="00093DF1">
        <w:fldChar w:fldCharType="end"/>
      </w:r>
      <w:r w:rsidR="00093DF1">
        <w:rPr>
          <w:rFonts w:hint="eastAsia"/>
        </w:rPr>
        <w:t>に示す状態遷移を取ることとする。</w:t>
      </w:r>
      <w:r w:rsidR="006837C3">
        <w:rPr>
          <w:rFonts w:hint="eastAsia"/>
        </w:rPr>
        <w:t>P</w:t>
      </w:r>
      <w:r w:rsidR="006837C3">
        <w:t>MV</w:t>
      </w:r>
      <w:r w:rsidR="00093DF1">
        <w:rPr>
          <w:rFonts w:hint="eastAsia"/>
        </w:rPr>
        <w:t>は、前時刻の窓の状態と非空調条件</w:t>
      </w:r>
      <w:r w:rsidR="00F72A67">
        <w:rPr>
          <w:rFonts w:hint="eastAsia"/>
        </w:rPr>
        <w:t>を想定し</w:t>
      </w:r>
      <w:r w:rsidR="00093DF1">
        <w:rPr>
          <w:rFonts w:hint="eastAsia"/>
        </w:rPr>
        <w:t>、当該時刻の気象条件、内部発熱条件等を用いて計算する。</w:t>
      </w:r>
    </w:p>
    <w:p w14:paraId="2F5AEFEA" w14:textId="23C198C6" w:rsidR="009E4533" w:rsidRPr="00093DF1" w:rsidRDefault="009E4533" w:rsidP="003B1312">
      <w:pPr>
        <w:pStyle w:val="af7"/>
      </w:pPr>
      <w:r>
        <w:rPr>
          <w:rFonts w:hint="eastAsia"/>
        </w:rPr>
        <w:t>窓開放時の通風量は</w:t>
      </w:r>
      <w:r w:rsidR="00CD49D9">
        <w:rPr>
          <w:rFonts w:hint="eastAsia"/>
        </w:rPr>
        <w:t>入力された換気回数から</w:t>
      </w:r>
      <w:r>
        <w:fldChar w:fldCharType="begin"/>
      </w:r>
      <w:r>
        <w:instrText xml:space="preserve"> </w:instrText>
      </w:r>
      <w:r>
        <w:rPr>
          <w:rFonts w:hint="eastAsia"/>
        </w:rPr>
        <w:instrText>REF _Ref536116945 \h</w:instrText>
      </w:r>
      <w:r>
        <w:instrText xml:space="preserve"> </w:instrText>
      </w:r>
      <w:r>
        <w:fldChar w:fldCharType="separate"/>
      </w:r>
      <w:r w:rsidR="003D2F73">
        <w:rPr>
          <w:rFonts w:hint="eastAsia"/>
        </w:rPr>
        <w:t>（</w:t>
      </w:r>
      <w:r w:rsidR="003D2F73">
        <w:rPr>
          <w:noProof/>
        </w:rPr>
        <w:t>102</w:t>
      </w:r>
      <w:r w:rsidR="003D2F73">
        <w:rPr>
          <w:rFonts w:hint="eastAsia"/>
        </w:rPr>
        <w:t>）</w:t>
      </w:r>
      <w:r>
        <w:fldChar w:fldCharType="end"/>
      </w:r>
      <w:r>
        <w:rPr>
          <w:rFonts w:hint="eastAsia"/>
        </w:rPr>
        <w:t>式で計算する。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E4533" w:rsidRPr="00477F45" w14:paraId="4F71502A" w14:textId="77777777" w:rsidTr="00C5222D">
        <w:tc>
          <w:tcPr>
            <w:tcW w:w="8618" w:type="dxa"/>
          </w:tcPr>
          <w:p w14:paraId="4EB2A74B" w14:textId="788AE5E2" w:rsidR="009E4533" w:rsidRDefault="00A12191" w:rsidP="00C5222D">
            <w:pPr>
              <w:tabs>
                <w:tab w:val="left" w:pos="4895"/>
              </w:tabs>
            </w:pPr>
            <m:oMathPara>
              <m:oMath>
                <m:sSub>
                  <m:sSubPr>
                    <m:ctrlPr>
                      <w:rPr>
                        <w:rFonts w:ascii="Cambria Math" w:hAnsi="Cambria Math"/>
                      </w:rPr>
                    </m:ctrlPr>
                  </m:sSubPr>
                  <m:e>
                    <m:r>
                      <w:rPr>
                        <w:rFonts w:ascii="Cambria Math" w:hAnsi="Cambria Math"/>
                      </w:rPr>
                      <m:t>NV</m:t>
                    </m:r>
                  </m:e>
                  <m:sub>
                    <m:r>
                      <w:rPr>
                        <w:rFonts w:ascii="Cambria Math" w:hAnsi="Cambria Math"/>
                      </w:rPr>
                      <m:t>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venttime,i</m:t>
                        </m:r>
                      </m:sub>
                    </m:sSub>
                  </m:num>
                  <m:den>
                    <m:r>
                      <w:rPr>
                        <w:rFonts w:ascii="Cambria Math" w:hAnsi="Cambria Math"/>
                      </w:rPr>
                      <m:t>3,600</m:t>
                    </m:r>
                  </m:den>
                </m:f>
              </m:oMath>
            </m:oMathPara>
          </w:p>
        </w:tc>
        <w:tc>
          <w:tcPr>
            <w:tcW w:w="1163" w:type="dxa"/>
            <w:vAlign w:val="center"/>
          </w:tcPr>
          <w:p w14:paraId="36C8C66F" w14:textId="28B4D8F0" w:rsidR="009E4533" w:rsidRPr="00477F45" w:rsidRDefault="009E4533" w:rsidP="00C5222D">
            <w:pPr>
              <w:pStyle w:val="af9"/>
            </w:pPr>
            <w:bookmarkStart w:id="178" w:name="_Ref53611694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102</w:t>
            </w:r>
            <w:r>
              <w:fldChar w:fldCharType="end"/>
            </w:r>
            <w:r>
              <w:rPr>
                <w:rFonts w:hint="eastAsia"/>
              </w:rPr>
              <w:t>）</w:t>
            </w:r>
            <w:bookmarkEnd w:id="178"/>
          </w:p>
        </w:tc>
      </w:tr>
    </w:tbl>
    <w:p w14:paraId="491D2BCE" w14:textId="4C037CBD" w:rsidR="009E4533" w:rsidRDefault="00CD49D9" w:rsidP="002F6AC2">
      <w:pPr>
        <w:pStyle w:val="af7"/>
      </w:pPr>
      <w:r>
        <w:rPr>
          <w:rFonts w:hint="eastAsia"/>
        </w:rPr>
        <w:t>前時刻の窓状態値と空調停止条件で一旦作用温度を計算し、</w:t>
      </w:r>
      <w:r w:rsidR="0004323C">
        <w:fldChar w:fldCharType="begin"/>
      </w:r>
      <w:r w:rsidR="0004323C">
        <w:instrText xml:space="preserve"> </w:instrText>
      </w:r>
      <w:r w:rsidR="0004323C">
        <w:rPr>
          <w:rFonts w:hint="eastAsia"/>
        </w:rPr>
        <w:instrText>REF _Ref17805927 \r \h</w:instrText>
      </w:r>
      <w:r w:rsidR="0004323C">
        <w:instrText xml:space="preserve"> </w:instrText>
      </w:r>
      <w:r w:rsidR="0004323C">
        <w:fldChar w:fldCharType="separate"/>
      </w:r>
      <w:r w:rsidR="003D2F73">
        <w:rPr>
          <w:rFonts w:hint="eastAsia"/>
        </w:rPr>
        <w:t>付録</w:t>
      </w:r>
      <w:r w:rsidR="003D2F73">
        <w:rPr>
          <w:rFonts w:hint="eastAsia"/>
        </w:rPr>
        <w:t>35</w:t>
      </w:r>
      <w:r w:rsidR="003D2F73">
        <w:rPr>
          <w:rFonts w:hint="eastAsia"/>
        </w:rPr>
        <w:t>．</w:t>
      </w:r>
      <w:r w:rsidR="0004323C">
        <w:fldChar w:fldCharType="end"/>
      </w:r>
      <w:r w:rsidR="0004323C">
        <w:rPr>
          <w:rFonts w:hint="eastAsia"/>
        </w:rPr>
        <w:t>に示す方法で</w:t>
      </w:r>
      <w:r w:rsidR="00945BBC">
        <w:rPr>
          <w:rFonts w:hint="eastAsia"/>
        </w:rPr>
        <w:t>求められた</w:t>
      </w:r>
      <w:r w:rsidR="00945BBC">
        <w:rPr>
          <w:rFonts w:hint="eastAsia"/>
        </w:rPr>
        <w:t>PMV</w:t>
      </w:r>
      <w:r w:rsidR="00945BBC">
        <w:rPr>
          <w:rFonts w:hint="eastAsia"/>
        </w:rPr>
        <w:t>を</w:t>
      </w:r>
      <w:r w:rsidR="00945BBC">
        <w:fldChar w:fldCharType="begin"/>
      </w:r>
      <w:r w:rsidR="00945BBC">
        <w:instrText xml:space="preserve"> </w:instrText>
      </w:r>
      <w:r w:rsidR="00945BBC">
        <w:rPr>
          <w:rFonts w:hint="eastAsia"/>
        </w:rPr>
        <w:instrText>REF _Ref536116609 \h</w:instrText>
      </w:r>
      <w:r w:rsidR="00945BBC">
        <w:instrText xml:space="preserve"> </w:instrText>
      </w:r>
      <w:r w:rsidR="00945BBC">
        <w:fldChar w:fldCharType="separate"/>
      </w:r>
      <w:r w:rsidR="003D2F73">
        <w:rPr>
          <w:rFonts w:hint="eastAsia"/>
        </w:rPr>
        <w:t>図</w:t>
      </w:r>
      <w:r w:rsidR="003D2F73">
        <w:rPr>
          <w:rFonts w:hint="eastAsia"/>
        </w:rPr>
        <w:t xml:space="preserve"> </w:t>
      </w:r>
      <w:r w:rsidR="003D2F73">
        <w:rPr>
          <w:noProof/>
        </w:rPr>
        <w:t>4</w:t>
      </w:r>
      <w:r w:rsidR="00945BBC">
        <w:fldChar w:fldCharType="end"/>
      </w:r>
      <w:r w:rsidR="00945BBC">
        <w:rPr>
          <w:rFonts w:hint="eastAsia"/>
        </w:rPr>
        <w:t>の状態遷移図に適用し、当該時刻の窓の開閉、空調発停を決定する。</w:t>
      </w:r>
    </w:p>
    <w:p w14:paraId="4D098831" w14:textId="77777777" w:rsidR="00CD49D9" w:rsidRDefault="00CD49D9" w:rsidP="006E50AD"/>
    <w:p w14:paraId="7F2661C9" w14:textId="7C516826" w:rsidR="004F4E19" w:rsidRDefault="00CD49D9" w:rsidP="003B1312">
      <w:pPr>
        <w:pStyle w:val="afd"/>
      </w:pPr>
      <w:r w:rsidRPr="00CD49D9">
        <w:rPr>
          <w:noProof/>
        </w:rPr>
        <w:drawing>
          <wp:inline distT="0" distB="0" distL="0" distR="0" wp14:anchorId="787DECBD" wp14:editId="63E00795">
            <wp:extent cx="5848350" cy="498157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4981575"/>
                    </a:xfrm>
                    <a:prstGeom prst="rect">
                      <a:avLst/>
                    </a:prstGeom>
                    <a:noFill/>
                    <a:ln>
                      <a:noFill/>
                    </a:ln>
                  </pic:spPr>
                </pic:pic>
              </a:graphicData>
            </a:graphic>
          </wp:inline>
        </w:drawing>
      </w:r>
    </w:p>
    <w:p w14:paraId="7E82680F" w14:textId="58A98825" w:rsidR="004F4E19" w:rsidRDefault="006E6FA9" w:rsidP="003B1312">
      <w:pPr>
        <w:pStyle w:val="afe"/>
      </w:pPr>
      <w:bookmarkStart w:id="179" w:name="_Ref536116609"/>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3D2F73">
        <w:rPr>
          <w:noProof/>
        </w:rPr>
        <w:t>4</w:t>
      </w:r>
      <w:r>
        <w:fldChar w:fldCharType="end"/>
      </w:r>
      <w:bookmarkEnd w:id="179"/>
      <w:r>
        <w:rPr>
          <w:rFonts w:hint="eastAsia"/>
        </w:rPr>
        <w:t xml:space="preserve">　窓の開閉、空調発停の状態遷移図</w:t>
      </w:r>
    </w:p>
    <w:p w14:paraId="6BDEF405" w14:textId="407F5B03" w:rsidR="004F4E19" w:rsidRDefault="004F4E19" w:rsidP="006E50AD"/>
    <w:p w14:paraId="3565B25A" w14:textId="77777777" w:rsidR="00CD49D9" w:rsidRDefault="00CD49D9" w:rsidP="006E50AD"/>
    <w:p w14:paraId="6344454C" w14:textId="77777777" w:rsidR="00951E33" w:rsidRDefault="00951E33" w:rsidP="003B1312">
      <w:pPr>
        <w:pStyle w:val="a1"/>
      </w:pPr>
      <w:bookmarkStart w:id="180" w:name="_Ref536120845"/>
      <w:bookmarkStart w:id="181" w:name="_Toc20739140"/>
      <w:r>
        <w:rPr>
          <w:rFonts w:hint="eastAsia"/>
        </w:rPr>
        <w:lastRenderedPageBreak/>
        <w:t>家具の熱容量・熱コンダクタンスと備品等の湿気容量・湿気コンダクタンスの計算</w:t>
      </w:r>
      <w:bookmarkEnd w:id="180"/>
      <w:bookmarkEnd w:id="181"/>
    </w:p>
    <w:p w14:paraId="4D235A96" w14:textId="1942BAD9" w:rsidR="00951E33" w:rsidRDefault="00951E33" w:rsidP="003B1312">
      <w:pPr>
        <w:pStyle w:val="af7"/>
      </w:pPr>
      <w:r>
        <w:rPr>
          <w:rFonts w:hint="eastAsia"/>
        </w:rPr>
        <w:t>室に設置される家具や備品等の熱容量</w:t>
      </w:r>
      <m:oMath>
        <m:sSub>
          <m:sSubPr>
            <m:ctrlPr/>
          </m:sSubPr>
          <m:e>
            <m:r>
              <m:rPr>
                <m:sty m:val="p"/>
              </m:rPr>
              <m:t>Cap</m:t>
            </m:r>
          </m:e>
          <m:sub>
            <m:r>
              <m:rPr>
                <m:sty m:val="p"/>
              </m:rPr>
              <m:t>fun,i</m:t>
            </m:r>
          </m:sub>
        </m:sSub>
      </m:oMath>
      <w:r>
        <w:rPr>
          <w:rFonts w:hint="eastAsia"/>
        </w:rPr>
        <w:t>、湿気容量</w:t>
      </w:r>
      <m:oMath>
        <m:sSub>
          <m:sSubPr>
            <m:ctrlPr/>
          </m:sSubPr>
          <m:e>
            <m:r>
              <m:rPr>
                <m:sty m:val="p"/>
              </m:rPr>
              <m:t>G</m:t>
            </m:r>
          </m:e>
          <m:sub>
            <m:r>
              <m:rPr>
                <m:sty m:val="p"/>
              </m:rPr>
              <m:t>f,i</m:t>
            </m:r>
          </m:sub>
        </m:sSub>
      </m:oMath>
      <w:r>
        <w:rPr>
          <w:rFonts w:hint="eastAsia"/>
        </w:rPr>
        <w:t>は室気積を用いて</w:t>
      </w:r>
      <w:r>
        <w:fldChar w:fldCharType="begin"/>
      </w:r>
      <w:r>
        <w:instrText xml:space="preserve"> </w:instrText>
      </w:r>
      <w:r>
        <w:rPr>
          <w:rFonts w:hint="eastAsia"/>
        </w:rPr>
        <w:instrText>REF _Ref536109325 \h</w:instrText>
      </w:r>
      <w:r>
        <w:instrText xml:space="preserve"> </w:instrText>
      </w:r>
      <w:r>
        <w:fldChar w:fldCharType="separate"/>
      </w:r>
      <w:r w:rsidR="003D2F73">
        <w:rPr>
          <w:rFonts w:hint="eastAsia"/>
        </w:rPr>
        <w:t>（</w:t>
      </w:r>
      <w:r w:rsidR="003D2F73">
        <w:rPr>
          <w:noProof/>
        </w:rPr>
        <w:t>103</w:t>
      </w:r>
      <w:r w:rsidR="003D2F73">
        <w:rPr>
          <w:rFonts w:hint="eastAsia"/>
        </w:rPr>
        <w:t>）</w:t>
      </w:r>
      <w:r>
        <w:fldChar w:fldCharType="end"/>
      </w:r>
      <w:r>
        <w:rPr>
          <w:rFonts w:hint="eastAsia"/>
        </w:rPr>
        <w:t>、</w:t>
      </w:r>
      <w:r>
        <w:fldChar w:fldCharType="begin"/>
      </w:r>
      <w:r>
        <w:instrText xml:space="preserve"> REF _Ref536109327 \h </w:instrText>
      </w:r>
      <w:r>
        <w:fldChar w:fldCharType="separate"/>
      </w:r>
      <w:r w:rsidR="003D2F73">
        <w:rPr>
          <w:rFonts w:hint="eastAsia"/>
        </w:rPr>
        <w:t>（</w:t>
      </w:r>
      <w:r w:rsidR="003D2F73">
        <w:rPr>
          <w:noProof/>
        </w:rPr>
        <w:t>104</w:t>
      </w:r>
      <w:r w:rsidR="003D2F73">
        <w:rPr>
          <w:rFonts w:hint="eastAsia"/>
        </w:rPr>
        <w:t>）</w:t>
      </w:r>
      <w:r>
        <w:fldChar w:fldCharType="end"/>
      </w:r>
      <w:r>
        <w:rPr>
          <w:rFonts w:hint="eastAsia"/>
        </w:rPr>
        <w:t>で求められる。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51E33" w:rsidRPr="00477F45" w14:paraId="103B5CB3" w14:textId="77777777" w:rsidTr="00951E33">
        <w:tc>
          <w:tcPr>
            <w:tcW w:w="8618" w:type="dxa"/>
          </w:tcPr>
          <w:p w14:paraId="60570E7F" w14:textId="77777777" w:rsidR="00951E33" w:rsidRDefault="00A12191" w:rsidP="00951E33">
            <w:pPr>
              <w:tabs>
                <w:tab w:val="left" w:pos="4895"/>
              </w:tabs>
            </w:pPr>
            <m:oMathPara>
              <m:oMath>
                <m:sSub>
                  <m:sSubPr>
                    <m:ctrlPr>
                      <w:rPr>
                        <w:rFonts w:ascii="Cambria Math" w:hAnsi="Cambria Math"/>
                        <w:i/>
                      </w:rPr>
                    </m:ctrlPr>
                  </m:sSubPr>
                  <m:e>
                    <m:r>
                      <w:rPr>
                        <w:rFonts w:ascii="Cambria Math" w:hAnsi="Cambria Math"/>
                      </w:rPr>
                      <m:t>Cap</m:t>
                    </m:r>
                  </m:e>
                  <m:sub>
                    <m:r>
                      <w:rPr>
                        <w:rFonts w:ascii="Cambria Math" w:hAnsi="Cambria Math"/>
                      </w:rPr>
                      <m:t>fun,i</m:t>
                    </m:r>
                  </m:sub>
                </m:sSub>
                <m:r>
                  <w:rPr>
                    <w:rFonts w:ascii="Cambria Math" w:hAnsi="Cambria Math"/>
                  </w:rPr>
                  <m:t>=12.6∙</m:t>
                </m:r>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∙1000</m:t>
                </m:r>
              </m:oMath>
            </m:oMathPara>
          </w:p>
        </w:tc>
        <w:tc>
          <w:tcPr>
            <w:tcW w:w="1163" w:type="dxa"/>
            <w:vAlign w:val="center"/>
          </w:tcPr>
          <w:p w14:paraId="06D40E75" w14:textId="1C4F39F0" w:rsidR="00951E33" w:rsidRPr="00477F45" w:rsidRDefault="00951E33" w:rsidP="00951E33">
            <w:pPr>
              <w:pStyle w:val="af9"/>
            </w:pPr>
            <w:bookmarkStart w:id="182" w:name="_Ref53610932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103</w:t>
            </w:r>
            <w:r>
              <w:fldChar w:fldCharType="end"/>
            </w:r>
            <w:r>
              <w:rPr>
                <w:rFonts w:hint="eastAsia"/>
              </w:rPr>
              <w:t>）</w:t>
            </w:r>
            <w:bookmarkEnd w:id="182"/>
          </w:p>
        </w:tc>
      </w:tr>
      <w:tr w:rsidR="00951E33" w:rsidRPr="00477F45" w14:paraId="2CE3BA80" w14:textId="77777777" w:rsidTr="00951E33">
        <w:tc>
          <w:tcPr>
            <w:tcW w:w="8618" w:type="dxa"/>
          </w:tcPr>
          <w:p w14:paraId="505FE95C" w14:textId="77777777" w:rsidR="00951E33" w:rsidRDefault="00A12191"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G</m:t>
                    </m:r>
                  </m:e>
                  <m:sub>
                    <m:r>
                      <w:rPr>
                        <w:rFonts w:ascii="Cambria Math" w:hAnsi="Cambria Math"/>
                      </w:rPr>
                      <m:t>f,i</m:t>
                    </m:r>
                  </m:sub>
                </m:sSub>
                <m:r>
                  <m:rPr>
                    <m:sty m:val="p"/>
                  </m:rPr>
                  <w:rPr>
                    <w:rFonts w:ascii="Cambria Math" w:hAnsi="Cambria Math"/>
                  </w:rPr>
                  <m:t>=16.8∙</m:t>
                </m:r>
                <m:sSub>
                  <m:sSubPr>
                    <m:ctrlPr>
                      <w:rPr>
                        <w:rFonts w:ascii="Cambria Math" w:hAnsi="Cambria Math"/>
                      </w:rPr>
                    </m:ctrlPr>
                  </m:sSubPr>
                  <m:e>
                    <m:r>
                      <w:rPr>
                        <w:rFonts w:ascii="Cambria Math" w:hAnsi="Cambria Math"/>
                      </w:rPr>
                      <m:t>Vol</m:t>
                    </m:r>
                  </m:e>
                  <m:sub>
                    <m:r>
                      <w:rPr>
                        <w:rFonts w:ascii="Cambria Math" w:hAnsi="Cambria Math"/>
                      </w:rPr>
                      <m:t>i</m:t>
                    </m:r>
                  </m:sub>
                </m:sSub>
              </m:oMath>
            </m:oMathPara>
          </w:p>
        </w:tc>
        <w:tc>
          <w:tcPr>
            <w:tcW w:w="1163" w:type="dxa"/>
            <w:vAlign w:val="center"/>
          </w:tcPr>
          <w:p w14:paraId="0A886051" w14:textId="3145CB66" w:rsidR="00951E33" w:rsidRDefault="00951E33" w:rsidP="00951E33">
            <w:pPr>
              <w:pStyle w:val="af9"/>
            </w:pPr>
            <w:bookmarkStart w:id="183" w:name="_Ref53610932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104</w:t>
            </w:r>
            <w:r>
              <w:fldChar w:fldCharType="end"/>
            </w:r>
            <w:r>
              <w:rPr>
                <w:rFonts w:hint="eastAsia"/>
              </w:rPr>
              <w:t>）</w:t>
            </w:r>
            <w:bookmarkEnd w:id="183"/>
          </w:p>
        </w:tc>
      </w:tr>
    </w:tbl>
    <w:p w14:paraId="37768762" w14:textId="01524CEC" w:rsidR="00951E33" w:rsidRDefault="00951E33" w:rsidP="003B1312">
      <w:pPr>
        <w:pStyle w:val="af7"/>
      </w:pPr>
      <w:r>
        <w:rPr>
          <w:rFonts w:hint="eastAsia"/>
        </w:rPr>
        <w:t>熱コンダクタンスや湿気コンダクタンスは、熱容量、湿気容量から</w:t>
      </w:r>
      <w:r>
        <w:fldChar w:fldCharType="begin"/>
      </w:r>
      <w:r>
        <w:instrText xml:space="preserve"> </w:instrText>
      </w:r>
      <w:r>
        <w:rPr>
          <w:rFonts w:hint="eastAsia"/>
        </w:rPr>
        <w:instrText>REF _Ref536109391 \h</w:instrText>
      </w:r>
      <w:r>
        <w:instrText xml:space="preserve"> </w:instrText>
      </w:r>
      <w:r>
        <w:fldChar w:fldCharType="separate"/>
      </w:r>
      <w:r w:rsidR="003D2F73">
        <w:rPr>
          <w:rFonts w:hint="eastAsia"/>
        </w:rPr>
        <w:t>（</w:t>
      </w:r>
      <w:r w:rsidR="003D2F73">
        <w:rPr>
          <w:noProof/>
        </w:rPr>
        <w:t>105</w:t>
      </w:r>
      <w:r w:rsidR="003D2F73">
        <w:rPr>
          <w:rFonts w:hint="eastAsia"/>
        </w:rPr>
        <w:t>）</w:t>
      </w:r>
      <w:r>
        <w:fldChar w:fldCharType="end"/>
      </w:r>
      <w:r>
        <w:rPr>
          <w:rFonts w:hint="eastAsia"/>
        </w:rPr>
        <w:t>、</w:t>
      </w:r>
      <w:r>
        <w:fldChar w:fldCharType="begin"/>
      </w:r>
      <w:r>
        <w:instrText xml:space="preserve"> REF _Ref536109392 \h </w:instrText>
      </w:r>
      <w:r>
        <w:fldChar w:fldCharType="separate"/>
      </w:r>
      <w:r w:rsidR="003D2F73">
        <w:rPr>
          <w:rFonts w:hint="eastAsia"/>
        </w:rPr>
        <w:t>（</w:t>
      </w:r>
      <w:r w:rsidR="003D2F73">
        <w:rPr>
          <w:noProof/>
        </w:rPr>
        <w:t>106</w:t>
      </w:r>
      <w:r w:rsidR="003D2F73">
        <w:rPr>
          <w:rFonts w:hint="eastAsia"/>
        </w:rPr>
        <w:t>）</w:t>
      </w:r>
      <w:r>
        <w:fldChar w:fldCharType="end"/>
      </w:r>
      <w:r>
        <w:rPr>
          <w:rFonts w:hint="eastAsia"/>
        </w:rPr>
        <w:t>式で求める。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51E33" w:rsidRPr="00477F45" w14:paraId="1B5BF401" w14:textId="77777777" w:rsidTr="00951E33">
        <w:tc>
          <w:tcPr>
            <w:tcW w:w="8618" w:type="dxa"/>
          </w:tcPr>
          <w:p w14:paraId="59348DFF" w14:textId="77777777" w:rsidR="00951E33" w:rsidRDefault="00A12191" w:rsidP="00951E33">
            <w:pPr>
              <w:tabs>
                <w:tab w:val="left" w:pos="4895"/>
              </w:tabs>
            </w:pPr>
            <m:oMathPara>
              <m:oMath>
                <m:sSub>
                  <m:sSubPr>
                    <m:ctrlPr>
                      <w:rPr>
                        <w:rFonts w:ascii="Cambria Math" w:hAnsi="Cambria Math"/>
                        <w:i/>
                      </w:rPr>
                    </m:ctrlPr>
                  </m:sSubPr>
                  <m:e>
                    <m:r>
                      <w:rPr>
                        <w:rFonts w:ascii="Cambria Math" w:hAnsi="Cambria Math"/>
                      </w:rPr>
                      <m:t>C</m:t>
                    </m:r>
                  </m:e>
                  <m:sub>
                    <m:r>
                      <w:rPr>
                        <w:rFonts w:ascii="Cambria Math" w:hAnsi="Cambria Math"/>
                      </w:rPr>
                      <m:t>fun,i</m:t>
                    </m:r>
                  </m:sub>
                </m:sSub>
                <m:r>
                  <w:rPr>
                    <w:rFonts w:ascii="Cambria Math" w:hAnsi="Cambria Math"/>
                  </w:rPr>
                  <m:t>=0.00022∙</m:t>
                </m:r>
                <m:sSub>
                  <m:sSubPr>
                    <m:ctrlPr>
                      <w:rPr>
                        <w:rFonts w:ascii="Cambria Math" w:hAnsi="Cambria Math"/>
                        <w:i/>
                      </w:rPr>
                    </m:ctrlPr>
                  </m:sSubPr>
                  <m:e>
                    <m:r>
                      <w:rPr>
                        <w:rFonts w:ascii="Cambria Math" w:hAnsi="Cambria Math"/>
                      </w:rPr>
                      <m:t>Cap</m:t>
                    </m:r>
                  </m:e>
                  <m:sub>
                    <m:r>
                      <w:rPr>
                        <w:rFonts w:ascii="Cambria Math" w:hAnsi="Cambria Math"/>
                      </w:rPr>
                      <m:t>fun,i</m:t>
                    </m:r>
                  </m:sub>
                </m:sSub>
              </m:oMath>
            </m:oMathPara>
          </w:p>
        </w:tc>
        <w:tc>
          <w:tcPr>
            <w:tcW w:w="1163" w:type="dxa"/>
            <w:vAlign w:val="center"/>
          </w:tcPr>
          <w:p w14:paraId="50384FD8" w14:textId="4E4B5D84" w:rsidR="00951E33" w:rsidRPr="00477F45" w:rsidRDefault="00951E33" w:rsidP="00951E33">
            <w:pPr>
              <w:pStyle w:val="af9"/>
            </w:pPr>
            <w:bookmarkStart w:id="184" w:name="_Ref53610939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105</w:t>
            </w:r>
            <w:r>
              <w:fldChar w:fldCharType="end"/>
            </w:r>
            <w:r>
              <w:rPr>
                <w:rFonts w:hint="eastAsia"/>
              </w:rPr>
              <w:t>）</w:t>
            </w:r>
            <w:bookmarkEnd w:id="184"/>
          </w:p>
        </w:tc>
      </w:tr>
      <w:tr w:rsidR="00951E33" w14:paraId="537FE3AA" w14:textId="77777777" w:rsidTr="00951E33">
        <w:tc>
          <w:tcPr>
            <w:tcW w:w="8618" w:type="dxa"/>
          </w:tcPr>
          <w:p w14:paraId="31AC785F" w14:textId="77777777" w:rsidR="00951E33" w:rsidRDefault="00A12191"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rPr>
                      <m:t>x,i</m:t>
                    </m:r>
                  </m:sub>
                </m:sSub>
                <m:r>
                  <w:rPr>
                    <w:rFonts w:ascii="Cambria Math"/>
                  </w:rPr>
                  <m:t>=0.0018</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f,i</m:t>
                    </m:r>
                  </m:sub>
                </m:sSub>
              </m:oMath>
            </m:oMathPara>
          </w:p>
        </w:tc>
        <w:tc>
          <w:tcPr>
            <w:tcW w:w="1163" w:type="dxa"/>
            <w:vAlign w:val="center"/>
          </w:tcPr>
          <w:p w14:paraId="40929C38" w14:textId="34A16346" w:rsidR="00951E33" w:rsidRDefault="00951E33" w:rsidP="00951E33">
            <w:pPr>
              <w:pStyle w:val="af9"/>
            </w:pPr>
            <w:bookmarkStart w:id="185" w:name="_Ref536109392"/>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106</w:t>
            </w:r>
            <w:r>
              <w:fldChar w:fldCharType="end"/>
            </w:r>
            <w:r>
              <w:rPr>
                <w:rFonts w:hint="eastAsia"/>
              </w:rPr>
              <w:t>）</w:t>
            </w:r>
            <w:bookmarkEnd w:id="185"/>
          </w:p>
        </w:tc>
      </w:tr>
    </w:tbl>
    <w:p w14:paraId="6C4DC9FF" w14:textId="77777777" w:rsidR="00951E33" w:rsidRDefault="00951E33" w:rsidP="006E50AD"/>
    <w:p w14:paraId="7F4B2249" w14:textId="7F5D79CC" w:rsidR="00E6019F" w:rsidRDefault="0077728B" w:rsidP="003B1312">
      <w:pPr>
        <w:pStyle w:val="a1"/>
      </w:pPr>
      <w:bookmarkStart w:id="186" w:name="_Ref536125166"/>
      <w:bookmarkStart w:id="187" w:name="_Toc20739141"/>
      <w:r>
        <w:rPr>
          <w:rFonts w:hint="eastAsia"/>
        </w:rPr>
        <w:lastRenderedPageBreak/>
        <w:t>ルームエアコン</w:t>
      </w:r>
      <w:r w:rsidR="00945BBC">
        <w:rPr>
          <w:rFonts w:hint="eastAsia"/>
        </w:rPr>
        <w:t>の定格能力、</w:t>
      </w:r>
      <w:r>
        <w:rPr>
          <w:rFonts w:hint="eastAsia"/>
        </w:rPr>
        <w:t>風量</w:t>
      </w:r>
      <w:r w:rsidR="001939D4">
        <w:rPr>
          <w:rFonts w:hint="eastAsia"/>
        </w:rPr>
        <w:t>の計算</w:t>
      </w:r>
      <w:bookmarkEnd w:id="186"/>
      <w:bookmarkEnd w:id="187"/>
    </w:p>
    <w:p w14:paraId="006F4508" w14:textId="065366AD" w:rsidR="001939D4" w:rsidRDefault="001C7DD0" w:rsidP="003B1312">
      <w:pPr>
        <w:pStyle w:val="af7"/>
      </w:pPr>
      <w:r>
        <w:rPr>
          <w:rFonts w:hint="eastAsia"/>
        </w:rPr>
        <w:t>エアコンの</w:t>
      </w:r>
      <w:r w:rsidR="0077728B">
        <w:rPr>
          <w:rFonts w:hint="eastAsia"/>
        </w:rPr>
        <w:t>最大</w:t>
      </w:r>
      <w:r>
        <w:rPr>
          <w:rFonts w:hint="eastAsia"/>
        </w:rPr>
        <w:t>風量</w:t>
      </w:r>
      <w:r w:rsidR="003818C6">
        <w:rPr>
          <w:rFonts w:hint="eastAsia"/>
        </w:rPr>
        <w:t>は定格冷房能力</w:t>
      </w:r>
      <m:oMath>
        <m:sSub>
          <m:sSubPr>
            <m:ctrlPr>
              <w:rPr>
                <w:i/>
              </w:rPr>
            </m:ctrlPr>
          </m:sSubPr>
          <m:e>
            <m:r>
              <m:t>Q</m:t>
            </m:r>
          </m:e>
          <m:sub>
            <m:r>
              <m:t>rtd,c</m:t>
            </m:r>
          </m:sub>
        </m:sSub>
      </m:oMath>
      <w:r w:rsidR="003818C6">
        <w:rPr>
          <w:rFonts w:hint="eastAsia"/>
        </w:rPr>
        <w:t>から</w:t>
      </w:r>
      <w:r w:rsidR="003818C6">
        <w:fldChar w:fldCharType="begin"/>
      </w:r>
      <w:r w:rsidR="003818C6">
        <w:instrText xml:space="preserve"> </w:instrText>
      </w:r>
      <w:r w:rsidR="003818C6">
        <w:rPr>
          <w:rFonts w:hint="eastAsia"/>
        </w:rPr>
        <w:instrText>REF _Ref536039677 \h</w:instrText>
      </w:r>
      <w:r w:rsidR="003818C6">
        <w:instrText xml:space="preserve"> </w:instrText>
      </w:r>
      <w:r w:rsidR="003818C6">
        <w:fldChar w:fldCharType="separate"/>
      </w:r>
      <w:r w:rsidR="003D2F73" w:rsidRPr="00477F45">
        <w:rPr>
          <w:rFonts w:hint="eastAsia"/>
        </w:rPr>
        <w:t>（</w:t>
      </w:r>
      <w:r w:rsidR="003D2F73">
        <w:rPr>
          <w:noProof/>
        </w:rPr>
        <w:t>107</w:t>
      </w:r>
      <w:r w:rsidR="003D2F73" w:rsidRPr="00477F45">
        <w:rPr>
          <w:rFonts w:hint="eastAsia"/>
        </w:rPr>
        <w:t>）</w:t>
      </w:r>
      <w:r w:rsidR="003818C6">
        <w:fldChar w:fldCharType="end"/>
      </w:r>
      <w:r w:rsidR="003818C6">
        <w:rPr>
          <w:rFonts w:hint="eastAsia"/>
        </w:rPr>
        <w:t>式で</w:t>
      </w:r>
      <w:r w:rsidR="0077728B">
        <w:rPr>
          <w:rFonts w:hint="eastAsia"/>
        </w:rPr>
        <w:t>、最小風量</w:t>
      </w:r>
      <w:r w:rsidR="003818C6">
        <w:rPr>
          <w:rFonts w:hint="eastAsia"/>
        </w:rPr>
        <w:t>は最大風量から</w:t>
      </w:r>
      <w:r w:rsidR="003818C6">
        <w:fldChar w:fldCharType="begin"/>
      </w:r>
      <w:r w:rsidR="003818C6">
        <w:instrText xml:space="preserve"> </w:instrText>
      </w:r>
      <w:r w:rsidR="003818C6">
        <w:rPr>
          <w:rFonts w:hint="eastAsia"/>
        </w:rPr>
        <w:instrText>REF _Ref536104926 \h</w:instrText>
      </w:r>
      <w:r w:rsidR="003818C6">
        <w:instrText xml:space="preserve"> </w:instrText>
      </w:r>
      <w:r w:rsidR="003818C6">
        <w:fldChar w:fldCharType="separate"/>
      </w:r>
      <w:r w:rsidR="003D2F73" w:rsidRPr="00477F45">
        <w:rPr>
          <w:rFonts w:hint="eastAsia"/>
        </w:rPr>
        <w:t>（</w:t>
      </w:r>
      <w:r w:rsidR="003D2F73">
        <w:rPr>
          <w:noProof/>
        </w:rPr>
        <w:t>108</w:t>
      </w:r>
      <w:r w:rsidR="003D2F73" w:rsidRPr="00477F45">
        <w:rPr>
          <w:rFonts w:hint="eastAsia"/>
        </w:rPr>
        <w:t>）</w:t>
      </w:r>
      <w:r w:rsidR="003818C6">
        <w:fldChar w:fldCharType="end"/>
      </w:r>
      <w:r w:rsidR="003818C6">
        <w:rPr>
          <w:rFonts w:hint="eastAsia"/>
        </w:rPr>
        <w:t>式</w:t>
      </w:r>
      <w:r w:rsidR="0077728B">
        <w:rPr>
          <w:rFonts w:hint="eastAsia"/>
        </w:rPr>
        <w:t>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14:paraId="00D3DF29" w14:textId="77777777" w:rsidTr="0077728B">
        <w:tc>
          <w:tcPr>
            <w:tcW w:w="8908" w:type="dxa"/>
          </w:tcPr>
          <w:p w14:paraId="47B7F6C8" w14:textId="77777777" w:rsidR="0077728B" w:rsidRPr="00352D3D" w:rsidRDefault="00A12191"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f>
                  <m:fPr>
                    <m:ctrlPr>
                      <w:rPr>
                        <w:rFonts w:ascii="Cambria Math" w:hAnsi="Cambria Math"/>
                        <w:i/>
                      </w:rPr>
                    </m:ctrlPr>
                  </m:fPr>
                  <m:num>
                    <m:r>
                      <w:rPr>
                        <w:rFonts w:ascii="Cambria Math" w:hAnsi="Cambria Math"/>
                      </w:rPr>
                      <m:t>11.076</m:t>
                    </m:r>
                  </m:num>
                  <m:den>
                    <m:r>
                      <w:rPr>
                        <w:rFonts w:ascii="Cambria Math" w:hAnsi="Cambria Math"/>
                      </w:rPr>
                      <m:t>60</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rtd,c</m:t>
                    </m:r>
                  </m:sub>
                </m:sSub>
              </m:oMath>
            </m:oMathPara>
          </w:p>
        </w:tc>
        <w:tc>
          <w:tcPr>
            <w:tcW w:w="838" w:type="dxa"/>
          </w:tcPr>
          <w:p w14:paraId="77833D4E" w14:textId="09B2539B" w:rsidR="0077728B" w:rsidRDefault="0077728B">
            <w:pPr>
              <w:pStyle w:val="af9"/>
            </w:pPr>
            <w:bookmarkStart w:id="188" w:name="_Ref53603967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107</w:t>
            </w:r>
            <w:r>
              <w:fldChar w:fldCharType="end"/>
            </w:r>
            <w:r w:rsidRPr="00477F45">
              <w:rPr>
                <w:rFonts w:hint="eastAsia"/>
              </w:rPr>
              <w:t>）</w:t>
            </w:r>
            <w:bookmarkEnd w:id="188"/>
          </w:p>
        </w:tc>
      </w:tr>
      <w:tr w:rsidR="0077728B" w14:paraId="74EAA9BF" w14:textId="77777777" w:rsidTr="0077728B">
        <w:tc>
          <w:tcPr>
            <w:tcW w:w="8908" w:type="dxa"/>
          </w:tcPr>
          <w:p w14:paraId="5B24EB41" w14:textId="77777777" w:rsidR="0077728B" w:rsidRDefault="00A12191" w:rsidP="0077728B">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i/>
                      </w:rPr>
                    </m:ctrlPr>
                  </m:fPr>
                  <m:num>
                    <m:r>
                      <w:rPr>
                        <w:rFonts w:ascii="Cambria Math" w:hAnsi="Cambria Math"/>
                      </w:rPr>
                      <m:t>0.55∙</m:t>
                    </m:r>
                    <m:sSub>
                      <m:sSubPr>
                        <m:ctrlPr>
                          <w:rPr>
                            <w:rFonts w:ascii="Cambria Math" w:hAnsi="Cambria Math"/>
                            <w:i/>
                          </w:rPr>
                        </m:ctrlPr>
                      </m:sSubPr>
                      <m:e>
                        <m:r>
                          <w:rPr>
                            <w:rFonts w:ascii="Cambria Math" w:hAnsi="Cambria Math"/>
                          </w:rPr>
                          <m:t>V</m:t>
                        </m:r>
                      </m:e>
                      <m:sub>
                        <m:r>
                          <w:rPr>
                            <w:rFonts w:ascii="Cambria Math" w:hAnsi="Cambria Math"/>
                          </w:rPr>
                          <m:t>ac,max</m:t>
                        </m:r>
                      </m:sub>
                    </m:sSub>
                  </m:num>
                  <m:den>
                    <m:r>
                      <w:rPr>
                        <w:rFonts w:ascii="Cambria Math" w:hAnsi="Cambria Math"/>
                      </w:rPr>
                      <m:t>60</m:t>
                    </m:r>
                  </m:den>
                </m:f>
              </m:oMath>
            </m:oMathPara>
          </w:p>
        </w:tc>
        <w:tc>
          <w:tcPr>
            <w:tcW w:w="838" w:type="dxa"/>
          </w:tcPr>
          <w:p w14:paraId="326201C5" w14:textId="1EDC2516" w:rsidR="0077728B" w:rsidRPr="00477F45" w:rsidRDefault="0077728B">
            <w:pPr>
              <w:pStyle w:val="af9"/>
            </w:pPr>
            <w:bookmarkStart w:id="189" w:name="_Ref53610492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108</w:t>
            </w:r>
            <w:r>
              <w:fldChar w:fldCharType="end"/>
            </w:r>
            <w:r w:rsidRPr="00477F45">
              <w:rPr>
                <w:rFonts w:hint="eastAsia"/>
              </w:rPr>
              <w:t>）</w:t>
            </w:r>
            <w:bookmarkEnd w:id="189"/>
          </w:p>
        </w:tc>
      </w:tr>
    </w:tbl>
    <w:p w14:paraId="697EF3A7" w14:textId="0B34AC3D" w:rsidR="001939D4" w:rsidRDefault="0077728B" w:rsidP="003B1312">
      <w:pPr>
        <w:pStyle w:val="af7"/>
      </w:pPr>
      <w:r>
        <w:rPr>
          <w:rFonts w:hint="eastAsia"/>
        </w:rPr>
        <w:t>エアコンの定格冷房能力、最大冷房能力、最小冷房能力は</w:t>
      </w:r>
      <w:r w:rsidR="00945BBC">
        <w:rPr>
          <w:rFonts w:hint="eastAsia"/>
        </w:rPr>
        <w:t>当該室の床面積に応じて</w:t>
      </w:r>
      <w:r>
        <w:fldChar w:fldCharType="begin"/>
      </w:r>
      <w:r>
        <w:instrText xml:space="preserve"> </w:instrText>
      </w:r>
      <w:r>
        <w:rPr>
          <w:rFonts w:hint="eastAsia"/>
        </w:rPr>
        <w:instrText>REF _Ref536040119 \h</w:instrText>
      </w:r>
      <w:r>
        <w:instrText xml:space="preserve"> </w:instrText>
      </w:r>
      <w:r>
        <w:fldChar w:fldCharType="separate"/>
      </w:r>
      <w:r w:rsidR="003D2F73" w:rsidRPr="00477F45">
        <w:rPr>
          <w:rFonts w:hint="eastAsia"/>
        </w:rPr>
        <w:t>（</w:t>
      </w:r>
      <w:r w:rsidR="003D2F73">
        <w:rPr>
          <w:noProof/>
        </w:rPr>
        <w:t>109</w:t>
      </w:r>
      <w:r w:rsidR="003D2F73" w:rsidRPr="00477F45">
        <w:rPr>
          <w:rFonts w:hint="eastAsia"/>
        </w:rPr>
        <w:t>）</w:t>
      </w:r>
      <w:r>
        <w:fldChar w:fldCharType="end"/>
      </w:r>
      <w:r>
        <w:rPr>
          <w:rFonts w:hint="eastAsia"/>
        </w:rPr>
        <w:t>～</w:t>
      </w:r>
      <w:r>
        <w:fldChar w:fldCharType="begin"/>
      </w:r>
      <w:r>
        <w:instrText xml:space="preserve"> REF _Ref536040122 \h </w:instrText>
      </w:r>
      <w:r>
        <w:fldChar w:fldCharType="separate"/>
      </w:r>
      <w:r w:rsidR="003D2F73" w:rsidRPr="00477F45">
        <w:rPr>
          <w:rFonts w:hint="eastAsia"/>
        </w:rPr>
        <w:t>（</w:t>
      </w:r>
      <w:r w:rsidR="003D2F73">
        <w:rPr>
          <w:noProof/>
        </w:rPr>
        <w:t>111</w:t>
      </w:r>
      <w:r w:rsidR="003D2F73" w:rsidRPr="00477F45">
        <w:rPr>
          <w:rFonts w:hint="eastAsia"/>
        </w:rPr>
        <w:t>）</w:t>
      </w:r>
      <w:r>
        <w:fldChar w:fldCharType="end"/>
      </w:r>
      <w:r>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14:paraId="029AE69E" w14:textId="77777777" w:rsidTr="00DB76D2">
        <w:tc>
          <w:tcPr>
            <w:tcW w:w="8908" w:type="dxa"/>
          </w:tcPr>
          <w:p w14:paraId="465643D4" w14:textId="77777777" w:rsidR="0077728B" w:rsidRDefault="00A12191"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rtd,c</m:t>
                    </m:r>
                  </m:sub>
                </m:sSub>
                <m:r>
                  <w:rPr>
                    <w:rFonts w:ascii="Cambria Math" w:hAnsi="Cambria Math"/>
                  </w:rPr>
                  <m:t>=190.5∙</m:t>
                </m:r>
                <m:sSub>
                  <m:sSubPr>
                    <m:ctrlPr>
                      <w:rPr>
                        <w:rFonts w:ascii="Cambria Math" w:hAnsi="Cambria Math"/>
                        <w:i/>
                      </w:rPr>
                    </m:ctrlPr>
                  </m:sSubPr>
                  <m:e>
                    <m:r>
                      <w:rPr>
                        <w:rFonts w:ascii="Cambria Math" w:hAnsi="Cambria Math"/>
                      </w:rPr>
                      <m:t>A</m:t>
                    </m:r>
                  </m:e>
                  <m:sub>
                    <m:r>
                      <w:rPr>
                        <w:rFonts w:ascii="Cambria Math" w:hAnsi="Cambria Math"/>
                      </w:rPr>
                      <m:t>floor,i</m:t>
                    </m:r>
                  </m:sub>
                </m:sSub>
                <m:r>
                  <m:rPr>
                    <m:sty m:val="p"/>
                  </m:rPr>
                  <w:rPr>
                    <w:rFonts w:ascii="Cambria Math" w:hAnsi="Cambria Math"/>
                  </w:rPr>
                  <m:t>+45.6</m:t>
                </m:r>
              </m:oMath>
            </m:oMathPara>
          </w:p>
        </w:tc>
        <w:tc>
          <w:tcPr>
            <w:tcW w:w="838" w:type="dxa"/>
          </w:tcPr>
          <w:p w14:paraId="76750703" w14:textId="6C5FC39A" w:rsidR="0077728B" w:rsidRPr="00477F45" w:rsidRDefault="0077728B">
            <w:pPr>
              <w:pStyle w:val="af9"/>
            </w:pPr>
            <w:bookmarkStart w:id="190" w:name="_Ref53604011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109</w:t>
            </w:r>
            <w:r>
              <w:fldChar w:fldCharType="end"/>
            </w:r>
            <w:r w:rsidRPr="00477F45">
              <w:rPr>
                <w:rFonts w:hint="eastAsia"/>
              </w:rPr>
              <w:t>）</w:t>
            </w:r>
            <w:bookmarkEnd w:id="190"/>
          </w:p>
        </w:tc>
      </w:tr>
      <w:tr w:rsidR="0077728B" w14:paraId="71C34BDF" w14:textId="77777777" w:rsidTr="00DB76D2">
        <w:tc>
          <w:tcPr>
            <w:tcW w:w="8908" w:type="dxa"/>
          </w:tcPr>
          <w:p w14:paraId="0B8DFDDD" w14:textId="77777777" w:rsidR="0077728B" w:rsidRPr="00352D3D" w:rsidRDefault="00A12191"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=0.8462∙</m:t>
                </m:r>
                <m:sSub>
                  <m:sSubPr>
                    <m:ctrlPr>
                      <w:rPr>
                        <w:rFonts w:ascii="Cambria Math" w:hAnsi="Cambria Math"/>
                        <w:i/>
                      </w:rPr>
                    </m:ctrlPr>
                  </m:sSubPr>
                  <m:e>
                    <m:r>
                      <w:rPr>
                        <w:rFonts w:ascii="Cambria Math" w:hAnsi="Cambria Math"/>
                      </w:rPr>
                      <m:t>Q</m:t>
                    </m:r>
                  </m:e>
                  <m:sub>
                    <m:r>
                      <w:rPr>
                        <w:rFonts w:ascii="Cambria Math" w:hAnsi="Cambria Math"/>
                      </w:rPr>
                      <m:t>rtd,c</m:t>
                    </m:r>
                  </m:sub>
                </m:sSub>
                <m:r>
                  <m:rPr>
                    <m:sty m:val="p"/>
                  </m:rPr>
                  <w:rPr>
                    <w:rFonts w:ascii="Cambria Math" w:hAnsi="Cambria Math"/>
                  </w:rPr>
                  <m:t>+1205.9</m:t>
                </m:r>
              </m:oMath>
            </m:oMathPara>
          </w:p>
        </w:tc>
        <w:tc>
          <w:tcPr>
            <w:tcW w:w="838" w:type="dxa"/>
          </w:tcPr>
          <w:p w14:paraId="6150BF2F" w14:textId="1A5DF177" w:rsidR="0077728B" w:rsidRDefault="0077728B">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110</w:t>
            </w:r>
            <w:r>
              <w:fldChar w:fldCharType="end"/>
            </w:r>
            <w:r w:rsidRPr="00477F45">
              <w:rPr>
                <w:rFonts w:hint="eastAsia"/>
              </w:rPr>
              <w:t>）</w:t>
            </w:r>
          </w:p>
        </w:tc>
      </w:tr>
      <w:tr w:rsidR="0077728B" w:rsidRPr="00477F45" w14:paraId="1215FC22" w14:textId="77777777" w:rsidTr="00DB76D2">
        <w:tc>
          <w:tcPr>
            <w:tcW w:w="8908" w:type="dxa"/>
          </w:tcPr>
          <w:p w14:paraId="6C42AAD0" w14:textId="77777777" w:rsidR="0077728B" w:rsidRDefault="00A12191"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min,c</m:t>
                    </m:r>
                  </m:sub>
                </m:sSub>
                <m:r>
                  <w:rPr>
                    <w:rFonts w:ascii="Cambria Math" w:hAnsi="Cambria Math"/>
                  </w:rPr>
                  <m:t>=500</m:t>
                </m:r>
              </m:oMath>
            </m:oMathPara>
          </w:p>
        </w:tc>
        <w:tc>
          <w:tcPr>
            <w:tcW w:w="838" w:type="dxa"/>
          </w:tcPr>
          <w:p w14:paraId="549FD0B1" w14:textId="652D0F4B" w:rsidR="0077728B" w:rsidRPr="00477F45" w:rsidRDefault="0077728B">
            <w:pPr>
              <w:pStyle w:val="af9"/>
            </w:pPr>
            <w:bookmarkStart w:id="191" w:name="_Ref53604012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111</w:t>
            </w:r>
            <w:r>
              <w:fldChar w:fldCharType="end"/>
            </w:r>
            <w:r w:rsidRPr="00477F45">
              <w:rPr>
                <w:rFonts w:hint="eastAsia"/>
              </w:rPr>
              <w:t>）</w:t>
            </w:r>
            <w:bookmarkEnd w:id="191"/>
          </w:p>
        </w:tc>
      </w:tr>
    </w:tbl>
    <w:p w14:paraId="7076520E" w14:textId="13102AB6" w:rsidR="001939D4" w:rsidRDefault="0077728B" w:rsidP="003B1312">
      <w:pPr>
        <w:pStyle w:val="af7"/>
      </w:pPr>
      <w:r>
        <w:rPr>
          <w:rFonts w:hint="eastAsia"/>
        </w:rPr>
        <w:t>床面積に応じて求められた最大冷房能力、最小冷房能力と最大風量、最小風量から</w:t>
      </w:r>
      <w:r>
        <w:fldChar w:fldCharType="begin"/>
      </w:r>
      <w:r>
        <w:instrText xml:space="preserve"> </w:instrText>
      </w:r>
      <w:r>
        <w:rPr>
          <w:rFonts w:hint="eastAsia"/>
        </w:rPr>
        <w:instrText>REF _Ref536040555 \h</w:instrText>
      </w:r>
      <w:r>
        <w:instrText xml:space="preserve"> </w:instrText>
      </w:r>
      <w:r>
        <w:fldChar w:fldCharType="separate"/>
      </w:r>
      <w:r w:rsidR="003D2F73" w:rsidRPr="00477F45">
        <w:rPr>
          <w:rFonts w:hint="eastAsia"/>
        </w:rPr>
        <w:t>（</w:t>
      </w:r>
      <w:r w:rsidR="003D2F73">
        <w:rPr>
          <w:noProof/>
        </w:rPr>
        <w:t>112</w:t>
      </w:r>
      <w:r w:rsidR="003D2F73" w:rsidRPr="00477F45">
        <w:rPr>
          <w:rFonts w:hint="eastAsia"/>
        </w:rPr>
        <w:t>）</w:t>
      </w:r>
      <w:r>
        <w:fldChar w:fldCharType="end"/>
      </w:r>
      <w:r>
        <w:rPr>
          <w:rFonts w:hint="eastAsia"/>
        </w:rPr>
        <w:t>式によって</w:t>
      </w:r>
      <w:r w:rsidR="00DB43D9">
        <w:rPr>
          <w:rFonts w:hint="eastAsia"/>
        </w:rPr>
        <w:t>当該時刻の風量</w:t>
      </w:r>
      <m:oMath>
        <m:sSub>
          <m:sSubPr>
            <m:ctrlPr>
              <w:rPr>
                <w:i/>
              </w:rPr>
            </m:ctrlPr>
          </m:sSubPr>
          <m:e>
            <m:r>
              <m:t>V</m:t>
            </m:r>
          </m:e>
          <m:sub>
            <m:r>
              <m:t>ac,n</m:t>
            </m:r>
          </m:sub>
        </m:sSub>
      </m:oMath>
      <w:r w:rsidR="00DB43D9">
        <w:rPr>
          <w:rFonts w:hint="eastAsia"/>
        </w:rPr>
        <w:t>を</w:t>
      </w:r>
      <w:r>
        <w:rPr>
          <w:rFonts w:hint="eastAsia"/>
        </w:rPr>
        <w:t>線形補間することで求められる。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rsidRPr="00477F45" w14:paraId="52E552FF" w14:textId="77777777" w:rsidTr="003B1312">
        <w:tc>
          <w:tcPr>
            <w:tcW w:w="8908" w:type="dxa"/>
          </w:tcPr>
          <w:p w14:paraId="0636DBA6" w14:textId="77777777" w:rsidR="0077728B" w:rsidRDefault="00A12191"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Lc</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num>
                  <m:den>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e>
                </m:d>
              </m:oMath>
            </m:oMathPara>
          </w:p>
        </w:tc>
        <w:tc>
          <w:tcPr>
            <w:tcW w:w="838" w:type="dxa"/>
            <w:vAlign w:val="center"/>
          </w:tcPr>
          <w:p w14:paraId="01952CD3" w14:textId="5D595782" w:rsidR="0077728B" w:rsidRPr="00477F45" w:rsidRDefault="0077728B">
            <w:pPr>
              <w:pStyle w:val="af9"/>
            </w:pPr>
            <w:bookmarkStart w:id="192" w:name="_Ref53604055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112</w:t>
            </w:r>
            <w:r>
              <w:fldChar w:fldCharType="end"/>
            </w:r>
            <w:r w:rsidRPr="00477F45">
              <w:rPr>
                <w:rFonts w:hint="eastAsia"/>
              </w:rPr>
              <w:t>）</w:t>
            </w:r>
            <w:bookmarkEnd w:id="192"/>
          </w:p>
        </w:tc>
      </w:tr>
    </w:tbl>
    <w:p w14:paraId="42ADF141" w14:textId="77777777" w:rsidR="0077728B" w:rsidRDefault="0077728B" w:rsidP="006E50AD"/>
    <w:p w14:paraId="260D3025" w14:textId="77777777" w:rsidR="0077728B" w:rsidRDefault="0077728B" w:rsidP="003B1312">
      <w:pPr>
        <w:pStyle w:val="a1"/>
      </w:pPr>
      <w:bookmarkStart w:id="193" w:name="_Ref536125197"/>
      <w:bookmarkStart w:id="194" w:name="_Toc20739142"/>
      <w:r>
        <w:rPr>
          <w:rFonts w:hint="eastAsia"/>
        </w:rPr>
        <w:lastRenderedPageBreak/>
        <w:t>ルームエアコン吹出絶対湿度の計算</w:t>
      </w:r>
      <w:bookmarkEnd w:id="193"/>
      <w:bookmarkEnd w:id="194"/>
    </w:p>
    <w:p w14:paraId="62FCB3A3" w14:textId="3A381EB4" w:rsidR="0077728B" w:rsidRDefault="0077728B">
      <w:pPr>
        <w:pStyle w:val="af7"/>
      </w:pPr>
      <w:r>
        <w:rPr>
          <w:rFonts w:hint="eastAsia"/>
        </w:rPr>
        <w:t>ルームエアコン熱交換器の出口温度は当該時刻の室供給顕熱量</w:t>
      </w:r>
      <m:oMath>
        <m:sSub>
          <m:sSubPr>
            <m:ctrlPr>
              <w:rPr>
                <w:i/>
              </w:rPr>
            </m:ctrlPr>
          </m:sSubPr>
          <m:e>
            <m:r>
              <m:t>Lc</m:t>
            </m:r>
          </m:e>
          <m:sub>
            <m:r>
              <m:t>i,n</m:t>
            </m:r>
          </m:sub>
        </m:sSub>
      </m:oMath>
      <w:r>
        <w:rPr>
          <w:rFonts w:hint="eastAsia"/>
        </w:rPr>
        <w:t>とルームエアコン風量</w:t>
      </w:r>
      <m:oMath>
        <m:sSub>
          <m:sSubPr>
            <m:ctrlPr>
              <w:rPr>
                <w:i/>
              </w:rPr>
            </m:ctrlPr>
          </m:sSubPr>
          <m:e>
            <m:r>
              <m:t>V</m:t>
            </m:r>
          </m:e>
          <m:sub>
            <m:r>
              <m:t>ac,n</m:t>
            </m:r>
          </m:sub>
        </m:sSub>
      </m:oMath>
      <w:r>
        <w:rPr>
          <w:rFonts w:hint="eastAsia"/>
        </w:rPr>
        <w:t>から</w:t>
      </w:r>
      <w:r>
        <w:fldChar w:fldCharType="begin"/>
      </w:r>
      <w:r>
        <w:instrText xml:space="preserve"> </w:instrText>
      </w:r>
      <w:r>
        <w:rPr>
          <w:rFonts w:hint="eastAsia"/>
        </w:rPr>
        <w:instrText>REF _Ref536040942 \h</w:instrText>
      </w:r>
      <w:r>
        <w:instrText xml:space="preserve"> </w:instrText>
      </w:r>
      <w:r>
        <w:fldChar w:fldCharType="separate"/>
      </w:r>
      <w:r w:rsidR="003D2F73" w:rsidRPr="00477F45">
        <w:rPr>
          <w:rFonts w:hint="eastAsia"/>
        </w:rPr>
        <w:t>（</w:t>
      </w:r>
      <w:r w:rsidR="003D2F73">
        <w:rPr>
          <w:noProof/>
        </w:rPr>
        <w:t>113</w:t>
      </w:r>
      <w:r w:rsidR="003D2F73" w:rsidRPr="00477F45">
        <w:rPr>
          <w:rFonts w:hint="eastAsia"/>
        </w:rPr>
        <w:t>）</w:t>
      </w:r>
      <w:r>
        <w:fldChar w:fldCharType="end"/>
      </w:r>
      <w:r>
        <w:rPr>
          <w:rFonts w:hint="eastAsia"/>
        </w:rPr>
        <w:t>式で求められる。式中のバイパスファクター</w:t>
      </w:r>
      <m:oMath>
        <m:r>
          <m:t>BF</m:t>
        </m:r>
      </m:oMath>
      <w:r>
        <w:rPr>
          <w:rFonts w:hint="eastAsia"/>
        </w:rPr>
        <w:t>は</w:t>
      </w:r>
      <w:r>
        <w:fldChar w:fldCharType="begin"/>
      </w:r>
      <w:r>
        <w:instrText xml:space="preserve"> </w:instrText>
      </w:r>
      <w:r>
        <w:rPr>
          <w:rFonts w:hint="eastAsia"/>
        </w:rPr>
        <w:instrText>REF _Ref536041015 \h</w:instrText>
      </w:r>
      <w:r>
        <w:instrText xml:space="preserve"> </w:instrText>
      </w:r>
      <w:r>
        <w:fldChar w:fldCharType="separate"/>
      </w:r>
      <w:r w:rsidR="003D2F73" w:rsidRPr="00477F45">
        <w:rPr>
          <w:rFonts w:hint="eastAsia"/>
        </w:rPr>
        <w:t>（</w:t>
      </w:r>
      <w:r w:rsidR="003D2F73">
        <w:rPr>
          <w:noProof/>
        </w:rPr>
        <w:t>114</w:t>
      </w:r>
      <w:r w:rsidR="003D2F73" w:rsidRPr="00477F45">
        <w:rPr>
          <w:rFonts w:hint="eastAsia"/>
        </w:rPr>
        <w:t>）</w:t>
      </w:r>
      <w:r>
        <w:fldChar w:fldCharType="end"/>
      </w:r>
      <w:r>
        <w:rPr>
          <w:rFonts w:hint="eastAsia"/>
        </w:rPr>
        <w:t>式に示すように固定値とした。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rsidRPr="00477F45" w14:paraId="2D3CFAF7" w14:textId="77777777" w:rsidTr="00DB76D2">
        <w:tc>
          <w:tcPr>
            <w:tcW w:w="8908" w:type="dxa"/>
          </w:tcPr>
          <w:p w14:paraId="138456E6" w14:textId="77777777" w:rsidR="0077728B" w:rsidRDefault="00A12191"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hAnsi="Cambria Math"/>
                  </w:rPr>
                  <m:t>=</m:t>
                </m:r>
                <m:sSub>
                  <m:sSubPr>
                    <m:ctrlPr>
                      <w:rPr>
                        <w:rFonts w:ascii="Cambria Math" w:hAnsi="Cambria Math"/>
                        <w:i/>
                      </w:rPr>
                    </m:ctrlPr>
                  </m:sSubPr>
                  <m:e>
                    <m:r>
                      <w:rPr>
                        <w:rFonts w:ascii="Cambria Math" w:hAnsi="Cambria Math"/>
                      </w:rPr>
                      <m:t>Tr</m:t>
                    </m:r>
                  </m:e>
                  <m:sub>
                    <m:r>
                      <w:rPr>
                        <w:rFonts w:ascii="Cambria Math" w:hAnsi="Cambria Math"/>
                      </w:rPr>
                      <m:t>i,n</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Lc</m:t>
                        </m:r>
                      </m:e>
                      <m:sub>
                        <m:r>
                          <w:rPr>
                            <w:rFonts w:ascii="Cambria Math" w:hAnsi="Cambria Math"/>
                          </w:rPr>
                          <m:t>i,n</m:t>
                        </m:r>
                      </m:sub>
                    </m:sSub>
                  </m:num>
                  <m:den>
                    <m:r>
                      <m:rPr>
                        <m:sty m:val="p"/>
                      </m:rPr>
                      <w:rPr>
                        <w:rFonts w:ascii="Cambria Math" w:hAnsi="Cambria Math"/>
                      </w:rPr>
                      <m:t>ca∙ρa∙</m:t>
                    </m:r>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d>
                      <m:dPr>
                        <m:ctrlPr>
                          <w:rPr>
                            <w:rFonts w:ascii="Cambria Math" w:hAnsi="Cambria Math"/>
                            <w:i/>
                          </w:rPr>
                        </m:ctrlPr>
                      </m:dPr>
                      <m:e>
                        <m:r>
                          <w:rPr>
                            <w:rFonts w:ascii="Cambria Math" w:hAnsi="Cambria Math"/>
                          </w:rPr>
                          <m:t>1-BF</m:t>
                        </m:r>
                      </m:e>
                    </m:d>
                  </m:den>
                </m:f>
              </m:oMath>
            </m:oMathPara>
          </w:p>
        </w:tc>
        <w:tc>
          <w:tcPr>
            <w:tcW w:w="838" w:type="dxa"/>
            <w:vAlign w:val="center"/>
          </w:tcPr>
          <w:p w14:paraId="5706717F" w14:textId="5686FAE8" w:rsidR="0077728B" w:rsidRPr="00477F45" w:rsidRDefault="0077728B">
            <w:pPr>
              <w:pStyle w:val="af9"/>
            </w:pPr>
            <w:bookmarkStart w:id="195" w:name="_Ref53604094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113</w:t>
            </w:r>
            <w:r>
              <w:fldChar w:fldCharType="end"/>
            </w:r>
            <w:r w:rsidRPr="00477F45">
              <w:rPr>
                <w:rFonts w:hint="eastAsia"/>
              </w:rPr>
              <w:t>）</w:t>
            </w:r>
            <w:bookmarkEnd w:id="195"/>
          </w:p>
        </w:tc>
      </w:tr>
      <w:tr w:rsidR="0077728B" w:rsidRPr="00477F45" w14:paraId="12D156EE" w14:textId="77777777" w:rsidTr="00DB76D2">
        <w:tc>
          <w:tcPr>
            <w:tcW w:w="8908" w:type="dxa"/>
          </w:tcPr>
          <w:p w14:paraId="1774A9CE" w14:textId="77777777" w:rsidR="0077728B" w:rsidRPr="00797379" w:rsidRDefault="0077728B" w:rsidP="00DB76D2">
            <w:pPr>
              <w:tabs>
                <w:tab w:val="left" w:pos="4895"/>
              </w:tabs>
              <w:rPr>
                <w:rFonts w:ascii="Cambria Math" w:hAnsi="Cambria Math"/>
              </w:rPr>
            </w:pPr>
            <m:oMathPara>
              <m:oMath>
                <m:r>
                  <w:rPr>
                    <w:rFonts w:ascii="Cambria Math" w:hAnsi="Cambria Math"/>
                  </w:rPr>
                  <m:t>BF=0.2</m:t>
                </m:r>
              </m:oMath>
            </m:oMathPara>
          </w:p>
        </w:tc>
        <w:tc>
          <w:tcPr>
            <w:tcW w:w="838" w:type="dxa"/>
            <w:vAlign w:val="center"/>
          </w:tcPr>
          <w:p w14:paraId="71A2EFAB" w14:textId="46AD7209" w:rsidR="0077728B" w:rsidRPr="00477F45" w:rsidRDefault="0077728B">
            <w:pPr>
              <w:pStyle w:val="af9"/>
            </w:pPr>
            <w:bookmarkStart w:id="196" w:name="_Ref53604101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114</w:t>
            </w:r>
            <w:r>
              <w:fldChar w:fldCharType="end"/>
            </w:r>
            <w:r w:rsidRPr="00477F45">
              <w:rPr>
                <w:rFonts w:hint="eastAsia"/>
              </w:rPr>
              <w:t>）</w:t>
            </w:r>
            <w:bookmarkEnd w:id="196"/>
          </w:p>
        </w:tc>
      </w:tr>
    </w:tbl>
    <w:p w14:paraId="040099D8" w14:textId="34CA5322" w:rsidR="0077728B" w:rsidRDefault="0077728B" w:rsidP="003B1312">
      <w:pPr>
        <w:pStyle w:val="af7"/>
      </w:pPr>
      <w:r>
        <w:rPr>
          <w:rFonts w:hint="eastAsia"/>
        </w:rPr>
        <w:t>ルームエアコン熱交換器出口は飽和状態</w:t>
      </w:r>
      <w:r w:rsidR="00DB76D2">
        <w:rPr>
          <w:rFonts w:hint="eastAsia"/>
        </w:rPr>
        <w:t>になっているので</w:t>
      </w:r>
      <w:r w:rsidR="00DB43D9">
        <w:rPr>
          <w:rFonts w:hint="eastAsia"/>
        </w:rPr>
        <w:t>、</w:t>
      </w:r>
      <w:r w:rsidR="00995D14">
        <w:fldChar w:fldCharType="begin"/>
      </w:r>
      <w:r w:rsidR="00995D14">
        <w:instrText xml:space="preserve"> </w:instrText>
      </w:r>
      <w:r w:rsidR="00995D14">
        <w:rPr>
          <w:rFonts w:hint="eastAsia"/>
        </w:rPr>
        <w:instrText>REF _Ref536041227 \h</w:instrText>
      </w:r>
      <w:r w:rsidR="00995D14">
        <w:instrText xml:space="preserve"> </w:instrText>
      </w:r>
      <w:r w:rsidR="00995D14">
        <w:fldChar w:fldCharType="separate"/>
      </w:r>
      <w:r w:rsidR="003D2F73" w:rsidRPr="00477F45">
        <w:rPr>
          <w:rFonts w:hint="eastAsia"/>
        </w:rPr>
        <w:t>（</w:t>
      </w:r>
      <w:r w:rsidR="003D2F73">
        <w:rPr>
          <w:noProof/>
        </w:rPr>
        <w:t>115</w:t>
      </w:r>
      <w:r w:rsidR="003D2F73" w:rsidRPr="00477F45">
        <w:rPr>
          <w:rFonts w:hint="eastAsia"/>
        </w:rPr>
        <w:t>）</w:t>
      </w:r>
      <w:r w:rsidR="00995D14">
        <w:fldChar w:fldCharType="end"/>
      </w:r>
      <w:r w:rsidR="00995D14">
        <w:rPr>
          <w:rFonts w:hint="eastAsia"/>
        </w:rPr>
        <w:t>～</w:t>
      </w:r>
      <w:r w:rsidR="00995D14">
        <w:fldChar w:fldCharType="begin"/>
      </w:r>
      <w:r w:rsidR="00995D14">
        <w:instrText xml:space="preserve"> REF _Ref536041230 \h </w:instrText>
      </w:r>
      <w:r w:rsidR="00995D14">
        <w:fldChar w:fldCharType="separate"/>
      </w:r>
      <w:r w:rsidR="003D2F73" w:rsidRPr="00477F45">
        <w:rPr>
          <w:rFonts w:hint="eastAsia"/>
        </w:rPr>
        <w:t>（</w:t>
      </w:r>
      <w:r w:rsidR="003D2F73">
        <w:rPr>
          <w:noProof/>
        </w:rPr>
        <w:t>117</w:t>
      </w:r>
      <w:r w:rsidR="003D2F73" w:rsidRPr="00477F45">
        <w:rPr>
          <w:rFonts w:hint="eastAsia"/>
        </w:rPr>
        <w:t>）</w:t>
      </w:r>
      <w:r w:rsidR="00995D14">
        <w:fldChar w:fldCharType="end"/>
      </w:r>
      <w:r w:rsidR="00995D14">
        <w:rPr>
          <w:rFonts w:hint="eastAsia"/>
        </w:rPr>
        <w:t>で定義されるドルトンの法則、</w:t>
      </w:r>
      <w:r w:rsidR="00995D14">
        <w:rPr>
          <w:rFonts w:hint="eastAsia"/>
        </w:rPr>
        <w:t>Wexler-Hyland</w:t>
      </w:r>
      <w:r w:rsidR="00995D14">
        <w:rPr>
          <w:rFonts w:hint="eastAsia"/>
        </w:rPr>
        <w:t>の式より</w:t>
      </w:r>
      <w:r w:rsidR="00DB43D9">
        <w:rPr>
          <w:rFonts w:hint="eastAsia"/>
        </w:rPr>
        <w:t>ルームエアコン熱交換器出口絶対湿度</w:t>
      </w:r>
      <m:oMath>
        <m:sSub>
          <m:sSubPr>
            <m:ctrlPr>
              <w:rPr>
                <w:rFonts w:cs="XITS Math"/>
                <w:i/>
              </w:rPr>
            </m:ctrlPr>
          </m:sSubPr>
          <m:e>
            <m:r>
              <w:rPr>
                <w:rFonts w:cs="XITS Math"/>
              </w:rPr>
              <m:t>xe</m:t>
            </m:r>
          </m:e>
          <m:sub>
            <m:r>
              <w:rPr>
                <w:rFonts w:cs="XITS Math"/>
              </w:rPr>
              <m:t>out,n</m:t>
            </m:r>
          </m:sub>
        </m:sSub>
      </m:oMath>
      <w:r w:rsidR="00DB43D9">
        <w:rPr>
          <w:rFonts w:hint="eastAsia"/>
        </w:rPr>
        <w:t>が求められる</w:t>
      </w:r>
      <w:r w:rsidR="00995D14">
        <w:rPr>
          <w:rFonts w:hint="eastAsia"/>
        </w:rPr>
        <w:t>。</w:t>
      </w:r>
      <w:r w:rsidR="00DB43D9">
        <w:fldChar w:fldCharType="begin"/>
      </w:r>
      <w:r w:rsidR="00DB43D9">
        <w:instrText xml:space="preserve"> </w:instrText>
      </w:r>
      <w:r w:rsidR="00DB43D9">
        <w:rPr>
          <w:rFonts w:hint="eastAsia"/>
        </w:rPr>
        <w:instrText>REF _Ref536041227 \h</w:instrText>
      </w:r>
      <w:r w:rsidR="00DB43D9">
        <w:instrText xml:space="preserve"> </w:instrText>
      </w:r>
      <w:r w:rsidR="00DB43D9">
        <w:fldChar w:fldCharType="separate"/>
      </w:r>
      <w:r w:rsidR="003D2F73" w:rsidRPr="00477F45">
        <w:rPr>
          <w:rFonts w:hint="eastAsia"/>
        </w:rPr>
        <w:t>（</w:t>
      </w:r>
      <w:r w:rsidR="003D2F73">
        <w:rPr>
          <w:noProof/>
        </w:rPr>
        <w:t>115</w:t>
      </w:r>
      <w:r w:rsidR="003D2F73" w:rsidRPr="00477F45">
        <w:rPr>
          <w:rFonts w:hint="eastAsia"/>
        </w:rPr>
        <w:t>）</w:t>
      </w:r>
      <w:r w:rsidR="00DB43D9">
        <w:fldChar w:fldCharType="end"/>
      </w:r>
      <w:r w:rsidR="00DB43D9">
        <w:rPr>
          <w:rFonts w:hint="eastAsia"/>
        </w:rPr>
        <w:t>式中の大気圧</w:t>
      </w:r>
      <m:oMath>
        <m:r>
          <m:t>P</m:t>
        </m:r>
      </m:oMath>
      <w:r w:rsidR="00DB43D9">
        <w:rPr>
          <w:rFonts w:hint="eastAsia"/>
        </w:rPr>
        <w:t>は</w:t>
      </w:r>
      <w:r w:rsidR="00DB43D9">
        <w:fldChar w:fldCharType="begin"/>
      </w:r>
      <w:r w:rsidR="00DB43D9">
        <w:instrText xml:space="preserve"> </w:instrText>
      </w:r>
      <w:r w:rsidR="00DB43D9">
        <w:rPr>
          <w:rFonts w:hint="eastAsia"/>
        </w:rPr>
        <w:instrText>REF _Ref536107625 \h</w:instrText>
      </w:r>
      <w:r w:rsidR="00DB43D9">
        <w:instrText xml:space="preserve"> </w:instrText>
      </w:r>
      <w:r w:rsidR="00DB43D9">
        <w:fldChar w:fldCharType="separate"/>
      </w:r>
      <w:r w:rsidR="003D2F73" w:rsidRPr="00477F45">
        <w:rPr>
          <w:rFonts w:hint="eastAsia"/>
        </w:rPr>
        <w:t>（</w:t>
      </w:r>
      <w:r w:rsidR="003D2F73">
        <w:rPr>
          <w:noProof/>
        </w:rPr>
        <w:t>118</w:t>
      </w:r>
      <w:r w:rsidR="003D2F73" w:rsidRPr="00477F45">
        <w:rPr>
          <w:rFonts w:hint="eastAsia"/>
        </w:rPr>
        <w:t>）</w:t>
      </w:r>
      <w:r w:rsidR="00DB43D9">
        <w:fldChar w:fldCharType="end"/>
      </w:r>
      <w:r w:rsidR="00DB43D9">
        <w:rPr>
          <w:rFonts w:hint="eastAsia"/>
        </w:rPr>
        <w:t>式に示すように</w:t>
      </w:r>
      <w:r w:rsidR="00DB43D9">
        <w:rPr>
          <w:rFonts w:hint="eastAsia"/>
        </w:rPr>
        <w:t>1</w:t>
      </w:r>
      <w:r w:rsidR="00DB43D9">
        <w:rPr>
          <w:rFonts w:hint="eastAsia"/>
        </w:rPr>
        <w:t>気圧</w:t>
      </w:r>
      <w:r w:rsidR="000E04C5">
        <w:rPr>
          <w:rFonts w:hint="eastAsia"/>
        </w:rPr>
        <w:t>（</w:t>
      </w:r>
      <w:r w:rsidR="000E04C5">
        <w:rPr>
          <w:rFonts w:hint="eastAsia"/>
        </w:rPr>
        <w:t>101.325</w:t>
      </w:r>
      <w:r w:rsidR="000E04C5">
        <w:t>hPa</w:t>
      </w:r>
      <w:r w:rsidR="000E04C5">
        <w:rPr>
          <w:rFonts w:hint="eastAsia"/>
        </w:rPr>
        <w:t>）</w:t>
      </w:r>
      <w:r w:rsidR="00DB43D9">
        <w:rPr>
          <w:rFonts w:hint="eastAsia"/>
        </w:rPr>
        <w:t>とする。</w:t>
      </w:r>
    </w:p>
    <w:tbl>
      <w:tblPr>
        <w:tblW w:w="0" w:type="auto"/>
        <w:tblLook w:val="04A0" w:firstRow="1" w:lastRow="0" w:firstColumn="1" w:lastColumn="0" w:noHBand="0" w:noVBand="1"/>
      </w:tblPr>
      <w:tblGrid>
        <w:gridCol w:w="8690"/>
        <w:gridCol w:w="1056"/>
      </w:tblGrid>
      <w:tr w:rsidR="00DB76D2" w14:paraId="4E7B019C" w14:textId="77777777" w:rsidTr="00DB76D2">
        <w:tc>
          <w:tcPr>
            <w:tcW w:w="8690" w:type="dxa"/>
          </w:tcPr>
          <w:p w14:paraId="261A9B7B" w14:textId="77777777" w:rsidR="00DB76D2" w:rsidRPr="00352D3D" w:rsidRDefault="00A12191" w:rsidP="00DB76D2">
            <w:pPr>
              <w:tabs>
                <w:tab w:val="left" w:pos="4895"/>
              </w:tabs>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xe</m:t>
                    </m:r>
                  </m:e>
                  <m:sub>
                    <m:r>
                      <w:rPr>
                        <w:rFonts w:ascii="Cambria Math" w:hAnsi="Cambria Math" w:cs="XITS Math"/>
                      </w:rPr>
                      <m:t>out,n</m:t>
                    </m:r>
                  </m:sub>
                </m:sSub>
                <m:r>
                  <w:rPr>
                    <w:rFonts w:ascii="Cambria Math" w:eastAsia="HGP創英角ｺﾞｼｯｸUB" w:hAnsi="Cambria Math" w:cs="XITS Math"/>
                  </w:rPr>
                  <m:t>=0.62198∙</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ws</m:t>
                        </m:r>
                      </m:sub>
                    </m:sSub>
                  </m:num>
                  <m:den>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ws</m:t>
                        </m:r>
                      </m:sub>
                    </m:sSub>
                  </m:den>
                </m:f>
              </m:oMath>
            </m:oMathPara>
          </w:p>
        </w:tc>
        <w:tc>
          <w:tcPr>
            <w:tcW w:w="1056" w:type="dxa"/>
            <w:vAlign w:val="center"/>
          </w:tcPr>
          <w:p w14:paraId="65CB975F" w14:textId="5455D47A" w:rsidR="00DB76D2" w:rsidRDefault="00995D14">
            <w:pPr>
              <w:pStyle w:val="af9"/>
            </w:pPr>
            <w:bookmarkStart w:id="197" w:name="_Ref53604122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115</w:t>
            </w:r>
            <w:r>
              <w:fldChar w:fldCharType="end"/>
            </w:r>
            <w:r w:rsidRPr="00477F45">
              <w:rPr>
                <w:rFonts w:hint="eastAsia"/>
              </w:rPr>
              <w:t>）</w:t>
            </w:r>
            <w:bookmarkEnd w:id="197"/>
          </w:p>
        </w:tc>
      </w:tr>
      <w:tr w:rsidR="00DB76D2" w14:paraId="5C003E5B" w14:textId="77777777" w:rsidTr="00DB76D2">
        <w:tc>
          <w:tcPr>
            <w:tcW w:w="8690" w:type="dxa"/>
          </w:tcPr>
          <w:p w14:paraId="5FF99F4D" w14:textId="77777777" w:rsidR="00DB76D2" w:rsidRDefault="00A12191" w:rsidP="00DB76D2">
            <w:pPr>
              <w:tabs>
                <w:tab w:val="left" w:pos="4895"/>
              </w:tabs>
            </w:pPr>
            <m:oMathPara>
              <m:oMath>
                <m:sSub>
                  <m:sSubPr>
                    <m:ctrlPr>
                      <w:rPr>
                        <w:rFonts w:ascii="Cambria Math" w:hAnsi="Cambria Math"/>
                        <w:i/>
                      </w:rPr>
                    </m:ctrlPr>
                  </m:sSubPr>
                  <m:e>
                    <m:r>
                      <w:rPr>
                        <w:rFonts w:ascii="Cambria Math" w:hAnsi="Cambria Math"/>
                      </w:rPr>
                      <m:t>P</m:t>
                    </m:r>
                  </m:e>
                  <m:sub>
                    <m:r>
                      <w:rPr>
                        <w:rFonts w:ascii="Cambria Math" w:hAnsi="Cambria Math"/>
                      </w:rPr>
                      <m:t>ws</m:t>
                    </m:r>
                  </m:sub>
                </m:sSub>
                <m:r>
                  <w:rPr>
                    <w:rFonts w:ascii="Cambria Math" w:eastAsia="HGP創英角ｺﾞｼｯｸUB" w:hAnsi="Cambria Math" w:cs="XITS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5 800.2206</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+1.3914993-0.048640239∙</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+0.41764768×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-0.14452093×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Cambria Math" w:hAnsi="Cambria Math" w:cs="Cambria Math"/>
                                    </w:rPr>
                                    <m:t>+6.5459673∙</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T≥0</m:t>
                          </m:r>
                        </m:e>
                      </m:m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5674.5359</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+6.3925247-0.9677843×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+0.6215701×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+0.20747825×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HGP創英角ｺﾞｼｯｸUB" w:hAnsi="Cambria Math" w:cs="XITS Math"/>
                                    </w:rPr>
                                    <m:t>-0.9484024×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-12</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4</m:t>
                                      </m:r>
                                    </m:sup>
                                  </m:sSubSup>
                                  <m:r>
                                    <w:rPr>
                                      <w:rFonts w:ascii="Cambria Math" w:eastAsia="Cambria Math" w:hAnsi="Cambria Math" w:cs="Cambria Math"/>
                                    </w:rPr>
                                    <m:t>+4.1635019∙</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T&lt;0</m:t>
                          </m:r>
                        </m:e>
                      </m:mr>
                    </m:m>
                  </m:e>
                </m:d>
              </m:oMath>
            </m:oMathPara>
          </w:p>
        </w:tc>
        <w:tc>
          <w:tcPr>
            <w:tcW w:w="1056" w:type="dxa"/>
            <w:vAlign w:val="center"/>
          </w:tcPr>
          <w:p w14:paraId="066140D1" w14:textId="1646EC71" w:rsidR="00DB76D2" w:rsidRPr="00477F45" w:rsidRDefault="00995D14">
            <w:pPr>
              <w:pStyle w:val="af9"/>
            </w:pPr>
            <w:bookmarkStart w:id="198" w:name="_Ref53612198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116</w:t>
            </w:r>
            <w:r>
              <w:fldChar w:fldCharType="end"/>
            </w:r>
            <w:r w:rsidRPr="00477F45">
              <w:rPr>
                <w:rFonts w:hint="eastAsia"/>
              </w:rPr>
              <w:t>）</w:t>
            </w:r>
            <w:bookmarkEnd w:id="198"/>
          </w:p>
        </w:tc>
      </w:tr>
    </w:tbl>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1056"/>
      </w:tblGrid>
      <w:tr w:rsidR="00DB76D2" w14:paraId="2A469B8E" w14:textId="77777777" w:rsidTr="00DB76D2">
        <w:tc>
          <w:tcPr>
            <w:tcW w:w="8690" w:type="dxa"/>
          </w:tcPr>
          <w:p w14:paraId="10651E40" w14:textId="77777777" w:rsidR="00DB76D2" w:rsidRPr="000C5636" w:rsidRDefault="00A12191" w:rsidP="00DB76D2">
            <w:pPr>
              <w:tabs>
                <w:tab w:val="left" w:pos="4895"/>
              </w:tabs>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r>
                  <w:rPr>
                    <w:rFonts w:ascii="Cambria Math" w:eastAsia="HGP創英角ｺﾞｼｯｸUB" w:hAnsi="Cambria Math" w:cs="XITS Math"/>
                  </w:rPr>
                  <m:t>=</m:t>
                </m:r>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eastAsia="HGP創英角ｺﾞｼｯｸUB" w:hAnsi="Cambria Math" w:cs="XITS Math"/>
                  </w:rPr>
                  <m:t>+273.15</m:t>
                </m:r>
              </m:oMath>
            </m:oMathPara>
          </w:p>
        </w:tc>
        <w:tc>
          <w:tcPr>
            <w:tcW w:w="1056" w:type="dxa"/>
            <w:vAlign w:val="center"/>
          </w:tcPr>
          <w:p w14:paraId="12463407" w14:textId="42C94A8D" w:rsidR="00DB76D2" w:rsidRPr="00477F45" w:rsidRDefault="00995D14">
            <w:pPr>
              <w:pStyle w:val="af9"/>
            </w:pPr>
            <w:bookmarkStart w:id="199" w:name="_Ref53604123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117</w:t>
            </w:r>
            <w:r>
              <w:fldChar w:fldCharType="end"/>
            </w:r>
            <w:r w:rsidRPr="00477F45">
              <w:rPr>
                <w:rFonts w:hint="eastAsia"/>
              </w:rPr>
              <w:t>）</w:t>
            </w:r>
            <w:bookmarkEnd w:id="199"/>
          </w:p>
        </w:tc>
      </w:tr>
      <w:tr w:rsidR="00DB43D9" w14:paraId="5121F0C9" w14:textId="77777777" w:rsidTr="00DB76D2">
        <w:tc>
          <w:tcPr>
            <w:tcW w:w="8690" w:type="dxa"/>
          </w:tcPr>
          <w:p w14:paraId="71CA5419" w14:textId="77777777" w:rsidR="00DB43D9" w:rsidRDefault="00DB43D9" w:rsidP="00DB43D9">
            <w:pPr>
              <w:tabs>
                <w:tab w:val="left" w:pos="4895"/>
              </w:tabs>
            </w:pPr>
            <m:oMathPara>
              <m:oMath>
                <m:r>
                  <w:rPr>
                    <w:rFonts w:ascii="Cambria Math" w:eastAsia="HGP創英角ｺﾞｼｯｸUB" w:hAnsi="Cambria Math" w:cs="XITS Math"/>
                  </w:rPr>
                  <m:t>P=</m:t>
                </m:r>
                <m:r>
                  <w:rPr>
                    <w:rFonts w:ascii="Cambria Math" w:hAnsi="Cambria Math"/>
                  </w:rPr>
                  <m:t>101.325</m:t>
                </m:r>
              </m:oMath>
            </m:oMathPara>
          </w:p>
        </w:tc>
        <w:tc>
          <w:tcPr>
            <w:tcW w:w="1056" w:type="dxa"/>
            <w:vAlign w:val="center"/>
          </w:tcPr>
          <w:p w14:paraId="7A094827" w14:textId="1CC9250E" w:rsidR="00DB43D9" w:rsidRPr="00477F45" w:rsidRDefault="00DB43D9" w:rsidP="00DB43D9">
            <w:pPr>
              <w:pStyle w:val="af9"/>
            </w:pPr>
            <w:bookmarkStart w:id="200" w:name="_Ref53610762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118</w:t>
            </w:r>
            <w:r>
              <w:fldChar w:fldCharType="end"/>
            </w:r>
            <w:r w:rsidRPr="00477F45">
              <w:rPr>
                <w:rFonts w:hint="eastAsia"/>
              </w:rPr>
              <w:t>）</w:t>
            </w:r>
            <w:bookmarkEnd w:id="200"/>
          </w:p>
        </w:tc>
      </w:tr>
    </w:tbl>
    <w:p w14:paraId="1E1F2929" w14:textId="77777777" w:rsidR="00DB76D2" w:rsidRDefault="00DB76D2" w:rsidP="006E50AD"/>
    <w:p w14:paraId="2C7AD114" w14:textId="77777777" w:rsidR="002F762D" w:rsidRPr="00E6019F" w:rsidRDefault="002F762D" w:rsidP="006E50AD"/>
    <w:p w14:paraId="7EB3B52B" w14:textId="77777777" w:rsidR="00EE2DAD" w:rsidRDefault="00EE2DAD">
      <w:pPr>
        <w:pStyle w:val="a1"/>
      </w:pPr>
      <w:bookmarkStart w:id="201" w:name="_Toc20739143"/>
      <w:r>
        <w:rPr>
          <w:rFonts w:hint="eastAsia"/>
        </w:rPr>
        <w:lastRenderedPageBreak/>
        <w:t>計算期間と助走期間</w:t>
      </w:r>
      <w:bookmarkEnd w:id="201"/>
    </w:p>
    <w:p w14:paraId="4F3A28B5" w14:textId="77777777" w:rsidR="00EE2DAD" w:rsidRDefault="00EE2DAD" w:rsidP="006E50AD"/>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92FE1" w14:paraId="64AFC659" w14:textId="77777777" w:rsidTr="00CF0FB4">
        <w:tc>
          <w:tcPr>
            <w:tcW w:w="4868" w:type="dxa"/>
            <w:tcBorders>
              <w:bottom w:val="single" w:sz="12" w:space="0" w:color="auto"/>
            </w:tcBorders>
          </w:tcPr>
          <w:p w14:paraId="05388BC9" w14:textId="77777777" w:rsidR="00192FE1" w:rsidRDefault="00192FE1" w:rsidP="009305CA">
            <w:pPr>
              <w:pStyle w:val="af5"/>
            </w:pPr>
            <w:r>
              <w:rPr>
                <w:rFonts w:hint="eastAsia"/>
              </w:rPr>
              <w:t>項目</w:t>
            </w:r>
          </w:p>
        </w:tc>
        <w:tc>
          <w:tcPr>
            <w:tcW w:w="4868" w:type="dxa"/>
            <w:tcBorders>
              <w:bottom w:val="single" w:sz="12" w:space="0" w:color="auto"/>
            </w:tcBorders>
          </w:tcPr>
          <w:p w14:paraId="6557644D" w14:textId="77777777" w:rsidR="00192FE1" w:rsidRDefault="00192FE1" w:rsidP="009305CA">
            <w:pPr>
              <w:pStyle w:val="af5"/>
            </w:pPr>
            <w:r>
              <w:rPr>
                <w:rFonts w:hint="eastAsia"/>
              </w:rPr>
              <w:t>設定値</w:t>
            </w:r>
          </w:p>
        </w:tc>
      </w:tr>
      <w:tr w:rsidR="00192FE1" w14:paraId="557B1A00" w14:textId="77777777" w:rsidTr="00CF0FB4">
        <w:tc>
          <w:tcPr>
            <w:tcW w:w="4868" w:type="dxa"/>
            <w:tcBorders>
              <w:top w:val="single" w:sz="12" w:space="0" w:color="auto"/>
            </w:tcBorders>
          </w:tcPr>
          <w:p w14:paraId="46591F25" w14:textId="77777777" w:rsidR="00192FE1" w:rsidRDefault="00192FE1" w:rsidP="00616B7B">
            <w:pPr>
              <w:pStyle w:val="C0"/>
            </w:pPr>
            <w:r>
              <w:rPr>
                <w:rFonts w:hint="eastAsia"/>
              </w:rPr>
              <w:t>計算期間</w:t>
            </w:r>
          </w:p>
        </w:tc>
        <w:tc>
          <w:tcPr>
            <w:tcW w:w="4868" w:type="dxa"/>
            <w:tcBorders>
              <w:top w:val="single" w:sz="12" w:space="0" w:color="auto"/>
            </w:tcBorders>
          </w:tcPr>
          <w:p w14:paraId="640CADF9" w14:textId="77777777" w:rsidR="00192FE1" w:rsidRDefault="00192FE1" w:rsidP="00BC77E8">
            <w:pPr>
              <w:pStyle w:val="C0"/>
            </w:pPr>
            <w:r>
              <w:rPr>
                <w:rFonts w:hint="eastAsia"/>
              </w:rPr>
              <w:t>1</w:t>
            </w:r>
            <w:r>
              <w:rPr>
                <w:rFonts w:hint="eastAsia"/>
              </w:rPr>
              <w:t>月</w:t>
            </w:r>
            <w:r>
              <w:rPr>
                <w:rFonts w:hint="eastAsia"/>
              </w:rPr>
              <w:t>1</w:t>
            </w:r>
            <w:r>
              <w:rPr>
                <w:rFonts w:hint="eastAsia"/>
              </w:rPr>
              <w:t>日～</w:t>
            </w:r>
            <w:r>
              <w:rPr>
                <w:rFonts w:hint="eastAsia"/>
              </w:rPr>
              <w:t>12</w:t>
            </w:r>
            <w:r>
              <w:rPr>
                <w:rFonts w:hint="eastAsia"/>
              </w:rPr>
              <w:t>月</w:t>
            </w:r>
            <w:r>
              <w:rPr>
                <w:rFonts w:hint="eastAsia"/>
              </w:rPr>
              <w:t>31</w:t>
            </w:r>
            <w:r>
              <w:rPr>
                <w:rFonts w:hint="eastAsia"/>
              </w:rPr>
              <w:t>日</w:t>
            </w:r>
          </w:p>
        </w:tc>
      </w:tr>
      <w:tr w:rsidR="00192FE1" w14:paraId="4B1E9986" w14:textId="77777777" w:rsidTr="00CF0FB4">
        <w:tc>
          <w:tcPr>
            <w:tcW w:w="4868" w:type="dxa"/>
          </w:tcPr>
          <w:p w14:paraId="6EA14518" w14:textId="77777777" w:rsidR="00192FE1" w:rsidRDefault="00192FE1" w:rsidP="00616B7B">
            <w:pPr>
              <w:pStyle w:val="C0"/>
            </w:pPr>
            <w:r>
              <w:rPr>
                <w:rFonts w:hint="eastAsia"/>
              </w:rPr>
              <w:t>助走期間</w:t>
            </w:r>
          </w:p>
        </w:tc>
        <w:tc>
          <w:tcPr>
            <w:tcW w:w="4868" w:type="dxa"/>
          </w:tcPr>
          <w:p w14:paraId="3BE4946B" w14:textId="77777777" w:rsidR="00192FE1" w:rsidRDefault="00192FE1" w:rsidP="00BC77E8">
            <w:pPr>
              <w:pStyle w:val="C0"/>
            </w:pPr>
            <w:r>
              <w:rPr>
                <w:rFonts w:hint="eastAsia"/>
              </w:rPr>
              <w:t>20</w:t>
            </w:r>
            <w:r>
              <w:rPr>
                <w:rFonts w:hint="eastAsia"/>
              </w:rPr>
              <w:t>日間</w:t>
            </w:r>
          </w:p>
        </w:tc>
      </w:tr>
    </w:tbl>
    <w:p w14:paraId="6FF47C8C" w14:textId="77777777" w:rsidR="00EE2DAD" w:rsidRPr="005958ED" w:rsidRDefault="00EE2DAD" w:rsidP="006E50AD"/>
    <w:p w14:paraId="115B0305" w14:textId="77777777" w:rsidR="00F20BF4" w:rsidRDefault="00F20BF4">
      <w:pPr>
        <w:pStyle w:val="a1"/>
      </w:pPr>
      <w:bookmarkStart w:id="202" w:name="_Ref454311351"/>
      <w:bookmarkStart w:id="203" w:name="_Toc20739144"/>
      <w:r>
        <w:rPr>
          <w:rFonts w:hint="eastAsia"/>
        </w:rPr>
        <w:lastRenderedPageBreak/>
        <w:t>初期値</w:t>
      </w:r>
      <w:r w:rsidR="0012477A">
        <w:rPr>
          <w:rFonts w:hint="eastAsia"/>
        </w:rPr>
        <w:t>と定数</w:t>
      </w:r>
      <w:bookmarkEnd w:id="202"/>
      <w:bookmarkEnd w:id="203"/>
    </w:p>
    <w:p w14:paraId="6B8F898A" w14:textId="77777777" w:rsidR="00680329" w:rsidRDefault="00680329"/>
    <w:p w14:paraId="7C9C7235" w14:textId="16604BFF" w:rsidR="00744C4E" w:rsidRDefault="00744C4E" w:rsidP="00744C4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8</w:t>
      </w:r>
      <w:r>
        <w:fldChar w:fldCharType="end"/>
      </w:r>
      <w:r>
        <w:rPr>
          <w:rFonts w:hint="eastAsia"/>
        </w:rPr>
        <w:t xml:space="preserve">　各種変数の初期値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2434"/>
        <w:gridCol w:w="2434"/>
      </w:tblGrid>
      <w:tr w:rsidR="00F20BF4" w:rsidRPr="00F20BF4" w14:paraId="7F0FDD69" w14:textId="77777777" w:rsidTr="00744C4E">
        <w:tc>
          <w:tcPr>
            <w:tcW w:w="4868" w:type="dxa"/>
            <w:tcBorders>
              <w:bottom w:val="single" w:sz="12" w:space="0" w:color="auto"/>
            </w:tcBorders>
          </w:tcPr>
          <w:p w14:paraId="18D65DDB" w14:textId="77777777" w:rsidR="00F20BF4" w:rsidRPr="00F20BF4" w:rsidRDefault="00F20BF4" w:rsidP="009305CA">
            <w:pPr>
              <w:pStyle w:val="af5"/>
            </w:pPr>
            <w:r w:rsidRPr="00F20BF4">
              <w:rPr>
                <w:rFonts w:hint="eastAsia"/>
              </w:rPr>
              <w:t>記号</w:t>
            </w:r>
          </w:p>
        </w:tc>
        <w:tc>
          <w:tcPr>
            <w:tcW w:w="2434" w:type="dxa"/>
            <w:tcBorders>
              <w:bottom w:val="single" w:sz="12" w:space="0" w:color="auto"/>
            </w:tcBorders>
          </w:tcPr>
          <w:p w14:paraId="72DB651C" w14:textId="77777777" w:rsidR="00F20BF4" w:rsidRPr="00F20BF4" w:rsidRDefault="00F20BF4" w:rsidP="009305CA">
            <w:pPr>
              <w:pStyle w:val="af5"/>
            </w:pPr>
            <w:r w:rsidRPr="00F20BF4">
              <w:rPr>
                <w:rFonts w:hint="eastAsia"/>
              </w:rPr>
              <w:t>初期値</w:t>
            </w:r>
          </w:p>
        </w:tc>
        <w:tc>
          <w:tcPr>
            <w:tcW w:w="2434" w:type="dxa"/>
            <w:tcBorders>
              <w:bottom w:val="single" w:sz="12" w:space="0" w:color="auto"/>
            </w:tcBorders>
          </w:tcPr>
          <w:p w14:paraId="65C2D91B" w14:textId="77777777" w:rsidR="00F20BF4" w:rsidRPr="00F20BF4" w:rsidRDefault="00F20BF4" w:rsidP="009305CA">
            <w:pPr>
              <w:pStyle w:val="af5"/>
            </w:pPr>
            <w:r w:rsidRPr="00F20BF4">
              <w:rPr>
                <w:rFonts w:hint="eastAsia"/>
              </w:rPr>
              <w:t>単位</w:t>
            </w:r>
          </w:p>
        </w:tc>
      </w:tr>
      <w:tr w:rsidR="00F20BF4" w:rsidRPr="00F20BF4" w14:paraId="4817A937" w14:textId="77777777" w:rsidTr="00744C4E">
        <w:tc>
          <w:tcPr>
            <w:tcW w:w="4868" w:type="dxa"/>
            <w:tcBorders>
              <w:top w:val="single" w:sz="12" w:space="0" w:color="auto"/>
            </w:tcBorders>
          </w:tcPr>
          <w:p w14:paraId="1EAE07F9" w14:textId="77777777" w:rsidR="00F20BF4" w:rsidRPr="00F20BF4" w:rsidRDefault="00A12191" w:rsidP="00616B7B">
            <w:pPr>
              <w:pStyle w:val="C0"/>
            </w:pPr>
            <m:oMathPara>
              <m:oMath>
                <m:sSub>
                  <m:sSubPr>
                    <m:ctrlPr/>
                  </m:sSubPr>
                  <m:e>
                    <m:r>
                      <m:t>Tr</m:t>
                    </m:r>
                  </m:e>
                  <m:sub>
                    <m:r>
                      <m:t>i</m:t>
                    </m:r>
                    <m:r>
                      <m:rPr>
                        <m:sty m:val="p"/>
                      </m:rPr>
                      <m:t>,</m:t>
                    </m:r>
                    <m:r>
                      <m:t>n</m:t>
                    </m:r>
                    <m:r>
                      <m:rPr>
                        <m:sty m:val="p"/>
                      </m:rPr>
                      <m:t>-1</m:t>
                    </m:r>
                  </m:sub>
                </m:sSub>
              </m:oMath>
            </m:oMathPara>
          </w:p>
        </w:tc>
        <w:tc>
          <w:tcPr>
            <w:tcW w:w="2434" w:type="dxa"/>
            <w:tcBorders>
              <w:top w:val="single" w:sz="12" w:space="0" w:color="auto"/>
            </w:tcBorders>
          </w:tcPr>
          <w:p w14:paraId="157494A1" w14:textId="77777777" w:rsidR="00F20BF4" w:rsidRPr="00F20BF4" w:rsidRDefault="00F20BF4" w:rsidP="00BC77E8">
            <w:pPr>
              <w:pStyle w:val="C0"/>
            </w:pPr>
            <w:r w:rsidRPr="00F20BF4">
              <w:rPr>
                <w:rFonts w:hint="eastAsia"/>
              </w:rPr>
              <w:t>15.0</w:t>
            </w:r>
          </w:p>
        </w:tc>
        <w:tc>
          <w:tcPr>
            <w:tcW w:w="2434" w:type="dxa"/>
            <w:tcBorders>
              <w:top w:val="single" w:sz="12" w:space="0" w:color="auto"/>
            </w:tcBorders>
          </w:tcPr>
          <w:p w14:paraId="3476AEAB" w14:textId="77777777" w:rsidR="00F20BF4" w:rsidRPr="00F20BF4" w:rsidRDefault="00F20BF4" w:rsidP="00422A92">
            <w:pPr>
              <w:pStyle w:val="C0"/>
            </w:pPr>
            <w:r w:rsidRPr="00F20BF4">
              <w:rPr>
                <w:rFonts w:hint="eastAsia"/>
              </w:rPr>
              <w:t>℃</w:t>
            </w:r>
          </w:p>
        </w:tc>
      </w:tr>
      <w:tr w:rsidR="00F20BF4" w:rsidRPr="00F20BF4" w14:paraId="38AB3953" w14:textId="77777777" w:rsidTr="00744C4E">
        <w:tc>
          <w:tcPr>
            <w:tcW w:w="4868" w:type="dxa"/>
          </w:tcPr>
          <w:p w14:paraId="4EC38DAE" w14:textId="77777777" w:rsidR="00F20BF4" w:rsidRPr="00F20BF4" w:rsidRDefault="00A12191" w:rsidP="00616B7B">
            <w:pPr>
              <w:pStyle w:val="C0"/>
            </w:pPr>
            <m:oMathPara>
              <m:oMath>
                <m:sSubSup>
                  <m:sSubSupPr>
                    <m:ctrlPr/>
                  </m:sSubSupPr>
                  <m:e>
                    <m:r>
                      <m:t>Ts</m:t>
                    </m:r>
                  </m:e>
                  <m:sub>
                    <m:r>
                      <m:t>T</m:t>
                    </m:r>
                    <m:r>
                      <m:rPr>
                        <m:sty m:val="p"/>
                      </m:rPr>
                      <m:t>,</m:t>
                    </m:r>
                    <m:r>
                      <m:t>m</m:t>
                    </m:r>
                    <m:r>
                      <m:rPr>
                        <m:sty m:val="p"/>
                      </m:rPr>
                      <m:t>,</m:t>
                    </m:r>
                    <m:r>
                      <m:t>n</m:t>
                    </m:r>
                    <m:r>
                      <m:rPr>
                        <m:sty m:val="p"/>
                      </m:rPr>
                      <m:t>-1,</m:t>
                    </m:r>
                    <m:r>
                      <m:t>j</m:t>
                    </m:r>
                  </m:sub>
                  <m:sup>
                    <m:r>
                      <m:rPr>
                        <m:sty m:val="p"/>
                      </m:rPr>
                      <m:t>'</m:t>
                    </m:r>
                  </m:sup>
                </m:sSubSup>
              </m:oMath>
            </m:oMathPara>
          </w:p>
        </w:tc>
        <w:tc>
          <w:tcPr>
            <w:tcW w:w="2434" w:type="dxa"/>
          </w:tcPr>
          <w:p w14:paraId="3F1F18DD" w14:textId="77777777" w:rsidR="00F20BF4" w:rsidRPr="00F20BF4" w:rsidRDefault="008544F3" w:rsidP="00BC77E8">
            <w:pPr>
              <w:pStyle w:val="C0"/>
            </w:pPr>
            <w:r>
              <w:t>15</w:t>
            </w:r>
            <w:r w:rsidR="00F20BF4">
              <w:rPr>
                <w:rFonts w:hint="eastAsia"/>
              </w:rPr>
              <w:t>.0</w:t>
            </w:r>
          </w:p>
        </w:tc>
        <w:tc>
          <w:tcPr>
            <w:tcW w:w="2434" w:type="dxa"/>
          </w:tcPr>
          <w:p w14:paraId="2709A928" w14:textId="77777777" w:rsidR="00F20BF4" w:rsidRPr="00F20BF4" w:rsidRDefault="008544F3" w:rsidP="00422A92">
            <w:pPr>
              <w:pStyle w:val="C0"/>
            </w:pPr>
            <w:r>
              <w:rPr>
                <w:rFonts w:hint="eastAsia"/>
              </w:rPr>
              <w:t>℃</w:t>
            </w:r>
          </w:p>
        </w:tc>
      </w:tr>
      <w:tr w:rsidR="00760088" w:rsidRPr="00F20BF4" w14:paraId="27453455" w14:textId="77777777" w:rsidTr="00744C4E">
        <w:tc>
          <w:tcPr>
            <w:tcW w:w="4868" w:type="dxa"/>
          </w:tcPr>
          <w:p w14:paraId="1BC2FE2B" w14:textId="77777777" w:rsidR="00760088" w:rsidRPr="00212D73" w:rsidRDefault="00A12191" w:rsidP="00616B7B">
            <w:pPr>
              <w:pStyle w:val="C0"/>
            </w:pPr>
            <m:oMathPara>
              <m:oMath>
                <m:sSubSup>
                  <m:sSubSupPr>
                    <m:ctrlPr/>
                  </m:sSubSupPr>
                  <m:e>
                    <m:r>
                      <m:t>Ts</m:t>
                    </m:r>
                  </m:e>
                  <m:sub>
                    <m:r>
                      <m:t>A</m:t>
                    </m:r>
                    <m:r>
                      <m:rPr>
                        <m:sty m:val="p"/>
                      </m:rPr>
                      <m:t>,</m:t>
                    </m:r>
                    <m:r>
                      <m:t>m</m:t>
                    </m:r>
                    <m:r>
                      <m:rPr>
                        <m:sty m:val="p"/>
                      </m:rPr>
                      <m:t>,</m:t>
                    </m:r>
                    <m:r>
                      <m:t>n</m:t>
                    </m:r>
                    <m:r>
                      <m:rPr>
                        <m:sty m:val="p"/>
                      </m:rPr>
                      <m:t>-1,</m:t>
                    </m:r>
                    <m:r>
                      <m:t>j</m:t>
                    </m:r>
                  </m:sub>
                  <m:sup>
                    <m:r>
                      <m:rPr>
                        <m:sty m:val="p"/>
                      </m:rPr>
                      <m:t>'</m:t>
                    </m:r>
                  </m:sup>
                </m:sSubSup>
              </m:oMath>
            </m:oMathPara>
          </w:p>
        </w:tc>
        <w:tc>
          <w:tcPr>
            <w:tcW w:w="2434" w:type="dxa"/>
          </w:tcPr>
          <w:p w14:paraId="229D895F" w14:textId="77777777" w:rsidR="00760088" w:rsidRPr="00F20BF4" w:rsidRDefault="00760088" w:rsidP="00BC77E8">
            <w:pPr>
              <w:pStyle w:val="C0"/>
            </w:pPr>
            <w:r>
              <w:rPr>
                <w:rFonts w:hint="eastAsia"/>
              </w:rPr>
              <w:t>0.0</w:t>
            </w:r>
          </w:p>
        </w:tc>
        <w:tc>
          <w:tcPr>
            <w:tcW w:w="2434" w:type="dxa"/>
          </w:tcPr>
          <w:p w14:paraId="10ABBB82" w14:textId="77777777" w:rsidR="00760088" w:rsidRPr="00F20BF4" w:rsidRDefault="00760088" w:rsidP="00422A92">
            <w:pPr>
              <w:pStyle w:val="C0"/>
            </w:pPr>
            <w:r>
              <w:rPr>
                <w:rFonts w:hint="eastAsia"/>
              </w:rPr>
              <w:t>W/m2</w:t>
            </w:r>
          </w:p>
        </w:tc>
      </w:tr>
      <w:tr w:rsidR="002B70F2" w:rsidRPr="00F20BF4" w14:paraId="40F30C3D" w14:textId="77777777" w:rsidTr="00744C4E">
        <w:tc>
          <w:tcPr>
            <w:tcW w:w="4868" w:type="dxa"/>
          </w:tcPr>
          <w:p w14:paraId="24F56D02" w14:textId="77777777" w:rsidR="002B70F2" w:rsidRPr="00F20BF4" w:rsidRDefault="00A12191" w:rsidP="00616B7B">
            <w:pPr>
              <w:pStyle w:val="C0"/>
            </w:pPr>
            <m:oMathPara>
              <m:oMath>
                <m:sSub>
                  <m:sSubPr>
                    <m:ctrlPr/>
                  </m:sSubPr>
                  <m:e>
                    <m:r>
                      <m:t>Teo</m:t>
                    </m:r>
                  </m:e>
                  <m:sub>
                    <m:r>
                      <m:t>n</m:t>
                    </m:r>
                    <m:r>
                      <m:rPr>
                        <m:sty m:val="p"/>
                      </m:rPr>
                      <m:t>-1,</m:t>
                    </m:r>
                    <m:r>
                      <m:t>j</m:t>
                    </m:r>
                  </m:sub>
                </m:sSub>
              </m:oMath>
            </m:oMathPara>
          </w:p>
        </w:tc>
        <w:tc>
          <w:tcPr>
            <w:tcW w:w="2434" w:type="dxa"/>
          </w:tcPr>
          <w:p w14:paraId="7663AE2E" w14:textId="77777777" w:rsidR="002B70F2" w:rsidRPr="00F20BF4" w:rsidRDefault="002B70F2" w:rsidP="00BC77E8">
            <w:pPr>
              <w:pStyle w:val="C0"/>
            </w:pPr>
            <w:r w:rsidRPr="00F20BF4">
              <w:rPr>
                <w:rFonts w:hint="eastAsia"/>
              </w:rPr>
              <w:t>15.0</w:t>
            </w:r>
          </w:p>
        </w:tc>
        <w:tc>
          <w:tcPr>
            <w:tcW w:w="2434" w:type="dxa"/>
          </w:tcPr>
          <w:p w14:paraId="691E0D59" w14:textId="77777777" w:rsidR="002B70F2" w:rsidRPr="00F20BF4" w:rsidRDefault="002B70F2" w:rsidP="00422A92">
            <w:pPr>
              <w:pStyle w:val="C0"/>
            </w:pPr>
            <w:r w:rsidRPr="00F20BF4">
              <w:rPr>
                <w:rFonts w:hint="eastAsia"/>
              </w:rPr>
              <w:t>℃</w:t>
            </w:r>
          </w:p>
        </w:tc>
      </w:tr>
      <w:tr w:rsidR="002B70F2" w:rsidRPr="00F20BF4" w14:paraId="5BFF184F" w14:textId="77777777" w:rsidTr="00744C4E">
        <w:tc>
          <w:tcPr>
            <w:tcW w:w="4868" w:type="dxa"/>
          </w:tcPr>
          <w:p w14:paraId="47295222" w14:textId="77777777" w:rsidR="002B70F2" w:rsidRPr="00F20BF4" w:rsidRDefault="00A12191" w:rsidP="00616B7B">
            <w:pPr>
              <w:pStyle w:val="C0"/>
            </w:pPr>
            <m:oMathPara>
              <m:oMath>
                <m:sSub>
                  <m:sSubPr>
                    <m:ctrlPr/>
                  </m:sSubPr>
                  <m:e>
                    <m:r>
                      <m:t>q</m:t>
                    </m:r>
                  </m:e>
                  <m:sub>
                    <m:r>
                      <m:t>n</m:t>
                    </m:r>
                    <m:r>
                      <m:rPr>
                        <m:sty m:val="p"/>
                      </m:rPr>
                      <m:t>-1,</m:t>
                    </m:r>
                    <m:r>
                      <m:t>j</m:t>
                    </m:r>
                  </m:sub>
                </m:sSub>
              </m:oMath>
            </m:oMathPara>
          </w:p>
        </w:tc>
        <w:tc>
          <w:tcPr>
            <w:tcW w:w="2434" w:type="dxa"/>
          </w:tcPr>
          <w:p w14:paraId="1740B141" w14:textId="77777777" w:rsidR="002B70F2" w:rsidRPr="00F20BF4" w:rsidRDefault="008544F3" w:rsidP="00BC77E8">
            <w:pPr>
              <w:pStyle w:val="C0"/>
            </w:pPr>
            <w:r>
              <w:t>0</w:t>
            </w:r>
            <w:r w:rsidR="002B70F2" w:rsidRPr="00F20BF4">
              <w:rPr>
                <w:rFonts w:hint="eastAsia"/>
              </w:rPr>
              <w:t>.0</w:t>
            </w:r>
          </w:p>
        </w:tc>
        <w:tc>
          <w:tcPr>
            <w:tcW w:w="2434" w:type="dxa"/>
          </w:tcPr>
          <w:p w14:paraId="27DCC85B" w14:textId="77777777" w:rsidR="002B70F2" w:rsidRPr="00F20BF4" w:rsidRDefault="008544F3" w:rsidP="00422A92">
            <w:pPr>
              <w:pStyle w:val="C0"/>
            </w:pPr>
            <w:r>
              <w:rPr>
                <w:rFonts w:hint="eastAsia"/>
              </w:rPr>
              <w:t>W/m2</w:t>
            </w:r>
          </w:p>
        </w:tc>
      </w:tr>
      <w:tr w:rsidR="00DB43D9" w:rsidRPr="00F20BF4" w14:paraId="29ACA27B" w14:textId="77777777" w:rsidTr="00744C4E">
        <w:tc>
          <w:tcPr>
            <w:tcW w:w="4868" w:type="dxa"/>
          </w:tcPr>
          <w:p w14:paraId="645472F4" w14:textId="77777777" w:rsidR="00DB43D9" w:rsidRDefault="00A12191" w:rsidP="00616B7B">
            <w:pPr>
              <w:pStyle w:val="C0"/>
              <w:rPr>
                <w:rFonts w:ascii="Times New Roman" w:hAnsi="Times New Roman"/>
              </w:rPr>
            </w:pPr>
            <m:oMathPara>
              <m:oMath>
                <m:sSub>
                  <m:sSubPr>
                    <m:ctrlPr/>
                  </m:sSubPr>
                  <m:e>
                    <m:r>
                      <m:rPr>
                        <m:sty m:val="p"/>
                      </m:rPr>
                      <m:t>Tfun</m:t>
                    </m:r>
                  </m:e>
                  <m:sub>
                    <m:r>
                      <m:rPr>
                        <m:sty m:val="p"/>
                      </m:rPr>
                      <m:t>i,n-1</m:t>
                    </m:r>
                  </m:sub>
                </m:sSub>
              </m:oMath>
            </m:oMathPara>
          </w:p>
        </w:tc>
        <w:tc>
          <w:tcPr>
            <w:tcW w:w="2434" w:type="dxa"/>
          </w:tcPr>
          <w:p w14:paraId="16CAD5D5" w14:textId="77777777" w:rsidR="00DB43D9" w:rsidRDefault="00DB43D9" w:rsidP="00BC77E8">
            <w:pPr>
              <w:pStyle w:val="C0"/>
            </w:pPr>
            <w:r>
              <w:rPr>
                <w:rFonts w:hint="eastAsia"/>
              </w:rPr>
              <w:t>1</w:t>
            </w:r>
            <w:r>
              <w:t>5.0</w:t>
            </w:r>
          </w:p>
        </w:tc>
        <w:tc>
          <w:tcPr>
            <w:tcW w:w="2434" w:type="dxa"/>
          </w:tcPr>
          <w:p w14:paraId="7E7A0206" w14:textId="77777777" w:rsidR="00DB43D9" w:rsidRDefault="00DB43D9" w:rsidP="00422A92">
            <w:pPr>
              <w:pStyle w:val="C0"/>
            </w:pPr>
            <w:r>
              <w:rPr>
                <w:rFonts w:hint="eastAsia"/>
              </w:rPr>
              <w:t>℃</w:t>
            </w:r>
          </w:p>
        </w:tc>
      </w:tr>
      <w:tr w:rsidR="00DB43D9" w:rsidRPr="00F20BF4" w14:paraId="44EE8B3E" w14:textId="77777777" w:rsidTr="00744C4E">
        <w:tc>
          <w:tcPr>
            <w:tcW w:w="4868" w:type="dxa"/>
          </w:tcPr>
          <w:p w14:paraId="5EE21DBA" w14:textId="77777777" w:rsidR="00DB43D9" w:rsidRDefault="00A12191" w:rsidP="00616B7B">
            <w:pPr>
              <w:pStyle w:val="C0"/>
              <w:rPr>
                <w:rFonts w:ascii="Times New Roman" w:hAnsi="Times New Roman"/>
              </w:rPr>
            </w:pPr>
            <m:oMathPara>
              <m:oMath>
                <m:sSub>
                  <m:sSubPr>
                    <m:ctrlPr/>
                  </m:sSubPr>
                  <m:e>
                    <m:r>
                      <m:rPr>
                        <m:sty m:val="p"/>
                      </m:rPr>
                      <m:t>xr</m:t>
                    </m:r>
                  </m:e>
                  <m:sub>
                    <m:r>
                      <m:rPr>
                        <m:sty m:val="p"/>
                      </m:rPr>
                      <m:t>i,n-1</m:t>
                    </m:r>
                  </m:sub>
                </m:sSub>
              </m:oMath>
            </m:oMathPara>
          </w:p>
        </w:tc>
        <w:tc>
          <w:tcPr>
            <w:tcW w:w="2434" w:type="dxa"/>
          </w:tcPr>
          <w:p w14:paraId="239B48A1" w14:textId="77777777" w:rsidR="00DB43D9" w:rsidRDefault="00951E33" w:rsidP="00BC77E8">
            <w:pPr>
              <w:pStyle w:val="C0"/>
            </w:pPr>
            <w:r w:rsidRPr="00951E33">
              <w:t>0.00579618</w:t>
            </w:r>
          </w:p>
        </w:tc>
        <w:tc>
          <w:tcPr>
            <w:tcW w:w="2434" w:type="dxa"/>
          </w:tcPr>
          <w:p w14:paraId="173E1D16" w14:textId="77777777" w:rsidR="00DB43D9" w:rsidRDefault="00951E33" w:rsidP="00422A92">
            <w:pPr>
              <w:pStyle w:val="C0"/>
            </w:pPr>
            <w:r>
              <w:rPr>
                <w:rFonts w:hint="eastAsia"/>
              </w:rPr>
              <w:t>k</w:t>
            </w:r>
            <w:r>
              <w:t>g/kg(DA)</w:t>
            </w:r>
          </w:p>
        </w:tc>
      </w:tr>
      <w:tr w:rsidR="00951E33" w:rsidRPr="00F20BF4" w14:paraId="60392151" w14:textId="77777777" w:rsidTr="00744C4E">
        <w:tc>
          <w:tcPr>
            <w:tcW w:w="4868" w:type="dxa"/>
          </w:tcPr>
          <w:p w14:paraId="0E60907C" w14:textId="77777777" w:rsidR="00951E33" w:rsidRDefault="00A12191" w:rsidP="00951E33">
            <w:pPr>
              <w:pStyle w:val="C0"/>
              <w:rPr>
                <w:rFonts w:ascii="Times New Roman" w:hAnsi="Times New Roman"/>
              </w:rPr>
            </w:pPr>
            <m:oMathPara>
              <m:oMath>
                <m:sSub>
                  <m:sSubPr>
                    <m:ctrlPr/>
                  </m:sSubPr>
                  <m:e>
                    <m:r>
                      <m:rPr>
                        <m:sty m:val="p"/>
                      </m:rPr>
                      <m:t>x</m:t>
                    </m:r>
                    <m:r>
                      <m:t>f</m:t>
                    </m:r>
                  </m:e>
                  <m:sub>
                    <m:r>
                      <m:rPr>
                        <m:sty m:val="p"/>
                      </m:rPr>
                      <m:t>i,n-1</m:t>
                    </m:r>
                  </m:sub>
                </m:sSub>
              </m:oMath>
            </m:oMathPara>
          </w:p>
        </w:tc>
        <w:tc>
          <w:tcPr>
            <w:tcW w:w="2434" w:type="dxa"/>
          </w:tcPr>
          <w:p w14:paraId="2993990C" w14:textId="77777777" w:rsidR="00951E33" w:rsidRPr="00951E33" w:rsidRDefault="00951E33" w:rsidP="00951E33">
            <w:pPr>
              <w:pStyle w:val="C0"/>
            </w:pPr>
            <w:r w:rsidRPr="00951E33">
              <w:t>0.00579618</w:t>
            </w:r>
          </w:p>
        </w:tc>
        <w:tc>
          <w:tcPr>
            <w:tcW w:w="2434" w:type="dxa"/>
          </w:tcPr>
          <w:p w14:paraId="1E633D73" w14:textId="77777777" w:rsidR="00951E33" w:rsidRDefault="00951E33" w:rsidP="00951E33">
            <w:pPr>
              <w:pStyle w:val="C0"/>
            </w:pPr>
            <w:r>
              <w:rPr>
                <w:rFonts w:hint="eastAsia"/>
              </w:rPr>
              <w:t>k</w:t>
            </w:r>
            <w:r>
              <w:t>g/kg(DA)</w:t>
            </w:r>
          </w:p>
        </w:tc>
      </w:tr>
    </w:tbl>
    <w:p w14:paraId="0AC017A4" w14:textId="77777777" w:rsidR="00F20BF4" w:rsidRDefault="00F20BF4"/>
    <w:p w14:paraId="0657A1AF" w14:textId="2C0C4D93" w:rsidR="00F20BF4" w:rsidRDefault="0088653B" w:rsidP="0088653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9</w:t>
      </w:r>
      <w:r>
        <w:fldChar w:fldCharType="end"/>
      </w:r>
      <w:r>
        <w:rPr>
          <w:rFonts w:hint="eastAsia"/>
        </w:rPr>
        <w:t xml:space="preserve">　各種定数値</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4820"/>
        <w:gridCol w:w="2410"/>
        <w:gridCol w:w="2506"/>
      </w:tblGrid>
      <w:tr w:rsidR="0012477A" w:rsidRPr="0012477A" w14:paraId="07AF0949" w14:textId="77777777" w:rsidTr="0088653B">
        <w:tc>
          <w:tcPr>
            <w:tcW w:w="4820" w:type="dxa"/>
            <w:tcBorders>
              <w:bottom w:val="single" w:sz="12" w:space="0" w:color="auto"/>
            </w:tcBorders>
          </w:tcPr>
          <w:p w14:paraId="6AE26567" w14:textId="77777777" w:rsidR="0012477A" w:rsidRPr="0012477A" w:rsidRDefault="0012477A" w:rsidP="009305CA">
            <w:pPr>
              <w:pStyle w:val="af5"/>
            </w:pPr>
            <w:r w:rsidRPr="0012477A">
              <w:rPr>
                <w:rFonts w:hint="eastAsia"/>
              </w:rPr>
              <w:t>記号</w:t>
            </w:r>
          </w:p>
        </w:tc>
        <w:tc>
          <w:tcPr>
            <w:tcW w:w="2410" w:type="dxa"/>
            <w:tcBorders>
              <w:bottom w:val="single" w:sz="12" w:space="0" w:color="auto"/>
            </w:tcBorders>
          </w:tcPr>
          <w:p w14:paraId="0A590E6B" w14:textId="77777777" w:rsidR="0012477A" w:rsidRPr="0012477A" w:rsidRDefault="0012477A" w:rsidP="009305CA">
            <w:pPr>
              <w:pStyle w:val="af5"/>
            </w:pPr>
            <w:r w:rsidRPr="0012477A">
              <w:rPr>
                <w:rFonts w:hint="eastAsia"/>
              </w:rPr>
              <w:t>定数</w:t>
            </w:r>
          </w:p>
        </w:tc>
        <w:tc>
          <w:tcPr>
            <w:tcW w:w="2506" w:type="dxa"/>
            <w:tcBorders>
              <w:bottom w:val="single" w:sz="12" w:space="0" w:color="auto"/>
            </w:tcBorders>
          </w:tcPr>
          <w:p w14:paraId="158AC4DD" w14:textId="77777777" w:rsidR="0012477A" w:rsidRPr="0012477A" w:rsidRDefault="0012477A" w:rsidP="009305CA">
            <w:pPr>
              <w:pStyle w:val="af5"/>
            </w:pPr>
            <w:r w:rsidRPr="0012477A">
              <w:rPr>
                <w:rFonts w:hint="eastAsia"/>
              </w:rPr>
              <w:t>単位</w:t>
            </w:r>
          </w:p>
        </w:tc>
      </w:tr>
      <w:tr w:rsidR="0012477A" w:rsidRPr="0012477A" w14:paraId="6AF10250" w14:textId="77777777" w:rsidTr="0088653B">
        <w:tc>
          <w:tcPr>
            <w:tcW w:w="4820" w:type="dxa"/>
            <w:tcBorders>
              <w:top w:val="single" w:sz="12" w:space="0" w:color="auto"/>
            </w:tcBorders>
          </w:tcPr>
          <w:p w14:paraId="6103F56F" w14:textId="77777777" w:rsidR="0012477A" w:rsidRPr="003B1312" w:rsidRDefault="00951E33" w:rsidP="00616B7B">
            <w:pPr>
              <w:pStyle w:val="C0"/>
              <w:rPr>
                <w:i/>
              </w:rPr>
            </w:pPr>
            <m:oMathPara>
              <m:oMath>
                <m:r>
                  <m:t>ca</m:t>
                </m:r>
              </m:oMath>
            </m:oMathPara>
          </w:p>
        </w:tc>
        <w:tc>
          <w:tcPr>
            <w:tcW w:w="2410" w:type="dxa"/>
            <w:tcBorders>
              <w:top w:val="single" w:sz="12" w:space="0" w:color="auto"/>
            </w:tcBorders>
          </w:tcPr>
          <w:p w14:paraId="6FEB7AD6" w14:textId="77777777" w:rsidR="0012477A" w:rsidRPr="0012477A" w:rsidRDefault="0012477A" w:rsidP="00BC77E8">
            <w:pPr>
              <w:pStyle w:val="C0"/>
            </w:pPr>
            <w:r>
              <w:rPr>
                <w:rFonts w:hint="eastAsia"/>
              </w:rPr>
              <w:t>1005</w:t>
            </w:r>
          </w:p>
        </w:tc>
        <w:tc>
          <w:tcPr>
            <w:tcW w:w="2506" w:type="dxa"/>
            <w:tcBorders>
              <w:top w:val="single" w:sz="12" w:space="0" w:color="auto"/>
            </w:tcBorders>
          </w:tcPr>
          <w:p w14:paraId="37D469F1" w14:textId="77777777" w:rsidR="0012477A" w:rsidRPr="0012477A" w:rsidRDefault="0012477A" w:rsidP="00422A92">
            <w:pPr>
              <w:pStyle w:val="C0"/>
            </w:pPr>
            <w:r>
              <w:rPr>
                <w:rFonts w:hint="eastAsia"/>
              </w:rPr>
              <w:t>J/(k</w:t>
            </w:r>
            <w:r>
              <w:t>g</w:t>
            </w:r>
            <w:r>
              <w:rPr>
                <w:rFonts w:hint="eastAsia"/>
              </w:rPr>
              <w:t>･</w:t>
            </w:r>
            <w:r>
              <w:t>K)</w:t>
            </w:r>
          </w:p>
        </w:tc>
      </w:tr>
      <w:tr w:rsidR="0012477A" w:rsidRPr="0012477A" w14:paraId="6A00C7B5" w14:textId="77777777" w:rsidTr="0088653B">
        <w:tc>
          <w:tcPr>
            <w:tcW w:w="4820" w:type="dxa"/>
          </w:tcPr>
          <w:p w14:paraId="3AF2A702" w14:textId="77777777" w:rsidR="0012477A" w:rsidRPr="003B1312" w:rsidRDefault="00951E33" w:rsidP="00616B7B">
            <w:pPr>
              <w:pStyle w:val="C0"/>
              <w:rPr>
                <w:i/>
              </w:rPr>
            </w:pPr>
            <m:oMathPara>
              <m:oMath>
                <m:r>
                  <m:t>ρa</m:t>
                </m:r>
              </m:oMath>
            </m:oMathPara>
          </w:p>
        </w:tc>
        <w:tc>
          <w:tcPr>
            <w:tcW w:w="2410" w:type="dxa"/>
          </w:tcPr>
          <w:p w14:paraId="09FDB998" w14:textId="77777777" w:rsidR="0012477A" w:rsidRDefault="0012477A" w:rsidP="00BC77E8">
            <w:pPr>
              <w:pStyle w:val="C0"/>
            </w:pPr>
            <w:r>
              <w:rPr>
                <w:rFonts w:hint="eastAsia"/>
              </w:rPr>
              <w:t>1.2</w:t>
            </w:r>
          </w:p>
        </w:tc>
        <w:tc>
          <w:tcPr>
            <w:tcW w:w="2506" w:type="dxa"/>
          </w:tcPr>
          <w:p w14:paraId="65C5A2BB" w14:textId="77777777" w:rsidR="0012477A" w:rsidRDefault="0012477A" w:rsidP="00422A92">
            <w:pPr>
              <w:pStyle w:val="C0"/>
            </w:pPr>
            <w:r>
              <w:rPr>
                <w:rFonts w:hint="eastAsia"/>
              </w:rPr>
              <w:t>kg/</w:t>
            </w:r>
            <w:r>
              <w:t>m3</w:t>
            </w:r>
          </w:p>
        </w:tc>
      </w:tr>
      <w:tr w:rsidR="0012477A" w:rsidRPr="0012477A" w14:paraId="72471DFA" w14:textId="77777777" w:rsidTr="0088653B">
        <w:tc>
          <w:tcPr>
            <w:tcW w:w="4820" w:type="dxa"/>
          </w:tcPr>
          <w:p w14:paraId="3AFA5A8C" w14:textId="77777777" w:rsidR="0012477A" w:rsidRPr="003B1312" w:rsidRDefault="00951E33" w:rsidP="00616B7B">
            <w:pPr>
              <w:pStyle w:val="C0"/>
              <w:rPr>
                <w:i/>
              </w:rPr>
            </w:pPr>
            <m:oMathPara>
              <m:oMath>
                <m:r>
                  <m:t>Δt</m:t>
                </m:r>
              </m:oMath>
            </m:oMathPara>
          </w:p>
        </w:tc>
        <w:tc>
          <w:tcPr>
            <w:tcW w:w="2410" w:type="dxa"/>
          </w:tcPr>
          <w:p w14:paraId="31708700" w14:textId="77777777" w:rsidR="0012477A" w:rsidRDefault="0012477A" w:rsidP="00BC77E8">
            <w:pPr>
              <w:pStyle w:val="C0"/>
            </w:pPr>
            <w:r>
              <w:rPr>
                <w:rFonts w:hint="eastAsia"/>
              </w:rPr>
              <w:t>900</w:t>
            </w:r>
          </w:p>
        </w:tc>
        <w:tc>
          <w:tcPr>
            <w:tcW w:w="2506" w:type="dxa"/>
          </w:tcPr>
          <w:p w14:paraId="44F7D22F" w14:textId="77777777" w:rsidR="0012477A" w:rsidRDefault="0088653B" w:rsidP="00422A92">
            <w:pPr>
              <w:pStyle w:val="C0"/>
            </w:pPr>
            <w:r>
              <w:rPr>
                <w:rFonts w:hint="eastAsia"/>
              </w:rPr>
              <w:t>秒</w:t>
            </w:r>
          </w:p>
        </w:tc>
      </w:tr>
      <w:tr w:rsidR="006E50AD" w:rsidRPr="0012477A" w14:paraId="527B2AC8" w14:textId="77777777" w:rsidTr="0088653B">
        <w:tc>
          <w:tcPr>
            <w:tcW w:w="4820" w:type="dxa"/>
          </w:tcPr>
          <w:p w14:paraId="2D55F5E9" w14:textId="77777777" w:rsidR="006E50AD" w:rsidRPr="003B1312" w:rsidRDefault="00951E33" w:rsidP="00616B7B">
            <w:pPr>
              <w:pStyle w:val="C0"/>
              <w:rPr>
                <w:i/>
              </w:rPr>
            </w:pPr>
            <m:oMathPara>
              <m:oMath>
                <m:r>
                  <m:t>Nroom</m:t>
                </m:r>
              </m:oMath>
            </m:oMathPara>
          </w:p>
        </w:tc>
        <w:tc>
          <w:tcPr>
            <w:tcW w:w="2410" w:type="dxa"/>
          </w:tcPr>
          <w:p w14:paraId="67B72858" w14:textId="4B2899F5" w:rsidR="003D40AE" w:rsidRDefault="006837C3" w:rsidP="00BC77E8">
            <w:pPr>
              <w:pStyle w:val="C0"/>
            </w:pPr>
            <w:r>
              <w:rPr>
                <w:rFonts w:hint="eastAsia"/>
              </w:rPr>
              <w:t>入力条件による</w:t>
            </w:r>
          </w:p>
        </w:tc>
        <w:tc>
          <w:tcPr>
            <w:tcW w:w="2506" w:type="dxa"/>
          </w:tcPr>
          <w:p w14:paraId="7893A057" w14:textId="77777777" w:rsidR="006E50AD" w:rsidRDefault="006E50AD" w:rsidP="00422A92">
            <w:pPr>
              <w:pStyle w:val="C0"/>
            </w:pPr>
            <w:r>
              <w:rPr>
                <w:rFonts w:hint="eastAsia"/>
              </w:rPr>
              <w:t>室</w:t>
            </w:r>
          </w:p>
        </w:tc>
      </w:tr>
      <w:tr w:rsidR="008B6770" w:rsidRPr="0012477A" w14:paraId="643EA97D" w14:textId="77777777" w:rsidTr="0088653B">
        <w:tc>
          <w:tcPr>
            <w:tcW w:w="4820" w:type="dxa"/>
          </w:tcPr>
          <w:p w14:paraId="5A251A30" w14:textId="77777777" w:rsidR="008B6770" w:rsidRPr="003B1312" w:rsidRDefault="00A12191" w:rsidP="00616B7B">
            <w:pPr>
              <w:pStyle w:val="C0"/>
              <w:rPr>
                <w:i/>
              </w:rPr>
            </w:pPr>
            <m:oMathPara>
              <m:oMath>
                <m:sSub>
                  <m:sSubPr>
                    <m:ctrlPr>
                      <w:rPr>
                        <w:i/>
                      </w:rPr>
                    </m:ctrlPr>
                  </m:sSubPr>
                  <m:e>
                    <m:r>
                      <m:t>as</m:t>
                    </m:r>
                  </m:e>
                  <m:sub>
                    <m:r>
                      <m:t>i,k</m:t>
                    </m:r>
                  </m:sub>
                </m:sSub>
              </m:oMath>
            </m:oMathPara>
          </w:p>
        </w:tc>
        <w:tc>
          <w:tcPr>
            <w:tcW w:w="2410" w:type="dxa"/>
          </w:tcPr>
          <w:p w14:paraId="5C6A93FA" w14:textId="77777777" w:rsidR="008B6770" w:rsidRDefault="008B6770" w:rsidP="00BC77E8">
            <w:pPr>
              <w:pStyle w:val="C0"/>
            </w:pPr>
            <w:r>
              <w:rPr>
                <w:rFonts w:hint="eastAsia"/>
              </w:rPr>
              <w:t>0.8</w:t>
            </w:r>
          </w:p>
        </w:tc>
        <w:tc>
          <w:tcPr>
            <w:tcW w:w="2506" w:type="dxa"/>
          </w:tcPr>
          <w:p w14:paraId="7FBBD747" w14:textId="77777777" w:rsidR="008B6770" w:rsidRDefault="008B6770" w:rsidP="00422A92">
            <w:pPr>
              <w:pStyle w:val="C0"/>
            </w:pPr>
            <w:r>
              <w:rPr>
                <w:rFonts w:hint="eastAsia"/>
              </w:rPr>
              <w:t>－</w:t>
            </w:r>
          </w:p>
        </w:tc>
      </w:tr>
      <w:tr w:rsidR="000D7D7D" w:rsidRPr="0012477A" w14:paraId="6BCB3CCA" w14:textId="77777777" w:rsidTr="0088653B">
        <w:tc>
          <w:tcPr>
            <w:tcW w:w="4820" w:type="dxa"/>
          </w:tcPr>
          <w:p w14:paraId="4C21BA67" w14:textId="4123F497" w:rsidR="000D7D7D" w:rsidRDefault="00A12191" w:rsidP="00616B7B">
            <w:pPr>
              <w:pStyle w:val="C0"/>
              <w:rPr>
                <w:rFonts w:ascii="Times New Roman" w:hAnsi="Times New Roman"/>
              </w:rPr>
            </w:pPr>
            <m:oMathPara>
              <m:oMath>
                <m:sSub>
                  <m:sSubPr>
                    <m:ctrlPr>
                      <w:rPr>
                        <w:i/>
                      </w:rPr>
                    </m:ctrlPr>
                  </m:sSubPr>
                  <m:e>
                    <m:r>
                      <m:t>ρ</m:t>
                    </m:r>
                  </m:e>
                  <m:sub>
                    <m:r>
                      <m:t>G,k</m:t>
                    </m:r>
                  </m:sub>
                </m:sSub>
              </m:oMath>
            </m:oMathPara>
          </w:p>
        </w:tc>
        <w:tc>
          <w:tcPr>
            <w:tcW w:w="2410" w:type="dxa"/>
          </w:tcPr>
          <w:p w14:paraId="44F8E419" w14:textId="7AC72215" w:rsidR="000D7D7D" w:rsidRDefault="000D7D7D" w:rsidP="00BC77E8">
            <w:pPr>
              <w:pStyle w:val="C0"/>
            </w:pPr>
            <w:r>
              <w:rPr>
                <w:rFonts w:hint="eastAsia"/>
              </w:rPr>
              <w:t>0</w:t>
            </w:r>
            <w:r>
              <w:t>.1</w:t>
            </w:r>
          </w:p>
        </w:tc>
        <w:tc>
          <w:tcPr>
            <w:tcW w:w="2506" w:type="dxa"/>
          </w:tcPr>
          <w:p w14:paraId="1B537564" w14:textId="3F9D19FA" w:rsidR="000D7D7D" w:rsidRDefault="000D7D7D" w:rsidP="00422A92">
            <w:pPr>
              <w:pStyle w:val="C0"/>
            </w:pPr>
            <w:r>
              <w:rPr>
                <w:rFonts w:hint="eastAsia"/>
              </w:rPr>
              <w:t>－</w:t>
            </w:r>
          </w:p>
        </w:tc>
      </w:tr>
      <w:tr w:rsidR="008B6770" w:rsidRPr="0012477A" w14:paraId="0F7562FC" w14:textId="77777777" w:rsidTr="0088653B">
        <w:tc>
          <w:tcPr>
            <w:tcW w:w="4820" w:type="dxa"/>
          </w:tcPr>
          <w:p w14:paraId="52F9136D" w14:textId="77777777" w:rsidR="008B6770" w:rsidRPr="003B1312" w:rsidRDefault="00A12191" w:rsidP="00616B7B">
            <w:pPr>
              <w:pStyle w:val="C0"/>
              <w:rPr>
                <w:i/>
              </w:rPr>
            </w:pPr>
            <m:oMathPara>
              <m:oMath>
                <m:sSub>
                  <m:sSubPr>
                    <m:ctrlPr>
                      <w:rPr>
                        <w:i/>
                      </w:rPr>
                    </m:ctrlPr>
                  </m:sSubPr>
                  <m:e>
                    <m:r>
                      <m:t>ε</m:t>
                    </m:r>
                  </m:e>
                  <m:sub>
                    <m:r>
                      <m:t>i,k</m:t>
                    </m:r>
                  </m:sub>
                </m:sSub>
              </m:oMath>
            </m:oMathPara>
          </w:p>
        </w:tc>
        <w:tc>
          <w:tcPr>
            <w:tcW w:w="2410" w:type="dxa"/>
          </w:tcPr>
          <w:p w14:paraId="386B0F78" w14:textId="77777777" w:rsidR="008B6770" w:rsidRDefault="00F63CF8" w:rsidP="00BC77E8">
            <w:pPr>
              <w:pStyle w:val="C0"/>
            </w:pPr>
            <w:r>
              <w:rPr>
                <w:rFonts w:hint="eastAsia"/>
              </w:rPr>
              <w:t>0.9</w:t>
            </w:r>
          </w:p>
        </w:tc>
        <w:tc>
          <w:tcPr>
            <w:tcW w:w="2506" w:type="dxa"/>
          </w:tcPr>
          <w:p w14:paraId="7E3D4462" w14:textId="77777777" w:rsidR="008B6770" w:rsidRDefault="00F63CF8" w:rsidP="00422A92">
            <w:pPr>
              <w:pStyle w:val="C0"/>
            </w:pPr>
            <w:r>
              <w:rPr>
                <w:rFonts w:hint="eastAsia"/>
              </w:rPr>
              <w:t>－</w:t>
            </w:r>
          </w:p>
        </w:tc>
      </w:tr>
      <w:tr w:rsidR="0065011B" w:rsidRPr="0012477A" w14:paraId="62296AD1" w14:textId="77777777" w:rsidTr="0088653B">
        <w:tc>
          <w:tcPr>
            <w:tcW w:w="4820" w:type="dxa"/>
          </w:tcPr>
          <w:p w14:paraId="256308EF" w14:textId="77777777" w:rsidR="0065011B" w:rsidRPr="00951E33" w:rsidRDefault="00951E33" w:rsidP="00B95CB9">
            <w:pPr>
              <w:pStyle w:val="affc"/>
            </w:pPr>
            <m:oMathPara>
              <m:oMath>
                <m:r>
                  <m:t>Lat</m:t>
                </m:r>
              </m:oMath>
            </m:oMathPara>
          </w:p>
        </w:tc>
        <w:tc>
          <w:tcPr>
            <w:tcW w:w="2410" w:type="dxa"/>
          </w:tcPr>
          <w:p w14:paraId="635A72D1" w14:textId="2BDDEC77" w:rsidR="0065011B" w:rsidRPr="00EE5320" w:rsidRDefault="00D36A20" w:rsidP="00BC77E8">
            <w:pPr>
              <w:pStyle w:val="C0"/>
              <w:rPr>
                <w:rStyle w:val="aff7"/>
                <w:i w:val="0"/>
                <w:iCs w:val="0"/>
              </w:rPr>
            </w:pPr>
            <w:r>
              <w:rPr>
                <w:rStyle w:val="aff7"/>
                <w:i w:val="0"/>
                <w:iCs w:val="0"/>
              </w:rPr>
              <w:fldChar w:fldCharType="begin"/>
            </w:r>
            <w:r>
              <w:rPr>
                <w:rStyle w:val="aff7"/>
                <w:i w:val="0"/>
                <w:iCs w:val="0"/>
              </w:rPr>
              <w:instrText xml:space="preserve"> </w:instrText>
            </w:r>
            <w:r>
              <w:rPr>
                <w:rStyle w:val="aff7"/>
                <w:rFonts w:hint="eastAsia"/>
                <w:i w:val="0"/>
                <w:iCs w:val="0"/>
              </w:rPr>
              <w:instrText>REF _Ref17816445 \r \h</w:instrText>
            </w:r>
            <w:r>
              <w:rPr>
                <w:rStyle w:val="aff7"/>
                <w:i w:val="0"/>
                <w:iCs w:val="0"/>
              </w:rPr>
              <w:instrText xml:space="preserve"> </w:instrText>
            </w:r>
            <w:r>
              <w:rPr>
                <w:rStyle w:val="aff7"/>
                <w:i w:val="0"/>
                <w:iCs w:val="0"/>
              </w:rPr>
            </w:r>
            <w:r>
              <w:rPr>
                <w:rStyle w:val="aff7"/>
                <w:i w:val="0"/>
                <w:iCs w:val="0"/>
              </w:rPr>
              <w:fldChar w:fldCharType="separate"/>
            </w:r>
            <w:r w:rsidR="003D2F73">
              <w:rPr>
                <w:rStyle w:val="aff7"/>
                <w:rFonts w:hint="eastAsia"/>
                <w:i w:val="0"/>
                <w:iCs w:val="0"/>
              </w:rPr>
              <w:t>付録</w:t>
            </w:r>
            <w:r w:rsidR="003D2F73">
              <w:rPr>
                <w:rStyle w:val="aff7"/>
                <w:rFonts w:hint="eastAsia"/>
                <w:i w:val="0"/>
                <w:iCs w:val="0"/>
              </w:rPr>
              <w:t>36</w:t>
            </w:r>
            <w:r w:rsidR="003D2F73">
              <w:rPr>
                <w:rStyle w:val="aff7"/>
                <w:rFonts w:hint="eastAsia"/>
                <w:i w:val="0"/>
                <w:iCs w:val="0"/>
              </w:rPr>
              <w:t>．</w:t>
            </w:r>
            <w:r>
              <w:rPr>
                <w:rStyle w:val="aff7"/>
                <w:i w:val="0"/>
                <w:iCs w:val="0"/>
              </w:rPr>
              <w:fldChar w:fldCharType="end"/>
            </w:r>
          </w:p>
        </w:tc>
        <w:tc>
          <w:tcPr>
            <w:tcW w:w="2506" w:type="dxa"/>
          </w:tcPr>
          <w:p w14:paraId="1FF3AC65" w14:textId="77777777" w:rsidR="0065011B" w:rsidRDefault="0065011B" w:rsidP="00422A92">
            <w:pPr>
              <w:pStyle w:val="C0"/>
            </w:pPr>
            <w:r>
              <w:rPr>
                <w:rFonts w:hint="eastAsia"/>
              </w:rPr>
              <w:t>rad</w:t>
            </w:r>
          </w:p>
        </w:tc>
      </w:tr>
      <w:tr w:rsidR="0065011B" w:rsidRPr="0012477A" w14:paraId="4BB47934" w14:textId="77777777" w:rsidTr="0088653B">
        <w:tc>
          <w:tcPr>
            <w:tcW w:w="4820" w:type="dxa"/>
          </w:tcPr>
          <w:p w14:paraId="69F3C2BE" w14:textId="77777777" w:rsidR="0065011B" w:rsidRPr="00951E33" w:rsidRDefault="00951E33" w:rsidP="00B95CB9">
            <w:pPr>
              <w:pStyle w:val="affc"/>
            </w:pPr>
            <m:oMathPara>
              <m:oMath>
                <m:r>
                  <m:t>L</m:t>
                </m:r>
              </m:oMath>
            </m:oMathPara>
          </w:p>
        </w:tc>
        <w:tc>
          <w:tcPr>
            <w:tcW w:w="2410" w:type="dxa"/>
          </w:tcPr>
          <w:p w14:paraId="4782E5AA" w14:textId="304472A6" w:rsidR="0065011B" w:rsidRDefault="00D36A20" w:rsidP="00BC77E8">
            <w:pPr>
              <w:pStyle w:val="C0"/>
              <w:rPr>
                <w:rStyle w:val="aff7"/>
                <w:i w:val="0"/>
                <w:iCs w:val="0"/>
              </w:rPr>
            </w:pPr>
            <w:r>
              <w:rPr>
                <w:rStyle w:val="aff7"/>
                <w:i w:val="0"/>
                <w:iCs w:val="0"/>
              </w:rPr>
              <w:fldChar w:fldCharType="begin"/>
            </w:r>
            <w:r>
              <w:rPr>
                <w:rStyle w:val="aff7"/>
                <w:i w:val="0"/>
                <w:iCs w:val="0"/>
              </w:rPr>
              <w:instrText xml:space="preserve"> </w:instrText>
            </w:r>
            <w:r>
              <w:rPr>
                <w:rStyle w:val="aff7"/>
                <w:rFonts w:hint="eastAsia"/>
                <w:i w:val="0"/>
                <w:iCs w:val="0"/>
              </w:rPr>
              <w:instrText>REF _Ref17816445 \r \h</w:instrText>
            </w:r>
            <w:r>
              <w:rPr>
                <w:rStyle w:val="aff7"/>
                <w:i w:val="0"/>
                <w:iCs w:val="0"/>
              </w:rPr>
              <w:instrText xml:space="preserve"> </w:instrText>
            </w:r>
            <w:r>
              <w:rPr>
                <w:rStyle w:val="aff7"/>
                <w:i w:val="0"/>
                <w:iCs w:val="0"/>
              </w:rPr>
            </w:r>
            <w:r>
              <w:rPr>
                <w:rStyle w:val="aff7"/>
                <w:i w:val="0"/>
                <w:iCs w:val="0"/>
              </w:rPr>
              <w:fldChar w:fldCharType="separate"/>
            </w:r>
            <w:r w:rsidR="003D2F73">
              <w:rPr>
                <w:rStyle w:val="aff7"/>
                <w:rFonts w:hint="eastAsia"/>
                <w:i w:val="0"/>
                <w:iCs w:val="0"/>
              </w:rPr>
              <w:t>付録</w:t>
            </w:r>
            <w:r w:rsidR="003D2F73">
              <w:rPr>
                <w:rStyle w:val="aff7"/>
                <w:rFonts w:hint="eastAsia"/>
                <w:i w:val="0"/>
                <w:iCs w:val="0"/>
              </w:rPr>
              <w:t>36</w:t>
            </w:r>
            <w:r w:rsidR="003D2F73">
              <w:rPr>
                <w:rStyle w:val="aff7"/>
                <w:rFonts w:hint="eastAsia"/>
                <w:i w:val="0"/>
                <w:iCs w:val="0"/>
              </w:rPr>
              <w:t>．</w:t>
            </w:r>
            <w:r>
              <w:rPr>
                <w:rStyle w:val="aff7"/>
                <w:i w:val="0"/>
                <w:iCs w:val="0"/>
              </w:rPr>
              <w:fldChar w:fldCharType="end"/>
            </w:r>
          </w:p>
        </w:tc>
        <w:tc>
          <w:tcPr>
            <w:tcW w:w="2506" w:type="dxa"/>
          </w:tcPr>
          <w:p w14:paraId="03B18127" w14:textId="77777777" w:rsidR="0065011B" w:rsidRDefault="0065011B" w:rsidP="00422A92">
            <w:pPr>
              <w:pStyle w:val="C0"/>
            </w:pPr>
            <w:r>
              <w:rPr>
                <w:rFonts w:hint="eastAsia"/>
              </w:rPr>
              <w:t>r</w:t>
            </w:r>
            <w:r>
              <w:t>ad</w:t>
            </w:r>
          </w:p>
        </w:tc>
      </w:tr>
    </w:tbl>
    <w:p w14:paraId="659A9708" w14:textId="77777777" w:rsidR="0012477A" w:rsidRDefault="0012477A"/>
    <w:p w14:paraId="76A0F142" w14:textId="77777777" w:rsidR="0012477A" w:rsidRDefault="0012477A"/>
    <w:p w14:paraId="17546BA3" w14:textId="77777777" w:rsidR="00BB1E63" w:rsidRDefault="00576A49">
      <w:pPr>
        <w:pStyle w:val="a1"/>
      </w:pPr>
      <w:bookmarkStart w:id="204" w:name="_Ref454290612"/>
      <w:bookmarkStart w:id="205" w:name="_Toc20739145"/>
      <w:r>
        <w:rPr>
          <w:rFonts w:hint="eastAsia"/>
        </w:rPr>
        <w:lastRenderedPageBreak/>
        <w:t>外表面の定義</w:t>
      </w:r>
      <w:bookmarkEnd w:id="204"/>
      <w:bookmarkEnd w:id="205"/>
    </w:p>
    <w:p w14:paraId="1CB20D08" w14:textId="3682FCBF" w:rsidR="00985C63" w:rsidRDefault="00D36A20" w:rsidP="002F6AC2">
      <w:pPr>
        <w:pStyle w:val="af7"/>
      </w:pPr>
      <w:r>
        <w:rPr>
          <w:rFonts w:hint="eastAsia"/>
        </w:rPr>
        <w:t>入力</w:t>
      </w:r>
      <w:r>
        <w:rPr>
          <w:rFonts w:hint="eastAsia"/>
        </w:rPr>
        <w:t>JSON</w:t>
      </w:r>
      <w:r>
        <w:rPr>
          <w:rFonts w:hint="eastAsia"/>
        </w:rPr>
        <w:t>ファイルの以下のキー</w:t>
      </w:r>
      <w:r w:rsidR="000D7D7D">
        <w:rPr>
          <w:rFonts w:hint="eastAsia"/>
        </w:rPr>
        <w:t>の定義</w:t>
      </w:r>
      <w:r>
        <w:rPr>
          <w:rFonts w:hint="eastAsia"/>
        </w:rPr>
        <w:t>による。</w:t>
      </w:r>
    </w:p>
    <w:p w14:paraId="4C10DAF9" w14:textId="6C9EF7DE" w:rsidR="00D36A20" w:rsidRDefault="00D36A20" w:rsidP="00883B9A"/>
    <w:p w14:paraId="2997E46E" w14:textId="17FEDC28" w:rsidR="000D7D7D" w:rsidRDefault="000D7D7D" w:rsidP="002F6AC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10</w:t>
      </w:r>
      <w:r>
        <w:fldChar w:fldCharType="end"/>
      </w:r>
      <w:r>
        <w:rPr>
          <w:rFonts w:hint="eastAsia"/>
        </w:rPr>
        <w:t xml:space="preserve">　外表面の定義キー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7B1B35" w14:paraId="00982A1B" w14:textId="77777777" w:rsidTr="007B1B35">
        <w:tc>
          <w:tcPr>
            <w:tcW w:w="2096" w:type="dxa"/>
            <w:tcBorders>
              <w:bottom w:val="single" w:sz="12" w:space="0" w:color="auto"/>
            </w:tcBorders>
          </w:tcPr>
          <w:p w14:paraId="0ECE34F1" w14:textId="2D90F9E6" w:rsidR="007B1B35" w:rsidRDefault="007B1B35" w:rsidP="002F6AC2">
            <w:pPr>
              <w:pStyle w:val="af5"/>
            </w:pPr>
            <w:r>
              <w:rPr>
                <w:rFonts w:hint="eastAsia"/>
              </w:rPr>
              <w:t>項目</w:t>
            </w:r>
          </w:p>
        </w:tc>
        <w:tc>
          <w:tcPr>
            <w:tcW w:w="2111" w:type="dxa"/>
            <w:tcBorders>
              <w:bottom w:val="single" w:sz="12" w:space="0" w:color="auto"/>
            </w:tcBorders>
          </w:tcPr>
          <w:p w14:paraId="17D1B40E" w14:textId="711321F7" w:rsidR="007B1B35" w:rsidRDefault="007B1B35" w:rsidP="002F6AC2">
            <w:pPr>
              <w:pStyle w:val="af5"/>
            </w:pPr>
            <w:r>
              <w:rPr>
                <w:rFonts w:hint="eastAsia"/>
              </w:rPr>
              <w:t>型</w:t>
            </w:r>
          </w:p>
        </w:tc>
        <w:tc>
          <w:tcPr>
            <w:tcW w:w="2449" w:type="dxa"/>
            <w:tcBorders>
              <w:bottom w:val="single" w:sz="12" w:space="0" w:color="auto"/>
            </w:tcBorders>
          </w:tcPr>
          <w:p w14:paraId="62F540E5" w14:textId="3E73C821" w:rsidR="007B1B35" w:rsidRDefault="007B1B35" w:rsidP="002F6AC2">
            <w:pPr>
              <w:pStyle w:val="af5"/>
            </w:pPr>
            <w:r>
              <w:rPr>
                <w:rFonts w:hint="eastAsia"/>
              </w:rPr>
              <w:t>単位</w:t>
            </w:r>
          </w:p>
        </w:tc>
        <w:tc>
          <w:tcPr>
            <w:tcW w:w="3090" w:type="dxa"/>
            <w:tcBorders>
              <w:bottom w:val="single" w:sz="12" w:space="0" w:color="auto"/>
            </w:tcBorders>
          </w:tcPr>
          <w:p w14:paraId="75C779CA" w14:textId="02551884" w:rsidR="007B1B35" w:rsidRDefault="007B1B35" w:rsidP="002F6AC2">
            <w:pPr>
              <w:pStyle w:val="af5"/>
            </w:pPr>
            <w:r>
              <w:rPr>
                <w:rFonts w:hint="eastAsia"/>
              </w:rPr>
              <w:t>キー</w:t>
            </w:r>
          </w:p>
        </w:tc>
      </w:tr>
      <w:tr w:rsidR="007B1B35" w14:paraId="244DFA78" w14:textId="77777777" w:rsidTr="002F6AC2">
        <w:tc>
          <w:tcPr>
            <w:tcW w:w="2096" w:type="dxa"/>
            <w:tcBorders>
              <w:top w:val="single" w:sz="12" w:space="0" w:color="auto"/>
            </w:tcBorders>
          </w:tcPr>
          <w:p w14:paraId="62086286" w14:textId="503E4C0D" w:rsidR="007B1B35" w:rsidRDefault="007B1B35" w:rsidP="002F6AC2">
            <w:pPr>
              <w:pStyle w:val="af4"/>
            </w:pPr>
            <w:r>
              <w:rPr>
                <w:rFonts w:hint="eastAsia"/>
              </w:rPr>
              <w:t>階層</w:t>
            </w:r>
          </w:p>
        </w:tc>
        <w:tc>
          <w:tcPr>
            <w:tcW w:w="2111" w:type="dxa"/>
            <w:tcBorders>
              <w:top w:val="single" w:sz="12" w:space="0" w:color="auto"/>
            </w:tcBorders>
          </w:tcPr>
          <w:p w14:paraId="4B0AEC5F" w14:textId="63317530" w:rsidR="007B1B35" w:rsidRDefault="007B1B35" w:rsidP="000D7D7D">
            <w:pPr>
              <w:pStyle w:val="af4"/>
            </w:pPr>
            <w:r>
              <w:rPr>
                <w:rFonts w:hint="eastAsia"/>
              </w:rPr>
              <w:t>－</w:t>
            </w:r>
          </w:p>
        </w:tc>
        <w:tc>
          <w:tcPr>
            <w:tcW w:w="2449" w:type="dxa"/>
            <w:tcBorders>
              <w:top w:val="single" w:sz="12" w:space="0" w:color="auto"/>
            </w:tcBorders>
          </w:tcPr>
          <w:p w14:paraId="666201E7" w14:textId="0C397643" w:rsidR="007B1B35" w:rsidRDefault="007B1B35" w:rsidP="000D7D7D">
            <w:pPr>
              <w:pStyle w:val="af4"/>
            </w:pPr>
            <w:r>
              <w:rPr>
                <w:rFonts w:hint="eastAsia"/>
              </w:rPr>
              <w:t>－</w:t>
            </w:r>
          </w:p>
        </w:tc>
        <w:tc>
          <w:tcPr>
            <w:tcW w:w="3090" w:type="dxa"/>
            <w:tcBorders>
              <w:top w:val="single" w:sz="12" w:space="0" w:color="auto"/>
            </w:tcBorders>
          </w:tcPr>
          <w:p w14:paraId="76B8A2E4" w14:textId="264CABA8" w:rsidR="007B1B35" w:rsidRDefault="007B1B35" w:rsidP="002F6AC2">
            <w:pPr>
              <w:pStyle w:val="af4"/>
            </w:pPr>
            <w:r>
              <w:rPr>
                <w:rFonts w:hint="eastAsia"/>
              </w:rPr>
              <w:t>[</w:t>
            </w:r>
            <w:r>
              <w:t>'rooms']['boundaries']</w:t>
            </w:r>
          </w:p>
        </w:tc>
      </w:tr>
      <w:tr w:rsidR="007B1B35" w14:paraId="4980453A" w14:textId="77777777" w:rsidTr="002F6AC2">
        <w:tc>
          <w:tcPr>
            <w:tcW w:w="2096" w:type="dxa"/>
          </w:tcPr>
          <w:p w14:paraId="60C0DCF3" w14:textId="4E8299A2" w:rsidR="007B1B35" w:rsidRDefault="007B1B35" w:rsidP="002F6AC2">
            <w:pPr>
              <w:pStyle w:val="af4"/>
            </w:pPr>
            <w:r>
              <w:rPr>
                <w:rFonts w:hint="eastAsia"/>
              </w:rPr>
              <w:t>方位</w:t>
            </w:r>
          </w:p>
        </w:tc>
        <w:tc>
          <w:tcPr>
            <w:tcW w:w="2111" w:type="dxa"/>
          </w:tcPr>
          <w:p w14:paraId="0C20D48C" w14:textId="205E674F" w:rsidR="007B1B35" w:rsidRDefault="007B1B35" w:rsidP="000D7D7D">
            <w:pPr>
              <w:pStyle w:val="af4"/>
            </w:pPr>
            <w:r>
              <w:rPr>
                <w:rFonts w:hint="eastAsia"/>
              </w:rPr>
              <w:t>s</w:t>
            </w:r>
            <w:r>
              <w:t>tr</w:t>
            </w:r>
          </w:p>
        </w:tc>
        <w:tc>
          <w:tcPr>
            <w:tcW w:w="2449" w:type="dxa"/>
          </w:tcPr>
          <w:p w14:paraId="07346073" w14:textId="325EE043" w:rsidR="007B1B35" w:rsidRDefault="007B1B35" w:rsidP="000D7D7D">
            <w:pPr>
              <w:pStyle w:val="af4"/>
            </w:pPr>
            <w:r>
              <w:rPr>
                <w:rFonts w:hint="eastAsia"/>
              </w:rPr>
              <w:t>－</w:t>
            </w:r>
          </w:p>
        </w:tc>
        <w:tc>
          <w:tcPr>
            <w:tcW w:w="3090" w:type="dxa"/>
          </w:tcPr>
          <w:p w14:paraId="61E92D6B" w14:textId="58EFEBC2" w:rsidR="007B1B35" w:rsidRDefault="007B1B35" w:rsidP="002F6AC2">
            <w:pPr>
              <w:pStyle w:val="af4"/>
            </w:pPr>
            <w:r>
              <w:t>['direction']</w:t>
            </w:r>
          </w:p>
        </w:tc>
      </w:tr>
      <w:tr w:rsidR="007B1B35" w14:paraId="56325FE8" w14:textId="77777777" w:rsidTr="002F6AC2">
        <w:tc>
          <w:tcPr>
            <w:tcW w:w="2096" w:type="dxa"/>
          </w:tcPr>
          <w:p w14:paraId="58EC965D" w14:textId="4B34D44A" w:rsidR="007B1B35" w:rsidRDefault="007B1B35" w:rsidP="002F6AC2">
            <w:pPr>
              <w:pStyle w:val="af4"/>
            </w:pPr>
            <w:r>
              <w:rPr>
                <w:rFonts w:hint="eastAsia"/>
              </w:rPr>
              <w:t>温度差係数</w:t>
            </w:r>
          </w:p>
        </w:tc>
        <w:tc>
          <w:tcPr>
            <w:tcW w:w="2111" w:type="dxa"/>
          </w:tcPr>
          <w:p w14:paraId="65CD4F65" w14:textId="319A06D5" w:rsidR="007B1B35" w:rsidRDefault="007B1B35" w:rsidP="000D7D7D">
            <w:pPr>
              <w:pStyle w:val="af4"/>
            </w:pPr>
            <w:r>
              <w:rPr>
                <w:rFonts w:hint="eastAsia"/>
              </w:rPr>
              <w:t>f</w:t>
            </w:r>
            <w:r>
              <w:t>loat</w:t>
            </w:r>
          </w:p>
        </w:tc>
        <w:tc>
          <w:tcPr>
            <w:tcW w:w="2449" w:type="dxa"/>
          </w:tcPr>
          <w:p w14:paraId="597E21A3" w14:textId="610F4880" w:rsidR="007B1B35" w:rsidRDefault="007B1B35" w:rsidP="000D7D7D">
            <w:pPr>
              <w:pStyle w:val="af4"/>
            </w:pPr>
            <w:r>
              <w:rPr>
                <w:rFonts w:hint="eastAsia"/>
              </w:rPr>
              <w:t>－</w:t>
            </w:r>
          </w:p>
        </w:tc>
        <w:tc>
          <w:tcPr>
            <w:tcW w:w="3090" w:type="dxa"/>
          </w:tcPr>
          <w:p w14:paraId="075154E4" w14:textId="7F64CFA0" w:rsidR="007B1B35" w:rsidRDefault="007B1B35" w:rsidP="002F6AC2">
            <w:pPr>
              <w:pStyle w:val="af4"/>
            </w:pPr>
            <w:r>
              <w:rPr>
                <w:rFonts w:hint="eastAsia"/>
              </w:rPr>
              <w:t>[</w:t>
            </w:r>
            <w:r>
              <w:t>'</w:t>
            </w:r>
            <w:proofErr w:type="spellStart"/>
            <w:r>
              <w:t>temp_dif_coef</w:t>
            </w:r>
            <w:proofErr w:type="spellEnd"/>
            <w:r>
              <w:t>']</w:t>
            </w:r>
          </w:p>
        </w:tc>
      </w:tr>
    </w:tbl>
    <w:p w14:paraId="3A501C0B" w14:textId="41887E46" w:rsidR="00D36A20" w:rsidRDefault="00D36A20" w:rsidP="00883B9A"/>
    <w:p w14:paraId="2C610A63" w14:textId="0D53E34D" w:rsidR="000D7D7D" w:rsidRDefault="000D7D7D" w:rsidP="002F6AC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11</w:t>
      </w:r>
      <w:r>
        <w:fldChar w:fldCharType="end"/>
      </w:r>
      <w:r>
        <w:rPr>
          <w:rFonts w:hint="eastAsia"/>
        </w:rPr>
        <w:t xml:space="preserve">　方位と方位角、傾斜角の対応</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245"/>
        <w:gridCol w:w="3245"/>
        <w:gridCol w:w="3246"/>
      </w:tblGrid>
      <w:tr w:rsidR="000D7D7D" w:rsidRPr="00190C1B" w14:paraId="5A6331C8" w14:textId="77777777" w:rsidTr="002F6AC2">
        <w:tc>
          <w:tcPr>
            <w:tcW w:w="3245" w:type="dxa"/>
            <w:tcBorders>
              <w:bottom w:val="single" w:sz="12" w:space="0" w:color="auto"/>
            </w:tcBorders>
          </w:tcPr>
          <w:p w14:paraId="53DD5A84" w14:textId="77777777" w:rsidR="000D7D7D" w:rsidRPr="00190C1B" w:rsidRDefault="000D7D7D" w:rsidP="002F6AC2">
            <w:pPr>
              <w:pStyle w:val="af5"/>
            </w:pPr>
            <w:r w:rsidRPr="00190C1B">
              <w:rPr>
                <w:rFonts w:hint="eastAsia"/>
              </w:rPr>
              <w:t>方位名称</w:t>
            </w:r>
          </w:p>
        </w:tc>
        <w:tc>
          <w:tcPr>
            <w:tcW w:w="3245" w:type="dxa"/>
            <w:tcBorders>
              <w:bottom w:val="single" w:sz="12" w:space="0" w:color="auto"/>
            </w:tcBorders>
          </w:tcPr>
          <w:p w14:paraId="6DE64BFF" w14:textId="2409C16E" w:rsidR="000D7D7D" w:rsidRPr="00190C1B" w:rsidRDefault="000D7D7D" w:rsidP="002F6AC2">
            <w:pPr>
              <w:pStyle w:val="af5"/>
            </w:pPr>
            <w:r w:rsidRPr="00190C1B">
              <w:rPr>
                <w:rFonts w:hint="eastAsia"/>
              </w:rPr>
              <w:t>方位角</w:t>
            </w:r>
            <w:r>
              <w:rPr>
                <w:rFonts w:hint="eastAsia"/>
              </w:rPr>
              <w:t>[</w:t>
            </w:r>
            <w:r>
              <w:rPr>
                <w:rFonts w:hint="eastAsia"/>
              </w:rPr>
              <w:t>゜</w:t>
            </w:r>
            <w:r>
              <w:rPr>
                <w:rFonts w:hint="eastAsia"/>
              </w:rPr>
              <w:t>]</w:t>
            </w:r>
            <w:r>
              <w:rPr>
                <w:rFonts w:hint="eastAsia"/>
              </w:rPr>
              <w:t>（</w:t>
            </w:r>
            <m:oMath>
              <m:sSub>
                <m:sSubPr>
                  <m:ctrlPr/>
                </m:sSubPr>
                <m:e>
                  <m:r>
                    <m:t>Wα</m:t>
                  </m:r>
                </m:e>
                <m:sub>
                  <m:r>
                    <m:t>i,k</m:t>
                  </m:r>
                </m:sub>
              </m:sSub>
            </m:oMath>
            <w:r>
              <w:rPr>
                <w:rFonts w:hint="eastAsia"/>
              </w:rPr>
              <w:t>）</w:t>
            </w:r>
          </w:p>
        </w:tc>
        <w:tc>
          <w:tcPr>
            <w:tcW w:w="3246" w:type="dxa"/>
            <w:tcBorders>
              <w:bottom w:val="single" w:sz="12" w:space="0" w:color="auto"/>
            </w:tcBorders>
          </w:tcPr>
          <w:p w14:paraId="36FE71DE" w14:textId="055C7DCF" w:rsidR="000D7D7D" w:rsidRPr="00190C1B" w:rsidRDefault="000D7D7D" w:rsidP="002F6AC2">
            <w:pPr>
              <w:pStyle w:val="af5"/>
            </w:pPr>
            <w:r w:rsidRPr="00190C1B">
              <w:rPr>
                <w:rFonts w:hint="eastAsia"/>
              </w:rPr>
              <w:t>傾斜角</w:t>
            </w:r>
            <w:r>
              <w:rPr>
                <w:rFonts w:hint="eastAsia"/>
              </w:rPr>
              <w:t>[</w:t>
            </w:r>
            <w:r>
              <w:rPr>
                <w:rFonts w:hint="eastAsia"/>
              </w:rPr>
              <w:t>゜</w:t>
            </w:r>
            <w:r>
              <w:rPr>
                <w:rFonts w:hint="eastAsia"/>
              </w:rPr>
              <w:t xml:space="preserve">] </w:t>
            </w:r>
            <w:r>
              <w:rPr>
                <w:rFonts w:hint="eastAsia"/>
              </w:rPr>
              <w:t>（</w:t>
            </w:r>
            <m:oMath>
              <m:sSub>
                <m:sSubPr>
                  <m:ctrlPr/>
                </m:sSubPr>
                <m:e>
                  <m:r>
                    <m:t>Wβ</m:t>
                  </m:r>
                </m:e>
                <m:sub>
                  <m:r>
                    <m:t>i,k</m:t>
                  </m:r>
                </m:sub>
              </m:sSub>
            </m:oMath>
            <w:r>
              <w:rPr>
                <w:rFonts w:hint="eastAsia"/>
              </w:rPr>
              <w:t>）</w:t>
            </w:r>
          </w:p>
        </w:tc>
      </w:tr>
      <w:tr w:rsidR="000D7D7D" w:rsidRPr="00190C1B" w14:paraId="64B0C5BE" w14:textId="77777777" w:rsidTr="002F6AC2">
        <w:tc>
          <w:tcPr>
            <w:tcW w:w="3245" w:type="dxa"/>
            <w:tcBorders>
              <w:top w:val="single" w:sz="12" w:space="0" w:color="auto"/>
            </w:tcBorders>
          </w:tcPr>
          <w:p w14:paraId="2A79A138" w14:textId="77777777" w:rsidR="000D7D7D" w:rsidRPr="00190C1B" w:rsidRDefault="000D7D7D" w:rsidP="002F6AC2">
            <w:pPr>
              <w:pStyle w:val="af4"/>
            </w:pPr>
            <w:r w:rsidRPr="00190C1B">
              <w:rPr>
                <w:rFonts w:hint="eastAsia"/>
              </w:rPr>
              <w:t>s</w:t>
            </w:r>
          </w:p>
        </w:tc>
        <w:tc>
          <w:tcPr>
            <w:tcW w:w="3245" w:type="dxa"/>
            <w:tcBorders>
              <w:top w:val="single" w:sz="12" w:space="0" w:color="auto"/>
            </w:tcBorders>
          </w:tcPr>
          <w:p w14:paraId="172AB9D6" w14:textId="77777777" w:rsidR="000D7D7D" w:rsidRPr="00190C1B" w:rsidRDefault="000D7D7D" w:rsidP="002F6AC2">
            <w:pPr>
              <w:pStyle w:val="C0"/>
            </w:pPr>
            <w:r w:rsidRPr="00190C1B">
              <w:t>0</w:t>
            </w:r>
          </w:p>
        </w:tc>
        <w:tc>
          <w:tcPr>
            <w:tcW w:w="3246" w:type="dxa"/>
            <w:tcBorders>
              <w:top w:val="single" w:sz="12" w:space="0" w:color="auto"/>
            </w:tcBorders>
          </w:tcPr>
          <w:p w14:paraId="5D280E13" w14:textId="77777777" w:rsidR="000D7D7D" w:rsidRPr="00190C1B" w:rsidRDefault="000D7D7D" w:rsidP="002F6AC2">
            <w:pPr>
              <w:pStyle w:val="C0"/>
            </w:pPr>
            <w:r w:rsidRPr="00190C1B">
              <w:t>90</w:t>
            </w:r>
          </w:p>
        </w:tc>
      </w:tr>
      <w:tr w:rsidR="000D7D7D" w:rsidRPr="00190C1B" w14:paraId="0072A2E2" w14:textId="77777777" w:rsidTr="002F6AC2">
        <w:tc>
          <w:tcPr>
            <w:tcW w:w="3245" w:type="dxa"/>
          </w:tcPr>
          <w:p w14:paraId="2B2FF60C" w14:textId="19A15D35" w:rsidR="000D7D7D" w:rsidRPr="00190C1B" w:rsidRDefault="000D7D7D" w:rsidP="002F6AC2">
            <w:pPr>
              <w:pStyle w:val="af4"/>
            </w:pPr>
            <w:proofErr w:type="spellStart"/>
            <w:r>
              <w:rPr>
                <w:rFonts w:hint="eastAsia"/>
              </w:rPr>
              <w:t>sw</w:t>
            </w:r>
            <w:proofErr w:type="spellEnd"/>
          </w:p>
        </w:tc>
        <w:tc>
          <w:tcPr>
            <w:tcW w:w="3245" w:type="dxa"/>
          </w:tcPr>
          <w:p w14:paraId="69FEF476" w14:textId="428F1313" w:rsidR="000D7D7D" w:rsidRPr="00190C1B" w:rsidRDefault="000D7D7D" w:rsidP="002F6AC2">
            <w:pPr>
              <w:pStyle w:val="C0"/>
            </w:pPr>
            <w:r>
              <w:rPr>
                <w:rFonts w:hint="eastAsia"/>
              </w:rPr>
              <w:t>45</w:t>
            </w:r>
          </w:p>
        </w:tc>
        <w:tc>
          <w:tcPr>
            <w:tcW w:w="3246" w:type="dxa"/>
          </w:tcPr>
          <w:p w14:paraId="74F5455B" w14:textId="0D832360" w:rsidR="000D7D7D" w:rsidRPr="00190C1B" w:rsidRDefault="000D7D7D" w:rsidP="002F6AC2">
            <w:pPr>
              <w:pStyle w:val="C0"/>
            </w:pPr>
            <w:r>
              <w:rPr>
                <w:rFonts w:hint="eastAsia"/>
              </w:rPr>
              <w:t>90</w:t>
            </w:r>
          </w:p>
        </w:tc>
      </w:tr>
      <w:tr w:rsidR="000D7D7D" w:rsidRPr="00190C1B" w14:paraId="354EAC9A" w14:textId="77777777" w:rsidTr="002F6AC2">
        <w:tc>
          <w:tcPr>
            <w:tcW w:w="3245" w:type="dxa"/>
          </w:tcPr>
          <w:p w14:paraId="5929A6A7" w14:textId="0FFFEBD6" w:rsidR="000D7D7D" w:rsidRDefault="000D7D7D" w:rsidP="002F6AC2">
            <w:pPr>
              <w:pStyle w:val="af4"/>
            </w:pPr>
            <w:r>
              <w:rPr>
                <w:rFonts w:hint="eastAsia"/>
              </w:rPr>
              <w:t>w</w:t>
            </w:r>
          </w:p>
        </w:tc>
        <w:tc>
          <w:tcPr>
            <w:tcW w:w="3245" w:type="dxa"/>
          </w:tcPr>
          <w:p w14:paraId="2DEB4A28" w14:textId="4078F594" w:rsidR="000D7D7D" w:rsidRDefault="000D7D7D" w:rsidP="002F6AC2">
            <w:pPr>
              <w:pStyle w:val="C0"/>
            </w:pPr>
            <w:r>
              <w:rPr>
                <w:rFonts w:hint="eastAsia"/>
              </w:rPr>
              <w:t>90</w:t>
            </w:r>
          </w:p>
        </w:tc>
        <w:tc>
          <w:tcPr>
            <w:tcW w:w="3246" w:type="dxa"/>
          </w:tcPr>
          <w:p w14:paraId="3688B32E" w14:textId="01B5EB03" w:rsidR="000D7D7D" w:rsidRDefault="000D7D7D" w:rsidP="002F6AC2">
            <w:pPr>
              <w:pStyle w:val="C0"/>
            </w:pPr>
            <w:r>
              <w:rPr>
                <w:rFonts w:hint="eastAsia"/>
              </w:rPr>
              <w:t>90</w:t>
            </w:r>
          </w:p>
        </w:tc>
      </w:tr>
      <w:tr w:rsidR="000D7D7D" w:rsidRPr="00190C1B" w14:paraId="0B8F3972" w14:textId="77777777" w:rsidTr="002F6AC2">
        <w:tc>
          <w:tcPr>
            <w:tcW w:w="3245" w:type="dxa"/>
          </w:tcPr>
          <w:p w14:paraId="583FD930" w14:textId="31FE5544" w:rsidR="000D7D7D" w:rsidRDefault="000D7D7D" w:rsidP="002F6AC2">
            <w:pPr>
              <w:pStyle w:val="af4"/>
            </w:pPr>
            <w:proofErr w:type="spellStart"/>
            <w:r>
              <w:rPr>
                <w:rFonts w:hint="eastAsia"/>
              </w:rPr>
              <w:t>nw</w:t>
            </w:r>
            <w:proofErr w:type="spellEnd"/>
          </w:p>
        </w:tc>
        <w:tc>
          <w:tcPr>
            <w:tcW w:w="3245" w:type="dxa"/>
          </w:tcPr>
          <w:p w14:paraId="247BF4F5" w14:textId="78C1C0C3" w:rsidR="000D7D7D" w:rsidRDefault="000D7D7D" w:rsidP="002F6AC2">
            <w:pPr>
              <w:pStyle w:val="C0"/>
            </w:pPr>
            <w:r>
              <w:rPr>
                <w:rFonts w:hint="eastAsia"/>
              </w:rPr>
              <w:t>135</w:t>
            </w:r>
          </w:p>
        </w:tc>
        <w:tc>
          <w:tcPr>
            <w:tcW w:w="3246" w:type="dxa"/>
          </w:tcPr>
          <w:p w14:paraId="427131C5" w14:textId="54BD7A4D" w:rsidR="000D7D7D" w:rsidRDefault="000D7D7D" w:rsidP="002F6AC2">
            <w:pPr>
              <w:pStyle w:val="C0"/>
            </w:pPr>
            <w:r>
              <w:rPr>
                <w:rFonts w:hint="eastAsia"/>
              </w:rPr>
              <w:t>90</w:t>
            </w:r>
          </w:p>
        </w:tc>
      </w:tr>
      <w:tr w:rsidR="000D7D7D" w:rsidRPr="00190C1B" w14:paraId="1001F6EE" w14:textId="77777777" w:rsidTr="002F6AC2">
        <w:tc>
          <w:tcPr>
            <w:tcW w:w="3245" w:type="dxa"/>
          </w:tcPr>
          <w:p w14:paraId="7550669E" w14:textId="7D0F7F71" w:rsidR="000D7D7D" w:rsidRDefault="000D7D7D" w:rsidP="002F6AC2">
            <w:pPr>
              <w:pStyle w:val="af4"/>
            </w:pPr>
            <w:r>
              <w:rPr>
                <w:rFonts w:hint="eastAsia"/>
              </w:rPr>
              <w:t>n</w:t>
            </w:r>
          </w:p>
        </w:tc>
        <w:tc>
          <w:tcPr>
            <w:tcW w:w="3245" w:type="dxa"/>
          </w:tcPr>
          <w:p w14:paraId="287DA4AA" w14:textId="10DAFBDF" w:rsidR="000D7D7D" w:rsidRDefault="000D7D7D" w:rsidP="002F6AC2">
            <w:pPr>
              <w:pStyle w:val="C0"/>
            </w:pPr>
            <w:r>
              <w:rPr>
                <w:rFonts w:hint="eastAsia"/>
              </w:rPr>
              <w:t>180</w:t>
            </w:r>
          </w:p>
        </w:tc>
        <w:tc>
          <w:tcPr>
            <w:tcW w:w="3246" w:type="dxa"/>
          </w:tcPr>
          <w:p w14:paraId="7722E040" w14:textId="351A802B" w:rsidR="000D7D7D" w:rsidRDefault="000D7D7D" w:rsidP="002F6AC2">
            <w:pPr>
              <w:pStyle w:val="C0"/>
            </w:pPr>
            <w:r>
              <w:rPr>
                <w:rFonts w:hint="eastAsia"/>
              </w:rPr>
              <w:t>90</w:t>
            </w:r>
          </w:p>
        </w:tc>
      </w:tr>
      <w:tr w:rsidR="000D7D7D" w:rsidRPr="00190C1B" w14:paraId="76C09ACD" w14:textId="77777777" w:rsidTr="002F6AC2">
        <w:tc>
          <w:tcPr>
            <w:tcW w:w="3245" w:type="dxa"/>
          </w:tcPr>
          <w:p w14:paraId="4364FFAE" w14:textId="3ACB9933" w:rsidR="000D7D7D" w:rsidRDefault="000D7D7D" w:rsidP="002F6AC2">
            <w:pPr>
              <w:pStyle w:val="af4"/>
            </w:pPr>
            <w:r>
              <w:rPr>
                <w:rFonts w:hint="eastAsia"/>
              </w:rPr>
              <w:t>ne</w:t>
            </w:r>
          </w:p>
        </w:tc>
        <w:tc>
          <w:tcPr>
            <w:tcW w:w="3245" w:type="dxa"/>
          </w:tcPr>
          <w:p w14:paraId="14B19BE4" w14:textId="3719ABFD" w:rsidR="000D7D7D" w:rsidRDefault="000D7D7D" w:rsidP="002F6AC2">
            <w:pPr>
              <w:pStyle w:val="C0"/>
            </w:pPr>
            <w:r>
              <w:rPr>
                <w:rFonts w:hint="eastAsia"/>
              </w:rPr>
              <w:t>-135</w:t>
            </w:r>
          </w:p>
        </w:tc>
        <w:tc>
          <w:tcPr>
            <w:tcW w:w="3246" w:type="dxa"/>
          </w:tcPr>
          <w:p w14:paraId="7CB63FF5" w14:textId="640BC706" w:rsidR="000D7D7D" w:rsidRDefault="000D7D7D" w:rsidP="002F6AC2">
            <w:pPr>
              <w:pStyle w:val="C0"/>
            </w:pPr>
            <w:r>
              <w:rPr>
                <w:rFonts w:hint="eastAsia"/>
              </w:rPr>
              <w:t>90</w:t>
            </w:r>
          </w:p>
        </w:tc>
      </w:tr>
      <w:tr w:rsidR="000D7D7D" w:rsidRPr="00190C1B" w14:paraId="2B92A1CE" w14:textId="77777777" w:rsidTr="002F6AC2">
        <w:tc>
          <w:tcPr>
            <w:tcW w:w="3245" w:type="dxa"/>
          </w:tcPr>
          <w:p w14:paraId="707211E2" w14:textId="2BB0AA80" w:rsidR="000D7D7D" w:rsidRDefault="000D7D7D" w:rsidP="002F6AC2">
            <w:pPr>
              <w:pStyle w:val="af4"/>
            </w:pPr>
            <w:r>
              <w:rPr>
                <w:rFonts w:hint="eastAsia"/>
              </w:rPr>
              <w:t>e</w:t>
            </w:r>
          </w:p>
        </w:tc>
        <w:tc>
          <w:tcPr>
            <w:tcW w:w="3245" w:type="dxa"/>
          </w:tcPr>
          <w:p w14:paraId="63251199" w14:textId="0B1785F1" w:rsidR="000D7D7D" w:rsidRDefault="000D7D7D" w:rsidP="002F6AC2">
            <w:pPr>
              <w:pStyle w:val="C0"/>
            </w:pPr>
            <w:r>
              <w:rPr>
                <w:rFonts w:hint="eastAsia"/>
              </w:rPr>
              <w:t>-90</w:t>
            </w:r>
          </w:p>
        </w:tc>
        <w:tc>
          <w:tcPr>
            <w:tcW w:w="3246" w:type="dxa"/>
          </w:tcPr>
          <w:p w14:paraId="2020F639" w14:textId="69B2AF99" w:rsidR="000D7D7D" w:rsidRDefault="000D7D7D" w:rsidP="002F6AC2">
            <w:pPr>
              <w:pStyle w:val="C0"/>
            </w:pPr>
            <w:r>
              <w:rPr>
                <w:rFonts w:hint="eastAsia"/>
              </w:rPr>
              <w:t>90</w:t>
            </w:r>
          </w:p>
        </w:tc>
      </w:tr>
      <w:tr w:rsidR="000D7D7D" w:rsidRPr="00190C1B" w14:paraId="5FC3B4E3" w14:textId="77777777" w:rsidTr="002F6AC2">
        <w:tc>
          <w:tcPr>
            <w:tcW w:w="3245" w:type="dxa"/>
          </w:tcPr>
          <w:p w14:paraId="517B3F57" w14:textId="1970BB74" w:rsidR="000D7D7D" w:rsidRDefault="000D7D7D" w:rsidP="002F6AC2">
            <w:pPr>
              <w:pStyle w:val="af4"/>
            </w:pPr>
            <w:r>
              <w:rPr>
                <w:rFonts w:hint="eastAsia"/>
              </w:rPr>
              <w:t>se</w:t>
            </w:r>
          </w:p>
        </w:tc>
        <w:tc>
          <w:tcPr>
            <w:tcW w:w="3245" w:type="dxa"/>
          </w:tcPr>
          <w:p w14:paraId="0039D270" w14:textId="586A2EE0" w:rsidR="000D7D7D" w:rsidRDefault="000D7D7D" w:rsidP="002F6AC2">
            <w:pPr>
              <w:pStyle w:val="C0"/>
            </w:pPr>
            <w:r>
              <w:rPr>
                <w:rFonts w:hint="eastAsia"/>
              </w:rPr>
              <w:t>-45</w:t>
            </w:r>
          </w:p>
        </w:tc>
        <w:tc>
          <w:tcPr>
            <w:tcW w:w="3246" w:type="dxa"/>
          </w:tcPr>
          <w:p w14:paraId="454AC065" w14:textId="2D9040E7" w:rsidR="000D7D7D" w:rsidRDefault="000D7D7D" w:rsidP="002F6AC2">
            <w:pPr>
              <w:pStyle w:val="C0"/>
            </w:pPr>
            <w:r>
              <w:rPr>
                <w:rFonts w:hint="eastAsia"/>
              </w:rPr>
              <w:t>90</w:t>
            </w:r>
          </w:p>
        </w:tc>
      </w:tr>
      <w:tr w:rsidR="000D7D7D" w:rsidRPr="00190C1B" w14:paraId="4A1028E4" w14:textId="77777777" w:rsidTr="002F6AC2">
        <w:tc>
          <w:tcPr>
            <w:tcW w:w="3245" w:type="dxa"/>
          </w:tcPr>
          <w:p w14:paraId="3550EE80" w14:textId="6E13E69A" w:rsidR="000D7D7D" w:rsidRDefault="000D7D7D" w:rsidP="002F6AC2">
            <w:pPr>
              <w:pStyle w:val="af4"/>
            </w:pPr>
            <w:r>
              <w:rPr>
                <w:rFonts w:hint="eastAsia"/>
              </w:rPr>
              <w:t>top</w:t>
            </w:r>
          </w:p>
        </w:tc>
        <w:tc>
          <w:tcPr>
            <w:tcW w:w="3245" w:type="dxa"/>
          </w:tcPr>
          <w:p w14:paraId="7CDA79D7" w14:textId="101AE8EA" w:rsidR="000D7D7D" w:rsidRDefault="000D7D7D" w:rsidP="002F6AC2">
            <w:pPr>
              <w:pStyle w:val="C0"/>
            </w:pPr>
            <w:r>
              <w:rPr>
                <w:rFonts w:hint="eastAsia"/>
              </w:rPr>
              <w:t>0</w:t>
            </w:r>
          </w:p>
        </w:tc>
        <w:tc>
          <w:tcPr>
            <w:tcW w:w="3246" w:type="dxa"/>
          </w:tcPr>
          <w:p w14:paraId="64812909" w14:textId="7666C114" w:rsidR="000D7D7D" w:rsidRDefault="000D7D7D" w:rsidP="002F6AC2">
            <w:pPr>
              <w:pStyle w:val="C0"/>
            </w:pPr>
            <w:r>
              <w:rPr>
                <w:rFonts w:hint="eastAsia"/>
              </w:rPr>
              <w:t>0</w:t>
            </w:r>
          </w:p>
        </w:tc>
      </w:tr>
      <w:tr w:rsidR="000D7D7D" w:rsidRPr="00190C1B" w14:paraId="3FFF460E" w14:textId="77777777" w:rsidTr="002F6AC2">
        <w:tc>
          <w:tcPr>
            <w:tcW w:w="3245" w:type="dxa"/>
          </w:tcPr>
          <w:p w14:paraId="6AE2AC44" w14:textId="62665FE0" w:rsidR="000D7D7D" w:rsidRDefault="000D7D7D" w:rsidP="002F6AC2">
            <w:pPr>
              <w:pStyle w:val="af4"/>
            </w:pPr>
            <w:r>
              <w:rPr>
                <w:rFonts w:hint="eastAsia"/>
              </w:rPr>
              <w:t>b</w:t>
            </w:r>
            <w:r>
              <w:t>ottom</w:t>
            </w:r>
          </w:p>
        </w:tc>
        <w:tc>
          <w:tcPr>
            <w:tcW w:w="3245" w:type="dxa"/>
          </w:tcPr>
          <w:p w14:paraId="14F7A544" w14:textId="0C78EF44" w:rsidR="000D7D7D" w:rsidRDefault="000D7D7D" w:rsidP="002F6AC2">
            <w:pPr>
              <w:pStyle w:val="C0"/>
            </w:pPr>
            <w:r>
              <w:rPr>
                <w:rFonts w:hint="eastAsia"/>
              </w:rPr>
              <w:t>0</w:t>
            </w:r>
          </w:p>
        </w:tc>
        <w:tc>
          <w:tcPr>
            <w:tcW w:w="3246" w:type="dxa"/>
          </w:tcPr>
          <w:p w14:paraId="7B8BDF37" w14:textId="28263D84" w:rsidR="000D7D7D" w:rsidRDefault="000D7D7D" w:rsidP="002F6AC2">
            <w:pPr>
              <w:pStyle w:val="C0"/>
            </w:pPr>
            <w:r>
              <w:rPr>
                <w:rFonts w:hint="eastAsia"/>
              </w:rPr>
              <w:t>1</w:t>
            </w:r>
            <w:r>
              <w:t>80</w:t>
            </w:r>
          </w:p>
        </w:tc>
      </w:tr>
    </w:tbl>
    <w:p w14:paraId="0EA40B0F" w14:textId="77777777" w:rsidR="00723A8F" w:rsidRDefault="00723A8F"/>
    <w:p w14:paraId="76EF5CD3" w14:textId="6B4003E7" w:rsidR="009D3AB9" w:rsidRDefault="00374DD3">
      <w:pPr>
        <w:pStyle w:val="af7"/>
      </w:pPr>
      <w:r>
        <w:rPr>
          <w:rFonts w:hint="eastAsia"/>
        </w:rPr>
        <w:t>傾斜面の天空に対する形態係数</w:t>
      </w:r>
      <m:oMath>
        <m:sSub>
          <m:sSubPr>
            <m:ctrlPr/>
          </m:sSubPr>
          <m:e>
            <m:r>
              <m:rPr>
                <m:sty m:val="p"/>
              </m:rPr>
              <m:t>φ</m:t>
            </m:r>
          </m:e>
          <m:sub>
            <m:r>
              <m:rPr>
                <m:sty m:val="p"/>
              </m:rPr>
              <m:t>S,i,k</m:t>
            </m:r>
          </m:sub>
        </m:sSub>
      </m:oMath>
      <w:r>
        <w:rPr>
          <w:rFonts w:hint="eastAsia"/>
        </w:rPr>
        <w:t>、地面に対する形態係数</w:t>
      </w:r>
      <m:oMath>
        <m:sSub>
          <m:sSubPr>
            <m:ctrlPr/>
          </m:sSubPr>
          <m:e>
            <m:r>
              <m:rPr>
                <m:sty m:val="p"/>
              </m:rPr>
              <m:t>φ</m:t>
            </m:r>
          </m:e>
          <m:sub>
            <m:r>
              <m:rPr>
                <m:sty m:val="p"/>
              </m:rPr>
              <m:t>G,i,k</m:t>
            </m:r>
          </m:sub>
        </m:sSub>
      </m:oMath>
      <w:r>
        <w:rPr>
          <w:rFonts w:hint="eastAsia"/>
        </w:rPr>
        <w:t>は、</w:t>
      </w:r>
      <w:r w:rsidR="008640C0">
        <w:fldChar w:fldCharType="begin"/>
      </w:r>
      <w:r w:rsidR="008640C0">
        <w:instrText xml:space="preserve"> </w:instrText>
      </w:r>
      <w:r w:rsidR="008640C0">
        <w:rPr>
          <w:rFonts w:hint="eastAsia"/>
        </w:rPr>
        <w:instrText>REF _Ref473817224 \h</w:instrText>
      </w:r>
      <w:r w:rsidR="008640C0">
        <w:instrText xml:space="preserve"> </w:instrText>
      </w:r>
      <w:r w:rsidR="008640C0">
        <w:fldChar w:fldCharType="separate"/>
      </w:r>
      <w:r w:rsidR="003D2F73">
        <w:rPr>
          <w:rFonts w:hint="eastAsia"/>
        </w:rPr>
        <w:t>（</w:t>
      </w:r>
      <w:r w:rsidR="003D2F73">
        <w:rPr>
          <w:noProof/>
        </w:rPr>
        <w:t>119</w:t>
      </w:r>
      <w:r w:rsidR="003D2F73">
        <w:rPr>
          <w:rFonts w:hint="eastAsia"/>
        </w:rPr>
        <w:t>）</w:t>
      </w:r>
      <w:r w:rsidR="008640C0">
        <w:fldChar w:fldCharType="end"/>
      </w:r>
      <w:r>
        <w:rPr>
          <w:rFonts w:hint="eastAsia"/>
        </w:rPr>
        <w:t>、</w:t>
      </w:r>
      <w:r w:rsidR="008640C0">
        <w:fldChar w:fldCharType="begin"/>
      </w:r>
      <w:r w:rsidR="008640C0">
        <w:instrText xml:space="preserve"> </w:instrText>
      </w:r>
      <w:r w:rsidR="008640C0">
        <w:rPr>
          <w:rFonts w:hint="eastAsia"/>
        </w:rPr>
        <w:instrText>REF _Ref473817225 \h</w:instrText>
      </w:r>
      <w:r w:rsidR="008640C0">
        <w:instrText xml:space="preserve"> </w:instrText>
      </w:r>
      <w:r w:rsidR="008640C0">
        <w:fldChar w:fldCharType="separate"/>
      </w:r>
      <w:r w:rsidR="003D2F73">
        <w:rPr>
          <w:rFonts w:hint="eastAsia"/>
        </w:rPr>
        <w:t>（</w:t>
      </w:r>
      <w:r w:rsidR="003D2F73">
        <w:rPr>
          <w:noProof/>
        </w:rPr>
        <w:t>120</w:t>
      </w:r>
      <w:r w:rsidR="003D2F73">
        <w:rPr>
          <w:rFonts w:hint="eastAsia"/>
        </w:rPr>
        <w:t>）</w:t>
      </w:r>
      <w:r w:rsidR="008640C0">
        <w:fldChar w:fldCharType="end"/>
      </w:r>
      <w:r>
        <w:rPr>
          <w:rFonts w:hint="eastAsia"/>
        </w:rPr>
        <w:t>式から求める。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74DD3" w14:paraId="0AE169EF" w14:textId="77777777" w:rsidTr="00B3002E">
        <w:tc>
          <w:tcPr>
            <w:tcW w:w="8784" w:type="dxa"/>
            <w:vAlign w:val="center"/>
          </w:tcPr>
          <w:p w14:paraId="57C8EF48" w14:textId="77777777" w:rsidR="00374DD3" w:rsidRDefault="00A12191">
            <w:pPr>
              <w:pStyle w:val="affe"/>
              <w:rPr>
                <w:rFonts w:cs="XITS Math"/>
              </w:rPr>
            </w:pPr>
            <m:oMathPara>
              <m:oMath>
                <m:sSub>
                  <m:sSubPr>
                    <m:ctrlPr/>
                  </m:sSubPr>
                  <m:e>
                    <m:r>
                      <m:t>φ</m:t>
                    </m:r>
                  </m:e>
                  <m:sub>
                    <m:r>
                      <m:t>S,i,k</m:t>
                    </m:r>
                  </m:sub>
                </m:sSub>
                <m:r>
                  <m:t>=</m:t>
                </m:r>
                <m:f>
                  <m:fPr>
                    <m:ctrlPr/>
                  </m:fPr>
                  <m:num>
                    <m:r>
                      <m:t>1+</m:t>
                    </m:r>
                    <m:func>
                      <m:funcPr>
                        <m:ctrlPr/>
                      </m:funcPr>
                      <m:fName>
                        <m:r>
                          <m:t>cos</m:t>
                        </m:r>
                      </m:fName>
                      <m:e>
                        <m:sSub>
                          <m:sSubPr>
                            <m:ctrlPr/>
                          </m:sSubPr>
                          <m:e>
                            <m:r>
                              <m:t>Wβ</m:t>
                            </m:r>
                          </m:e>
                          <m:sub>
                            <m:r>
                              <m:t>i,k</m:t>
                            </m:r>
                          </m:sub>
                        </m:sSub>
                      </m:e>
                    </m:func>
                  </m:num>
                  <m:den>
                    <m:r>
                      <m:t>2</m:t>
                    </m:r>
                  </m:den>
                </m:f>
                <m:r>
                  <w:rPr>
                    <w:rFonts w:cs="XITS Math"/>
                  </w:rPr>
                  <m:t>=</m:t>
                </m:r>
                <m:f>
                  <m:fPr>
                    <m:ctrlPr/>
                  </m:fPr>
                  <m:num>
                    <m:r>
                      <m:t>1+</m:t>
                    </m:r>
                    <m:sSub>
                      <m:sSubPr>
                        <m:ctrlPr/>
                      </m:sSubPr>
                      <m:e>
                        <m:r>
                          <m:t>Wz</m:t>
                        </m:r>
                      </m:e>
                      <m:sub>
                        <m:r>
                          <m:t>i,k</m:t>
                        </m:r>
                      </m:sub>
                    </m:sSub>
                  </m:num>
                  <m:den>
                    <m:r>
                      <m:t>2</m:t>
                    </m:r>
                  </m:den>
                </m:f>
              </m:oMath>
            </m:oMathPara>
          </w:p>
        </w:tc>
        <w:tc>
          <w:tcPr>
            <w:tcW w:w="952" w:type="dxa"/>
            <w:vAlign w:val="center"/>
          </w:tcPr>
          <w:p w14:paraId="529074E5" w14:textId="7379E2CD" w:rsidR="00374DD3" w:rsidRDefault="00374DD3">
            <w:pPr>
              <w:pStyle w:val="af9"/>
            </w:pPr>
            <w:bookmarkStart w:id="206" w:name="_Ref47381722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119</w:t>
            </w:r>
            <w:r w:rsidR="001939D4">
              <w:fldChar w:fldCharType="end"/>
            </w:r>
            <w:r>
              <w:rPr>
                <w:rFonts w:hint="eastAsia"/>
              </w:rPr>
              <w:t>）</w:t>
            </w:r>
            <w:bookmarkEnd w:id="206"/>
          </w:p>
        </w:tc>
      </w:tr>
      <w:tr w:rsidR="00374DD3" w14:paraId="35EE7F8D" w14:textId="77777777" w:rsidTr="00B3002E">
        <w:tc>
          <w:tcPr>
            <w:tcW w:w="8784" w:type="dxa"/>
            <w:vAlign w:val="center"/>
          </w:tcPr>
          <w:p w14:paraId="04A9A927" w14:textId="77777777" w:rsidR="00374DD3" w:rsidRDefault="00A12191">
            <w:pPr>
              <w:pStyle w:val="affe"/>
              <w:rPr>
                <w:rFonts w:cs="XITS Math"/>
              </w:rPr>
            </w:pPr>
            <m:oMathPara>
              <m:oMath>
                <m:sSub>
                  <m:sSubPr>
                    <m:ctrlPr/>
                  </m:sSubPr>
                  <m:e>
                    <m:r>
                      <m:t>φ</m:t>
                    </m:r>
                  </m:e>
                  <m:sub>
                    <m:r>
                      <m:t>G,i,k</m:t>
                    </m:r>
                  </m:sub>
                </m:sSub>
                <m:r>
                  <m:t>=1-</m:t>
                </m:r>
                <m:sSub>
                  <m:sSubPr>
                    <m:ctrlPr/>
                  </m:sSubPr>
                  <m:e>
                    <m:r>
                      <m:t>φ</m:t>
                    </m:r>
                  </m:e>
                  <m:sub>
                    <m:r>
                      <m:t>S,i,k</m:t>
                    </m:r>
                  </m:sub>
                </m:sSub>
              </m:oMath>
            </m:oMathPara>
          </w:p>
        </w:tc>
        <w:tc>
          <w:tcPr>
            <w:tcW w:w="952" w:type="dxa"/>
            <w:vAlign w:val="center"/>
          </w:tcPr>
          <w:p w14:paraId="7BCB00E6" w14:textId="59633901" w:rsidR="00374DD3" w:rsidRDefault="00374DD3">
            <w:pPr>
              <w:pStyle w:val="af9"/>
            </w:pPr>
            <w:bookmarkStart w:id="207" w:name="_Ref47381722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120</w:t>
            </w:r>
            <w:r w:rsidR="001939D4">
              <w:fldChar w:fldCharType="end"/>
            </w:r>
            <w:r>
              <w:rPr>
                <w:rFonts w:hint="eastAsia"/>
              </w:rPr>
              <w:t>）</w:t>
            </w:r>
            <w:bookmarkEnd w:id="207"/>
          </w:p>
        </w:tc>
      </w:tr>
    </w:tbl>
    <w:p w14:paraId="19A011C7" w14:textId="77777777" w:rsidR="009D3AB9" w:rsidRPr="00374DD3" w:rsidRDefault="009D3AB9"/>
    <w:p w14:paraId="2CD6B2B2" w14:textId="77777777" w:rsidR="00374DD3" w:rsidRDefault="00374DD3"/>
    <w:p w14:paraId="4392215E" w14:textId="77777777" w:rsidR="00576A49" w:rsidRDefault="00576A49">
      <w:pPr>
        <w:pStyle w:val="a1"/>
      </w:pPr>
      <w:bookmarkStart w:id="208" w:name="_Ref454290617"/>
      <w:bookmarkStart w:id="209" w:name="_Toc20739146"/>
      <w:r>
        <w:rPr>
          <w:rFonts w:hint="eastAsia"/>
        </w:rPr>
        <w:lastRenderedPageBreak/>
        <w:t>空間の定義</w:t>
      </w:r>
      <w:bookmarkEnd w:id="208"/>
      <w:bookmarkEnd w:id="209"/>
    </w:p>
    <w:p w14:paraId="5D90CE34" w14:textId="0C16EFAE" w:rsidR="003B15AB" w:rsidRDefault="003B15AB" w:rsidP="003B15AB">
      <w:pPr>
        <w:pStyle w:val="af7"/>
      </w:pPr>
      <w:r>
        <w:rPr>
          <w:rFonts w:hint="eastAsia"/>
        </w:rPr>
        <w:t>入力</w:t>
      </w:r>
      <w:r>
        <w:rPr>
          <w:rFonts w:hint="eastAsia"/>
        </w:rPr>
        <w:t>JSON</w:t>
      </w:r>
      <w:r>
        <w:rPr>
          <w:rFonts w:hint="eastAsia"/>
        </w:rPr>
        <w:t>ファイルの以下のキーの定義による。</w:t>
      </w:r>
    </w:p>
    <w:p w14:paraId="66F58C33" w14:textId="77777777" w:rsidR="003B15AB" w:rsidRDefault="003B15AB" w:rsidP="003B15AB">
      <w:pPr>
        <w:pStyle w:val="af7"/>
      </w:pPr>
    </w:p>
    <w:p w14:paraId="3C7A2C7C" w14:textId="169FE57B" w:rsidR="003B15AB" w:rsidRDefault="003B15AB" w:rsidP="003B15A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12</w:t>
      </w:r>
      <w:r>
        <w:fldChar w:fldCharType="end"/>
      </w:r>
      <w:r>
        <w:rPr>
          <w:rFonts w:hint="eastAsia"/>
        </w:rPr>
        <w:t xml:space="preserve">　</w:t>
      </w:r>
      <w:r w:rsidR="00CA623B">
        <w:rPr>
          <w:rFonts w:hint="eastAsia"/>
        </w:rPr>
        <w:t>空間の</w:t>
      </w:r>
      <w:r>
        <w:rPr>
          <w:rFonts w:hint="eastAsia"/>
        </w:rPr>
        <w:t>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144"/>
        <w:gridCol w:w="2158"/>
        <w:gridCol w:w="2446"/>
        <w:gridCol w:w="2998"/>
      </w:tblGrid>
      <w:tr w:rsidR="007B1B35" w14:paraId="361B776C" w14:textId="77777777" w:rsidTr="007B1B35">
        <w:tc>
          <w:tcPr>
            <w:tcW w:w="2144" w:type="dxa"/>
            <w:tcBorders>
              <w:bottom w:val="single" w:sz="12" w:space="0" w:color="auto"/>
            </w:tcBorders>
          </w:tcPr>
          <w:p w14:paraId="61772642" w14:textId="4C0A1DDC" w:rsidR="007B1B35" w:rsidRDefault="007B1B35" w:rsidP="002F6AC2">
            <w:pPr>
              <w:pStyle w:val="af5"/>
            </w:pPr>
            <w:r>
              <w:rPr>
                <w:rFonts w:hint="eastAsia"/>
              </w:rPr>
              <w:t>項目</w:t>
            </w:r>
          </w:p>
        </w:tc>
        <w:tc>
          <w:tcPr>
            <w:tcW w:w="2158" w:type="dxa"/>
            <w:tcBorders>
              <w:bottom w:val="single" w:sz="12" w:space="0" w:color="auto"/>
            </w:tcBorders>
          </w:tcPr>
          <w:p w14:paraId="330394F5" w14:textId="3B2867B9" w:rsidR="007B1B35" w:rsidRDefault="007B1B35" w:rsidP="002F6AC2">
            <w:pPr>
              <w:pStyle w:val="af5"/>
            </w:pPr>
            <w:r>
              <w:rPr>
                <w:rFonts w:hint="eastAsia"/>
              </w:rPr>
              <w:t>型</w:t>
            </w:r>
          </w:p>
        </w:tc>
        <w:tc>
          <w:tcPr>
            <w:tcW w:w="2446" w:type="dxa"/>
            <w:tcBorders>
              <w:bottom w:val="single" w:sz="12" w:space="0" w:color="auto"/>
            </w:tcBorders>
          </w:tcPr>
          <w:p w14:paraId="2B7652D2" w14:textId="18200624" w:rsidR="007B1B35" w:rsidRDefault="007B1B35" w:rsidP="002F6AC2">
            <w:pPr>
              <w:pStyle w:val="af5"/>
            </w:pPr>
            <w:r>
              <w:rPr>
                <w:rFonts w:hint="eastAsia"/>
              </w:rPr>
              <w:t>単位</w:t>
            </w:r>
          </w:p>
        </w:tc>
        <w:tc>
          <w:tcPr>
            <w:tcW w:w="2998" w:type="dxa"/>
            <w:tcBorders>
              <w:bottom w:val="single" w:sz="12" w:space="0" w:color="auto"/>
            </w:tcBorders>
          </w:tcPr>
          <w:p w14:paraId="755417A1" w14:textId="1F985611" w:rsidR="007B1B35" w:rsidRDefault="007B1B35" w:rsidP="002F6AC2">
            <w:pPr>
              <w:pStyle w:val="af5"/>
            </w:pPr>
            <w:r>
              <w:rPr>
                <w:rFonts w:hint="eastAsia"/>
              </w:rPr>
              <w:t>キー</w:t>
            </w:r>
          </w:p>
        </w:tc>
      </w:tr>
      <w:tr w:rsidR="007B1B35" w14:paraId="10CD06CC" w14:textId="77777777" w:rsidTr="002F6AC2">
        <w:tc>
          <w:tcPr>
            <w:tcW w:w="2144" w:type="dxa"/>
            <w:tcBorders>
              <w:top w:val="single" w:sz="12" w:space="0" w:color="auto"/>
            </w:tcBorders>
          </w:tcPr>
          <w:p w14:paraId="36096BC9" w14:textId="77777777" w:rsidR="007B1B35" w:rsidRDefault="007B1B35" w:rsidP="007B1B35">
            <w:pPr>
              <w:pStyle w:val="af4"/>
            </w:pPr>
            <w:r>
              <w:rPr>
                <w:rFonts w:hint="eastAsia"/>
              </w:rPr>
              <w:t>階層</w:t>
            </w:r>
          </w:p>
        </w:tc>
        <w:tc>
          <w:tcPr>
            <w:tcW w:w="2158" w:type="dxa"/>
            <w:tcBorders>
              <w:top w:val="single" w:sz="12" w:space="0" w:color="auto"/>
            </w:tcBorders>
          </w:tcPr>
          <w:p w14:paraId="25DDC950" w14:textId="44864A7E" w:rsidR="007B1B35" w:rsidRDefault="007B1B35" w:rsidP="007B1B35">
            <w:pPr>
              <w:pStyle w:val="af4"/>
            </w:pPr>
            <w:r>
              <w:rPr>
                <w:rFonts w:hint="eastAsia"/>
              </w:rPr>
              <w:t>－</w:t>
            </w:r>
          </w:p>
        </w:tc>
        <w:tc>
          <w:tcPr>
            <w:tcW w:w="2446" w:type="dxa"/>
            <w:tcBorders>
              <w:top w:val="single" w:sz="12" w:space="0" w:color="auto"/>
            </w:tcBorders>
          </w:tcPr>
          <w:p w14:paraId="0A437D16" w14:textId="65046658" w:rsidR="007B1B35" w:rsidRDefault="007B1B35" w:rsidP="007B1B35">
            <w:pPr>
              <w:pStyle w:val="af4"/>
            </w:pPr>
            <w:r>
              <w:rPr>
                <w:rFonts w:hint="eastAsia"/>
              </w:rPr>
              <w:t>－</w:t>
            </w:r>
          </w:p>
        </w:tc>
        <w:tc>
          <w:tcPr>
            <w:tcW w:w="2998" w:type="dxa"/>
            <w:tcBorders>
              <w:top w:val="single" w:sz="12" w:space="0" w:color="auto"/>
            </w:tcBorders>
          </w:tcPr>
          <w:p w14:paraId="2278D696" w14:textId="58031B84" w:rsidR="007B1B35" w:rsidRDefault="007B1B35" w:rsidP="007B1B35">
            <w:pPr>
              <w:pStyle w:val="af4"/>
            </w:pPr>
            <w:r>
              <w:rPr>
                <w:rFonts w:hint="eastAsia"/>
              </w:rPr>
              <w:t>[</w:t>
            </w:r>
            <w:r>
              <w:t>'rooms']</w:t>
            </w:r>
          </w:p>
        </w:tc>
      </w:tr>
      <w:tr w:rsidR="007B1B35" w14:paraId="7CA7C008" w14:textId="77777777" w:rsidTr="002F6AC2">
        <w:tc>
          <w:tcPr>
            <w:tcW w:w="2144" w:type="dxa"/>
          </w:tcPr>
          <w:p w14:paraId="248A6C78" w14:textId="0C77A883" w:rsidR="007B1B35" w:rsidRDefault="007B1B35" w:rsidP="007B1B35">
            <w:pPr>
              <w:pStyle w:val="af4"/>
            </w:pPr>
            <w:r>
              <w:rPr>
                <w:rFonts w:hint="eastAsia"/>
              </w:rPr>
              <w:t>室タイプ</w:t>
            </w:r>
          </w:p>
        </w:tc>
        <w:tc>
          <w:tcPr>
            <w:tcW w:w="2158" w:type="dxa"/>
          </w:tcPr>
          <w:p w14:paraId="0F988017" w14:textId="2F8D40B4" w:rsidR="007B1B35" w:rsidRDefault="007B1B35" w:rsidP="007B1B35">
            <w:pPr>
              <w:pStyle w:val="af4"/>
            </w:pPr>
            <w:r>
              <w:rPr>
                <w:rFonts w:hint="eastAsia"/>
              </w:rPr>
              <w:t>s</w:t>
            </w:r>
            <w:r>
              <w:t>tr</w:t>
            </w:r>
          </w:p>
        </w:tc>
        <w:tc>
          <w:tcPr>
            <w:tcW w:w="2446" w:type="dxa"/>
          </w:tcPr>
          <w:p w14:paraId="729ED154" w14:textId="5092AC29" w:rsidR="007B1B35" w:rsidRDefault="007B1B35" w:rsidP="007B1B35">
            <w:pPr>
              <w:pStyle w:val="af4"/>
            </w:pPr>
            <w:r>
              <w:rPr>
                <w:rFonts w:hint="eastAsia"/>
              </w:rPr>
              <w:t>－</w:t>
            </w:r>
          </w:p>
        </w:tc>
        <w:tc>
          <w:tcPr>
            <w:tcW w:w="2998" w:type="dxa"/>
          </w:tcPr>
          <w:p w14:paraId="6D6FFF73" w14:textId="5A225835" w:rsidR="007B1B35" w:rsidRDefault="007B1B35" w:rsidP="007B1B35">
            <w:pPr>
              <w:pStyle w:val="af4"/>
            </w:pPr>
            <w:r>
              <w:t>['</w:t>
            </w:r>
            <w:proofErr w:type="spellStart"/>
            <w:r>
              <w:t>room_type</w:t>
            </w:r>
            <w:proofErr w:type="spellEnd"/>
            <w:r>
              <w:t>']</w:t>
            </w:r>
          </w:p>
        </w:tc>
      </w:tr>
      <w:tr w:rsidR="007B1B35" w14:paraId="02FBFE6A" w14:textId="77777777" w:rsidTr="002F6AC2">
        <w:tc>
          <w:tcPr>
            <w:tcW w:w="2144" w:type="dxa"/>
          </w:tcPr>
          <w:p w14:paraId="4A7EEA6B" w14:textId="05B1E436" w:rsidR="007B1B35" w:rsidRDefault="007B1B35" w:rsidP="007B1B35">
            <w:pPr>
              <w:pStyle w:val="af4"/>
            </w:pPr>
            <w:r>
              <w:rPr>
                <w:rFonts w:hint="eastAsia"/>
              </w:rPr>
              <w:t>室気積</w:t>
            </w:r>
          </w:p>
        </w:tc>
        <w:tc>
          <w:tcPr>
            <w:tcW w:w="2158" w:type="dxa"/>
          </w:tcPr>
          <w:p w14:paraId="29ADDA99" w14:textId="35B81F58" w:rsidR="007B1B35" w:rsidRDefault="007B1B35" w:rsidP="007B1B35">
            <w:pPr>
              <w:pStyle w:val="af4"/>
            </w:pPr>
            <w:r>
              <w:rPr>
                <w:rFonts w:hint="eastAsia"/>
              </w:rPr>
              <w:t>f</w:t>
            </w:r>
            <w:r>
              <w:t>loat</w:t>
            </w:r>
          </w:p>
        </w:tc>
        <w:tc>
          <w:tcPr>
            <w:tcW w:w="2446" w:type="dxa"/>
          </w:tcPr>
          <w:p w14:paraId="69AF09F1" w14:textId="231C0DA5" w:rsidR="007B1B35" w:rsidRDefault="007B1B35" w:rsidP="007B1B35">
            <w:pPr>
              <w:pStyle w:val="af4"/>
            </w:pPr>
            <w:r>
              <w:rPr>
                <w:rFonts w:hint="eastAsia"/>
              </w:rPr>
              <w:t>m</w:t>
            </w:r>
            <w:r>
              <w:t>3</w:t>
            </w:r>
          </w:p>
        </w:tc>
        <w:tc>
          <w:tcPr>
            <w:tcW w:w="2998" w:type="dxa"/>
          </w:tcPr>
          <w:p w14:paraId="01F3D9ED" w14:textId="51D168D1" w:rsidR="007B1B35" w:rsidRDefault="007B1B35" w:rsidP="007B1B35">
            <w:pPr>
              <w:pStyle w:val="af4"/>
            </w:pPr>
            <w:r>
              <w:rPr>
                <w:rFonts w:hint="eastAsia"/>
              </w:rPr>
              <w:t>[</w:t>
            </w:r>
            <w:r>
              <w:t>'volume']</w:t>
            </w:r>
          </w:p>
        </w:tc>
      </w:tr>
      <w:tr w:rsidR="007B1B35" w14:paraId="4C71EEB8" w14:textId="77777777" w:rsidTr="002F6AC2">
        <w:tc>
          <w:tcPr>
            <w:tcW w:w="2144" w:type="dxa"/>
          </w:tcPr>
          <w:p w14:paraId="4421DB46" w14:textId="140BEE4C" w:rsidR="007B1B35" w:rsidRDefault="007B1B35" w:rsidP="007B1B35">
            <w:pPr>
              <w:pStyle w:val="af4"/>
            </w:pPr>
            <w:r>
              <w:rPr>
                <w:rFonts w:hint="eastAsia"/>
              </w:rPr>
              <w:t>計画換気量</w:t>
            </w:r>
          </w:p>
        </w:tc>
        <w:tc>
          <w:tcPr>
            <w:tcW w:w="2158" w:type="dxa"/>
          </w:tcPr>
          <w:p w14:paraId="7CB17D17" w14:textId="43C2517B" w:rsidR="007B1B35" w:rsidRDefault="007B1B35" w:rsidP="007B1B35">
            <w:pPr>
              <w:pStyle w:val="af4"/>
            </w:pPr>
            <w:r>
              <w:rPr>
                <w:rFonts w:hint="eastAsia"/>
              </w:rPr>
              <w:t>f</w:t>
            </w:r>
            <w:r>
              <w:t>loat</w:t>
            </w:r>
          </w:p>
        </w:tc>
        <w:tc>
          <w:tcPr>
            <w:tcW w:w="2446" w:type="dxa"/>
          </w:tcPr>
          <w:p w14:paraId="2ED01567" w14:textId="3E0F5971" w:rsidR="007B1B35" w:rsidRDefault="007B1B35" w:rsidP="007B1B35">
            <w:pPr>
              <w:pStyle w:val="af4"/>
            </w:pPr>
            <w:r>
              <w:rPr>
                <w:rFonts w:hint="eastAsia"/>
              </w:rPr>
              <w:t>m</w:t>
            </w:r>
            <w:r>
              <w:t>3/h</w:t>
            </w:r>
          </w:p>
        </w:tc>
        <w:tc>
          <w:tcPr>
            <w:tcW w:w="2998" w:type="dxa"/>
          </w:tcPr>
          <w:p w14:paraId="61E5EAEA" w14:textId="7B1D5197" w:rsidR="007B1B35" w:rsidRDefault="007B1B35" w:rsidP="007B1B35">
            <w:pPr>
              <w:pStyle w:val="af4"/>
            </w:pPr>
            <w:r>
              <w:rPr>
                <w:rFonts w:hint="eastAsia"/>
              </w:rPr>
              <w:t>[</w:t>
            </w:r>
            <w:r>
              <w:t>'vent']</w:t>
            </w:r>
          </w:p>
        </w:tc>
      </w:tr>
      <w:tr w:rsidR="007B1B35" w14:paraId="2F8C7235" w14:textId="77777777" w:rsidTr="002F6AC2">
        <w:tc>
          <w:tcPr>
            <w:tcW w:w="2144" w:type="dxa"/>
          </w:tcPr>
          <w:p w14:paraId="6406790B" w14:textId="39E6CEFD" w:rsidR="007B1B35" w:rsidRDefault="007B1B35" w:rsidP="007B1B35">
            <w:pPr>
              <w:pStyle w:val="af4"/>
            </w:pPr>
            <w:r>
              <w:rPr>
                <w:rFonts w:hint="eastAsia"/>
              </w:rPr>
              <w:t>相当隙間面積</w:t>
            </w:r>
          </w:p>
        </w:tc>
        <w:tc>
          <w:tcPr>
            <w:tcW w:w="2158" w:type="dxa"/>
          </w:tcPr>
          <w:p w14:paraId="12028D6D" w14:textId="7745C8D1" w:rsidR="007B1B35" w:rsidRDefault="007B1B35" w:rsidP="007B1B35">
            <w:pPr>
              <w:pStyle w:val="af4"/>
            </w:pPr>
            <w:r>
              <w:rPr>
                <w:rFonts w:hint="eastAsia"/>
              </w:rPr>
              <w:t>f</w:t>
            </w:r>
            <w:r>
              <w:t>loat</w:t>
            </w:r>
          </w:p>
        </w:tc>
        <w:tc>
          <w:tcPr>
            <w:tcW w:w="2446" w:type="dxa"/>
          </w:tcPr>
          <w:p w14:paraId="30B912CF" w14:textId="0373194C" w:rsidR="007B1B35" w:rsidRDefault="007B1B35" w:rsidP="007B1B35">
            <w:pPr>
              <w:pStyle w:val="af4"/>
            </w:pPr>
            <w:r>
              <w:rPr>
                <w:rFonts w:hint="eastAsia"/>
              </w:rPr>
              <w:t>[</w:t>
            </w:r>
            <w:r>
              <w:t>cm2/m2]</w:t>
            </w:r>
          </w:p>
        </w:tc>
        <w:tc>
          <w:tcPr>
            <w:tcW w:w="2998" w:type="dxa"/>
          </w:tcPr>
          <w:p w14:paraId="675E811F" w14:textId="7FD1DA85" w:rsidR="007B1B35" w:rsidRDefault="007B1B35" w:rsidP="007B1B35">
            <w:pPr>
              <w:pStyle w:val="af4"/>
            </w:pPr>
            <w:r>
              <w:rPr>
                <w:rFonts w:hint="eastAsia"/>
              </w:rPr>
              <w:t>[</w:t>
            </w:r>
            <w:r>
              <w:t>'</w:t>
            </w:r>
            <w:proofErr w:type="spellStart"/>
            <w:r>
              <w:t>c_value</w:t>
            </w:r>
            <w:proofErr w:type="spellEnd"/>
            <w:r>
              <w:t>']</w:t>
            </w:r>
          </w:p>
        </w:tc>
      </w:tr>
      <w:tr w:rsidR="007B1B35" w14:paraId="2DEF1FDE" w14:textId="77777777" w:rsidTr="002F6AC2">
        <w:tc>
          <w:tcPr>
            <w:tcW w:w="2144" w:type="dxa"/>
          </w:tcPr>
          <w:p w14:paraId="1C412F85" w14:textId="3027CA6E" w:rsidR="007B1B35" w:rsidRDefault="007B1B35" w:rsidP="007B1B35">
            <w:pPr>
              <w:pStyle w:val="af4"/>
            </w:pPr>
            <w:r>
              <w:rPr>
                <w:rFonts w:hint="eastAsia"/>
              </w:rPr>
              <w:t>自然風利用時の換気回数</w:t>
            </w:r>
          </w:p>
        </w:tc>
        <w:tc>
          <w:tcPr>
            <w:tcW w:w="2158" w:type="dxa"/>
          </w:tcPr>
          <w:p w14:paraId="7BF4D11E" w14:textId="5270ECE1" w:rsidR="007B1B35" w:rsidRDefault="007B1B35" w:rsidP="007B1B35">
            <w:pPr>
              <w:pStyle w:val="af4"/>
            </w:pPr>
            <w:r>
              <w:rPr>
                <w:rFonts w:hint="eastAsia"/>
              </w:rPr>
              <w:t>f</w:t>
            </w:r>
            <w:r>
              <w:t>loat</w:t>
            </w:r>
          </w:p>
        </w:tc>
        <w:tc>
          <w:tcPr>
            <w:tcW w:w="2446" w:type="dxa"/>
          </w:tcPr>
          <w:p w14:paraId="4C16944F" w14:textId="07215F21" w:rsidR="007B1B35" w:rsidRDefault="007B1B35" w:rsidP="007B1B35">
            <w:pPr>
              <w:pStyle w:val="af4"/>
            </w:pPr>
            <w:r>
              <w:rPr>
                <w:rFonts w:hint="eastAsia"/>
              </w:rPr>
              <w:t>[</w:t>
            </w:r>
            <w:r>
              <w:rPr>
                <w:rFonts w:hint="eastAsia"/>
              </w:rPr>
              <w:t>回</w:t>
            </w:r>
            <w:r>
              <w:rPr>
                <w:rFonts w:hint="eastAsia"/>
              </w:rPr>
              <w:t>/h]</w:t>
            </w:r>
          </w:p>
        </w:tc>
        <w:tc>
          <w:tcPr>
            <w:tcW w:w="2998" w:type="dxa"/>
          </w:tcPr>
          <w:p w14:paraId="0BC8B5B2" w14:textId="471357A8" w:rsidR="007B1B35" w:rsidRDefault="007B1B35" w:rsidP="007B1B35">
            <w:pPr>
              <w:pStyle w:val="af4"/>
            </w:pPr>
            <w:r>
              <w:rPr>
                <w:rFonts w:hint="eastAsia"/>
              </w:rPr>
              <w:t>[</w:t>
            </w:r>
            <w:r>
              <w:t>'</w:t>
            </w:r>
            <w:proofErr w:type="spellStart"/>
            <w:r>
              <w:t>natural_vent_time</w:t>
            </w:r>
            <w:proofErr w:type="spellEnd"/>
            <w:r>
              <w:t>']</w:t>
            </w:r>
          </w:p>
        </w:tc>
      </w:tr>
    </w:tbl>
    <w:p w14:paraId="14FF7257" w14:textId="77777777" w:rsidR="00951E33" w:rsidRDefault="00951E33" w:rsidP="00D22B41"/>
    <w:p w14:paraId="26D233AC" w14:textId="77777777" w:rsidR="00D22B41" w:rsidRDefault="00D22B41"/>
    <w:p w14:paraId="69150C92" w14:textId="77777777" w:rsidR="00576A49" w:rsidRDefault="00576A49">
      <w:pPr>
        <w:pStyle w:val="a1"/>
      </w:pPr>
      <w:bookmarkStart w:id="210" w:name="_Ref454311768"/>
      <w:bookmarkStart w:id="211" w:name="_Toc20739147"/>
      <w:r>
        <w:rPr>
          <w:rFonts w:hint="eastAsia"/>
        </w:rPr>
        <w:lastRenderedPageBreak/>
        <w:t>隣室間換気の定義</w:t>
      </w:r>
      <w:bookmarkEnd w:id="210"/>
      <w:bookmarkEnd w:id="211"/>
    </w:p>
    <w:p w14:paraId="5B8BCF5D" w14:textId="77777777" w:rsidR="007B1B35" w:rsidRDefault="007B1B35" w:rsidP="007B1B35">
      <w:pPr>
        <w:pStyle w:val="af7"/>
      </w:pPr>
      <w:r>
        <w:rPr>
          <w:rFonts w:hint="eastAsia"/>
        </w:rPr>
        <w:t>入力</w:t>
      </w:r>
      <w:r>
        <w:rPr>
          <w:rFonts w:hint="eastAsia"/>
        </w:rPr>
        <w:t>JSON</w:t>
      </w:r>
      <w:r>
        <w:rPr>
          <w:rFonts w:hint="eastAsia"/>
        </w:rPr>
        <w:t>ファイルの以下のキーの定義による。</w:t>
      </w:r>
    </w:p>
    <w:p w14:paraId="1D9F0817" w14:textId="77777777" w:rsidR="007B1B35" w:rsidRDefault="007B1B35" w:rsidP="007B1B35">
      <w:pPr>
        <w:pStyle w:val="af7"/>
      </w:pPr>
    </w:p>
    <w:p w14:paraId="23477B6F" w14:textId="412E0499" w:rsidR="007B1B35" w:rsidRDefault="007B1B35" w:rsidP="007B1B35">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13</w:t>
      </w:r>
      <w:r>
        <w:fldChar w:fldCharType="end"/>
      </w:r>
      <w:r>
        <w:rPr>
          <w:rFonts w:hint="eastAsia"/>
        </w:rPr>
        <w:t xml:space="preserve">　</w:t>
      </w:r>
      <w:r w:rsidR="00CA623B">
        <w:rPr>
          <w:rFonts w:hint="eastAsia"/>
        </w:rPr>
        <w:t>隣室間換気の定義</w:t>
      </w:r>
      <w:r>
        <w:rPr>
          <w:rFonts w:hint="eastAsia"/>
        </w:rPr>
        <w:t>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7B1B35" w14:paraId="0A4F0C0B" w14:textId="77777777" w:rsidTr="00A86C93">
        <w:tc>
          <w:tcPr>
            <w:tcW w:w="2096" w:type="dxa"/>
            <w:tcBorders>
              <w:bottom w:val="single" w:sz="12" w:space="0" w:color="auto"/>
            </w:tcBorders>
          </w:tcPr>
          <w:p w14:paraId="08572446" w14:textId="77777777" w:rsidR="007B1B35" w:rsidRDefault="007B1B35" w:rsidP="00A86C93">
            <w:pPr>
              <w:pStyle w:val="af5"/>
            </w:pPr>
            <w:r>
              <w:rPr>
                <w:rFonts w:hint="eastAsia"/>
              </w:rPr>
              <w:t>項目</w:t>
            </w:r>
          </w:p>
        </w:tc>
        <w:tc>
          <w:tcPr>
            <w:tcW w:w="2111" w:type="dxa"/>
            <w:tcBorders>
              <w:bottom w:val="single" w:sz="12" w:space="0" w:color="auto"/>
            </w:tcBorders>
          </w:tcPr>
          <w:p w14:paraId="121747D5" w14:textId="77777777" w:rsidR="007B1B35" w:rsidRDefault="007B1B35" w:rsidP="00A86C93">
            <w:pPr>
              <w:pStyle w:val="af5"/>
            </w:pPr>
            <w:r>
              <w:rPr>
                <w:rFonts w:hint="eastAsia"/>
              </w:rPr>
              <w:t>型</w:t>
            </w:r>
          </w:p>
        </w:tc>
        <w:tc>
          <w:tcPr>
            <w:tcW w:w="2449" w:type="dxa"/>
            <w:tcBorders>
              <w:bottom w:val="single" w:sz="12" w:space="0" w:color="auto"/>
            </w:tcBorders>
          </w:tcPr>
          <w:p w14:paraId="222B64E9" w14:textId="77777777" w:rsidR="007B1B35" w:rsidRDefault="007B1B35" w:rsidP="00A86C93">
            <w:pPr>
              <w:pStyle w:val="af5"/>
            </w:pPr>
            <w:r>
              <w:rPr>
                <w:rFonts w:hint="eastAsia"/>
              </w:rPr>
              <w:t>単位</w:t>
            </w:r>
          </w:p>
        </w:tc>
        <w:tc>
          <w:tcPr>
            <w:tcW w:w="3090" w:type="dxa"/>
            <w:tcBorders>
              <w:bottom w:val="single" w:sz="12" w:space="0" w:color="auto"/>
            </w:tcBorders>
          </w:tcPr>
          <w:p w14:paraId="75CB10C3" w14:textId="77777777" w:rsidR="007B1B35" w:rsidRDefault="007B1B35" w:rsidP="00A86C93">
            <w:pPr>
              <w:pStyle w:val="af5"/>
            </w:pPr>
            <w:r>
              <w:rPr>
                <w:rFonts w:hint="eastAsia"/>
              </w:rPr>
              <w:t>キー</w:t>
            </w:r>
          </w:p>
        </w:tc>
      </w:tr>
      <w:tr w:rsidR="007B1B35" w14:paraId="3A4393B0" w14:textId="77777777" w:rsidTr="00A86C93">
        <w:tc>
          <w:tcPr>
            <w:tcW w:w="2096" w:type="dxa"/>
            <w:tcBorders>
              <w:top w:val="single" w:sz="12" w:space="0" w:color="auto"/>
            </w:tcBorders>
          </w:tcPr>
          <w:p w14:paraId="158DB793" w14:textId="77777777" w:rsidR="007B1B35" w:rsidRDefault="007B1B35" w:rsidP="00A86C93">
            <w:pPr>
              <w:pStyle w:val="af4"/>
            </w:pPr>
            <w:r>
              <w:rPr>
                <w:rFonts w:hint="eastAsia"/>
              </w:rPr>
              <w:t>階層</w:t>
            </w:r>
          </w:p>
        </w:tc>
        <w:tc>
          <w:tcPr>
            <w:tcW w:w="2111" w:type="dxa"/>
            <w:tcBorders>
              <w:top w:val="single" w:sz="12" w:space="0" w:color="auto"/>
            </w:tcBorders>
          </w:tcPr>
          <w:p w14:paraId="78C83101" w14:textId="77777777" w:rsidR="007B1B35" w:rsidRDefault="007B1B35" w:rsidP="00A86C93">
            <w:pPr>
              <w:pStyle w:val="af4"/>
            </w:pPr>
            <w:r>
              <w:rPr>
                <w:rFonts w:hint="eastAsia"/>
              </w:rPr>
              <w:t>－</w:t>
            </w:r>
          </w:p>
        </w:tc>
        <w:tc>
          <w:tcPr>
            <w:tcW w:w="2449" w:type="dxa"/>
            <w:tcBorders>
              <w:top w:val="single" w:sz="12" w:space="0" w:color="auto"/>
            </w:tcBorders>
          </w:tcPr>
          <w:p w14:paraId="330CF2D1" w14:textId="77777777" w:rsidR="007B1B35" w:rsidRDefault="007B1B35" w:rsidP="00A86C93">
            <w:pPr>
              <w:pStyle w:val="af4"/>
            </w:pPr>
            <w:r>
              <w:rPr>
                <w:rFonts w:hint="eastAsia"/>
              </w:rPr>
              <w:t>－</w:t>
            </w:r>
          </w:p>
        </w:tc>
        <w:tc>
          <w:tcPr>
            <w:tcW w:w="3090" w:type="dxa"/>
            <w:tcBorders>
              <w:top w:val="single" w:sz="12" w:space="0" w:color="auto"/>
            </w:tcBorders>
          </w:tcPr>
          <w:p w14:paraId="12CC14B8" w14:textId="02828F89" w:rsidR="007B1B35" w:rsidRDefault="007B1B35" w:rsidP="00A86C93">
            <w:pPr>
              <w:pStyle w:val="af4"/>
            </w:pPr>
            <w:r>
              <w:rPr>
                <w:rFonts w:hint="eastAsia"/>
              </w:rPr>
              <w:t>[</w:t>
            </w:r>
            <w:r>
              <w:t>'rooms']['</w:t>
            </w:r>
            <w:proofErr w:type="spellStart"/>
            <w:r w:rsidR="00CA623B">
              <w:t>next_vent</w:t>
            </w:r>
            <w:proofErr w:type="spellEnd"/>
            <w:r>
              <w:t>']</w:t>
            </w:r>
          </w:p>
        </w:tc>
      </w:tr>
      <w:tr w:rsidR="007B1B35" w14:paraId="1721E63A" w14:textId="77777777" w:rsidTr="00A86C93">
        <w:tc>
          <w:tcPr>
            <w:tcW w:w="2096" w:type="dxa"/>
          </w:tcPr>
          <w:p w14:paraId="4D858D4B" w14:textId="4EE85253" w:rsidR="007B1B35" w:rsidRDefault="009F337A" w:rsidP="00A86C93">
            <w:pPr>
              <w:pStyle w:val="af4"/>
            </w:pPr>
            <w:r>
              <w:rPr>
                <w:rFonts w:hint="eastAsia"/>
              </w:rPr>
              <w:t>上流側の室の名称</w:t>
            </w:r>
          </w:p>
        </w:tc>
        <w:tc>
          <w:tcPr>
            <w:tcW w:w="2111" w:type="dxa"/>
          </w:tcPr>
          <w:p w14:paraId="178A6598" w14:textId="77777777" w:rsidR="007B1B35" w:rsidRDefault="007B1B35" w:rsidP="00A86C93">
            <w:pPr>
              <w:pStyle w:val="af4"/>
            </w:pPr>
            <w:r>
              <w:rPr>
                <w:rFonts w:hint="eastAsia"/>
              </w:rPr>
              <w:t>s</w:t>
            </w:r>
            <w:r>
              <w:t>tr</w:t>
            </w:r>
          </w:p>
        </w:tc>
        <w:tc>
          <w:tcPr>
            <w:tcW w:w="2449" w:type="dxa"/>
          </w:tcPr>
          <w:p w14:paraId="3368288C" w14:textId="77777777" w:rsidR="007B1B35" w:rsidRDefault="007B1B35" w:rsidP="00A86C93">
            <w:pPr>
              <w:pStyle w:val="af4"/>
            </w:pPr>
            <w:r>
              <w:rPr>
                <w:rFonts w:hint="eastAsia"/>
              </w:rPr>
              <w:t>－</w:t>
            </w:r>
          </w:p>
        </w:tc>
        <w:tc>
          <w:tcPr>
            <w:tcW w:w="3090" w:type="dxa"/>
          </w:tcPr>
          <w:p w14:paraId="3DE862C5" w14:textId="1ADE0327" w:rsidR="007B1B35" w:rsidRDefault="007B1B35" w:rsidP="00A86C93">
            <w:pPr>
              <w:pStyle w:val="af4"/>
            </w:pPr>
            <w:r>
              <w:t>[</w:t>
            </w:r>
            <w:r w:rsidR="00CA623B">
              <w:t>'</w:t>
            </w:r>
            <w:proofErr w:type="spellStart"/>
            <w:r w:rsidR="00CA623B">
              <w:t>upstream_room_name</w:t>
            </w:r>
            <w:proofErr w:type="spellEnd"/>
            <w:r w:rsidR="00CA623B">
              <w:t>'</w:t>
            </w:r>
            <w:r>
              <w:t>]</w:t>
            </w:r>
          </w:p>
        </w:tc>
      </w:tr>
      <w:tr w:rsidR="007B1B35" w14:paraId="41655250" w14:textId="77777777" w:rsidTr="00A86C93">
        <w:tc>
          <w:tcPr>
            <w:tcW w:w="2096" w:type="dxa"/>
          </w:tcPr>
          <w:p w14:paraId="0A89FD90" w14:textId="14B32E59" w:rsidR="007B1B35" w:rsidRDefault="009F337A" w:rsidP="00A86C93">
            <w:pPr>
              <w:pStyle w:val="af4"/>
            </w:pPr>
            <w:r>
              <w:rPr>
                <w:rFonts w:hint="eastAsia"/>
              </w:rPr>
              <w:t>換気量</w:t>
            </w:r>
          </w:p>
        </w:tc>
        <w:tc>
          <w:tcPr>
            <w:tcW w:w="2111" w:type="dxa"/>
          </w:tcPr>
          <w:p w14:paraId="6AD14385" w14:textId="77777777" w:rsidR="007B1B35" w:rsidRDefault="007B1B35" w:rsidP="00A86C93">
            <w:pPr>
              <w:pStyle w:val="af4"/>
            </w:pPr>
            <w:r>
              <w:rPr>
                <w:rFonts w:hint="eastAsia"/>
              </w:rPr>
              <w:t>f</w:t>
            </w:r>
            <w:r>
              <w:t>loat</w:t>
            </w:r>
          </w:p>
        </w:tc>
        <w:tc>
          <w:tcPr>
            <w:tcW w:w="2449" w:type="dxa"/>
          </w:tcPr>
          <w:p w14:paraId="791826B8" w14:textId="43E2F31E" w:rsidR="007B1B35" w:rsidRDefault="009F337A" w:rsidP="00A86C93">
            <w:pPr>
              <w:pStyle w:val="af4"/>
            </w:pPr>
            <w:r>
              <w:rPr>
                <w:rFonts w:hint="eastAsia"/>
              </w:rPr>
              <w:t>m</w:t>
            </w:r>
            <w:r>
              <w:t>3/h</w:t>
            </w:r>
          </w:p>
        </w:tc>
        <w:tc>
          <w:tcPr>
            <w:tcW w:w="3090" w:type="dxa"/>
          </w:tcPr>
          <w:p w14:paraId="2E926624" w14:textId="03972927" w:rsidR="007B1B35" w:rsidRDefault="007B1B35" w:rsidP="00A86C93">
            <w:pPr>
              <w:pStyle w:val="af4"/>
            </w:pPr>
            <w:r>
              <w:rPr>
                <w:rFonts w:hint="eastAsia"/>
              </w:rPr>
              <w:t>[</w:t>
            </w:r>
            <w:r>
              <w:t>'</w:t>
            </w:r>
            <w:r w:rsidR="00CA623B">
              <w:t>volume</w:t>
            </w:r>
            <w:r>
              <w:t>']</w:t>
            </w:r>
          </w:p>
        </w:tc>
      </w:tr>
    </w:tbl>
    <w:p w14:paraId="0D283BD3" w14:textId="77777777" w:rsidR="007B1B35" w:rsidRDefault="007B1B35" w:rsidP="00A10DC2"/>
    <w:p w14:paraId="7ED3ED67" w14:textId="77777777" w:rsidR="007B1B35" w:rsidRDefault="007B1B35" w:rsidP="002F6AC2">
      <w:bookmarkStart w:id="212" w:name="_Ref454288938"/>
    </w:p>
    <w:p w14:paraId="463C3212" w14:textId="77777777" w:rsidR="00D22B41" w:rsidRDefault="00D22B41" w:rsidP="00195796"/>
    <w:p w14:paraId="0E59BCC0" w14:textId="1F9A06E0" w:rsidR="005C5D95" w:rsidRDefault="00D21618">
      <w:pPr>
        <w:pStyle w:val="a1"/>
      </w:pPr>
      <w:bookmarkStart w:id="213" w:name="_Ref478665257"/>
      <w:bookmarkStart w:id="214" w:name="_Toc20739148"/>
      <w:r>
        <w:rPr>
          <w:rFonts w:hint="eastAsia"/>
        </w:rPr>
        <w:lastRenderedPageBreak/>
        <w:t>室供給熱量の最大能力</w:t>
      </w:r>
      <w:bookmarkEnd w:id="213"/>
      <w:r w:rsidR="00CA623B">
        <w:rPr>
          <w:rFonts w:hint="eastAsia"/>
        </w:rPr>
        <w:t>の定義</w:t>
      </w:r>
      <w:bookmarkEnd w:id="214"/>
    </w:p>
    <w:p w14:paraId="23AACDEB" w14:textId="5154A364" w:rsidR="005C5D95" w:rsidRDefault="00CA623B" w:rsidP="002F6AC2">
      <w:pPr>
        <w:pStyle w:val="af7"/>
      </w:pPr>
      <w:r>
        <w:rPr>
          <w:rFonts w:hint="eastAsia"/>
        </w:rPr>
        <w:t>入力</w:t>
      </w:r>
      <w:r>
        <w:rPr>
          <w:rFonts w:hint="eastAsia"/>
        </w:rPr>
        <w:t>JSON</w:t>
      </w:r>
      <w:r>
        <w:rPr>
          <w:rFonts w:hint="eastAsia"/>
        </w:rPr>
        <w:t>ファイルの以下のキーの定義による。</w:t>
      </w:r>
    </w:p>
    <w:p w14:paraId="5007ABBF" w14:textId="0B108942" w:rsidR="00CA623B" w:rsidRDefault="00CA623B" w:rsidP="00195796"/>
    <w:p w14:paraId="65728702" w14:textId="2DD75762" w:rsidR="00CA623B" w:rsidRDefault="00CA623B" w:rsidP="00CA623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14</w:t>
      </w:r>
      <w:r>
        <w:fldChar w:fldCharType="end"/>
      </w:r>
      <w:r>
        <w:rPr>
          <w:rFonts w:hint="eastAsia"/>
        </w:rPr>
        <w:t xml:space="preserve">　室供給熱量の最大能力の定義キー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CA623B" w14:paraId="2A4FB812" w14:textId="77777777" w:rsidTr="00A86C93">
        <w:tc>
          <w:tcPr>
            <w:tcW w:w="2096" w:type="dxa"/>
            <w:tcBorders>
              <w:bottom w:val="single" w:sz="12" w:space="0" w:color="auto"/>
            </w:tcBorders>
          </w:tcPr>
          <w:p w14:paraId="75B23815" w14:textId="77777777" w:rsidR="00CA623B" w:rsidRDefault="00CA623B" w:rsidP="00A86C93">
            <w:pPr>
              <w:pStyle w:val="af5"/>
            </w:pPr>
            <w:r>
              <w:rPr>
                <w:rFonts w:hint="eastAsia"/>
              </w:rPr>
              <w:t>項目</w:t>
            </w:r>
          </w:p>
        </w:tc>
        <w:tc>
          <w:tcPr>
            <w:tcW w:w="2111" w:type="dxa"/>
            <w:tcBorders>
              <w:bottom w:val="single" w:sz="12" w:space="0" w:color="auto"/>
            </w:tcBorders>
          </w:tcPr>
          <w:p w14:paraId="511E6E18" w14:textId="77777777" w:rsidR="00CA623B" w:rsidRDefault="00CA623B" w:rsidP="00A86C93">
            <w:pPr>
              <w:pStyle w:val="af5"/>
            </w:pPr>
            <w:r>
              <w:rPr>
                <w:rFonts w:hint="eastAsia"/>
              </w:rPr>
              <w:t>型</w:t>
            </w:r>
          </w:p>
        </w:tc>
        <w:tc>
          <w:tcPr>
            <w:tcW w:w="2449" w:type="dxa"/>
            <w:tcBorders>
              <w:bottom w:val="single" w:sz="12" w:space="0" w:color="auto"/>
            </w:tcBorders>
          </w:tcPr>
          <w:p w14:paraId="17728149" w14:textId="77777777" w:rsidR="00CA623B" w:rsidRDefault="00CA623B" w:rsidP="00A86C93">
            <w:pPr>
              <w:pStyle w:val="af5"/>
            </w:pPr>
            <w:r>
              <w:rPr>
                <w:rFonts w:hint="eastAsia"/>
              </w:rPr>
              <w:t>単位</w:t>
            </w:r>
          </w:p>
        </w:tc>
        <w:tc>
          <w:tcPr>
            <w:tcW w:w="3090" w:type="dxa"/>
            <w:tcBorders>
              <w:bottom w:val="single" w:sz="12" w:space="0" w:color="auto"/>
            </w:tcBorders>
          </w:tcPr>
          <w:p w14:paraId="1ED69CF2" w14:textId="77777777" w:rsidR="00CA623B" w:rsidRDefault="00CA623B" w:rsidP="00A86C93">
            <w:pPr>
              <w:pStyle w:val="af5"/>
            </w:pPr>
            <w:r>
              <w:rPr>
                <w:rFonts w:hint="eastAsia"/>
              </w:rPr>
              <w:t>キー</w:t>
            </w:r>
          </w:p>
        </w:tc>
      </w:tr>
      <w:tr w:rsidR="00CA623B" w14:paraId="054BCAC4" w14:textId="77777777" w:rsidTr="00A86C93">
        <w:tc>
          <w:tcPr>
            <w:tcW w:w="2096" w:type="dxa"/>
            <w:tcBorders>
              <w:top w:val="single" w:sz="12" w:space="0" w:color="auto"/>
            </w:tcBorders>
          </w:tcPr>
          <w:p w14:paraId="4F55614E" w14:textId="77777777" w:rsidR="00CA623B" w:rsidRDefault="00CA623B" w:rsidP="00A86C93">
            <w:pPr>
              <w:pStyle w:val="af4"/>
            </w:pPr>
            <w:r>
              <w:rPr>
                <w:rFonts w:hint="eastAsia"/>
              </w:rPr>
              <w:t>階層</w:t>
            </w:r>
          </w:p>
        </w:tc>
        <w:tc>
          <w:tcPr>
            <w:tcW w:w="2111" w:type="dxa"/>
            <w:tcBorders>
              <w:top w:val="single" w:sz="12" w:space="0" w:color="auto"/>
            </w:tcBorders>
          </w:tcPr>
          <w:p w14:paraId="1982D437" w14:textId="77777777" w:rsidR="00CA623B" w:rsidRDefault="00CA623B" w:rsidP="00A86C93">
            <w:pPr>
              <w:pStyle w:val="af4"/>
            </w:pPr>
            <w:r>
              <w:rPr>
                <w:rFonts w:hint="eastAsia"/>
              </w:rPr>
              <w:t>－</w:t>
            </w:r>
          </w:p>
        </w:tc>
        <w:tc>
          <w:tcPr>
            <w:tcW w:w="2449" w:type="dxa"/>
            <w:tcBorders>
              <w:top w:val="single" w:sz="12" w:space="0" w:color="auto"/>
            </w:tcBorders>
          </w:tcPr>
          <w:p w14:paraId="4B140484" w14:textId="77777777" w:rsidR="00CA623B" w:rsidRDefault="00CA623B" w:rsidP="00A86C93">
            <w:pPr>
              <w:pStyle w:val="af4"/>
            </w:pPr>
            <w:r>
              <w:rPr>
                <w:rFonts w:hint="eastAsia"/>
              </w:rPr>
              <w:t>－</w:t>
            </w:r>
          </w:p>
        </w:tc>
        <w:tc>
          <w:tcPr>
            <w:tcW w:w="3090" w:type="dxa"/>
            <w:tcBorders>
              <w:top w:val="single" w:sz="12" w:space="0" w:color="auto"/>
            </w:tcBorders>
          </w:tcPr>
          <w:p w14:paraId="59FE212E" w14:textId="5C86E697" w:rsidR="00CA623B" w:rsidRDefault="00CA623B" w:rsidP="00A86C93">
            <w:pPr>
              <w:pStyle w:val="af4"/>
            </w:pPr>
            <w:r>
              <w:rPr>
                <w:rFonts w:hint="eastAsia"/>
              </w:rPr>
              <w:t>[</w:t>
            </w:r>
            <w:r>
              <w:t>'rooms']['</w:t>
            </w:r>
            <w:proofErr w:type="spellStart"/>
            <w:r>
              <w:t>heating_equipment</w:t>
            </w:r>
            <w:proofErr w:type="spellEnd"/>
            <w:r>
              <w:t>']</w:t>
            </w:r>
          </w:p>
        </w:tc>
      </w:tr>
      <w:tr w:rsidR="00CA623B" w14:paraId="1221308D" w14:textId="77777777" w:rsidTr="00A86C93">
        <w:tc>
          <w:tcPr>
            <w:tcW w:w="2096" w:type="dxa"/>
          </w:tcPr>
          <w:p w14:paraId="47AE67A4" w14:textId="507A90BE" w:rsidR="00CA623B" w:rsidRDefault="00CA623B" w:rsidP="00A86C93">
            <w:pPr>
              <w:pStyle w:val="af4"/>
            </w:pPr>
            <w:r>
              <w:rPr>
                <w:rFonts w:hint="eastAsia"/>
              </w:rPr>
              <w:t>放射暖房の有無</w:t>
            </w:r>
          </w:p>
        </w:tc>
        <w:tc>
          <w:tcPr>
            <w:tcW w:w="2111" w:type="dxa"/>
          </w:tcPr>
          <w:p w14:paraId="08CADF64" w14:textId="6924BB73" w:rsidR="00CA623B" w:rsidRDefault="00CA623B" w:rsidP="00A86C93">
            <w:pPr>
              <w:pStyle w:val="af4"/>
            </w:pPr>
            <w:r>
              <w:t>bool</w:t>
            </w:r>
          </w:p>
        </w:tc>
        <w:tc>
          <w:tcPr>
            <w:tcW w:w="2449" w:type="dxa"/>
          </w:tcPr>
          <w:p w14:paraId="69E8A683" w14:textId="77777777" w:rsidR="00CA623B" w:rsidRDefault="00CA623B" w:rsidP="00A86C93">
            <w:pPr>
              <w:pStyle w:val="af4"/>
            </w:pPr>
            <w:r>
              <w:rPr>
                <w:rFonts w:hint="eastAsia"/>
              </w:rPr>
              <w:t>－</w:t>
            </w:r>
          </w:p>
        </w:tc>
        <w:tc>
          <w:tcPr>
            <w:tcW w:w="3090" w:type="dxa"/>
          </w:tcPr>
          <w:p w14:paraId="1D48EFB8" w14:textId="5C3E7CA3" w:rsidR="00CA623B" w:rsidRDefault="00CA623B" w:rsidP="00A86C93">
            <w:pPr>
              <w:pStyle w:val="af4"/>
            </w:pPr>
            <w:r>
              <w:t>['</w:t>
            </w:r>
            <w:proofErr w:type="spellStart"/>
            <w:r>
              <w:t>is_radiative_heating</w:t>
            </w:r>
            <w:proofErr w:type="spellEnd"/>
            <w:r>
              <w:t>']</w:t>
            </w:r>
          </w:p>
        </w:tc>
      </w:tr>
      <w:tr w:rsidR="00CA623B" w14:paraId="2829A2EB" w14:textId="77777777" w:rsidTr="00A86C93">
        <w:tc>
          <w:tcPr>
            <w:tcW w:w="2096" w:type="dxa"/>
          </w:tcPr>
          <w:p w14:paraId="1E50485F" w14:textId="2228922F" w:rsidR="00CA623B" w:rsidRDefault="00CA623B" w:rsidP="00A86C93">
            <w:pPr>
              <w:pStyle w:val="af4"/>
            </w:pPr>
            <w:r>
              <w:rPr>
                <w:rFonts w:hint="eastAsia"/>
              </w:rPr>
              <w:t>放射暖房最大能力</w:t>
            </w:r>
          </w:p>
        </w:tc>
        <w:tc>
          <w:tcPr>
            <w:tcW w:w="2111" w:type="dxa"/>
          </w:tcPr>
          <w:p w14:paraId="08F5325E" w14:textId="77777777" w:rsidR="00CA623B" w:rsidRDefault="00CA623B" w:rsidP="00A86C93">
            <w:pPr>
              <w:pStyle w:val="af4"/>
            </w:pPr>
            <w:r>
              <w:rPr>
                <w:rFonts w:hint="eastAsia"/>
              </w:rPr>
              <w:t>f</w:t>
            </w:r>
            <w:r>
              <w:t>loat</w:t>
            </w:r>
          </w:p>
        </w:tc>
        <w:tc>
          <w:tcPr>
            <w:tcW w:w="2449" w:type="dxa"/>
          </w:tcPr>
          <w:p w14:paraId="4199E90F" w14:textId="0FB07709" w:rsidR="00CA623B" w:rsidRDefault="00CA623B" w:rsidP="00A86C93">
            <w:pPr>
              <w:pStyle w:val="af4"/>
            </w:pPr>
            <w:r>
              <w:rPr>
                <w:rFonts w:hint="eastAsia"/>
              </w:rPr>
              <w:t>W</w:t>
            </w:r>
            <w:r>
              <w:t>/m2</w:t>
            </w:r>
          </w:p>
        </w:tc>
        <w:tc>
          <w:tcPr>
            <w:tcW w:w="3090" w:type="dxa"/>
          </w:tcPr>
          <w:p w14:paraId="488EC508" w14:textId="73074E0A" w:rsidR="00CA623B" w:rsidRDefault="00CA623B" w:rsidP="00A86C93">
            <w:pPr>
              <w:pStyle w:val="af4"/>
            </w:pPr>
            <w:r>
              <w:rPr>
                <w:rFonts w:hint="eastAsia"/>
              </w:rPr>
              <w:t>[</w:t>
            </w:r>
            <w:r>
              <w:t>'</w:t>
            </w:r>
            <w:proofErr w:type="spellStart"/>
            <w:r>
              <w:t>radiative_heating</w:t>
            </w:r>
            <w:proofErr w:type="spellEnd"/>
            <w:r>
              <w:t>']['</w:t>
            </w:r>
            <w:proofErr w:type="spellStart"/>
            <w:r>
              <w:t>max_capacity</w:t>
            </w:r>
            <w:proofErr w:type="spellEnd"/>
            <w:r>
              <w:t>']</w:t>
            </w:r>
          </w:p>
        </w:tc>
      </w:tr>
      <w:tr w:rsidR="00CA623B" w14:paraId="647F7E71" w14:textId="77777777" w:rsidTr="00A86C93">
        <w:tc>
          <w:tcPr>
            <w:tcW w:w="2096" w:type="dxa"/>
          </w:tcPr>
          <w:p w14:paraId="25D935F8" w14:textId="320C5DC4" w:rsidR="00CA623B" w:rsidRDefault="00CA623B" w:rsidP="00A86C93">
            <w:pPr>
              <w:pStyle w:val="af4"/>
            </w:pPr>
            <w:r>
              <w:rPr>
                <w:rFonts w:hint="eastAsia"/>
              </w:rPr>
              <w:t>放射暖房面積</w:t>
            </w:r>
          </w:p>
        </w:tc>
        <w:tc>
          <w:tcPr>
            <w:tcW w:w="2111" w:type="dxa"/>
          </w:tcPr>
          <w:p w14:paraId="18F83400" w14:textId="3B6A538B" w:rsidR="00CA623B" w:rsidRDefault="00CA623B" w:rsidP="00A86C93">
            <w:pPr>
              <w:pStyle w:val="af4"/>
            </w:pPr>
            <w:r>
              <w:rPr>
                <w:rFonts w:hint="eastAsia"/>
              </w:rPr>
              <w:t>f</w:t>
            </w:r>
            <w:r>
              <w:t>loat</w:t>
            </w:r>
          </w:p>
        </w:tc>
        <w:tc>
          <w:tcPr>
            <w:tcW w:w="2449" w:type="dxa"/>
          </w:tcPr>
          <w:p w14:paraId="04EFB3BA" w14:textId="0ABAE119" w:rsidR="00CA623B" w:rsidRDefault="00CA623B" w:rsidP="00A86C93">
            <w:pPr>
              <w:pStyle w:val="af4"/>
            </w:pPr>
            <w:r>
              <w:rPr>
                <w:rFonts w:hint="eastAsia"/>
              </w:rPr>
              <w:t>m</w:t>
            </w:r>
            <w:r>
              <w:t>2</w:t>
            </w:r>
          </w:p>
        </w:tc>
        <w:tc>
          <w:tcPr>
            <w:tcW w:w="3090" w:type="dxa"/>
          </w:tcPr>
          <w:p w14:paraId="7ACEA43C" w14:textId="3CF5D522" w:rsidR="00CA623B" w:rsidRDefault="00CA623B" w:rsidP="00A86C93">
            <w:pPr>
              <w:pStyle w:val="af4"/>
            </w:pPr>
            <w:r>
              <w:rPr>
                <w:rFonts w:hint="eastAsia"/>
              </w:rPr>
              <w:t>[</w:t>
            </w:r>
            <w:r>
              <w:t>'</w:t>
            </w:r>
            <w:proofErr w:type="spellStart"/>
            <w:r>
              <w:t>radiative_heating</w:t>
            </w:r>
            <w:proofErr w:type="spellEnd"/>
            <w:r>
              <w:t>']['area']</w:t>
            </w:r>
          </w:p>
        </w:tc>
      </w:tr>
    </w:tbl>
    <w:p w14:paraId="146E557D" w14:textId="67D24BD6" w:rsidR="00CA623B" w:rsidRDefault="00CA623B" w:rsidP="00195796"/>
    <w:p w14:paraId="5802F0FE" w14:textId="77777777" w:rsidR="00D22B41" w:rsidRDefault="00D22B41" w:rsidP="00D22B41"/>
    <w:p w14:paraId="03E437CA" w14:textId="77777777" w:rsidR="00D21618" w:rsidRDefault="00D21618" w:rsidP="00195796"/>
    <w:p w14:paraId="653CE8FE" w14:textId="77777777" w:rsidR="00195796" w:rsidRDefault="00195796">
      <w:pPr>
        <w:pStyle w:val="a1"/>
      </w:pPr>
      <w:bookmarkStart w:id="215" w:name="_Ref454311814"/>
      <w:bookmarkStart w:id="216" w:name="_Toc20739149"/>
      <w:r>
        <w:rPr>
          <w:rFonts w:hint="eastAsia"/>
        </w:rPr>
        <w:lastRenderedPageBreak/>
        <w:t>表面熱伝達率</w:t>
      </w:r>
      <w:bookmarkEnd w:id="215"/>
      <w:bookmarkEnd w:id="216"/>
    </w:p>
    <w:p w14:paraId="7DE8B093" w14:textId="77777777" w:rsidR="00A86C93" w:rsidRDefault="00A86C93" w:rsidP="00A86C93">
      <w:pPr>
        <w:pStyle w:val="af7"/>
      </w:pPr>
      <w:r>
        <w:rPr>
          <w:rFonts w:hint="eastAsia"/>
        </w:rPr>
        <w:t>入力</w:t>
      </w:r>
      <w:r>
        <w:rPr>
          <w:rFonts w:hint="eastAsia"/>
        </w:rPr>
        <w:t>JSON</w:t>
      </w:r>
      <w:r>
        <w:rPr>
          <w:rFonts w:hint="eastAsia"/>
        </w:rPr>
        <w:t>ファイルの以下のキーの定義による。</w:t>
      </w:r>
    </w:p>
    <w:p w14:paraId="62CAF37B" w14:textId="77777777" w:rsidR="00A86C93" w:rsidRDefault="00A86C93" w:rsidP="00A86C93"/>
    <w:p w14:paraId="1EEBAE18" w14:textId="7932E31D" w:rsidR="00A86C93" w:rsidRDefault="00A86C93" w:rsidP="00A86C9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15</w:t>
      </w:r>
      <w:r>
        <w:fldChar w:fldCharType="end"/>
      </w:r>
      <w:r>
        <w:rPr>
          <w:rFonts w:hint="eastAsia"/>
        </w:rPr>
        <w:t xml:space="preserve">　</w:t>
      </w:r>
      <w:r w:rsidR="00251E24">
        <w:rPr>
          <w:rFonts w:hint="eastAsia"/>
        </w:rPr>
        <w:t>表面熱伝達抵抗</w:t>
      </w:r>
      <w:r>
        <w:rPr>
          <w:rFonts w:hint="eastAsia"/>
        </w:rPr>
        <w:t>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91"/>
        <w:gridCol w:w="1651"/>
        <w:gridCol w:w="1894"/>
        <w:gridCol w:w="4610"/>
      </w:tblGrid>
      <w:tr w:rsidR="00A86C93" w14:paraId="70E4DDE2" w14:textId="77777777" w:rsidTr="00A86C93">
        <w:tc>
          <w:tcPr>
            <w:tcW w:w="2096" w:type="dxa"/>
            <w:tcBorders>
              <w:bottom w:val="single" w:sz="12" w:space="0" w:color="auto"/>
            </w:tcBorders>
          </w:tcPr>
          <w:p w14:paraId="5282A496" w14:textId="77777777" w:rsidR="00A86C93" w:rsidRDefault="00A86C93" w:rsidP="00A86C93">
            <w:pPr>
              <w:pStyle w:val="af5"/>
            </w:pPr>
            <w:r>
              <w:rPr>
                <w:rFonts w:hint="eastAsia"/>
              </w:rPr>
              <w:t>項目</w:t>
            </w:r>
          </w:p>
        </w:tc>
        <w:tc>
          <w:tcPr>
            <w:tcW w:w="2111" w:type="dxa"/>
            <w:tcBorders>
              <w:bottom w:val="single" w:sz="12" w:space="0" w:color="auto"/>
            </w:tcBorders>
          </w:tcPr>
          <w:p w14:paraId="78F0EE79" w14:textId="77777777" w:rsidR="00A86C93" w:rsidRDefault="00A86C93" w:rsidP="00A86C93">
            <w:pPr>
              <w:pStyle w:val="af5"/>
            </w:pPr>
            <w:r>
              <w:rPr>
                <w:rFonts w:hint="eastAsia"/>
              </w:rPr>
              <w:t>型</w:t>
            </w:r>
          </w:p>
        </w:tc>
        <w:tc>
          <w:tcPr>
            <w:tcW w:w="2449" w:type="dxa"/>
            <w:tcBorders>
              <w:bottom w:val="single" w:sz="12" w:space="0" w:color="auto"/>
            </w:tcBorders>
          </w:tcPr>
          <w:p w14:paraId="4DF98BF2" w14:textId="77777777" w:rsidR="00A86C93" w:rsidRDefault="00A86C93" w:rsidP="00A86C93">
            <w:pPr>
              <w:pStyle w:val="af5"/>
            </w:pPr>
            <w:r>
              <w:rPr>
                <w:rFonts w:hint="eastAsia"/>
              </w:rPr>
              <w:t>単位</w:t>
            </w:r>
          </w:p>
        </w:tc>
        <w:tc>
          <w:tcPr>
            <w:tcW w:w="3090" w:type="dxa"/>
            <w:tcBorders>
              <w:bottom w:val="single" w:sz="12" w:space="0" w:color="auto"/>
            </w:tcBorders>
          </w:tcPr>
          <w:p w14:paraId="797AA3A5" w14:textId="77777777" w:rsidR="00A86C93" w:rsidRDefault="00A86C93" w:rsidP="00A86C93">
            <w:pPr>
              <w:pStyle w:val="af5"/>
            </w:pPr>
            <w:r>
              <w:rPr>
                <w:rFonts w:hint="eastAsia"/>
              </w:rPr>
              <w:t>キー</w:t>
            </w:r>
          </w:p>
        </w:tc>
      </w:tr>
      <w:tr w:rsidR="00A86C93" w14:paraId="3076F410" w14:textId="77777777" w:rsidTr="00A86C93">
        <w:tc>
          <w:tcPr>
            <w:tcW w:w="2096" w:type="dxa"/>
            <w:tcBorders>
              <w:top w:val="single" w:sz="12" w:space="0" w:color="auto"/>
            </w:tcBorders>
          </w:tcPr>
          <w:p w14:paraId="17212B81" w14:textId="77777777" w:rsidR="00A86C93" w:rsidRDefault="00A86C93" w:rsidP="00A86C93">
            <w:pPr>
              <w:pStyle w:val="af4"/>
            </w:pPr>
            <w:r>
              <w:rPr>
                <w:rFonts w:hint="eastAsia"/>
              </w:rPr>
              <w:t>階層</w:t>
            </w:r>
          </w:p>
        </w:tc>
        <w:tc>
          <w:tcPr>
            <w:tcW w:w="2111" w:type="dxa"/>
            <w:tcBorders>
              <w:top w:val="single" w:sz="12" w:space="0" w:color="auto"/>
            </w:tcBorders>
          </w:tcPr>
          <w:p w14:paraId="6E8EA5D7" w14:textId="77777777" w:rsidR="00A86C93" w:rsidRDefault="00A86C93" w:rsidP="00A86C93">
            <w:pPr>
              <w:pStyle w:val="af4"/>
            </w:pPr>
            <w:r>
              <w:rPr>
                <w:rFonts w:hint="eastAsia"/>
              </w:rPr>
              <w:t>－</w:t>
            </w:r>
          </w:p>
        </w:tc>
        <w:tc>
          <w:tcPr>
            <w:tcW w:w="2449" w:type="dxa"/>
            <w:tcBorders>
              <w:top w:val="single" w:sz="12" w:space="0" w:color="auto"/>
            </w:tcBorders>
          </w:tcPr>
          <w:p w14:paraId="717D08DC" w14:textId="77777777" w:rsidR="00A86C93" w:rsidRDefault="00A86C93" w:rsidP="00A86C93">
            <w:pPr>
              <w:pStyle w:val="af4"/>
            </w:pPr>
            <w:r>
              <w:rPr>
                <w:rFonts w:hint="eastAsia"/>
              </w:rPr>
              <w:t>－</w:t>
            </w:r>
          </w:p>
        </w:tc>
        <w:tc>
          <w:tcPr>
            <w:tcW w:w="3090" w:type="dxa"/>
            <w:tcBorders>
              <w:top w:val="single" w:sz="12" w:space="0" w:color="auto"/>
            </w:tcBorders>
          </w:tcPr>
          <w:p w14:paraId="07F5D5F2" w14:textId="77777777" w:rsidR="00A86C93" w:rsidRDefault="00A86C93" w:rsidP="00A86C93">
            <w:pPr>
              <w:pStyle w:val="af4"/>
            </w:pPr>
            <w:r>
              <w:rPr>
                <w:rFonts w:hint="eastAsia"/>
              </w:rPr>
              <w:t>[</w:t>
            </w:r>
            <w:r>
              <w:t>'rooms']['boundaries']</w:t>
            </w:r>
            <w:r w:rsidR="007E6B24">
              <w:t xml:space="preserve"> ['</w:t>
            </w:r>
            <w:proofErr w:type="spellStart"/>
            <w:r w:rsidR="007E6B24">
              <w:t>general_part_spec</w:t>
            </w:r>
            <w:proofErr w:type="spellEnd"/>
            <w:r w:rsidR="007E6B24">
              <w:t>']</w:t>
            </w:r>
          </w:p>
          <w:p w14:paraId="0D476774" w14:textId="274439B6" w:rsidR="007E6B24" w:rsidRDefault="007E6B24" w:rsidP="007E6B24">
            <w:pPr>
              <w:pStyle w:val="af4"/>
            </w:pPr>
            <w:r>
              <w:rPr>
                <w:rFonts w:hint="eastAsia"/>
              </w:rPr>
              <w:t>[</w:t>
            </w:r>
            <w:r>
              <w:t>'rooms']['boundaries']['</w:t>
            </w:r>
            <w:proofErr w:type="spellStart"/>
            <w:r w:rsidRPr="00142BB5">
              <w:t>transparent_opening_part_spec</w:t>
            </w:r>
            <w:proofErr w:type="spellEnd"/>
            <w:r>
              <w:t>']</w:t>
            </w:r>
          </w:p>
          <w:p w14:paraId="64C9E584" w14:textId="7B570416" w:rsidR="007E6B24" w:rsidRPr="002F6AC2" w:rsidRDefault="007E6B24" w:rsidP="00A86C93">
            <w:pPr>
              <w:pStyle w:val="af4"/>
            </w:pPr>
            <w:r>
              <w:rPr>
                <w:rFonts w:hint="eastAsia"/>
              </w:rPr>
              <w:t>[</w:t>
            </w:r>
            <w:r>
              <w:t>'rooms']['boundaries']['</w:t>
            </w:r>
            <w:proofErr w:type="spellStart"/>
            <w:r w:rsidRPr="00142BB5">
              <w:t>opaque_opening_part_spec</w:t>
            </w:r>
            <w:proofErr w:type="spellEnd"/>
            <w:r>
              <w:t>']</w:t>
            </w:r>
          </w:p>
        </w:tc>
      </w:tr>
      <w:tr w:rsidR="00A86C93" w14:paraId="60803965" w14:textId="77777777" w:rsidTr="00A86C93">
        <w:tc>
          <w:tcPr>
            <w:tcW w:w="2096" w:type="dxa"/>
          </w:tcPr>
          <w:p w14:paraId="5E7DCDFF" w14:textId="5B56B9B2" w:rsidR="00A86C93" w:rsidRDefault="00142BB5" w:rsidP="00A86C93">
            <w:pPr>
              <w:pStyle w:val="af4"/>
            </w:pPr>
            <w:r>
              <w:rPr>
                <w:rFonts w:hint="eastAsia"/>
              </w:rPr>
              <w:t>室外側熱伝達抵抗</w:t>
            </w:r>
          </w:p>
        </w:tc>
        <w:tc>
          <w:tcPr>
            <w:tcW w:w="2111" w:type="dxa"/>
          </w:tcPr>
          <w:p w14:paraId="1B5494B8" w14:textId="0AEA3643" w:rsidR="00A86C93" w:rsidRDefault="00142BB5" w:rsidP="00A86C93">
            <w:pPr>
              <w:pStyle w:val="af4"/>
            </w:pPr>
            <w:r>
              <w:t>float</w:t>
            </w:r>
          </w:p>
        </w:tc>
        <w:tc>
          <w:tcPr>
            <w:tcW w:w="2449" w:type="dxa"/>
          </w:tcPr>
          <w:p w14:paraId="16DA0B99" w14:textId="699C61BC" w:rsidR="00A86C93" w:rsidRDefault="00142BB5" w:rsidP="00A86C93">
            <w:pPr>
              <w:pStyle w:val="af4"/>
            </w:pPr>
            <w:r>
              <w:rPr>
                <w:rFonts w:hint="eastAsia"/>
              </w:rPr>
              <w:t>m</w:t>
            </w:r>
            <w:r>
              <w:t>2</w:t>
            </w:r>
            <w:r>
              <w:rPr>
                <w:rFonts w:hint="eastAsia"/>
              </w:rPr>
              <w:t>･</w:t>
            </w:r>
            <w:r>
              <w:rPr>
                <w:rFonts w:hint="eastAsia"/>
              </w:rPr>
              <w:t>K</w:t>
            </w:r>
            <w:r>
              <w:t>/W</w:t>
            </w:r>
          </w:p>
        </w:tc>
        <w:tc>
          <w:tcPr>
            <w:tcW w:w="3090" w:type="dxa"/>
          </w:tcPr>
          <w:p w14:paraId="45FB9B43" w14:textId="14AF6064" w:rsidR="00142BB5" w:rsidRDefault="00142BB5" w:rsidP="002F6AC2">
            <w:pPr>
              <w:pStyle w:val="af4"/>
            </w:pPr>
            <w:r>
              <w:t>['</w:t>
            </w:r>
            <w:proofErr w:type="spellStart"/>
            <w:r w:rsidRPr="00142BB5">
              <w:t>outside_heat_transfer_resistance</w:t>
            </w:r>
            <w:proofErr w:type="spellEnd"/>
            <w:r>
              <w:t>']</w:t>
            </w:r>
          </w:p>
        </w:tc>
      </w:tr>
      <w:tr w:rsidR="00A86C93" w14:paraId="4A0CCFD3" w14:textId="77777777" w:rsidTr="00A86C93">
        <w:tc>
          <w:tcPr>
            <w:tcW w:w="2096" w:type="dxa"/>
          </w:tcPr>
          <w:p w14:paraId="3226D2A6" w14:textId="0E613B42" w:rsidR="00A86C93" w:rsidRDefault="00142BB5" w:rsidP="00A86C93">
            <w:pPr>
              <w:pStyle w:val="af4"/>
            </w:pPr>
            <w:r>
              <w:rPr>
                <w:rFonts w:hint="eastAsia"/>
              </w:rPr>
              <w:t>室内側熱伝達抵抗</w:t>
            </w:r>
          </w:p>
        </w:tc>
        <w:tc>
          <w:tcPr>
            <w:tcW w:w="2111" w:type="dxa"/>
          </w:tcPr>
          <w:p w14:paraId="166C06EB" w14:textId="77777777" w:rsidR="00A86C93" w:rsidRDefault="00A86C93" w:rsidP="00A86C93">
            <w:pPr>
              <w:pStyle w:val="af4"/>
            </w:pPr>
            <w:r>
              <w:rPr>
                <w:rFonts w:hint="eastAsia"/>
              </w:rPr>
              <w:t>f</w:t>
            </w:r>
            <w:r>
              <w:t>loat</w:t>
            </w:r>
          </w:p>
        </w:tc>
        <w:tc>
          <w:tcPr>
            <w:tcW w:w="2449" w:type="dxa"/>
          </w:tcPr>
          <w:p w14:paraId="49522C54" w14:textId="2FB6472B" w:rsidR="00A86C93" w:rsidRDefault="00142BB5" w:rsidP="00A86C93">
            <w:pPr>
              <w:pStyle w:val="af4"/>
            </w:pPr>
            <w:r>
              <w:rPr>
                <w:rFonts w:hint="eastAsia"/>
              </w:rPr>
              <w:t>m</w:t>
            </w:r>
            <w:r>
              <w:t>2</w:t>
            </w:r>
            <w:r>
              <w:rPr>
                <w:rFonts w:hint="eastAsia"/>
              </w:rPr>
              <w:t>･</w:t>
            </w:r>
            <w:r>
              <w:rPr>
                <w:rFonts w:hint="eastAsia"/>
              </w:rPr>
              <w:t>K</w:t>
            </w:r>
            <w:r>
              <w:t>/W</w:t>
            </w:r>
          </w:p>
        </w:tc>
        <w:tc>
          <w:tcPr>
            <w:tcW w:w="3090" w:type="dxa"/>
          </w:tcPr>
          <w:p w14:paraId="707B6CE0" w14:textId="611EDC5C" w:rsidR="00A86C93" w:rsidRDefault="00142BB5" w:rsidP="002F6AC2">
            <w:pPr>
              <w:pStyle w:val="af4"/>
            </w:pPr>
            <w:r>
              <w:t>['</w:t>
            </w:r>
            <w:proofErr w:type="spellStart"/>
            <w:r>
              <w:t>in</w:t>
            </w:r>
            <w:r w:rsidRPr="00142BB5">
              <w:t>side_heat_transfer_resistance</w:t>
            </w:r>
            <w:proofErr w:type="spellEnd"/>
            <w:r>
              <w:t>']</w:t>
            </w:r>
          </w:p>
        </w:tc>
      </w:tr>
    </w:tbl>
    <w:p w14:paraId="0849BC5A" w14:textId="3B9E08C0" w:rsidR="00FD6A94" w:rsidRDefault="00FD6A94" w:rsidP="00195796"/>
    <w:p w14:paraId="38C285F1" w14:textId="5E49F8C1" w:rsidR="00142BB5" w:rsidRDefault="00142BB5" w:rsidP="002F6AC2">
      <w:pPr>
        <w:pStyle w:val="af7"/>
      </w:pPr>
      <w:r>
        <w:rPr>
          <w:rFonts w:hint="eastAsia"/>
        </w:rPr>
        <w:t>室外側熱伝達抵抗、室内側熱伝達抵抗から熱伝達率への換算は次による。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142BB5" w14:paraId="397AEB34" w14:textId="77777777" w:rsidTr="00C5530A">
        <w:tc>
          <w:tcPr>
            <w:tcW w:w="8797" w:type="dxa"/>
          </w:tcPr>
          <w:p w14:paraId="7F74B23B" w14:textId="1F18DD59" w:rsidR="00142BB5" w:rsidRPr="00352D3D" w:rsidRDefault="00A12191" w:rsidP="00251E24">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ho</m:t>
                    </m:r>
                  </m:e>
                  <m:sub>
                    <m:r>
                      <w:rPr>
                        <w:rFonts w:ascii="Cambria Math" w:hAnsi="Cambria Math"/>
                      </w:rPr>
                      <m:t>i,k,n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Ro</m:t>
                        </m:r>
                      </m:e>
                      <m:sub>
                        <m:r>
                          <w:rPr>
                            <w:rFonts w:ascii="Cambria Math" w:hAnsi="Cambria Math"/>
                          </w:rPr>
                          <m:t>i,k,n</m:t>
                        </m:r>
                      </m:sub>
                    </m:sSub>
                  </m:den>
                </m:f>
              </m:oMath>
            </m:oMathPara>
          </w:p>
        </w:tc>
        <w:tc>
          <w:tcPr>
            <w:tcW w:w="949" w:type="dxa"/>
          </w:tcPr>
          <w:p w14:paraId="3AE68B4D" w14:textId="587992FE" w:rsidR="00142BB5" w:rsidRDefault="00142BB5" w:rsidP="00251E2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121</w:t>
            </w:r>
            <w:r>
              <w:fldChar w:fldCharType="end"/>
            </w:r>
            <w:r w:rsidRPr="00477F45">
              <w:rPr>
                <w:rFonts w:hint="eastAsia"/>
              </w:rPr>
              <w:t>）</w:t>
            </w:r>
          </w:p>
        </w:tc>
      </w:tr>
      <w:tr w:rsidR="00C5530A" w14:paraId="516074F2" w14:textId="77777777" w:rsidTr="00C5530A">
        <w:tc>
          <w:tcPr>
            <w:tcW w:w="8797" w:type="dxa"/>
          </w:tcPr>
          <w:p w14:paraId="3AE436C7" w14:textId="72F9FE6B" w:rsidR="00C5530A" w:rsidRPr="001C46FD" w:rsidRDefault="00A12191" w:rsidP="00C5530A">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hi</m:t>
                    </m:r>
                  </m:e>
                  <m:sub>
                    <m:r>
                      <w:rPr>
                        <w:rFonts w:ascii="Cambria Math" w:hAnsi="Cambria Math"/>
                      </w:rPr>
                      <m:t>i,k,n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Ri</m:t>
                        </m:r>
                      </m:e>
                      <m:sub>
                        <m:r>
                          <w:rPr>
                            <w:rFonts w:ascii="Cambria Math" w:hAnsi="Cambria Math"/>
                          </w:rPr>
                          <m:t>i,k,n</m:t>
                        </m:r>
                      </m:sub>
                    </m:sSub>
                  </m:den>
                </m:f>
              </m:oMath>
            </m:oMathPara>
          </w:p>
        </w:tc>
        <w:tc>
          <w:tcPr>
            <w:tcW w:w="949" w:type="dxa"/>
          </w:tcPr>
          <w:p w14:paraId="601644F6" w14:textId="63A57FB9" w:rsidR="00C5530A" w:rsidRPr="00477F45" w:rsidRDefault="00C5530A" w:rsidP="00C5530A">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122</w:t>
            </w:r>
            <w:r>
              <w:fldChar w:fldCharType="end"/>
            </w:r>
            <w:r w:rsidRPr="00477F45">
              <w:rPr>
                <w:rFonts w:hint="eastAsia"/>
              </w:rPr>
              <w:t>）</w:t>
            </w:r>
          </w:p>
        </w:tc>
      </w:tr>
    </w:tbl>
    <w:p w14:paraId="66DE4347" w14:textId="77777777" w:rsidR="00142BB5" w:rsidRDefault="00142BB5" w:rsidP="00195796"/>
    <w:p w14:paraId="0FCB8218" w14:textId="157035D2" w:rsidR="001939D4" w:rsidRDefault="001939D4">
      <w:pPr>
        <w:pStyle w:val="af7"/>
      </w:pPr>
      <w:r>
        <w:rPr>
          <w:rFonts w:hint="eastAsia"/>
        </w:rPr>
        <w:t>面</w:t>
      </w:r>
      <m:oMath>
        <m:r>
          <w:rPr>
            <w:rFonts w:eastAsia="HGP創英角ｺﾞｼｯｸUB" w:cs="XITS Math"/>
          </w:rPr>
          <m:t>m</m:t>
        </m:r>
      </m:oMath>
      <w:r>
        <w:rPr>
          <w:rFonts w:hint="eastAsia"/>
        </w:rPr>
        <w:t>の放射熱伝達率</w:t>
      </w:r>
      <m:oMath>
        <m:sSub>
          <m:sSubPr>
            <m:ctrlPr>
              <w:rPr>
                <w:i/>
              </w:rPr>
            </m:ctrlPr>
          </m:sSubPr>
          <m:e>
            <m:r>
              <m:t>hr</m:t>
            </m:r>
          </m:e>
          <m:sub>
            <m:r>
              <m:t>m</m:t>
            </m:r>
          </m:sub>
        </m:sSub>
      </m:oMath>
      <w:r>
        <w:rPr>
          <w:rFonts w:hint="eastAsia"/>
        </w:rPr>
        <w:t>は平均放射温度</w:t>
      </w:r>
      <m:oMath>
        <m:r>
          <m:t>MRT</m:t>
        </m:r>
      </m:oMath>
      <w:r>
        <w:rPr>
          <w:rFonts w:hint="eastAsia"/>
        </w:rPr>
        <w:t>と放射率</w:t>
      </w:r>
      <m:oMath>
        <m:sSub>
          <m:sSubPr>
            <m:ctrlPr>
              <w:rPr>
                <w:i/>
              </w:rPr>
            </m:ctrlPr>
          </m:sSubPr>
          <m:e>
            <m:r>
              <m:t>ε</m:t>
            </m:r>
          </m:e>
          <m:sub>
            <m:r>
              <m:t>m</m:t>
            </m:r>
          </m:sub>
        </m:sSub>
      </m:oMath>
      <w:r>
        <w:rPr>
          <w:rFonts w:hint="eastAsia"/>
        </w:rPr>
        <w:t>、</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で求めた形態係数</w:t>
      </w:r>
      <m:oMath>
        <m:sSub>
          <m:sSubPr>
            <m:ctrlPr>
              <w:rPr>
                <w:rFonts w:eastAsia="HGP創英角ｺﾞｼｯｸUB" w:cs="XITS Math"/>
                <w:i/>
              </w:rPr>
            </m:ctrlPr>
          </m:sSubPr>
          <m:e>
            <m:r>
              <w:rPr>
                <w:rFonts w:eastAsia="HGP創英角ｺﾞｼｯｸUB" w:cs="XITS Math"/>
              </w:rPr>
              <m:t>FF</m:t>
            </m:r>
          </m:e>
          <m:sub>
            <m:r>
              <w:rPr>
                <w:rFonts w:eastAsia="HGP創英角ｺﾞｼｯｸUB" w:cs="XITS Math"/>
              </w:rPr>
              <m:t>i,k</m:t>
            </m:r>
          </m:sub>
        </m:sSub>
      </m:oMath>
      <w:r>
        <w:rPr>
          <w:rFonts w:hint="eastAsia"/>
        </w:rPr>
        <w:t>を用いて</w:t>
      </w:r>
      <w:r>
        <w:fldChar w:fldCharType="begin"/>
      </w:r>
      <w:r>
        <w:instrText xml:space="preserve"> </w:instrText>
      </w:r>
      <w:r>
        <w:rPr>
          <w:rFonts w:hint="eastAsia"/>
        </w:rPr>
        <w:instrText>REF _Ref533705137 \h</w:instrText>
      </w:r>
      <w:r>
        <w:instrText xml:space="preserve"> </w:instrText>
      </w:r>
      <w:r>
        <w:fldChar w:fldCharType="separate"/>
      </w:r>
      <w:r w:rsidR="003D2F73" w:rsidRPr="00477F45">
        <w:rPr>
          <w:rFonts w:hint="eastAsia"/>
        </w:rPr>
        <w:t>（</w:t>
      </w:r>
      <w:r w:rsidR="003D2F73">
        <w:rPr>
          <w:noProof/>
        </w:rPr>
        <w:t>123</w:t>
      </w:r>
      <w:r w:rsidR="003D2F73" w:rsidRPr="00477F45">
        <w:rPr>
          <w:rFonts w:hint="eastAsia"/>
        </w:rPr>
        <w:t>）</w:t>
      </w:r>
      <w:r>
        <w:fldChar w:fldCharType="end"/>
      </w:r>
      <w:r>
        <w:rPr>
          <w:rFonts w:hint="eastAsia"/>
        </w:rPr>
        <w:t>式で求めることができる。平均放射温度</w:t>
      </w:r>
      <m:oMath>
        <m:r>
          <m:t>MRT</m:t>
        </m:r>
      </m:oMath>
      <w:r>
        <w:rPr>
          <w:rFonts w:hint="eastAsia"/>
        </w:rPr>
        <w:t>は</w:t>
      </w:r>
      <w:r>
        <w:rPr>
          <w:rFonts w:hint="eastAsia"/>
        </w:rPr>
        <w:t>20</w:t>
      </w:r>
      <w:r>
        <w:rPr>
          <w:rFonts w:hint="eastAsia"/>
        </w:rPr>
        <w:t>℃</w:t>
      </w:r>
      <w:r w:rsidR="00450D98">
        <w:rPr>
          <w:rFonts w:hint="eastAsia"/>
        </w:rPr>
        <w:t>と</w:t>
      </w:r>
      <w:r>
        <w:rPr>
          <w:rFonts w:hint="eastAsia"/>
        </w:rPr>
        <w:t>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1939D4" w14:paraId="0AF9C87B" w14:textId="77777777" w:rsidTr="001C7DD0">
        <w:tc>
          <w:tcPr>
            <w:tcW w:w="9067" w:type="dxa"/>
          </w:tcPr>
          <w:p w14:paraId="0D4A8B71" w14:textId="0D3B8CB5" w:rsidR="001939D4" w:rsidRPr="00352D3D" w:rsidRDefault="00A12191" w:rsidP="001C7DD0">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hr</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m</m:t>
                        </m:r>
                      </m:sub>
                    </m:sSub>
                  </m:num>
                  <m:den>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m</m:t>
                        </m:r>
                      </m:sub>
                    </m:sSub>
                    <m:r>
                      <w:rPr>
                        <w:rFonts w:ascii="Cambria Math" w:hAnsi="Cambria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FF</m:t>
                        </m:r>
                      </m:e>
                      <m:sub>
                        <m:r>
                          <w:rPr>
                            <w:rFonts w:ascii="Cambria Math" w:eastAsia="HGP創英角ｺﾞｼｯｸUB" w:hAnsi="Cambria Math" w:cs="XITS Math"/>
                          </w:rPr>
                          <m:t>m</m:t>
                        </m:r>
                      </m:sub>
                    </m:sSub>
                  </m:den>
                </m:f>
                <m:r>
                  <w:rPr>
                    <w:rFonts w:ascii="Cambria Math" w:hAnsi="Cambria Math"/>
                  </w:rPr>
                  <m:t>⋅4⋅σ⋅</m:t>
                </m:r>
                <m:sSup>
                  <m:sSupPr>
                    <m:ctrlPr>
                      <w:rPr>
                        <w:rFonts w:ascii="Cambria Math" w:hAnsi="Cambria Math"/>
                        <w:i/>
                      </w:rPr>
                    </m:ctrlPr>
                  </m:sSupPr>
                  <m:e>
                    <m:d>
                      <m:dPr>
                        <m:ctrlPr>
                          <w:rPr>
                            <w:rFonts w:ascii="Cambria Math" w:hAnsi="Cambria Math"/>
                            <w:i/>
                          </w:rPr>
                        </m:ctrlPr>
                      </m:dPr>
                      <m:e>
                        <m:r>
                          <w:rPr>
                            <w:rFonts w:ascii="Cambria Math" w:hAnsi="Cambria Math"/>
                          </w:rPr>
                          <m:t>MRT+273.15</m:t>
                        </m:r>
                      </m:e>
                    </m:d>
                  </m:e>
                  <m:sup>
                    <m:r>
                      <w:rPr>
                        <w:rFonts w:ascii="Cambria Math" w:hAnsi="Cambria Math"/>
                      </w:rPr>
                      <m:t>3</m:t>
                    </m:r>
                  </m:sup>
                </m:sSup>
              </m:oMath>
            </m:oMathPara>
          </w:p>
        </w:tc>
        <w:tc>
          <w:tcPr>
            <w:tcW w:w="669" w:type="dxa"/>
          </w:tcPr>
          <w:p w14:paraId="7FD434C8" w14:textId="1E193F39" w:rsidR="001939D4" w:rsidRDefault="001939D4">
            <w:pPr>
              <w:pStyle w:val="af9"/>
            </w:pPr>
            <w:bookmarkStart w:id="217" w:name="_Ref53370513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123</w:t>
            </w:r>
            <w:r>
              <w:fldChar w:fldCharType="end"/>
            </w:r>
            <w:r w:rsidRPr="00477F45">
              <w:rPr>
                <w:rFonts w:hint="eastAsia"/>
              </w:rPr>
              <w:t>）</w:t>
            </w:r>
            <w:bookmarkEnd w:id="217"/>
          </w:p>
        </w:tc>
      </w:tr>
    </w:tbl>
    <w:tbl>
      <w:tblPr>
        <w:tblW w:w="9355" w:type="dxa"/>
        <w:tblInd w:w="426" w:type="dxa"/>
        <w:tblLook w:val="00A0" w:firstRow="1" w:lastRow="0" w:firstColumn="1" w:lastColumn="0" w:noHBand="0" w:noVBand="0"/>
      </w:tblPr>
      <w:tblGrid>
        <w:gridCol w:w="1072"/>
        <w:gridCol w:w="1076"/>
        <w:gridCol w:w="7207"/>
      </w:tblGrid>
      <w:tr w:rsidR="001939D4" w:rsidRPr="00477F45" w14:paraId="40159E25" w14:textId="77777777" w:rsidTr="002F6AC2">
        <w:tc>
          <w:tcPr>
            <w:tcW w:w="1072" w:type="dxa"/>
          </w:tcPr>
          <w:p w14:paraId="2B8CD8D9" w14:textId="77777777" w:rsidR="001939D4" w:rsidRPr="00477F45" w:rsidRDefault="001939D4" w:rsidP="002F6AC2">
            <w:pPr>
              <w:pStyle w:val="L"/>
            </w:pPr>
            <w:r w:rsidRPr="00477F45">
              <w:rPr>
                <w:rFonts w:hint="eastAsia"/>
              </w:rPr>
              <w:t>ここに、</w:t>
            </w:r>
          </w:p>
        </w:tc>
        <w:tc>
          <w:tcPr>
            <w:tcW w:w="1076" w:type="dxa"/>
          </w:tcPr>
          <w:p w14:paraId="5567BF38" w14:textId="77777777" w:rsidR="001939D4" w:rsidRPr="00477F45" w:rsidRDefault="00A12191">
            <w:pPr>
              <w:pStyle w:val="R"/>
            </w:pPr>
            <m:oMath>
              <m:sSub>
                <m:sSubPr>
                  <m:ctrlPr/>
                </m:sSubPr>
                <m:e>
                  <m:r>
                    <m:t>hr</m:t>
                  </m:r>
                </m:e>
                <m:sub>
                  <m:r>
                    <m:t>m</m:t>
                  </m:r>
                </m:sub>
              </m:sSub>
            </m:oMath>
            <w:r w:rsidR="001939D4" w:rsidRPr="00477F45">
              <w:rPr>
                <w:rFonts w:hint="eastAsia"/>
              </w:rPr>
              <w:t>：</w:t>
            </w:r>
          </w:p>
        </w:tc>
        <w:tc>
          <w:tcPr>
            <w:tcW w:w="7207" w:type="dxa"/>
          </w:tcPr>
          <w:p w14:paraId="081F9EA4" w14:textId="77777777" w:rsidR="001939D4" w:rsidRPr="00477F45" w:rsidRDefault="001939D4" w:rsidP="002F6AC2">
            <w:pPr>
              <w:pStyle w:val="L"/>
            </w:pPr>
            <w:r>
              <w:rPr>
                <w:rFonts w:hint="eastAsia"/>
              </w:rPr>
              <w:t>面</w:t>
            </w:r>
            <m:oMath>
              <m:r>
                <w:rPr>
                  <w:rFonts w:eastAsia="HGP創英角ｺﾞｼｯｸUB" w:cs="XITS Math"/>
                </w:rPr>
                <m:t>m</m:t>
              </m:r>
            </m:oMath>
            <w:r>
              <w:rPr>
                <w:rFonts w:hint="eastAsia"/>
              </w:rPr>
              <w:t>の放射熱伝達率</w:t>
            </w:r>
            <w:r>
              <w:rPr>
                <w:rFonts w:hint="eastAsia"/>
              </w:rPr>
              <w:t>[W/(m2</w:t>
            </w:r>
            <w:r>
              <w:rPr>
                <w:rFonts w:hint="eastAsia"/>
              </w:rPr>
              <w:t>･</w:t>
            </w:r>
            <w:r>
              <w:rPr>
                <w:rFonts w:hint="eastAsia"/>
              </w:rPr>
              <w:t>K)]</w:t>
            </w:r>
          </w:p>
        </w:tc>
      </w:tr>
      <w:tr w:rsidR="001939D4" w:rsidRPr="00477F45" w14:paraId="7C5FCEB2" w14:textId="77777777" w:rsidTr="002F6AC2">
        <w:tc>
          <w:tcPr>
            <w:tcW w:w="1072" w:type="dxa"/>
          </w:tcPr>
          <w:p w14:paraId="1860BD7F" w14:textId="77777777" w:rsidR="001939D4" w:rsidRPr="00477F45" w:rsidRDefault="001939D4" w:rsidP="002F6AC2">
            <w:pPr>
              <w:pStyle w:val="L"/>
            </w:pPr>
          </w:p>
        </w:tc>
        <w:tc>
          <w:tcPr>
            <w:tcW w:w="1076" w:type="dxa"/>
          </w:tcPr>
          <w:p w14:paraId="525272A0" w14:textId="77777777" w:rsidR="001939D4" w:rsidRDefault="001939D4">
            <w:pPr>
              <w:pStyle w:val="R"/>
            </w:pPr>
            <m:oMath>
              <m:r>
                <m:t>σ</m:t>
              </m:r>
            </m:oMath>
            <w:r>
              <w:rPr>
                <w:rFonts w:hint="eastAsia"/>
              </w:rPr>
              <w:t>：</w:t>
            </w:r>
          </w:p>
        </w:tc>
        <w:tc>
          <w:tcPr>
            <w:tcW w:w="7207" w:type="dxa"/>
          </w:tcPr>
          <w:p w14:paraId="40043486" w14:textId="77777777" w:rsidR="001939D4" w:rsidRDefault="001939D4" w:rsidP="002F6AC2">
            <w:pPr>
              <w:pStyle w:val="L"/>
            </w:pPr>
            <w:r>
              <w:rPr>
                <w:rFonts w:hint="eastAsia"/>
              </w:rPr>
              <w:t>ステファン・ボルツマン定数</w:t>
            </w:r>
            <w:r>
              <w:rPr>
                <w:rFonts w:hint="eastAsia"/>
              </w:rPr>
              <w:t>[</w:t>
            </w:r>
            <w:r>
              <w:t>W/m2K4]</w:t>
            </w:r>
            <w:r>
              <w:rPr>
                <w:rFonts w:hint="eastAsia"/>
              </w:rPr>
              <w:t>（</w:t>
            </w:r>
            <w:r>
              <w:rPr>
                <w:rFonts w:hint="eastAsia"/>
              </w:rPr>
              <w:t>=</w:t>
            </w:r>
            <w:r>
              <w:t>5.67E-8</w:t>
            </w:r>
            <w:r>
              <w:rPr>
                <w:rFonts w:hint="eastAsia"/>
              </w:rPr>
              <w:t>）</w:t>
            </w:r>
          </w:p>
        </w:tc>
      </w:tr>
      <w:tr w:rsidR="001939D4" w:rsidRPr="00477F45" w14:paraId="5F9E496E" w14:textId="77777777" w:rsidTr="002F6AC2">
        <w:tc>
          <w:tcPr>
            <w:tcW w:w="1072" w:type="dxa"/>
          </w:tcPr>
          <w:p w14:paraId="02897097" w14:textId="77777777" w:rsidR="001939D4" w:rsidRPr="00477F45" w:rsidRDefault="001939D4" w:rsidP="002F6AC2">
            <w:pPr>
              <w:pStyle w:val="L"/>
            </w:pPr>
          </w:p>
        </w:tc>
        <w:tc>
          <w:tcPr>
            <w:tcW w:w="1076" w:type="dxa"/>
          </w:tcPr>
          <w:p w14:paraId="6DB0EFF3" w14:textId="2E3330AB" w:rsidR="001939D4" w:rsidRDefault="00A12191">
            <w:pPr>
              <w:pStyle w:val="R"/>
            </w:pPr>
            <m:oMath>
              <m:sSub>
                <m:sSubPr>
                  <m:ctrlPr/>
                </m:sSubPr>
                <m:e>
                  <m:r>
                    <m:t>FF</m:t>
                  </m:r>
                </m:e>
                <m:sub>
                  <m:r>
                    <m:t>m</m:t>
                  </m:r>
                </m:sub>
              </m:sSub>
            </m:oMath>
            <w:r w:rsidR="001939D4">
              <w:rPr>
                <w:rFonts w:hint="eastAsia"/>
              </w:rPr>
              <w:t>：</w:t>
            </w:r>
          </w:p>
        </w:tc>
        <w:tc>
          <w:tcPr>
            <w:tcW w:w="7207" w:type="dxa"/>
          </w:tcPr>
          <w:p w14:paraId="37F225BB" w14:textId="27794048" w:rsidR="001939D4" w:rsidRDefault="00450D98" w:rsidP="002F6AC2">
            <w:pPr>
              <w:pStyle w:val="L"/>
            </w:pPr>
            <w:r>
              <w:rPr>
                <w:rFonts w:hint="eastAsia"/>
              </w:rPr>
              <w:t>微小球に対する部位</w:t>
            </w:r>
            <m:oMath>
              <m:r>
                <w:rPr>
                  <w:rFonts w:eastAsia="HGP創英角ｺﾞｼｯｸUB" w:cs="XITS Math"/>
                </w:rPr>
                <m:t>m</m:t>
              </m:r>
            </m:oMath>
            <w:r w:rsidR="001939D4">
              <w:rPr>
                <w:rFonts w:hint="eastAsia"/>
              </w:rPr>
              <w:t>の形態係数</w:t>
            </w:r>
            <w:r w:rsidR="001939D4">
              <w:rPr>
                <w:rFonts w:hint="eastAsia"/>
              </w:rPr>
              <w:t>[</w:t>
            </w:r>
            <w:r w:rsidR="001939D4">
              <w:rPr>
                <w:rFonts w:hint="eastAsia"/>
              </w:rPr>
              <w:t>－</w:t>
            </w:r>
            <w:r w:rsidR="001939D4">
              <w:rPr>
                <w:rFonts w:hint="eastAsia"/>
              </w:rPr>
              <w:t>]</w:t>
            </w:r>
            <w:r w:rsidR="001939D4">
              <w:rPr>
                <w:rFonts w:hint="eastAsia"/>
              </w:rPr>
              <w:t>（計算法は</w:t>
            </w:r>
            <w:r w:rsidR="001939D4">
              <w:fldChar w:fldCharType="begin"/>
            </w:r>
            <w:r w:rsidR="001939D4">
              <w:instrText xml:space="preserve"> </w:instrText>
            </w:r>
            <w:r w:rsidR="001939D4">
              <w:rPr>
                <w:rFonts w:hint="eastAsia"/>
              </w:rPr>
              <w:instrText>REF _Ref473819828 \r \h</w:instrText>
            </w:r>
            <w:r w:rsidR="001939D4">
              <w:instrText xml:space="preserve"> </w:instrText>
            </w:r>
            <w:r w:rsidR="001939D4">
              <w:fldChar w:fldCharType="separate"/>
            </w:r>
            <w:r w:rsidR="003D2F73">
              <w:rPr>
                <w:rFonts w:hint="eastAsia"/>
              </w:rPr>
              <w:t>付録</w:t>
            </w:r>
            <w:r w:rsidR="003D2F73">
              <w:rPr>
                <w:rFonts w:hint="eastAsia"/>
              </w:rPr>
              <w:t>12</w:t>
            </w:r>
            <w:r w:rsidR="003D2F73">
              <w:rPr>
                <w:rFonts w:hint="eastAsia"/>
              </w:rPr>
              <w:t>．</w:t>
            </w:r>
            <w:r w:rsidR="001939D4">
              <w:fldChar w:fldCharType="end"/>
            </w:r>
            <w:r w:rsidR="001939D4">
              <w:rPr>
                <w:rFonts w:hint="eastAsia"/>
              </w:rPr>
              <w:t>）</w:t>
            </w:r>
          </w:p>
        </w:tc>
      </w:tr>
    </w:tbl>
    <w:p w14:paraId="5673DA46" w14:textId="77777777" w:rsidR="001939D4" w:rsidRDefault="001939D4" w:rsidP="00195796"/>
    <w:p w14:paraId="35899D0D" w14:textId="2DE56194" w:rsidR="001B3576" w:rsidRDefault="001B3576" w:rsidP="001B3576">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16</w:t>
      </w:r>
      <w:r>
        <w:fldChar w:fldCharType="end"/>
      </w:r>
      <w:r>
        <w:rPr>
          <w:rFonts w:hint="eastAsia"/>
        </w:rPr>
        <w:t xml:space="preserve">　室内側表面の対流、放射熱伝達率</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B3576" w14:paraId="1BAC878E" w14:textId="77777777" w:rsidTr="001B3576">
        <w:tc>
          <w:tcPr>
            <w:tcW w:w="4868" w:type="dxa"/>
          </w:tcPr>
          <w:p w14:paraId="7B5ACB98" w14:textId="77777777" w:rsidR="001B3576" w:rsidRDefault="001B3576" w:rsidP="00616B7B">
            <w:pPr>
              <w:pStyle w:val="af4"/>
            </w:pPr>
            <w:r>
              <w:rPr>
                <w:rFonts w:hint="eastAsia"/>
              </w:rPr>
              <w:t>室内側表面放射熱伝達率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hr</m:t>
                  </m:r>
                </m:e>
                <m:sub>
                  <m:r>
                    <m:t>i,</m:t>
                  </m:r>
                  <m:r>
                    <w:rPr>
                      <w:rFonts w:cs="Cambria Math"/>
                    </w:rPr>
                    <m:t>k</m:t>
                  </m:r>
                  <m:r>
                    <m:t>,n</m:t>
                  </m:r>
                </m:sub>
              </m:sSub>
            </m:oMath>
            <w:r>
              <w:rPr>
                <w:rFonts w:hint="eastAsia"/>
              </w:rPr>
              <w:t>）</w:t>
            </w:r>
          </w:p>
        </w:tc>
        <w:tc>
          <w:tcPr>
            <w:tcW w:w="4868" w:type="dxa"/>
          </w:tcPr>
          <w:p w14:paraId="6541782F" w14:textId="513D9599" w:rsidR="001B3576" w:rsidRDefault="001939D4" w:rsidP="00BC77E8">
            <w:pPr>
              <w:pStyle w:val="C0"/>
            </w:pPr>
            <w:r>
              <w:fldChar w:fldCharType="begin"/>
            </w:r>
            <w:r>
              <w:instrText xml:space="preserve"> </w:instrText>
            </w:r>
            <w:r>
              <w:rPr>
                <w:rFonts w:hint="eastAsia"/>
              </w:rPr>
              <w:instrText>REF _Ref533705137 \h</w:instrText>
            </w:r>
            <w:r>
              <w:instrText xml:space="preserve"> </w:instrText>
            </w:r>
            <w:r>
              <w:fldChar w:fldCharType="separate"/>
            </w:r>
            <w:r w:rsidR="003D2F73" w:rsidRPr="00477F45">
              <w:rPr>
                <w:rFonts w:hint="eastAsia"/>
              </w:rPr>
              <w:t>（</w:t>
            </w:r>
            <w:r w:rsidR="003D2F73">
              <w:rPr>
                <w:noProof/>
              </w:rPr>
              <w:t>123</w:t>
            </w:r>
            <w:r w:rsidR="003D2F73" w:rsidRPr="00477F45">
              <w:rPr>
                <w:rFonts w:hint="eastAsia"/>
              </w:rPr>
              <w:t>）</w:t>
            </w:r>
            <w:r>
              <w:fldChar w:fldCharType="end"/>
            </w:r>
            <w:r>
              <w:rPr>
                <w:rFonts w:hint="eastAsia"/>
              </w:rPr>
              <w:t>式</w:t>
            </w:r>
          </w:p>
        </w:tc>
      </w:tr>
      <w:tr w:rsidR="001B3576" w14:paraId="6354F8F6" w14:textId="77777777" w:rsidTr="001B3576">
        <w:tc>
          <w:tcPr>
            <w:tcW w:w="4868" w:type="dxa"/>
          </w:tcPr>
          <w:p w14:paraId="44D91C51" w14:textId="77777777" w:rsidR="001B3576" w:rsidRDefault="001B3576" w:rsidP="00616B7B">
            <w:pPr>
              <w:pStyle w:val="af4"/>
            </w:pPr>
            <w:r>
              <w:rPr>
                <w:rFonts w:hint="eastAsia"/>
              </w:rPr>
              <w:t>室内側表面対流熱伝達率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hc</m:t>
                  </m:r>
                </m:e>
                <m:sub>
                  <m:r>
                    <m:t>i,k,n</m:t>
                  </m:r>
                </m:sub>
              </m:sSub>
            </m:oMath>
            <w:r>
              <w:rPr>
                <w:rFonts w:hint="eastAsia"/>
              </w:rPr>
              <w:t>）</w:t>
            </w:r>
          </w:p>
        </w:tc>
        <w:tc>
          <w:tcPr>
            <w:tcW w:w="4868" w:type="dxa"/>
          </w:tcPr>
          <w:p w14:paraId="58201F13" w14:textId="77777777" w:rsidR="001B3576" w:rsidRPr="00C20838" w:rsidRDefault="00A12191" w:rsidP="00BC77E8">
            <w:pPr>
              <w:pStyle w:val="C0"/>
            </w:pPr>
            <m:oMathPara>
              <m:oMath>
                <m:sSub>
                  <m:sSubPr>
                    <m:ctrlPr/>
                  </m:sSubPr>
                  <m:e>
                    <m:r>
                      <m:t>hi</m:t>
                    </m:r>
                  </m:e>
                  <m:sub>
                    <m:r>
                      <m:t>i</m:t>
                    </m:r>
                    <m:r>
                      <m:rPr>
                        <m:sty m:val="p"/>
                      </m:rPr>
                      <m:t>,</m:t>
                    </m:r>
                    <m:r>
                      <m:t>k</m:t>
                    </m:r>
                    <m:r>
                      <m:rPr>
                        <m:sty m:val="p"/>
                      </m:rPr>
                      <m:t>,</m:t>
                    </m:r>
                    <m:r>
                      <m:t>n</m:t>
                    </m:r>
                  </m:sub>
                </m:sSub>
                <m:r>
                  <m:rPr>
                    <m:sty m:val="p"/>
                  </m:rPr>
                  <m:t>-</m:t>
                </m:r>
                <m:sSub>
                  <m:sSubPr>
                    <m:ctrlPr/>
                  </m:sSubPr>
                  <m:e>
                    <m:r>
                      <m:t>hr</m:t>
                    </m:r>
                  </m:e>
                  <m:sub>
                    <m:r>
                      <m:t>i</m:t>
                    </m:r>
                    <m:r>
                      <m:rPr>
                        <m:sty m:val="p"/>
                      </m:rPr>
                      <m:t>,</m:t>
                    </m:r>
                    <m:r>
                      <m:t>k</m:t>
                    </m:r>
                    <m:r>
                      <m:rPr>
                        <m:sty m:val="p"/>
                      </m:rPr>
                      <m:t>,</m:t>
                    </m:r>
                    <m:r>
                      <m:t>n</m:t>
                    </m:r>
                  </m:sub>
                </m:sSub>
              </m:oMath>
            </m:oMathPara>
          </w:p>
        </w:tc>
      </w:tr>
    </w:tbl>
    <w:p w14:paraId="4DDFE622" w14:textId="77777777" w:rsidR="001B3576" w:rsidRDefault="001B3576" w:rsidP="00195796"/>
    <w:p w14:paraId="218C8E5B" w14:textId="77777777" w:rsidR="001B3576" w:rsidRDefault="001B3576" w:rsidP="00195796"/>
    <w:p w14:paraId="283DF108" w14:textId="17F06EE9" w:rsidR="00701F6B" w:rsidRDefault="00071084">
      <w:pPr>
        <w:pStyle w:val="a1"/>
      </w:pPr>
      <w:bookmarkStart w:id="218" w:name="_Ref454311383"/>
      <w:bookmarkStart w:id="219" w:name="_Ref492730590"/>
      <w:bookmarkStart w:id="220" w:name="_Toc20739150"/>
      <w:r>
        <w:rPr>
          <w:rFonts w:hint="eastAsia"/>
        </w:rPr>
        <w:lastRenderedPageBreak/>
        <w:t>壁体</w:t>
      </w:r>
      <w:bookmarkEnd w:id="212"/>
      <w:bookmarkEnd w:id="218"/>
      <w:r w:rsidR="00D809BD">
        <w:rPr>
          <w:rFonts w:hint="eastAsia"/>
        </w:rPr>
        <w:t>構成</w:t>
      </w:r>
      <w:bookmarkEnd w:id="219"/>
      <w:bookmarkEnd w:id="220"/>
    </w:p>
    <w:p w14:paraId="6F1CD7DE" w14:textId="480A7A73" w:rsidR="007E6B24" w:rsidRDefault="007E6B24" w:rsidP="00C5530A">
      <w:pPr>
        <w:pStyle w:val="af7"/>
      </w:pPr>
      <w:r>
        <w:rPr>
          <w:rFonts w:hint="eastAsia"/>
        </w:rPr>
        <w:t>入力</w:t>
      </w:r>
      <w:r>
        <w:rPr>
          <w:rFonts w:hint="eastAsia"/>
        </w:rPr>
        <w:t>J</w:t>
      </w:r>
      <w:r>
        <w:t>SON</w:t>
      </w:r>
      <w:r>
        <w:rPr>
          <w:rFonts w:hint="eastAsia"/>
        </w:rPr>
        <w:t>ファイルの以下のキーの定義による。</w:t>
      </w:r>
    </w:p>
    <w:p w14:paraId="57F70DAE" w14:textId="5FC71E50" w:rsidR="00C5530A" w:rsidRDefault="00C5530A" w:rsidP="00C5530A">
      <w:pPr>
        <w:pStyle w:val="af7"/>
      </w:pPr>
    </w:p>
    <w:p w14:paraId="2B605146" w14:textId="76C92EE4" w:rsidR="007E6B24" w:rsidRDefault="007E6B24" w:rsidP="007E6B2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17</w:t>
      </w:r>
      <w:r>
        <w:fldChar w:fldCharType="end"/>
      </w:r>
      <w:r>
        <w:rPr>
          <w:rFonts w:hint="eastAsia"/>
        </w:rPr>
        <w:t xml:space="preserve">　壁体構成の定義キー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701"/>
        <w:gridCol w:w="1751"/>
        <w:gridCol w:w="2079"/>
        <w:gridCol w:w="4215"/>
      </w:tblGrid>
      <w:tr w:rsidR="00FE71E1" w14:paraId="3A09D277" w14:textId="77777777" w:rsidTr="00251E24">
        <w:tc>
          <w:tcPr>
            <w:tcW w:w="2096" w:type="dxa"/>
            <w:tcBorders>
              <w:bottom w:val="single" w:sz="12" w:space="0" w:color="auto"/>
            </w:tcBorders>
          </w:tcPr>
          <w:p w14:paraId="291ABEE0" w14:textId="77777777" w:rsidR="007E6B24" w:rsidRDefault="007E6B24" w:rsidP="00251E24">
            <w:pPr>
              <w:pStyle w:val="af5"/>
            </w:pPr>
            <w:r>
              <w:rPr>
                <w:rFonts w:hint="eastAsia"/>
              </w:rPr>
              <w:t>項目</w:t>
            </w:r>
          </w:p>
        </w:tc>
        <w:tc>
          <w:tcPr>
            <w:tcW w:w="2111" w:type="dxa"/>
            <w:tcBorders>
              <w:bottom w:val="single" w:sz="12" w:space="0" w:color="auto"/>
            </w:tcBorders>
          </w:tcPr>
          <w:p w14:paraId="0219660E" w14:textId="77777777" w:rsidR="007E6B24" w:rsidRDefault="007E6B24" w:rsidP="00251E24">
            <w:pPr>
              <w:pStyle w:val="af5"/>
            </w:pPr>
            <w:r>
              <w:rPr>
                <w:rFonts w:hint="eastAsia"/>
              </w:rPr>
              <w:t>型</w:t>
            </w:r>
          </w:p>
        </w:tc>
        <w:tc>
          <w:tcPr>
            <w:tcW w:w="2449" w:type="dxa"/>
            <w:tcBorders>
              <w:bottom w:val="single" w:sz="12" w:space="0" w:color="auto"/>
            </w:tcBorders>
          </w:tcPr>
          <w:p w14:paraId="236CCFED" w14:textId="77777777" w:rsidR="007E6B24" w:rsidRDefault="007E6B24" w:rsidP="00251E24">
            <w:pPr>
              <w:pStyle w:val="af5"/>
            </w:pPr>
            <w:r>
              <w:rPr>
                <w:rFonts w:hint="eastAsia"/>
              </w:rPr>
              <w:t>単位</w:t>
            </w:r>
          </w:p>
        </w:tc>
        <w:tc>
          <w:tcPr>
            <w:tcW w:w="3090" w:type="dxa"/>
            <w:tcBorders>
              <w:bottom w:val="single" w:sz="12" w:space="0" w:color="auto"/>
            </w:tcBorders>
          </w:tcPr>
          <w:p w14:paraId="20716A5A" w14:textId="77777777" w:rsidR="007E6B24" w:rsidRDefault="007E6B24" w:rsidP="00251E24">
            <w:pPr>
              <w:pStyle w:val="af5"/>
            </w:pPr>
            <w:r>
              <w:rPr>
                <w:rFonts w:hint="eastAsia"/>
              </w:rPr>
              <w:t>キー</w:t>
            </w:r>
          </w:p>
        </w:tc>
      </w:tr>
      <w:tr w:rsidR="00FE71E1" w14:paraId="6140DC6A" w14:textId="77777777" w:rsidTr="00251E24">
        <w:tc>
          <w:tcPr>
            <w:tcW w:w="2096" w:type="dxa"/>
            <w:tcBorders>
              <w:top w:val="single" w:sz="12" w:space="0" w:color="auto"/>
            </w:tcBorders>
          </w:tcPr>
          <w:p w14:paraId="25DBFBEB" w14:textId="77777777" w:rsidR="007E6B24" w:rsidRDefault="007E6B24" w:rsidP="00251E24">
            <w:pPr>
              <w:pStyle w:val="af4"/>
            </w:pPr>
            <w:r>
              <w:rPr>
                <w:rFonts w:hint="eastAsia"/>
              </w:rPr>
              <w:t>階層</w:t>
            </w:r>
          </w:p>
        </w:tc>
        <w:tc>
          <w:tcPr>
            <w:tcW w:w="2111" w:type="dxa"/>
            <w:tcBorders>
              <w:top w:val="single" w:sz="12" w:space="0" w:color="auto"/>
            </w:tcBorders>
          </w:tcPr>
          <w:p w14:paraId="035C344D" w14:textId="77777777" w:rsidR="007E6B24" w:rsidRDefault="007E6B24" w:rsidP="00251E24">
            <w:pPr>
              <w:pStyle w:val="af4"/>
            </w:pPr>
            <w:r>
              <w:rPr>
                <w:rFonts w:hint="eastAsia"/>
              </w:rPr>
              <w:t>－</w:t>
            </w:r>
          </w:p>
        </w:tc>
        <w:tc>
          <w:tcPr>
            <w:tcW w:w="2449" w:type="dxa"/>
            <w:tcBorders>
              <w:top w:val="single" w:sz="12" w:space="0" w:color="auto"/>
            </w:tcBorders>
          </w:tcPr>
          <w:p w14:paraId="034F1DDB" w14:textId="77777777" w:rsidR="007E6B24" w:rsidRDefault="007E6B24" w:rsidP="00251E24">
            <w:pPr>
              <w:pStyle w:val="af4"/>
            </w:pPr>
            <w:r>
              <w:rPr>
                <w:rFonts w:hint="eastAsia"/>
              </w:rPr>
              <w:t>－</w:t>
            </w:r>
          </w:p>
        </w:tc>
        <w:tc>
          <w:tcPr>
            <w:tcW w:w="3090" w:type="dxa"/>
            <w:tcBorders>
              <w:top w:val="single" w:sz="12" w:space="0" w:color="auto"/>
            </w:tcBorders>
          </w:tcPr>
          <w:p w14:paraId="3FC6EDB9" w14:textId="010EBB50" w:rsidR="007E6B24" w:rsidRDefault="007E6B24" w:rsidP="00251E24">
            <w:pPr>
              <w:pStyle w:val="af4"/>
            </w:pPr>
            <w:r>
              <w:rPr>
                <w:rFonts w:hint="eastAsia"/>
              </w:rPr>
              <w:t>[</w:t>
            </w:r>
            <w:r>
              <w:t>'rooms']['boundaries']['</w:t>
            </w:r>
            <w:proofErr w:type="spellStart"/>
            <w:r>
              <w:t>general_part_spec</w:t>
            </w:r>
            <w:proofErr w:type="spellEnd"/>
            <w:r>
              <w:t>']</w:t>
            </w:r>
            <w:r w:rsidR="00FE71E1">
              <w:t>['layers]</w:t>
            </w:r>
          </w:p>
          <w:p w14:paraId="0D3910A9" w14:textId="26BBAD83" w:rsidR="00FE71E1" w:rsidRDefault="00FE71E1" w:rsidP="00251E24">
            <w:pPr>
              <w:pStyle w:val="af4"/>
            </w:pPr>
            <w:r>
              <w:rPr>
                <w:rFonts w:hint="eastAsia"/>
              </w:rPr>
              <w:t>[</w:t>
            </w:r>
            <w:r>
              <w:t>'rooms']['boundaries']['</w:t>
            </w:r>
            <w:proofErr w:type="spellStart"/>
            <w:r>
              <w:t>ground_spec</w:t>
            </w:r>
            <w:proofErr w:type="spellEnd"/>
            <w:r>
              <w:t>']['layers]</w:t>
            </w:r>
          </w:p>
        </w:tc>
      </w:tr>
      <w:tr w:rsidR="00FE71E1" w14:paraId="3D2189D1" w14:textId="77777777" w:rsidTr="00251E24">
        <w:tc>
          <w:tcPr>
            <w:tcW w:w="2096" w:type="dxa"/>
          </w:tcPr>
          <w:p w14:paraId="1054C81C" w14:textId="53448F83" w:rsidR="007E6B24" w:rsidRDefault="00FE71E1" w:rsidP="00251E24">
            <w:pPr>
              <w:pStyle w:val="af4"/>
            </w:pPr>
            <w:r>
              <w:rPr>
                <w:rFonts w:hint="eastAsia"/>
              </w:rPr>
              <w:t>名称</w:t>
            </w:r>
          </w:p>
        </w:tc>
        <w:tc>
          <w:tcPr>
            <w:tcW w:w="2111" w:type="dxa"/>
          </w:tcPr>
          <w:p w14:paraId="1F8D9D29" w14:textId="77777777" w:rsidR="007E6B24" w:rsidRDefault="007E6B24" w:rsidP="00251E24">
            <w:pPr>
              <w:pStyle w:val="af4"/>
            </w:pPr>
            <w:r>
              <w:rPr>
                <w:rFonts w:hint="eastAsia"/>
              </w:rPr>
              <w:t>s</w:t>
            </w:r>
            <w:r>
              <w:t>tr</w:t>
            </w:r>
          </w:p>
        </w:tc>
        <w:tc>
          <w:tcPr>
            <w:tcW w:w="2449" w:type="dxa"/>
          </w:tcPr>
          <w:p w14:paraId="16D2F035" w14:textId="77777777" w:rsidR="007E6B24" w:rsidRDefault="007E6B24" w:rsidP="00251E24">
            <w:pPr>
              <w:pStyle w:val="af4"/>
            </w:pPr>
            <w:r>
              <w:rPr>
                <w:rFonts w:hint="eastAsia"/>
              </w:rPr>
              <w:t>－</w:t>
            </w:r>
          </w:p>
        </w:tc>
        <w:tc>
          <w:tcPr>
            <w:tcW w:w="3090" w:type="dxa"/>
          </w:tcPr>
          <w:p w14:paraId="3555F194" w14:textId="139255C5" w:rsidR="007E6B24" w:rsidRDefault="007E6B24" w:rsidP="00251E24">
            <w:pPr>
              <w:pStyle w:val="af4"/>
            </w:pPr>
            <w:r>
              <w:t>[</w:t>
            </w:r>
            <w:r w:rsidR="00FE71E1">
              <w:t>'name'</w:t>
            </w:r>
            <w:r>
              <w:t>]</w:t>
            </w:r>
          </w:p>
        </w:tc>
      </w:tr>
      <w:tr w:rsidR="00FE71E1" w14:paraId="4168B9F9" w14:textId="77777777" w:rsidTr="00251E24">
        <w:tc>
          <w:tcPr>
            <w:tcW w:w="2096" w:type="dxa"/>
          </w:tcPr>
          <w:p w14:paraId="4AB0E29A" w14:textId="06DCC779" w:rsidR="007E6B24" w:rsidRDefault="00FE71E1" w:rsidP="00251E24">
            <w:pPr>
              <w:pStyle w:val="af4"/>
            </w:pPr>
            <w:r>
              <w:rPr>
                <w:rFonts w:hint="eastAsia"/>
              </w:rPr>
              <w:t>熱抵抗</w:t>
            </w:r>
          </w:p>
        </w:tc>
        <w:tc>
          <w:tcPr>
            <w:tcW w:w="2111" w:type="dxa"/>
          </w:tcPr>
          <w:p w14:paraId="7EF21950" w14:textId="77777777" w:rsidR="007E6B24" w:rsidRDefault="007E6B24" w:rsidP="00251E24">
            <w:pPr>
              <w:pStyle w:val="af4"/>
            </w:pPr>
            <w:r>
              <w:rPr>
                <w:rFonts w:hint="eastAsia"/>
              </w:rPr>
              <w:t>f</w:t>
            </w:r>
            <w:r>
              <w:t>loat</w:t>
            </w:r>
          </w:p>
        </w:tc>
        <w:tc>
          <w:tcPr>
            <w:tcW w:w="2449" w:type="dxa"/>
          </w:tcPr>
          <w:p w14:paraId="28C21D6E" w14:textId="667F8DB1" w:rsidR="007E6B24" w:rsidRDefault="00FE71E1" w:rsidP="00251E24">
            <w:pPr>
              <w:pStyle w:val="af4"/>
            </w:pPr>
            <w:r>
              <w:rPr>
                <w:rFonts w:hint="eastAsia"/>
              </w:rPr>
              <w:t>m</w:t>
            </w:r>
            <w:r>
              <w:t>2</w:t>
            </w:r>
            <w:r>
              <w:rPr>
                <w:rFonts w:hint="eastAsia"/>
              </w:rPr>
              <w:t>･</w:t>
            </w:r>
            <w:r>
              <w:rPr>
                <w:rFonts w:hint="eastAsia"/>
              </w:rPr>
              <w:t>K</w:t>
            </w:r>
            <w:r>
              <w:t>/W</w:t>
            </w:r>
          </w:p>
        </w:tc>
        <w:tc>
          <w:tcPr>
            <w:tcW w:w="3090" w:type="dxa"/>
          </w:tcPr>
          <w:p w14:paraId="39EFD91B" w14:textId="3D57826E" w:rsidR="007E6B24" w:rsidRDefault="007E6B24" w:rsidP="00251E24">
            <w:pPr>
              <w:pStyle w:val="af4"/>
            </w:pPr>
            <w:r>
              <w:rPr>
                <w:rFonts w:hint="eastAsia"/>
              </w:rPr>
              <w:t>[</w:t>
            </w:r>
            <w:r>
              <w:t>'</w:t>
            </w:r>
            <w:proofErr w:type="spellStart"/>
            <w:r w:rsidR="00FE71E1">
              <w:t>thermal_resistance</w:t>
            </w:r>
            <w:proofErr w:type="spellEnd"/>
            <w:r>
              <w:t>']</w:t>
            </w:r>
          </w:p>
        </w:tc>
      </w:tr>
      <w:tr w:rsidR="00FE71E1" w14:paraId="38E3FC17" w14:textId="77777777" w:rsidTr="00251E24">
        <w:tc>
          <w:tcPr>
            <w:tcW w:w="2096" w:type="dxa"/>
          </w:tcPr>
          <w:p w14:paraId="7CFAE20B" w14:textId="6C229805" w:rsidR="00FE71E1" w:rsidRDefault="00FE71E1" w:rsidP="00251E24">
            <w:pPr>
              <w:pStyle w:val="af4"/>
            </w:pPr>
            <w:r>
              <w:rPr>
                <w:rFonts w:hint="eastAsia"/>
              </w:rPr>
              <w:t>熱容量</w:t>
            </w:r>
          </w:p>
        </w:tc>
        <w:tc>
          <w:tcPr>
            <w:tcW w:w="2111" w:type="dxa"/>
          </w:tcPr>
          <w:p w14:paraId="3FBECB23" w14:textId="55E31774" w:rsidR="00FE71E1" w:rsidRDefault="00FE71E1" w:rsidP="00251E24">
            <w:pPr>
              <w:pStyle w:val="af4"/>
            </w:pPr>
            <w:r>
              <w:rPr>
                <w:rFonts w:hint="eastAsia"/>
              </w:rPr>
              <w:t>f</w:t>
            </w:r>
            <w:r>
              <w:t>loat</w:t>
            </w:r>
          </w:p>
        </w:tc>
        <w:tc>
          <w:tcPr>
            <w:tcW w:w="2449" w:type="dxa"/>
          </w:tcPr>
          <w:p w14:paraId="1583E365" w14:textId="701BCF61" w:rsidR="00FE71E1" w:rsidRDefault="00FE71E1" w:rsidP="00251E24">
            <w:pPr>
              <w:pStyle w:val="af4"/>
            </w:pPr>
            <w:r>
              <w:rPr>
                <w:rFonts w:hint="eastAsia"/>
              </w:rPr>
              <w:t>k</w:t>
            </w:r>
            <w:r>
              <w:t>J/(m2</w:t>
            </w:r>
            <w:r>
              <w:rPr>
                <w:rFonts w:hint="eastAsia"/>
              </w:rPr>
              <w:t>･</w:t>
            </w:r>
            <w:r>
              <w:rPr>
                <w:rFonts w:hint="eastAsia"/>
              </w:rPr>
              <w:t>K</w:t>
            </w:r>
            <w:r>
              <w:t>)</w:t>
            </w:r>
          </w:p>
        </w:tc>
        <w:tc>
          <w:tcPr>
            <w:tcW w:w="3090" w:type="dxa"/>
          </w:tcPr>
          <w:p w14:paraId="7FB75FD2" w14:textId="5E855A8C" w:rsidR="00FE71E1" w:rsidRDefault="00FE71E1" w:rsidP="00251E24">
            <w:pPr>
              <w:pStyle w:val="af4"/>
            </w:pPr>
            <w:r>
              <w:rPr>
                <w:rFonts w:hint="eastAsia"/>
              </w:rPr>
              <w:t>[</w:t>
            </w:r>
            <w:r>
              <w:t>'</w:t>
            </w:r>
            <w:proofErr w:type="spellStart"/>
            <w:r>
              <w:t>thermal_capacity</w:t>
            </w:r>
            <w:proofErr w:type="spellEnd"/>
            <w:r>
              <w:t>']</w:t>
            </w:r>
          </w:p>
        </w:tc>
      </w:tr>
    </w:tbl>
    <w:p w14:paraId="7FEE3A74" w14:textId="77777777" w:rsidR="00EB56CC" w:rsidRDefault="00EB56CC" w:rsidP="00EB56CC"/>
    <w:p w14:paraId="71456EA5" w14:textId="77777777" w:rsidR="00EB56CC" w:rsidRPr="00EB56CC" w:rsidRDefault="00EB56CC" w:rsidP="00C85C15"/>
    <w:p w14:paraId="0FB2AF8C" w14:textId="77777777" w:rsidR="00071084" w:rsidRDefault="00071084">
      <w:pPr>
        <w:pStyle w:val="a1"/>
      </w:pPr>
      <w:bookmarkStart w:id="221" w:name="_Ref454288944"/>
      <w:bookmarkStart w:id="222" w:name="_Toc20739151"/>
      <w:r>
        <w:rPr>
          <w:rFonts w:hint="eastAsia"/>
        </w:rPr>
        <w:lastRenderedPageBreak/>
        <w:t>開口部の仕様</w:t>
      </w:r>
      <w:bookmarkEnd w:id="221"/>
      <w:bookmarkEnd w:id="222"/>
    </w:p>
    <w:p w14:paraId="08E1266A" w14:textId="08D158FE" w:rsidR="00B7194F" w:rsidRDefault="00B7194F" w:rsidP="002F6AC2">
      <w:pPr>
        <w:pStyle w:val="af7"/>
      </w:pPr>
      <w:r>
        <w:rPr>
          <w:rFonts w:hint="eastAsia"/>
        </w:rPr>
        <w:t>入力</w:t>
      </w:r>
      <w:r>
        <w:t>JSON</w:t>
      </w:r>
      <w:r>
        <w:rPr>
          <w:rFonts w:hint="eastAsia"/>
        </w:rPr>
        <w:t>ファイルの以下のキーの定義による。</w:t>
      </w:r>
    </w:p>
    <w:p w14:paraId="2C0D47B2" w14:textId="5DA27D9B" w:rsidR="00B7194F" w:rsidRDefault="00B7194F" w:rsidP="00A10DC2"/>
    <w:p w14:paraId="084106BB" w14:textId="144BF99E" w:rsidR="00B7194F" w:rsidRDefault="00B7194F" w:rsidP="00B7194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18</w:t>
      </w:r>
      <w:r>
        <w:fldChar w:fldCharType="end"/>
      </w:r>
      <w:r>
        <w:rPr>
          <w:rFonts w:hint="eastAsia"/>
        </w:rPr>
        <w:t xml:space="preserve">　</w:t>
      </w:r>
      <w:r w:rsidR="00E878FD">
        <w:rPr>
          <w:rFonts w:hint="eastAsia"/>
        </w:rPr>
        <w:t>透明な</w:t>
      </w:r>
      <w:r>
        <w:rPr>
          <w:rFonts w:hint="eastAsia"/>
        </w:rPr>
        <w:t>開口部の仕様</w:t>
      </w:r>
      <w:r w:rsidR="00E878FD">
        <w:rPr>
          <w:rFonts w:hint="eastAsia"/>
        </w:rPr>
        <w:t>の定義</w:t>
      </w:r>
      <w:r>
        <w:rPr>
          <w:rFonts w:hint="eastAsia"/>
        </w:rPr>
        <w:t>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59"/>
        <w:gridCol w:w="1622"/>
        <w:gridCol w:w="1955"/>
        <w:gridCol w:w="4610"/>
      </w:tblGrid>
      <w:tr w:rsidR="00B7194F" w14:paraId="4C32921C" w14:textId="77777777" w:rsidTr="00251E24">
        <w:tc>
          <w:tcPr>
            <w:tcW w:w="2096" w:type="dxa"/>
            <w:tcBorders>
              <w:bottom w:val="single" w:sz="12" w:space="0" w:color="auto"/>
            </w:tcBorders>
          </w:tcPr>
          <w:p w14:paraId="41ABDA26" w14:textId="77777777" w:rsidR="00B7194F" w:rsidRDefault="00B7194F" w:rsidP="00251E24">
            <w:pPr>
              <w:pStyle w:val="af5"/>
            </w:pPr>
            <w:r>
              <w:rPr>
                <w:rFonts w:hint="eastAsia"/>
              </w:rPr>
              <w:t>項目</w:t>
            </w:r>
          </w:p>
        </w:tc>
        <w:tc>
          <w:tcPr>
            <w:tcW w:w="2111" w:type="dxa"/>
            <w:tcBorders>
              <w:bottom w:val="single" w:sz="12" w:space="0" w:color="auto"/>
            </w:tcBorders>
          </w:tcPr>
          <w:p w14:paraId="78DCAFB4" w14:textId="77777777" w:rsidR="00B7194F" w:rsidRDefault="00B7194F" w:rsidP="00251E24">
            <w:pPr>
              <w:pStyle w:val="af5"/>
            </w:pPr>
            <w:r>
              <w:rPr>
                <w:rFonts w:hint="eastAsia"/>
              </w:rPr>
              <w:t>型</w:t>
            </w:r>
          </w:p>
        </w:tc>
        <w:tc>
          <w:tcPr>
            <w:tcW w:w="2449" w:type="dxa"/>
            <w:tcBorders>
              <w:bottom w:val="single" w:sz="12" w:space="0" w:color="auto"/>
            </w:tcBorders>
          </w:tcPr>
          <w:p w14:paraId="454D8CAB" w14:textId="77777777" w:rsidR="00B7194F" w:rsidRDefault="00B7194F" w:rsidP="00251E24">
            <w:pPr>
              <w:pStyle w:val="af5"/>
            </w:pPr>
            <w:r>
              <w:rPr>
                <w:rFonts w:hint="eastAsia"/>
              </w:rPr>
              <w:t>単位</w:t>
            </w:r>
          </w:p>
        </w:tc>
        <w:tc>
          <w:tcPr>
            <w:tcW w:w="3090" w:type="dxa"/>
            <w:tcBorders>
              <w:bottom w:val="single" w:sz="12" w:space="0" w:color="auto"/>
            </w:tcBorders>
          </w:tcPr>
          <w:p w14:paraId="4B1A54C3" w14:textId="77777777" w:rsidR="00B7194F" w:rsidRDefault="00B7194F" w:rsidP="00251E24">
            <w:pPr>
              <w:pStyle w:val="af5"/>
            </w:pPr>
            <w:r>
              <w:rPr>
                <w:rFonts w:hint="eastAsia"/>
              </w:rPr>
              <w:t>キー</w:t>
            </w:r>
          </w:p>
        </w:tc>
      </w:tr>
      <w:tr w:rsidR="00B7194F" w14:paraId="66BF4ACC" w14:textId="77777777" w:rsidTr="00251E24">
        <w:tc>
          <w:tcPr>
            <w:tcW w:w="2096" w:type="dxa"/>
            <w:tcBorders>
              <w:top w:val="single" w:sz="12" w:space="0" w:color="auto"/>
            </w:tcBorders>
          </w:tcPr>
          <w:p w14:paraId="4B1C0AC5" w14:textId="77777777" w:rsidR="00B7194F" w:rsidRDefault="00B7194F" w:rsidP="00251E24">
            <w:pPr>
              <w:pStyle w:val="af4"/>
            </w:pPr>
            <w:r>
              <w:rPr>
                <w:rFonts w:hint="eastAsia"/>
              </w:rPr>
              <w:t>階層</w:t>
            </w:r>
          </w:p>
        </w:tc>
        <w:tc>
          <w:tcPr>
            <w:tcW w:w="2111" w:type="dxa"/>
            <w:tcBorders>
              <w:top w:val="single" w:sz="12" w:space="0" w:color="auto"/>
            </w:tcBorders>
          </w:tcPr>
          <w:p w14:paraId="0DD6162A" w14:textId="77777777" w:rsidR="00B7194F" w:rsidRDefault="00B7194F" w:rsidP="00251E24">
            <w:pPr>
              <w:pStyle w:val="af4"/>
            </w:pPr>
            <w:r>
              <w:rPr>
                <w:rFonts w:hint="eastAsia"/>
              </w:rPr>
              <w:t>－</w:t>
            </w:r>
          </w:p>
        </w:tc>
        <w:tc>
          <w:tcPr>
            <w:tcW w:w="2449" w:type="dxa"/>
            <w:tcBorders>
              <w:top w:val="single" w:sz="12" w:space="0" w:color="auto"/>
            </w:tcBorders>
          </w:tcPr>
          <w:p w14:paraId="691D00A1" w14:textId="77777777" w:rsidR="00B7194F" w:rsidRDefault="00B7194F" w:rsidP="00251E24">
            <w:pPr>
              <w:pStyle w:val="af4"/>
            </w:pPr>
            <w:r>
              <w:rPr>
                <w:rFonts w:hint="eastAsia"/>
              </w:rPr>
              <w:t>－</w:t>
            </w:r>
          </w:p>
        </w:tc>
        <w:tc>
          <w:tcPr>
            <w:tcW w:w="3090" w:type="dxa"/>
            <w:tcBorders>
              <w:top w:val="single" w:sz="12" w:space="0" w:color="auto"/>
            </w:tcBorders>
          </w:tcPr>
          <w:p w14:paraId="18AE033F" w14:textId="1B8F6423" w:rsidR="00B7194F" w:rsidRDefault="00B7194F" w:rsidP="00251E24">
            <w:pPr>
              <w:pStyle w:val="af4"/>
            </w:pPr>
            <w:r>
              <w:rPr>
                <w:rFonts w:hint="eastAsia"/>
              </w:rPr>
              <w:t>[</w:t>
            </w:r>
            <w:r>
              <w:t>'rooms']['boundaries']</w:t>
            </w:r>
            <w:r w:rsidR="00E878FD">
              <w:t>['</w:t>
            </w:r>
            <w:proofErr w:type="spellStart"/>
            <w:r w:rsidR="00E878FD" w:rsidRPr="00142BB5">
              <w:t>transparent_opening_part_spec</w:t>
            </w:r>
            <w:proofErr w:type="spellEnd"/>
            <w:r w:rsidR="00E878FD">
              <w:t>']</w:t>
            </w:r>
          </w:p>
        </w:tc>
      </w:tr>
      <w:tr w:rsidR="00B7194F" w14:paraId="247E0CD5" w14:textId="77777777" w:rsidTr="00251E24">
        <w:tc>
          <w:tcPr>
            <w:tcW w:w="2096" w:type="dxa"/>
          </w:tcPr>
          <w:p w14:paraId="53A555D1" w14:textId="64CB59DD" w:rsidR="00B7194F" w:rsidRDefault="00E878FD" w:rsidP="00251E24">
            <w:pPr>
              <w:pStyle w:val="af4"/>
            </w:pPr>
            <w:r>
              <w:rPr>
                <w:rFonts w:hint="eastAsia"/>
              </w:rPr>
              <w:t>日射熱取得率</w:t>
            </w:r>
          </w:p>
        </w:tc>
        <w:tc>
          <w:tcPr>
            <w:tcW w:w="2111" w:type="dxa"/>
          </w:tcPr>
          <w:p w14:paraId="08DA0760" w14:textId="2E0CBCB4" w:rsidR="00B7194F" w:rsidRDefault="00E878FD" w:rsidP="00251E24">
            <w:pPr>
              <w:pStyle w:val="af4"/>
            </w:pPr>
            <w:r>
              <w:rPr>
                <w:rFonts w:hint="eastAsia"/>
              </w:rPr>
              <w:t>f</w:t>
            </w:r>
            <w:r>
              <w:t>loat</w:t>
            </w:r>
          </w:p>
        </w:tc>
        <w:tc>
          <w:tcPr>
            <w:tcW w:w="2449" w:type="dxa"/>
          </w:tcPr>
          <w:p w14:paraId="2F599630" w14:textId="77777777" w:rsidR="00B7194F" w:rsidRDefault="00B7194F" w:rsidP="00251E24">
            <w:pPr>
              <w:pStyle w:val="af4"/>
            </w:pPr>
            <w:r>
              <w:rPr>
                <w:rFonts w:hint="eastAsia"/>
              </w:rPr>
              <w:t>－</w:t>
            </w:r>
          </w:p>
        </w:tc>
        <w:tc>
          <w:tcPr>
            <w:tcW w:w="3090" w:type="dxa"/>
          </w:tcPr>
          <w:p w14:paraId="1AE37EA4" w14:textId="7AC1C599" w:rsidR="00B7194F" w:rsidRDefault="00B7194F" w:rsidP="00251E24">
            <w:pPr>
              <w:pStyle w:val="af4"/>
            </w:pPr>
            <w:r>
              <w:t>['</w:t>
            </w:r>
            <w:proofErr w:type="spellStart"/>
            <w:r w:rsidR="00E878FD">
              <w:t>eta_value</w:t>
            </w:r>
            <w:proofErr w:type="spellEnd"/>
            <w:r>
              <w:t>']</w:t>
            </w:r>
          </w:p>
        </w:tc>
      </w:tr>
      <w:tr w:rsidR="00B7194F" w14:paraId="4BF58A3F" w14:textId="77777777" w:rsidTr="00251E24">
        <w:tc>
          <w:tcPr>
            <w:tcW w:w="2096" w:type="dxa"/>
          </w:tcPr>
          <w:p w14:paraId="12BF0426" w14:textId="6474A5F6" w:rsidR="00B7194F" w:rsidRDefault="00E878FD" w:rsidP="00251E24">
            <w:pPr>
              <w:pStyle w:val="af4"/>
            </w:pPr>
            <w:r>
              <w:rPr>
                <w:rFonts w:hint="eastAsia"/>
              </w:rPr>
              <w:t>熱貫流率</w:t>
            </w:r>
          </w:p>
        </w:tc>
        <w:tc>
          <w:tcPr>
            <w:tcW w:w="2111" w:type="dxa"/>
          </w:tcPr>
          <w:p w14:paraId="450EE532" w14:textId="77777777" w:rsidR="00B7194F" w:rsidRDefault="00B7194F" w:rsidP="00251E24">
            <w:pPr>
              <w:pStyle w:val="af4"/>
            </w:pPr>
            <w:r>
              <w:rPr>
                <w:rFonts w:hint="eastAsia"/>
              </w:rPr>
              <w:t>f</w:t>
            </w:r>
            <w:r>
              <w:t>loat</w:t>
            </w:r>
          </w:p>
        </w:tc>
        <w:tc>
          <w:tcPr>
            <w:tcW w:w="2449" w:type="dxa"/>
          </w:tcPr>
          <w:p w14:paraId="677B7C43" w14:textId="6877C466" w:rsidR="00B7194F" w:rsidRDefault="00E878FD" w:rsidP="00251E24">
            <w:pPr>
              <w:pStyle w:val="af4"/>
            </w:pPr>
            <w:r>
              <w:rPr>
                <w:rFonts w:hint="eastAsia"/>
              </w:rPr>
              <w:t>W/(m2</w:t>
            </w:r>
            <w:r>
              <w:rPr>
                <w:rFonts w:hint="eastAsia"/>
              </w:rPr>
              <w:t>・</w:t>
            </w:r>
            <w:r>
              <w:rPr>
                <w:rFonts w:hint="eastAsia"/>
              </w:rPr>
              <w:t>K)</w:t>
            </w:r>
          </w:p>
        </w:tc>
        <w:tc>
          <w:tcPr>
            <w:tcW w:w="3090" w:type="dxa"/>
          </w:tcPr>
          <w:p w14:paraId="075B1306" w14:textId="4A4B6E78" w:rsidR="00B7194F" w:rsidRDefault="00B7194F" w:rsidP="00251E24">
            <w:pPr>
              <w:pStyle w:val="af4"/>
            </w:pPr>
            <w:r>
              <w:rPr>
                <w:rFonts w:hint="eastAsia"/>
              </w:rPr>
              <w:t>[</w:t>
            </w:r>
            <w:r>
              <w:t>'</w:t>
            </w:r>
            <w:proofErr w:type="spellStart"/>
            <w:r w:rsidR="00E878FD">
              <w:t>u_value</w:t>
            </w:r>
            <w:proofErr w:type="spellEnd"/>
            <w:r>
              <w:t>']</w:t>
            </w:r>
          </w:p>
        </w:tc>
      </w:tr>
      <w:tr w:rsidR="00E878FD" w14:paraId="2381A01F" w14:textId="77777777" w:rsidTr="00251E24">
        <w:tc>
          <w:tcPr>
            <w:tcW w:w="2096" w:type="dxa"/>
          </w:tcPr>
          <w:p w14:paraId="24D63275" w14:textId="446C8818" w:rsidR="00E878FD" w:rsidRDefault="00E878FD" w:rsidP="00251E24">
            <w:pPr>
              <w:pStyle w:val="af4"/>
            </w:pPr>
            <w:r>
              <w:rPr>
                <w:rFonts w:hint="eastAsia"/>
              </w:rPr>
              <w:t>ガラスの入射角特性タイプ</w:t>
            </w:r>
          </w:p>
        </w:tc>
        <w:tc>
          <w:tcPr>
            <w:tcW w:w="2111" w:type="dxa"/>
          </w:tcPr>
          <w:p w14:paraId="485A714B" w14:textId="21189621" w:rsidR="00E878FD" w:rsidRDefault="00E878FD" w:rsidP="00251E24">
            <w:pPr>
              <w:pStyle w:val="af4"/>
            </w:pPr>
            <w:r>
              <w:rPr>
                <w:rFonts w:hint="eastAsia"/>
              </w:rPr>
              <w:t>s</w:t>
            </w:r>
            <w:r>
              <w:t>tr</w:t>
            </w:r>
          </w:p>
        </w:tc>
        <w:tc>
          <w:tcPr>
            <w:tcW w:w="2449" w:type="dxa"/>
          </w:tcPr>
          <w:p w14:paraId="50B92C54" w14:textId="58B7C732" w:rsidR="00E878FD" w:rsidRDefault="00E878FD" w:rsidP="00251E24">
            <w:pPr>
              <w:pStyle w:val="af4"/>
            </w:pPr>
            <w:r>
              <w:rPr>
                <w:rFonts w:hint="eastAsia"/>
              </w:rPr>
              <w:t>－</w:t>
            </w:r>
          </w:p>
        </w:tc>
        <w:tc>
          <w:tcPr>
            <w:tcW w:w="3090" w:type="dxa"/>
          </w:tcPr>
          <w:p w14:paraId="6AE66370" w14:textId="7126CF64" w:rsidR="00E878FD" w:rsidRDefault="00E878FD" w:rsidP="00251E24">
            <w:pPr>
              <w:pStyle w:val="af4"/>
            </w:pPr>
            <w:r>
              <w:rPr>
                <w:rFonts w:hint="eastAsia"/>
              </w:rPr>
              <w:t>[</w:t>
            </w:r>
            <w:r>
              <w:t>'</w:t>
            </w:r>
            <w:proofErr w:type="spellStart"/>
            <w:r>
              <w:t>incident_angle_characteristics</w:t>
            </w:r>
            <w:proofErr w:type="spellEnd"/>
            <w:r>
              <w:t>']</w:t>
            </w:r>
          </w:p>
        </w:tc>
      </w:tr>
    </w:tbl>
    <w:p w14:paraId="3DB9925A" w14:textId="133067E1" w:rsidR="00B7194F" w:rsidRDefault="00B7194F" w:rsidP="00A10DC2"/>
    <w:p w14:paraId="2D9F1DAF" w14:textId="3DA86DE1" w:rsidR="00E878FD" w:rsidRDefault="00E878FD" w:rsidP="00E878FD">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19</w:t>
      </w:r>
      <w:r>
        <w:fldChar w:fldCharType="end"/>
      </w:r>
      <w:r>
        <w:rPr>
          <w:rFonts w:hint="eastAsia"/>
        </w:rPr>
        <w:t xml:space="preserve">　不透明な開口部の仕様の定義キー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59"/>
        <w:gridCol w:w="1622"/>
        <w:gridCol w:w="1955"/>
        <w:gridCol w:w="4610"/>
      </w:tblGrid>
      <w:tr w:rsidR="00E878FD" w14:paraId="774270E9" w14:textId="77777777" w:rsidTr="002F6AC2">
        <w:tc>
          <w:tcPr>
            <w:tcW w:w="1559" w:type="dxa"/>
            <w:tcBorders>
              <w:bottom w:val="single" w:sz="12" w:space="0" w:color="auto"/>
            </w:tcBorders>
          </w:tcPr>
          <w:p w14:paraId="4C427FB7" w14:textId="77777777" w:rsidR="00E878FD" w:rsidRDefault="00E878FD" w:rsidP="00251E24">
            <w:pPr>
              <w:pStyle w:val="af5"/>
            </w:pPr>
            <w:r>
              <w:rPr>
                <w:rFonts w:hint="eastAsia"/>
              </w:rPr>
              <w:t>項目</w:t>
            </w:r>
          </w:p>
        </w:tc>
        <w:tc>
          <w:tcPr>
            <w:tcW w:w="1622" w:type="dxa"/>
            <w:tcBorders>
              <w:bottom w:val="single" w:sz="12" w:space="0" w:color="auto"/>
            </w:tcBorders>
          </w:tcPr>
          <w:p w14:paraId="2E2A71B6" w14:textId="77777777" w:rsidR="00E878FD" w:rsidRDefault="00E878FD" w:rsidP="00251E24">
            <w:pPr>
              <w:pStyle w:val="af5"/>
            </w:pPr>
            <w:r>
              <w:rPr>
                <w:rFonts w:hint="eastAsia"/>
              </w:rPr>
              <w:t>型</w:t>
            </w:r>
          </w:p>
        </w:tc>
        <w:tc>
          <w:tcPr>
            <w:tcW w:w="1955" w:type="dxa"/>
            <w:tcBorders>
              <w:bottom w:val="single" w:sz="12" w:space="0" w:color="auto"/>
            </w:tcBorders>
          </w:tcPr>
          <w:p w14:paraId="2D5931FA" w14:textId="77777777" w:rsidR="00E878FD" w:rsidRDefault="00E878FD" w:rsidP="00251E24">
            <w:pPr>
              <w:pStyle w:val="af5"/>
            </w:pPr>
            <w:r>
              <w:rPr>
                <w:rFonts w:hint="eastAsia"/>
              </w:rPr>
              <w:t>単位</w:t>
            </w:r>
          </w:p>
        </w:tc>
        <w:tc>
          <w:tcPr>
            <w:tcW w:w="4610" w:type="dxa"/>
            <w:tcBorders>
              <w:bottom w:val="single" w:sz="12" w:space="0" w:color="auto"/>
            </w:tcBorders>
          </w:tcPr>
          <w:p w14:paraId="51DF1C03" w14:textId="77777777" w:rsidR="00E878FD" w:rsidRDefault="00E878FD" w:rsidP="00251E24">
            <w:pPr>
              <w:pStyle w:val="af5"/>
            </w:pPr>
            <w:r>
              <w:rPr>
                <w:rFonts w:hint="eastAsia"/>
              </w:rPr>
              <w:t>キー</w:t>
            </w:r>
          </w:p>
        </w:tc>
      </w:tr>
      <w:tr w:rsidR="00E878FD" w14:paraId="77070A8D" w14:textId="77777777" w:rsidTr="002F6AC2">
        <w:tc>
          <w:tcPr>
            <w:tcW w:w="1559" w:type="dxa"/>
            <w:tcBorders>
              <w:top w:val="single" w:sz="12" w:space="0" w:color="auto"/>
            </w:tcBorders>
          </w:tcPr>
          <w:p w14:paraId="4AF281F8" w14:textId="77777777" w:rsidR="00E878FD" w:rsidRDefault="00E878FD" w:rsidP="00251E24">
            <w:pPr>
              <w:pStyle w:val="af4"/>
            </w:pPr>
            <w:r>
              <w:rPr>
                <w:rFonts w:hint="eastAsia"/>
              </w:rPr>
              <w:t>階層</w:t>
            </w:r>
          </w:p>
        </w:tc>
        <w:tc>
          <w:tcPr>
            <w:tcW w:w="1622" w:type="dxa"/>
            <w:tcBorders>
              <w:top w:val="single" w:sz="12" w:space="0" w:color="auto"/>
            </w:tcBorders>
          </w:tcPr>
          <w:p w14:paraId="5470F384" w14:textId="77777777" w:rsidR="00E878FD" w:rsidRDefault="00E878FD" w:rsidP="00251E24">
            <w:pPr>
              <w:pStyle w:val="af4"/>
            </w:pPr>
            <w:r>
              <w:rPr>
                <w:rFonts w:hint="eastAsia"/>
              </w:rPr>
              <w:t>－</w:t>
            </w:r>
          </w:p>
        </w:tc>
        <w:tc>
          <w:tcPr>
            <w:tcW w:w="1955" w:type="dxa"/>
            <w:tcBorders>
              <w:top w:val="single" w:sz="12" w:space="0" w:color="auto"/>
            </w:tcBorders>
          </w:tcPr>
          <w:p w14:paraId="0C3AE26D" w14:textId="77777777" w:rsidR="00E878FD" w:rsidRDefault="00E878FD" w:rsidP="00251E24">
            <w:pPr>
              <w:pStyle w:val="af4"/>
            </w:pPr>
            <w:r>
              <w:rPr>
                <w:rFonts w:hint="eastAsia"/>
              </w:rPr>
              <w:t>－</w:t>
            </w:r>
          </w:p>
        </w:tc>
        <w:tc>
          <w:tcPr>
            <w:tcW w:w="4610" w:type="dxa"/>
            <w:tcBorders>
              <w:top w:val="single" w:sz="12" w:space="0" w:color="auto"/>
            </w:tcBorders>
          </w:tcPr>
          <w:p w14:paraId="4A0D3069" w14:textId="089CA937" w:rsidR="00E878FD" w:rsidRDefault="00E878FD" w:rsidP="00251E24">
            <w:pPr>
              <w:pStyle w:val="af4"/>
            </w:pPr>
            <w:r>
              <w:rPr>
                <w:rFonts w:hint="eastAsia"/>
              </w:rPr>
              <w:t>[</w:t>
            </w:r>
            <w:r>
              <w:t>'rooms']['boundaries']['</w:t>
            </w:r>
            <w:proofErr w:type="spellStart"/>
            <w:r w:rsidRPr="00E878FD">
              <w:t>opaque_opening_part_spec</w:t>
            </w:r>
            <w:proofErr w:type="spellEnd"/>
            <w:r>
              <w:t>']</w:t>
            </w:r>
          </w:p>
        </w:tc>
      </w:tr>
      <w:tr w:rsidR="00E878FD" w14:paraId="7D8AF08B" w14:textId="77777777" w:rsidTr="002F6AC2">
        <w:tc>
          <w:tcPr>
            <w:tcW w:w="1559" w:type="dxa"/>
          </w:tcPr>
          <w:p w14:paraId="46DDFEA6" w14:textId="77777777" w:rsidR="00E878FD" w:rsidRDefault="00E878FD" w:rsidP="00251E24">
            <w:pPr>
              <w:pStyle w:val="af4"/>
            </w:pPr>
            <w:r>
              <w:rPr>
                <w:rFonts w:hint="eastAsia"/>
              </w:rPr>
              <w:t>熱貫流率</w:t>
            </w:r>
          </w:p>
        </w:tc>
        <w:tc>
          <w:tcPr>
            <w:tcW w:w="1622" w:type="dxa"/>
          </w:tcPr>
          <w:p w14:paraId="4D7EF1CB" w14:textId="77777777" w:rsidR="00E878FD" w:rsidRDefault="00E878FD" w:rsidP="00251E24">
            <w:pPr>
              <w:pStyle w:val="af4"/>
            </w:pPr>
            <w:r>
              <w:rPr>
                <w:rFonts w:hint="eastAsia"/>
              </w:rPr>
              <w:t>f</w:t>
            </w:r>
            <w:r>
              <w:t>loat</w:t>
            </w:r>
          </w:p>
        </w:tc>
        <w:tc>
          <w:tcPr>
            <w:tcW w:w="1955" w:type="dxa"/>
          </w:tcPr>
          <w:p w14:paraId="1A0EE5D8" w14:textId="77777777" w:rsidR="00E878FD" w:rsidRDefault="00E878FD" w:rsidP="00251E24">
            <w:pPr>
              <w:pStyle w:val="af4"/>
            </w:pPr>
            <w:r>
              <w:rPr>
                <w:rFonts w:hint="eastAsia"/>
              </w:rPr>
              <w:t>W/(m2</w:t>
            </w:r>
            <w:r>
              <w:rPr>
                <w:rFonts w:hint="eastAsia"/>
              </w:rPr>
              <w:t>・</w:t>
            </w:r>
            <w:r>
              <w:rPr>
                <w:rFonts w:hint="eastAsia"/>
              </w:rPr>
              <w:t>K)</w:t>
            </w:r>
          </w:p>
        </w:tc>
        <w:tc>
          <w:tcPr>
            <w:tcW w:w="4610" w:type="dxa"/>
          </w:tcPr>
          <w:p w14:paraId="489454ED" w14:textId="77777777" w:rsidR="00E878FD" w:rsidRDefault="00E878FD" w:rsidP="00251E24">
            <w:pPr>
              <w:pStyle w:val="af4"/>
            </w:pPr>
            <w:r>
              <w:rPr>
                <w:rFonts w:hint="eastAsia"/>
              </w:rPr>
              <w:t>[</w:t>
            </w:r>
            <w:r>
              <w:t>'</w:t>
            </w:r>
            <w:proofErr w:type="spellStart"/>
            <w:r>
              <w:t>u_value</w:t>
            </w:r>
            <w:proofErr w:type="spellEnd"/>
            <w:r>
              <w:t>']</w:t>
            </w:r>
          </w:p>
        </w:tc>
      </w:tr>
    </w:tbl>
    <w:p w14:paraId="430DECC4" w14:textId="7D145F72" w:rsidR="00B7194F" w:rsidRDefault="00B7194F" w:rsidP="00A10DC2"/>
    <w:p w14:paraId="119E88A9" w14:textId="6902BDE6" w:rsidR="00E878FD" w:rsidRDefault="00E878FD" w:rsidP="002F6AC2">
      <w:pPr>
        <w:pStyle w:val="af7"/>
      </w:pPr>
      <w:r>
        <w:rPr>
          <w:rFonts w:hint="eastAsia"/>
        </w:rPr>
        <w:t>熱貫流率</w:t>
      </w:r>
      <m:oMath>
        <m:sSub>
          <m:sSubPr>
            <m:ctrlPr>
              <w:rPr>
                <w:i/>
              </w:rPr>
            </m:ctrlPr>
          </m:sSubPr>
          <m:e>
            <m:r>
              <m:t>U</m:t>
            </m:r>
          </m:e>
          <m:sub>
            <m:r>
              <m:t>i,k</m:t>
            </m:r>
          </m:sub>
        </m:sSub>
      </m:oMath>
      <w:r>
        <w:rPr>
          <w:rFonts w:hint="eastAsia"/>
        </w:rPr>
        <w:t>から室内表面から裏面空気までの熱貫流率</w:t>
      </w:r>
      <m:oMath>
        <m:sSub>
          <m:sSubPr>
            <m:ctrlPr>
              <w:rPr>
                <w:i/>
              </w:rPr>
            </m:ctrlPr>
          </m:sSubPr>
          <m:e>
            <m:r>
              <m:t>Uso</m:t>
            </m:r>
          </m:e>
          <m:sub>
            <m:r>
              <m:t>i,k</m:t>
            </m:r>
          </m:sub>
        </m:sSub>
      </m:oMath>
      <w:r>
        <w:rPr>
          <w:rFonts w:hint="eastAsia"/>
        </w:rPr>
        <w:t>を計算する方法は次の式による。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E878FD" w14:paraId="73F64600" w14:textId="77777777" w:rsidTr="00251E24">
        <w:tc>
          <w:tcPr>
            <w:tcW w:w="8797" w:type="dxa"/>
          </w:tcPr>
          <w:p w14:paraId="413CA4EA" w14:textId="7E311A6A" w:rsidR="00E878FD" w:rsidRPr="00352D3D" w:rsidRDefault="00A12191" w:rsidP="00251E24">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Uso</m:t>
                    </m:r>
                  </m:e>
                  <m:sub>
                    <m:r>
                      <w:rPr>
                        <w:rFonts w:ascii="Cambria Math" w:hAnsi="Cambria Math"/>
                      </w:rPr>
                      <m:t>i,k</m:t>
                    </m:r>
                  </m:sub>
                </m:sSub>
                <m:r>
                  <w:rPr>
                    <w:rFonts w:ascii="Cambria Math" w:hAnsi="Cambria Math"/>
                  </w:rPr>
                  <m:t>=</m:t>
                </m:r>
                <m:f>
                  <m:fPr>
                    <m:ctrlPr>
                      <w:rPr>
                        <w:rFonts w:ascii="Cambria Math" w:hAnsi="Cambria Math"/>
                        <w:i/>
                      </w:rPr>
                    </m:ctrlPr>
                  </m:fPr>
                  <m:num>
                    <m:r>
                      <w:rPr>
                        <w:rFonts w:ascii="Cambria Math" w:hAnsi="Cambria Math"/>
                      </w:rPr>
                      <m:t>1</m:t>
                    </m:r>
                  </m:num>
                  <m:den>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U</m:t>
                            </m:r>
                          </m:e>
                          <m:sub>
                            <m:r>
                              <w:rPr>
                                <w:rFonts w:ascii="Cambria Math" w:hAnsi="Cambria Math"/>
                              </w:rPr>
                              <m:t>i,k</m:t>
                            </m:r>
                          </m:sub>
                        </m:sSub>
                      </m:den>
                    </m:f>
                    <m:r>
                      <w:rPr>
                        <w:rFonts w:ascii="Cambria Math" w:hAnsi="Cambria Math"/>
                      </w:rPr>
                      <m:t>-</m:t>
                    </m:r>
                    <m:sSub>
                      <m:sSubPr>
                        <m:ctrlPr>
                          <w:rPr>
                            <w:rFonts w:ascii="Cambria Math" w:hAnsi="Cambria Math"/>
                            <w:i/>
                          </w:rPr>
                        </m:ctrlPr>
                      </m:sSubPr>
                      <m:e>
                        <m:r>
                          <w:rPr>
                            <w:rFonts w:ascii="Cambria Math" w:hAnsi="Cambria Math"/>
                          </w:rPr>
                          <m:t>Ri</m:t>
                        </m:r>
                      </m:e>
                      <m:sub>
                        <m:r>
                          <w:rPr>
                            <w:rFonts w:ascii="Cambria Math" w:hAnsi="Cambria Math"/>
                          </w:rPr>
                          <m:t>i,k,n</m:t>
                        </m:r>
                      </m:sub>
                    </m:sSub>
                  </m:den>
                </m:f>
              </m:oMath>
            </m:oMathPara>
          </w:p>
        </w:tc>
        <w:tc>
          <w:tcPr>
            <w:tcW w:w="949" w:type="dxa"/>
          </w:tcPr>
          <w:p w14:paraId="4E8F8BE2" w14:textId="69D5D466" w:rsidR="00E878FD" w:rsidRDefault="00E878FD" w:rsidP="00251E2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124</w:t>
            </w:r>
            <w:r>
              <w:fldChar w:fldCharType="end"/>
            </w:r>
            <w:r w:rsidRPr="00477F45">
              <w:rPr>
                <w:rFonts w:hint="eastAsia"/>
              </w:rPr>
              <w:t>）</w:t>
            </w:r>
          </w:p>
        </w:tc>
      </w:tr>
    </w:tbl>
    <w:p w14:paraId="3A0F76D2" w14:textId="293C0EA0" w:rsidR="00E878FD" w:rsidRDefault="00E878FD" w:rsidP="00A10DC2"/>
    <w:p w14:paraId="06AEC0CB" w14:textId="77777777" w:rsidR="001E3CB1" w:rsidRDefault="001E3CB1" w:rsidP="001E3CB1"/>
    <w:p w14:paraId="7926EF7A" w14:textId="77777777" w:rsidR="001E3CB1" w:rsidRDefault="001E3CB1" w:rsidP="008E2BC9"/>
    <w:p w14:paraId="65BE2350" w14:textId="77777777" w:rsidR="00E93533" w:rsidRDefault="00071084">
      <w:pPr>
        <w:pStyle w:val="a1"/>
      </w:pPr>
      <w:bookmarkStart w:id="223" w:name="_Ref454290594"/>
      <w:bookmarkStart w:id="224" w:name="_Toc20739152"/>
      <w:r>
        <w:rPr>
          <w:rFonts w:hint="eastAsia"/>
        </w:rPr>
        <w:lastRenderedPageBreak/>
        <w:t>外部日よけの仕様</w:t>
      </w:r>
      <w:bookmarkEnd w:id="223"/>
      <w:bookmarkEnd w:id="224"/>
    </w:p>
    <w:p w14:paraId="4A5DA7FA" w14:textId="5DF9B195" w:rsidR="009032A0" w:rsidRDefault="00251E24" w:rsidP="002F6AC2">
      <w:pPr>
        <w:pStyle w:val="af7"/>
      </w:pPr>
      <w:r>
        <w:rPr>
          <w:rFonts w:hint="eastAsia"/>
        </w:rPr>
        <w:t>外部日除けは、無限に長いひさしを扱う。</w:t>
      </w:r>
    </w:p>
    <w:p w14:paraId="77A7F9C7" w14:textId="4F1E7B58" w:rsidR="00251E24" w:rsidRDefault="00251E24" w:rsidP="009032A0"/>
    <w:p w14:paraId="2B79C4DB" w14:textId="18A212AA" w:rsidR="00251E24" w:rsidRDefault="00251E24" w:rsidP="00251E2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20</w:t>
      </w:r>
      <w:r>
        <w:fldChar w:fldCharType="end"/>
      </w:r>
      <w:r>
        <w:rPr>
          <w:rFonts w:hint="eastAsia"/>
        </w:rPr>
        <w:t xml:space="preserve">　外部日除けの定義キー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914"/>
        <w:gridCol w:w="1946"/>
        <w:gridCol w:w="2230"/>
        <w:gridCol w:w="3656"/>
      </w:tblGrid>
      <w:tr w:rsidR="00251E24" w14:paraId="0913CA70" w14:textId="77777777" w:rsidTr="00251E24">
        <w:tc>
          <w:tcPr>
            <w:tcW w:w="2096" w:type="dxa"/>
            <w:tcBorders>
              <w:bottom w:val="single" w:sz="12" w:space="0" w:color="auto"/>
            </w:tcBorders>
          </w:tcPr>
          <w:p w14:paraId="7981D042" w14:textId="77777777" w:rsidR="00251E24" w:rsidRDefault="00251E24" w:rsidP="00251E24">
            <w:pPr>
              <w:pStyle w:val="af5"/>
            </w:pPr>
            <w:r>
              <w:rPr>
                <w:rFonts w:hint="eastAsia"/>
              </w:rPr>
              <w:t>項目</w:t>
            </w:r>
          </w:p>
        </w:tc>
        <w:tc>
          <w:tcPr>
            <w:tcW w:w="2111" w:type="dxa"/>
            <w:tcBorders>
              <w:bottom w:val="single" w:sz="12" w:space="0" w:color="auto"/>
            </w:tcBorders>
          </w:tcPr>
          <w:p w14:paraId="041F77DB" w14:textId="77777777" w:rsidR="00251E24" w:rsidRDefault="00251E24" w:rsidP="00251E24">
            <w:pPr>
              <w:pStyle w:val="af5"/>
            </w:pPr>
            <w:r>
              <w:rPr>
                <w:rFonts w:hint="eastAsia"/>
              </w:rPr>
              <w:t>型</w:t>
            </w:r>
          </w:p>
        </w:tc>
        <w:tc>
          <w:tcPr>
            <w:tcW w:w="2449" w:type="dxa"/>
            <w:tcBorders>
              <w:bottom w:val="single" w:sz="12" w:space="0" w:color="auto"/>
            </w:tcBorders>
          </w:tcPr>
          <w:p w14:paraId="4645B40C" w14:textId="77777777" w:rsidR="00251E24" w:rsidRDefault="00251E24" w:rsidP="00251E24">
            <w:pPr>
              <w:pStyle w:val="af5"/>
            </w:pPr>
            <w:r>
              <w:rPr>
                <w:rFonts w:hint="eastAsia"/>
              </w:rPr>
              <w:t>単位</w:t>
            </w:r>
          </w:p>
        </w:tc>
        <w:tc>
          <w:tcPr>
            <w:tcW w:w="3090" w:type="dxa"/>
            <w:tcBorders>
              <w:bottom w:val="single" w:sz="12" w:space="0" w:color="auto"/>
            </w:tcBorders>
          </w:tcPr>
          <w:p w14:paraId="7B18FFA1" w14:textId="77777777" w:rsidR="00251E24" w:rsidRDefault="00251E24" w:rsidP="00251E24">
            <w:pPr>
              <w:pStyle w:val="af5"/>
            </w:pPr>
            <w:r>
              <w:rPr>
                <w:rFonts w:hint="eastAsia"/>
              </w:rPr>
              <w:t>キー</w:t>
            </w:r>
          </w:p>
        </w:tc>
      </w:tr>
      <w:tr w:rsidR="00251E24" w14:paraId="420A6529" w14:textId="77777777" w:rsidTr="00251E24">
        <w:tc>
          <w:tcPr>
            <w:tcW w:w="2096" w:type="dxa"/>
            <w:tcBorders>
              <w:top w:val="single" w:sz="12" w:space="0" w:color="auto"/>
            </w:tcBorders>
          </w:tcPr>
          <w:p w14:paraId="5749E368" w14:textId="77777777" w:rsidR="00251E24" w:rsidRDefault="00251E24" w:rsidP="00251E24">
            <w:pPr>
              <w:pStyle w:val="af4"/>
            </w:pPr>
            <w:r>
              <w:rPr>
                <w:rFonts w:hint="eastAsia"/>
              </w:rPr>
              <w:t>階層</w:t>
            </w:r>
          </w:p>
        </w:tc>
        <w:tc>
          <w:tcPr>
            <w:tcW w:w="2111" w:type="dxa"/>
            <w:tcBorders>
              <w:top w:val="single" w:sz="12" w:space="0" w:color="auto"/>
            </w:tcBorders>
          </w:tcPr>
          <w:p w14:paraId="48A5F9E0" w14:textId="77777777" w:rsidR="00251E24" w:rsidRDefault="00251E24" w:rsidP="00251E24">
            <w:pPr>
              <w:pStyle w:val="af4"/>
            </w:pPr>
            <w:r>
              <w:rPr>
                <w:rFonts w:hint="eastAsia"/>
              </w:rPr>
              <w:t>－</w:t>
            </w:r>
          </w:p>
        </w:tc>
        <w:tc>
          <w:tcPr>
            <w:tcW w:w="2449" w:type="dxa"/>
            <w:tcBorders>
              <w:top w:val="single" w:sz="12" w:space="0" w:color="auto"/>
            </w:tcBorders>
          </w:tcPr>
          <w:p w14:paraId="226FF233" w14:textId="77777777" w:rsidR="00251E24" w:rsidRDefault="00251E24" w:rsidP="00251E24">
            <w:pPr>
              <w:pStyle w:val="af4"/>
            </w:pPr>
            <w:r>
              <w:rPr>
                <w:rFonts w:hint="eastAsia"/>
              </w:rPr>
              <w:t>－</w:t>
            </w:r>
          </w:p>
        </w:tc>
        <w:tc>
          <w:tcPr>
            <w:tcW w:w="3090" w:type="dxa"/>
            <w:tcBorders>
              <w:top w:val="single" w:sz="12" w:space="0" w:color="auto"/>
            </w:tcBorders>
          </w:tcPr>
          <w:p w14:paraId="6267C556" w14:textId="6B7E5907" w:rsidR="00251E24" w:rsidRPr="000329BD" w:rsidRDefault="00251E24" w:rsidP="002F6AC2">
            <w:pPr>
              <w:pStyle w:val="af4"/>
            </w:pPr>
            <w:r>
              <w:rPr>
                <w:rFonts w:hint="eastAsia"/>
              </w:rPr>
              <w:t>[</w:t>
            </w:r>
            <w:r>
              <w:t>'rooms']['boundaries']['</w:t>
            </w:r>
            <w:proofErr w:type="spellStart"/>
            <w:r w:rsidR="00B243C7">
              <w:t>solar_shading_part</w:t>
            </w:r>
            <w:proofErr w:type="spellEnd"/>
            <w:r>
              <w:t>']</w:t>
            </w:r>
          </w:p>
        </w:tc>
      </w:tr>
      <w:tr w:rsidR="00251E24" w14:paraId="148C29B5" w14:textId="77777777" w:rsidTr="00251E24">
        <w:tc>
          <w:tcPr>
            <w:tcW w:w="2096" w:type="dxa"/>
          </w:tcPr>
          <w:p w14:paraId="23D7A578" w14:textId="7B01C98E" w:rsidR="00251E24" w:rsidRDefault="00B243C7" w:rsidP="00251E24">
            <w:pPr>
              <w:pStyle w:val="af4"/>
            </w:pPr>
            <w:r>
              <w:rPr>
                <w:rFonts w:hint="eastAsia"/>
              </w:rPr>
              <w:t>有無</w:t>
            </w:r>
          </w:p>
        </w:tc>
        <w:tc>
          <w:tcPr>
            <w:tcW w:w="2111" w:type="dxa"/>
          </w:tcPr>
          <w:p w14:paraId="22F3C2B0" w14:textId="0B1F2068" w:rsidR="00251E24" w:rsidRDefault="00B243C7" w:rsidP="00251E24">
            <w:pPr>
              <w:pStyle w:val="af4"/>
            </w:pPr>
            <w:r>
              <w:t>bool</w:t>
            </w:r>
          </w:p>
        </w:tc>
        <w:tc>
          <w:tcPr>
            <w:tcW w:w="2449" w:type="dxa"/>
          </w:tcPr>
          <w:p w14:paraId="7C80A875" w14:textId="2B037185" w:rsidR="00251E24" w:rsidRDefault="00B243C7" w:rsidP="00251E24">
            <w:pPr>
              <w:pStyle w:val="af4"/>
            </w:pPr>
            <w:r>
              <w:rPr>
                <w:rFonts w:hint="eastAsia"/>
              </w:rPr>
              <w:t>－</w:t>
            </w:r>
          </w:p>
        </w:tc>
        <w:tc>
          <w:tcPr>
            <w:tcW w:w="3090" w:type="dxa"/>
          </w:tcPr>
          <w:p w14:paraId="6ECB9E7E" w14:textId="2AF4AFE8" w:rsidR="00251E24" w:rsidRDefault="00251E24" w:rsidP="00251E24">
            <w:pPr>
              <w:pStyle w:val="af4"/>
            </w:pPr>
            <w:r>
              <w:t>['</w:t>
            </w:r>
            <w:proofErr w:type="spellStart"/>
            <w:r w:rsidR="00B243C7">
              <w:t>existance</w:t>
            </w:r>
            <w:proofErr w:type="spellEnd"/>
            <w:r>
              <w:t>']</w:t>
            </w:r>
          </w:p>
        </w:tc>
      </w:tr>
      <w:tr w:rsidR="00251E24" w14:paraId="1341709F" w14:textId="77777777" w:rsidTr="00251E24">
        <w:tc>
          <w:tcPr>
            <w:tcW w:w="2096" w:type="dxa"/>
          </w:tcPr>
          <w:p w14:paraId="6028C7D0" w14:textId="485899F8" w:rsidR="00251E24" w:rsidRDefault="00B243C7" w:rsidP="00251E24">
            <w:pPr>
              <w:pStyle w:val="af4"/>
            </w:pPr>
            <w:r>
              <w:rPr>
                <w:rFonts w:hint="eastAsia"/>
              </w:rPr>
              <w:t>出幅</w:t>
            </w:r>
          </w:p>
        </w:tc>
        <w:tc>
          <w:tcPr>
            <w:tcW w:w="2111" w:type="dxa"/>
          </w:tcPr>
          <w:p w14:paraId="17866635" w14:textId="77777777" w:rsidR="00251E24" w:rsidRDefault="00251E24" w:rsidP="00251E24">
            <w:pPr>
              <w:pStyle w:val="af4"/>
            </w:pPr>
            <w:r>
              <w:rPr>
                <w:rFonts w:hint="eastAsia"/>
              </w:rPr>
              <w:t>f</w:t>
            </w:r>
            <w:r>
              <w:t>loat</w:t>
            </w:r>
          </w:p>
        </w:tc>
        <w:tc>
          <w:tcPr>
            <w:tcW w:w="2449" w:type="dxa"/>
          </w:tcPr>
          <w:p w14:paraId="1A0BCB75" w14:textId="6ADFDF4B" w:rsidR="00251E24" w:rsidRDefault="00B243C7" w:rsidP="00251E24">
            <w:pPr>
              <w:pStyle w:val="af4"/>
            </w:pPr>
            <w:r>
              <w:t>m</w:t>
            </w:r>
          </w:p>
        </w:tc>
        <w:tc>
          <w:tcPr>
            <w:tcW w:w="3090" w:type="dxa"/>
          </w:tcPr>
          <w:p w14:paraId="518916ED" w14:textId="4F6BB425" w:rsidR="00251E24" w:rsidRDefault="00251E24" w:rsidP="00251E24">
            <w:pPr>
              <w:pStyle w:val="af4"/>
            </w:pPr>
            <w:r>
              <w:t>['</w:t>
            </w:r>
            <w:r w:rsidR="00B243C7">
              <w:t>depth</w:t>
            </w:r>
            <w:r>
              <w:t>']</w:t>
            </w:r>
          </w:p>
        </w:tc>
      </w:tr>
      <w:tr w:rsidR="00B243C7" w14:paraId="5B8A9A16" w14:textId="77777777" w:rsidTr="00251E24">
        <w:tc>
          <w:tcPr>
            <w:tcW w:w="2096" w:type="dxa"/>
          </w:tcPr>
          <w:p w14:paraId="5B4CAEA0" w14:textId="0B4D89CC" w:rsidR="00B243C7" w:rsidRDefault="00B243C7" w:rsidP="00251E24">
            <w:pPr>
              <w:pStyle w:val="af4"/>
            </w:pPr>
            <w:r>
              <w:rPr>
                <w:rFonts w:hint="eastAsia"/>
              </w:rPr>
              <w:t>窓の高さ</w:t>
            </w:r>
          </w:p>
        </w:tc>
        <w:tc>
          <w:tcPr>
            <w:tcW w:w="2111" w:type="dxa"/>
          </w:tcPr>
          <w:p w14:paraId="27D40BB0" w14:textId="23508811" w:rsidR="00B243C7" w:rsidRDefault="00B243C7" w:rsidP="00251E24">
            <w:pPr>
              <w:pStyle w:val="af4"/>
            </w:pPr>
            <w:r>
              <w:rPr>
                <w:rFonts w:hint="eastAsia"/>
              </w:rPr>
              <w:t>f</w:t>
            </w:r>
            <w:r>
              <w:t>loat</w:t>
            </w:r>
          </w:p>
        </w:tc>
        <w:tc>
          <w:tcPr>
            <w:tcW w:w="2449" w:type="dxa"/>
          </w:tcPr>
          <w:p w14:paraId="0CD1376E" w14:textId="6380A82D" w:rsidR="00B243C7" w:rsidRDefault="00B243C7" w:rsidP="00251E24">
            <w:pPr>
              <w:pStyle w:val="af4"/>
            </w:pPr>
            <w:r>
              <w:rPr>
                <w:rFonts w:hint="eastAsia"/>
              </w:rPr>
              <w:t>m</w:t>
            </w:r>
          </w:p>
        </w:tc>
        <w:tc>
          <w:tcPr>
            <w:tcW w:w="3090" w:type="dxa"/>
          </w:tcPr>
          <w:p w14:paraId="51483E4B" w14:textId="42EDD06B" w:rsidR="00B243C7" w:rsidRDefault="00B243C7" w:rsidP="00251E24">
            <w:pPr>
              <w:pStyle w:val="af4"/>
            </w:pPr>
            <w:r>
              <w:rPr>
                <w:rFonts w:hint="eastAsia"/>
              </w:rPr>
              <w:t>[</w:t>
            </w:r>
            <w:r>
              <w:t>'</w:t>
            </w:r>
            <w:proofErr w:type="spellStart"/>
            <w:r>
              <w:t>d_h</w:t>
            </w:r>
            <w:proofErr w:type="spellEnd"/>
            <w:r>
              <w:t>']</w:t>
            </w:r>
          </w:p>
        </w:tc>
      </w:tr>
      <w:tr w:rsidR="00B243C7" w14:paraId="58312624" w14:textId="77777777" w:rsidTr="00251E24">
        <w:tc>
          <w:tcPr>
            <w:tcW w:w="2096" w:type="dxa"/>
          </w:tcPr>
          <w:p w14:paraId="64C1D58C" w14:textId="656C204F" w:rsidR="00B243C7" w:rsidRDefault="00B243C7" w:rsidP="00251E24">
            <w:pPr>
              <w:pStyle w:val="af4"/>
            </w:pPr>
            <w:r>
              <w:rPr>
                <w:rFonts w:hint="eastAsia"/>
              </w:rPr>
              <w:t>窓の上端から庇までの距離</w:t>
            </w:r>
          </w:p>
        </w:tc>
        <w:tc>
          <w:tcPr>
            <w:tcW w:w="2111" w:type="dxa"/>
          </w:tcPr>
          <w:p w14:paraId="7B2A558A" w14:textId="4F633841" w:rsidR="00B243C7" w:rsidRDefault="00B243C7" w:rsidP="00251E24">
            <w:pPr>
              <w:pStyle w:val="af4"/>
            </w:pPr>
            <w:r>
              <w:rPr>
                <w:rFonts w:hint="eastAsia"/>
              </w:rPr>
              <w:t>f</w:t>
            </w:r>
            <w:r>
              <w:t>loat</w:t>
            </w:r>
          </w:p>
        </w:tc>
        <w:tc>
          <w:tcPr>
            <w:tcW w:w="2449" w:type="dxa"/>
          </w:tcPr>
          <w:p w14:paraId="22208EBD" w14:textId="2C71EB8F" w:rsidR="00B243C7" w:rsidRDefault="00B243C7" w:rsidP="00251E24">
            <w:pPr>
              <w:pStyle w:val="af4"/>
            </w:pPr>
            <w:r>
              <w:rPr>
                <w:rFonts w:hint="eastAsia"/>
              </w:rPr>
              <w:t>m</w:t>
            </w:r>
          </w:p>
        </w:tc>
        <w:tc>
          <w:tcPr>
            <w:tcW w:w="3090" w:type="dxa"/>
          </w:tcPr>
          <w:p w14:paraId="5610A906" w14:textId="37043DAA" w:rsidR="00B243C7" w:rsidRDefault="00B243C7" w:rsidP="00251E24">
            <w:pPr>
              <w:pStyle w:val="af4"/>
            </w:pPr>
            <w:r>
              <w:rPr>
                <w:rFonts w:hint="eastAsia"/>
              </w:rPr>
              <w:t>[</w:t>
            </w:r>
            <w:r>
              <w:t>'</w:t>
            </w:r>
            <w:proofErr w:type="spellStart"/>
            <w:r>
              <w:t>d_e</w:t>
            </w:r>
            <w:proofErr w:type="spellEnd"/>
            <w:r>
              <w:t>']</w:t>
            </w:r>
          </w:p>
        </w:tc>
      </w:tr>
    </w:tbl>
    <w:p w14:paraId="5F6EAD1E" w14:textId="33F4430C" w:rsidR="00251E24" w:rsidRDefault="00251E24" w:rsidP="009032A0"/>
    <w:p w14:paraId="5D35E6FE" w14:textId="77777777" w:rsidR="00B554AE" w:rsidRPr="00613083" w:rsidRDefault="00B554AE" w:rsidP="00981492"/>
    <w:p w14:paraId="77EB80CD" w14:textId="77777777" w:rsidR="0068184E" w:rsidRDefault="00225029">
      <w:pPr>
        <w:pStyle w:val="a1"/>
      </w:pPr>
      <w:bookmarkStart w:id="225" w:name="_Ref454311368"/>
      <w:bookmarkStart w:id="226" w:name="_Toc20739153"/>
      <w:r>
        <w:rPr>
          <w:rFonts w:hint="eastAsia"/>
        </w:rPr>
        <w:lastRenderedPageBreak/>
        <w:t>部位ごとの境界条件、仕様と面積</w:t>
      </w:r>
      <w:bookmarkEnd w:id="225"/>
      <w:bookmarkEnd w:id="226"/>
    </w:p>
    <w:p w14:paraId="20B93335" w14:textId="296B6D94" w:rsidR="001E765C" w:rsidRDefault="00652878" w:rsidP="002F6AC2">
      <w:pPr>
        <w:pStyle w:val="af7"/>
      </w:pP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に示した入力</w:t>
      </w:r>
      <w:r>
        <w:t>JSON</w:t>
      </w:r>
      <w:r>
        <w:rPr>
          <w:rFonts w:hint="eastAsia"/>
        </w:rPr>
        <w:t>ファイルによる。</w:t>
      </w:r>
    </w:p>
    <w:p w14:paraId="1E04BEA7" w14:textId="77777777" w:rsidR="00652878" w:rsidRDefault="00652878" w:rsidP="00883B9A"/>
    <w:p w14:paraId="15C805CC" w14:textId="77777777" w:rsidR="001E765C" w:rsidRDefault="001E765C" w:rsidP="00C86DE6"/>
    <w:p w14:paraId="359326FF" w14:textId="77777777" w:rsidR="00DF7F31" w:rsidRDefault="00DF7F31">
      <w:pPr>
        <w:pStyle w:val="a1"/>
      </w:pPr>
      <w:bookmarkStart w:id="227" w:name="_Toc536117245"/>
      <w:bookmarkStart w:id="228" w:name="_Toc536118133"/>
      <w:bookmarkStart w:id="229" w:name="_Toc536121833"/>
      <w:bookmarkStart w:id="230" w:name="_Toc536123863"/>
      <w:bookmarkStart w:id="231" w:name="_Toc536125305"/>
      <w:bookmarkStart w:id="232" w:name="_Toc536117246"/>
      <w:bookmarkStart w:id="233" w:name="_Toc536118134"/>
      <w:bookmarkStart w:id="234" w:name="_Toc536121834"/>
      <w:bookmarkStart w:id="235" w:name="_Toc536123864"/>
      <w:bookmarkStart w:id="236" w:name="_Toc536125306"/>
      <w:bookmarkStart w:id="237" w:name="_Toc536117247"/>
      <w:bookmarkStart w:id="238" w:name="_Toc536118135"/>
      <w:bookmarkStart w:id="239" w:name="_Toc536121835"/>
      <w:bookmarkStart w:id="240" w:name="_Toc536123865"/>
      <w:bookmarkStart w:id="241" w:name="_Toc536125307"/>
      <w:bookmarkStart w:id="242" w:name="_Toc536117248"/>
      <w:bookmarkStart w:id="243" w:name="_Toc536118136"/>
      <w:bookmarkStart w:id="244" w:name="_Toc536121836"/>
      <w:bookmarkStart w:id="245" w:name="_Toc536123866"/>
      <w:bookmarkStart w:id="246" w:name="_Toc536125308"/>
      <w:bookmarkStart w:id="247" w:name="_Toc536117252"/>
      <w:bookmarkStart w:id="248" w:name="_Toc536118140"/>
      <w:bookmarkStart w:id="249" w:name="_Toc536121840"/>
      <w:bookmarkStart w:id="250" w:name="_Toc536123870"/>
      <w:bookmarkStart w:id="251" w:name="_Toc536125312"/>
      <w:bookmarkStart w:id="252" w:name="_Toc536117305"/>
      <w:bookmarkStart w:id="253" w:name="_Toc536118193"/>
      <w:bookmarkStart w:id="254" w:name="_Toc536121893"/>
      <w:bookmarkStart w:id="255" w:name="_Toc536123923"/>
      <w:bookmarkStart w:id="256" w:name="_Toc536125365"/>
      <w:bookmarkStart w:id="257" w:name="_Toc536117359"/>
      <w:bookmarkStart w:id="258" w:name="_Toc536118247"/>
      <w:bookmarkStart w:id="259" w:name="_Toc536121947"/>
      <w:bookmarkStart w:id="260" w:name="_Toc536123977"/>
      <w:bookmarkStart w:id="261" w:name="_Toc536125419"/>
      <w:bookmarkStart w:id="262" w:name="_Toc536117386"/>
      <w:bookmarkStart w:id="263" w:name="_Toc536118274"/>
      <w:bookmarkStart w:id="264" w:name="_Toc536121974"/>
      <w:bookmarkStart w:id="265" w:name="_Toc536124004"/>
      <w:bookmarkStart w:id="266" w:name="_Toc536125446"/>
      <w:bookmarkStart w:id="267" w:name="_Ref536121984"/>
      <w:bookmarkStart w:id="268" w:name="_Toc20739154"/>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r>
        <w:rPr>
          <w:rFonts w:hint="eastAsia"/>
        </w:rPr>
        <w:lastRenderedPageBreak/>
        <w:t>暖冷房設定温度</w:t>
      </w:r>
      <w:bookmarkEnd w:id="267"/>
      <w:bookmarkEnd w:id="268"/>
    </w:p>
    <w:p w14:paraId="267FFA34" w14:textId="6F584421" w:rsidR="00652878" w:rsidRPr="002F6AC2" w:rsidRDefault="00652878">
      <w:pPr>
        <w:pStyle w:val="af7"/>
      </w:pPr>
      <w:r>
        <w:rPr>
          <w:rFonts w:hint="eastAsia"/>
        </w:rPr>
        <w:t>前時刻の相対湿度</w:t>
      </w:r>
      <m:oMath>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oMath>
      <w:r>
        <w:rPr>
          <w:rFonts w:hint="eastAsia"/>
        </w:rPr>
        <w:t>を用い、</w:t>
      </w:r>
      <w:r>
        <w:t>PMV</w:t>
      </w:r>
      <w:r>
        <w:rPr>
          <w:rFonts w:hint="eastAsia"/>
        </w:rPr>
        <w:t>目標値満たすような目標作用温度</w:t>
      </w:r>
      <m:oMath>
        <m:sSub>
          <m:sSubPr>
            <m:ctrlPr/>
          </m:sSubPr>
          <m:e>
            <m:r>
              <m:t>OTset</m:t>
            </m:r>
          </m:e>
          <m:sub>
            <m:r>
              <m:t>i,n</m:t>
            </m:r>
          </m:sub>
        </m:sSub>
      </m:oMath>
      <w:r>
        <w:rPr>
          <w:rFonts w:hint="eastAsia"/>
        </w:rPr>
        <w:t>を収束計算で求める。</w:t>
      </w:r>
      <w:r>
        <w:rPr>
          <w:rFonts w:hint="eastAsia"/>
        </w:rPr>
        <w:t>P</w:t>
      </w:r>
      <w:r>
        <w:t>MV</w:t>
      </w:r>
      <w:r>
        <w:rPr>
          <w:rFonts w:hint="eastAsia"/>
        </w:rPr>
        <w:t>の計算は、</w:t>
      </w:r>
      <w:r>
        <w:fldChar w:fldCharType="begin"/>
      </w:r>
      <w:r>
        <w:instrText xml:space="preserve"> </w:instrText>
      </w:r>
      <w:r>
        <w:rPr>
          <w:rFonts w:hint="eastAsia"/>
        </w:rPr>
        <w:instrText>REF _Ref17805927 \r \h</w:instrText>
      </w:r>
      <w:r>
        <w:instrText xml:space="preserve"> </w:instrText>
      </w:r>
      <w:r>
        <w:fldChar w:fldCharType="separate"/>
      </w:r>
      <w:r w:rsidR="003D2F73">
        <w:rPr>
          <w:rFonts w:hint="eastAsia"/>
        </w:rPr>
        <w:t>付録</w:t>
      </w:r>
      <w:r w:rsidR="003D2F73">
        <w:rPr>
          <w:rFonts w:hint="eastAsia"/>
        </w:rPr>
        <w:t>35</w:t>
      </w:r>
      <w:r w:rsidR="003D2F73">
        <w:rPr>
          <w:rFonts w:hint="eastAsia"/>
        </w:rPr>
        <w:t>．</w:t>
      </w:r>
      <w:r>
        <w:fldChar w:fldCharType="end"/>
      </w:r>
      <w:r>
        <w:rPr>
          <w:rFonts w:hint="eastAsia"/>
        </w:rPr>
        <w:t>による。</w:t>
      </w:r>
    </w:p>
    <w:p w14:paraId="082CEFF8" w14:textId="77777777" w:rsidR="00671F80" w:rsidRPr="00671F80" w:rsidRDefault="00671F80" w:rsidP="00DF7F31"/>
    <w:p w14:paraId="3EFEA57B" w14:textId="77777777" w:rsidR="003D40AE" w:rsidRDefault="003D40AE" w:rsidP="003D40AE">
      <w:pPr>
        <w:pStyle w:val="a1"/>
      </w:pPr>
      <w:bookmarkStart w:id="269" w:name="_Ref536117501"/>
      <w:bookmarkStart w:id="270" w:name="_Toc20739155"/>
      <w:bookmarkStart w:id="271" w:name="_Ref454311280"/>
      <w:r>
        <w:rPr>
          <w:rFonts w:hint="eastAsia"/>
        </w:rPr>
        <w:lastRenderedPageBreak/>
        <w:t>局所換気のスケジュール</w:t>
      </w:r>
      <w:bookmarkEnd w:id="269"/>
      <w:bookmarkEnd w:id="270"/>
    </w:p>
    <w:p w14:paraId="4A1F35DA" w14:textId="34C40E66" w:rsidR="003D40AE" w:rsidRDefault="00652878" w:rsidP="002F6AC2">
      <w:pPr>
        <w:pStyle w:val="af7"/>
      </w:pPr>
      <w:r>
        <w:rPr>
          <w:rFonts w:hint="eastAsia"/>
        </w:rPr>
        <w:t>入力</w:t>
      </w:r>
      <w:r>
        <w:rPr>
          <w:rFonts w:hint="eastAsia"/>
        </w:rPr>
        <w:t>JSON</w:t>
      </w:r>
      <w:r>
        <w:rPr>
          <w:rFonts w:hint="eastAsia"/>
        </w:rPr>
        <w:t>ファイルの以下のキーの定義による。</w:t>
      </w:r>
    </w:p>
    <w:p w14:paraId="30BBC191" w14:textId="3DD9CA42" w:rsidR="00652878" w:rsidRDefault="00652878" w:rsidP="003D40AE"/>
    <w:p w14:paraId="64AC6EEE" w14:textId="630843A7" w:rsidR="00652878" w:rsidRDefault="00652878" w:rsidP="00652878">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21</w:t>
      </w:r>
      <w:r>
        <w:fldChar w:fldCharType="end"/>
      </w:r>
      <w:r>
        <w:rPr>
          <w:rFonts w:hint="eastAsia"/>
        </w:rPr>
        <w:t xml:space="preserve">　局所換気スケジュールの定義キー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652878" w14:paraId="38E34FEC" w14:textId="77777777" w:rsidTr="004A55AE">
        <w:tc>
          <w:tcPr>
            <w:tcW w:w="2096" w:type="dxa"/>
            <w:tcBorders>
              <w:bottom w:val="single" w:sz="12" w:space="0" w:color="auto"/>
            </w:tcBorders>
          </w:tcPr>
          <w:p w14:paraId="462886F6" w14:textId="77777777" w:rsidR="00652878" w:rsidRDefault="00652878" w:rsidP="004A55AE">
            <w:pPr>
              <w:pStyle w:val="af5"/>
            </w:pPr>
            <w:r>
              <w:rPr>
                <w:rFonts w:hint="eastAsia"/>
              </w:rPr>
              <w:t>項目</w:t>
            </w:r>
          </w:p>
        </w:tc>
        <w:tc>
          <w:tcPr>
            <w:tcW w:w="2111" w:type="dxa"/>
            <w:tcBorders>
              <w:bottom w:val="single" w:sz="12" w:space="0" w:color="auto"/>
            </w:tcBorders>
          </w:tcPr>
          <w:p w14:paraId="1BCE77CA" w14:textId="77777777" w:rsidR="00652878" w:rsidRDefault="00652878" w:rsidP="004A55AE">
            <w:pPr>
              <w:pStyle w:val="af5"/>
            </w:pPr>
            <w:r>
              <w:rPr>
                <w:rFonts w:hint="eastAsia"/>
              </w:rPr>
              <w:t>型</w:t>
            </w:r>
          </w:p>
        </w:tc>
        <w:tc>
          <w:tcPr>
            <w:tcW w:w="2449" w:type="dxa"/>
            <w:tcBorders>
              <w:bottom w:val="single" w:sz="12" w:space="0" w:color="auto"/>
            </w:tcBorders>
          </w:tcPr>
          <w:p w14:paraId="5AD653DA" w14:textId="77777777" w:rsidR="00652878" w:rsidRDefault="00652878" w:rsidP="004A55AE">
            <w:pPr>
              <w:pStyle w:val="af5"/>
            </w:pPr>
            <w:r>
              <w:rPr>
                <w:rFonts w:hint="eastAsia"/>
              </w:rPr>
              <w:t>単位</w:t>
            </w:r>
          </w:p>
        </w:tc>
        <w:tc>
          <w:tcPr>
            <w:tcW w:w="3090" w:type="dxa"/>
            <w:tcBorders>
              <w:bottom w:val="single" w:sz="12" w:space="0" w:color="auto"/>
            </w:tcBorders>
          </w:tcPr>
          <w:p w14:paraId="6B5BB95F" w14:textId="77777777" w:rsidR="00652878" w:rsidRDefault="00652878" w:rsidP="004A55AE">
            <w:pPr>
              <w:pStyle w:val="af5"/>
            </w:pPr>
            <w:r>
              <w:rPr>
                <w:rFonts w:hint="eastAsia"/>
              </w:rPr>
              <w:t>キー</w:t>
            </w:r>
          </w:p>
        </w:tc>
      </w:tr>
      <w:tr w:rsidR="00652878" w14:paraId="44A8C09E" w14:textId="77777777" w:rsidTr="004A55AE">
        <w:tc>
          <w:tcPr>
            <w:tcW w:w="2096" w:type="dxa"/>
            <w:tcBorders>
              <w:top w:val="single" w:sz="12" w:space="0" w:color="auto"/>
            </w:tcBorders>
          </w:tcPr>
          <w:p w14:paraId="037DE57B" w14:textId="77777777" w:rsidR="00652878" w:rsidRDefault="00652878" w:rsidP="004A55AE">
            <w:pPr>
              <w:pStyle w:val="af4"/>
            </w:pPr>
            <w:r>
              <w:rPr>
                <w:rFonts w:hint="eastAsia"/>
              </w:rPr>
              <w:t>階層</w:t>
            </w:r>
          </w:p>
        </w:tc>
        <w:tc>
          <w:tcPr>
            <w:tcW w:w="2111" w:type="dxa"/>
            <w:tcBorders>
              <w:top w:val="single" w:sz="12" w:space="0" w:color="auto"/>
            </w:tcBorders>
          </w:tcPr>
          <w:p w14:paraId="0FD963DF" w14:textId="77777777" w:rsidR="00652878" w:rsidRDefault="00652878" w:rsidP="004A55AE">
            <w:pPr>
              <w:pStyle w:val="af4"/>
            </w:pPr>
            <w:r>
              <w:rPr>
                <w:rFonts w:hint="eastAsia"/>
              </w:rPr>
              <w:t>－</w:t>
            </w:r>
          </w:p>
        </w:tc>
        <w:tc>
          <w:tcPr>
            <w:tcW w:w="2449" w:type="dxa"/>
            <w:tcBorders>
              <w:top w:val="single" w:sz="12" w:space="0" w:color="auto"/>
            </w:tcBorders>
          </w:tcPr>
          <w:p w14:paraId="21D920BB" w14:textId="77777777" w:rsidR="00652878" w:rsidRDefault="00652878" w:rsidP="004A55AE">
            <w:pPr>
              <w:pStyle w:val="af4"/>
            </w:pPr>
            <w:r>
              <w:rPr>
                <w:rFonts w:hint="eastAsia"/>
              </w:rPr>
              <w:t>－</w:t>
            </w:r>
          </w:p>
        </w:tc>
        <w:tc>
          <w:tcPr>
            <w:tcW w:w="3090" w:type="dxa"/>
            <w:tcBorders>
              <w:top w:val="single" w:sz="12" w:space="0" w:color="auto"/>
            </w:tcBorders>
          </w:tcPr>
          <w:p w14:paraId="21C95AAF" w14:textId="76C91831" w:rsidR="00652878" w:rsidRDefault="00652878" w:rsidP="004A55AE">
            <w:pPr>
              <w:pStyle w:val="af4"/>
            </w:pPr>
            <w:r>
              <w:rPr>
                <w:rFonts w:hint="eastAsia"/>
              </w:rPr>
              <w:t>[</w:t>
            </w:r>
            <w:r>
              <w:t>'rooms']['schedule']</w:t>
            </w:r>
          </w:p>
        </w:tc>
      </w:tr>
      <w:tr w:rsidR="00652878" w14:paraId="695C80CA" w14:textId="77777777" w:rsidTr="004A55AE">
        <w:tc>
          <w:tcPr>
            <w:tcW w:w="2096" w:type="dxa"/>
          </w:tcPr>
          <w:p w14:paraId="439665B6" w14:textId="1226E458" w:rsidR="00652878" w:rsidRDefault="00652878" w:rsidP="004A55AE">
            <w:pPr>
              <w:pStyle w:val="af4"/>
            </w:pPr>
            <w:r w:rsidRPr="00652878">
              <w:rPr>
                <w:rFonts w:hint="eastAsia"/>
              </w:rPr>
              <w:t>局所換気量</w:t>
            </w:r>
          </w:p>
        </w:tc>
        <w:tc>
          <w:tcPr>
            <w:tcW w:w="2111" w:type="dxa"/>
          </w:tcPr>
          <w:p w14:paraId="7BC8DA05" w14:textId="77777777" w:rsidR="00652878" w:rsidRDefault="00652878" w:rsidP="004A55AE">
            <w:pPr>
              <w:pStyle w:val="af4"/>
            </w:pPr>
            <w:r>
              <w:rPr>
                <w:rFonts w:hint="eastAsia"/>
              </w:rPr>
              <w:t>f</w:t>
            </w:r>
            <w:r>
              <w:t>loat</w:t>
            </w:r>
          </w:p>
        </w:tc>
        <w:tc>
          <w:tcPr>
            <w:tcW w:w="2449" w:type="dxa"/>
          </w:tcPr>
          <w:p w14:paraId="6360E907" w14:textId="673F6ECE" w:rsidR="00652878" w:rsidRDefault="00652878" w:rsidP="004A55AE">
            <w:pPr>
              <w:pStyle w:val="af4"/>
            </w:pPr>
            <w:r>
              <w:rPr>
                <w:rFonts w:hint="eastAsia"/>
              </w:rPr>
              <w:t>m</w:t>
            </w:r>
            <w:r>
              <w:t>3/h</w:t>
            </w:r>
          </w:p>
        </w:tc>
        <w:tc>
          <w:tcPr>
            <w:tcW w:w="3090" w:type="dxa"/>
          </w:tcPr>
          <w:p w14:paraId="17D88B16" w14:textId="1ACC6FDB" w:rsidR="00652878" w:rsidRDefault="00652878" w:rsidP="004A55AE">
            <w:pPr>
              <w:pStyle w:val="af4"/>
            </w:pPr>
            <w:r>
              <w:rPr>
                <w:rFonts w:hint="eastAsia"/>
              </w:rPr>
              <w:t>[</w:t>
            </w:r>
            <w:r>
              <w:t>'</w:t>
            </w:r>
            <w:proofErr w:type="spellStart"/>
            <w:r>
              <w:t>local_vent_amount</w:t>
            </w:r>
            <w:proofErr w:type="spellEnd"/>
            <w:r>
              <w:t>']</w:t>
            </w:r>
          </w:p>
        </w:tc>
      </w:tr>
    </w:tbl>
    <w:p w14:paraId="5FE72E36" w14:textId="77777777" w:rsidR="003D40AE" w:rsidRDefault="003D40AE" w:rsidP="003D40AE"/>
    <w:p w14:paraId="42E4C56D" w14:textId="77777777" w:rsidR="00085F24" w:rsidRDefault="00085F24">
      <w:pPr>
        <w:pStyle w:val="a1"/>
      </w:pPr>
      <w:bookmarkStart w:id="272" w:name="_Ref536117589"/>
      <w:bookmarkStart w:id="273" w:name="_Toc20739156"/>
      <w:r>
        <w:rPr>
          <w:rFonts w:hint="eastAsia"/>
        </w:rPr>
        <w:lastRenderedPageBreak/>
        <w:t>機器発熱スケジュール</w:t>
      </w:r>
      <w:bookmarkEnd w:id="271"/>
      <w:bookmarkEnd w:id="272"/>
      <w:bookmarkEnd w:id="273"/>
    </w:p>
    <w:p w14:paraId="5D76D172" w14:textId="36FF7684" w:rsidR="00085F24" w:rsidRDefault="00652878" w:rsidP="002F6AC2">
      <w:pPr>
        <w:pStyle w:val="af7"/>
      </w:pPr>
      <w:r>
        <w:rPr>
          <w:rFonts w:hint="eastAsia"/>
        </w:rPr>
        <w:t>入力</w:t>
      </w:r>
      <w:r>
        <w:rPr>
          <w:rFonts w:hint="eastAsia"/>
        </w:rPr>
        <w:t>JSON</w:t>
      </w:r>
      <w:r>
        <w:rPr>
          <w:rFonts w:hint="eastAsia"/>
        </w:rPr>
        <w:t>ファイルの以下のキーの定義による。</w:t>
      </w:r>
    </w:p>
    <w:p w14:paraId="2A23B5BA" w14:textId="46D47F73" w:rsidR="00652878" w:rsidRDefault="00652878" w:rsidP="00DF7F31"/>
    <w:p w14:paraId="29EACCAB" w14:textId="72E5BD99" w:rsidR="00652878" w:rsidRDefault="00652878" w:rsidP="00652878">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22</w:t>
      </w:r>
      <w:r>
        <w:fldChar w:fldCharType="end"/>
      </w:r>
      <w:r>
        <w:rPr>
          <w:rFonts w:hint="eastAsia"/>
        </w:rPr>
        <w:t xml:space="preserve">　機器発熱スケジュールの定義キー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652878" w14:paraId="7E7F95E1" w14:textId="77777777" w:rsidTr="004A55AE">
        <w:tc>
          <w:tcPr>
            <w:tcW w:w="2096" w:type="dxa"/>
            <w:tcBorders>
              <w:bottom w:val="single" w:sz="12" w:space="0" w:color="auto"/>
            </w:tcBorders>
          </w:tcPr>
          <w:p w14:paraId="2FBA9330" w14:textId="77777777" w:rsidR="00652878" w:rsidRDefault="00652878" w:rsidP="004A55AE">
            <w:pPr>
              <w:pStyle w:val="af5"/>
            </w:pPr>
            <w:r>
              <w:rPr>
                <w:rFonts w:hint="eastAsia"/>
              </w:rPr>
              <w:t>項目</w:t>
            </w:r>
          </w:p>
        </w:tc>
        <w:tc>
          <w:tcPr>
            <w:tcW w:w="2111" w:type="dxa"/>
            <w:tcBorders>
              <w:bottom w:val="single" w:sz="12" w:space="0" w:color="auto"/>
            </w:tcBorders>
          </w:tcPr>
          <w:p w14:paraId="23AD74D3" w14:textId="77777777" w:rsidR="00652878" w:rsidRDefault="00652878" w:rsidP="004A55AE">
            <w:pPr>
              <w:pStyle w:val="af5"/>
            </w:pPr>
            <w:r>
              <w:rPr>
                <w:rFonts w:hint="eastAsia"/>
              </w:rPr>
              <w:t>型</w:t>
            </w:r>
          </w:p>
        </w:tc>
        <w:tc>
          <w:tcPr>
            <w:tcW w:w="2449" w:type="dxa"/>
            <w:tcBorders>
              <w:bottom w:val="single" w:sz="12" w:space="0" w:color="auto"/>
            </w:tcBorders>
          </w:tcPr>
          <w:p w14:paraId="50679B11" w14:textId="77777777" w:rsidR="00652878" w:rsidRDefault="00652878" w:rsidP="004A55AE">
            <w:pPr>
              <w:pStyle w:val="af5"/>
            </w:pPr>
            <w:r>
              <w:rPr>
                <w:rFonts w:hint="eastAsia"/>
              </w:rPr>
              <w:t>単位</w:t>
            </w:r>
          </w:p>
        </w:tc>
        <w:tc>
          <w:tcPr>
            <w:tcW w:w="3090" w:type="dxa"/>
            <w:tcBorders>
              <w:bottom w:val="single" w:sz="12" w:space="0" w:color="auto"/>
            </w:tcBorders>
          </w:tcPr>
          <w:p w14:paraId="31B4C1E7" w14:textId="77777777" w:rsidR="00652878" w:rsidRDefault="00652878" w:rsidP="004A55AE">
            <w:pPr>
              <w:pStyle w:val="af5"/>
            </w:pPr>
            <w:r>
              <w:rPr>
                <w:rFonts w:hint="eastAsia"/>
              </w:rPr>
              <w:t>キー</w:t>
            </w:r>
          </w:p>
        </w:tc>
      </w:tr>
      <w:tr w:rsidR="00652878" w14:paraId="3823CA4C" w14:textId="77777777" w:rsidTr="004A55AE">
        <w:tc>
          <w:tcPr>
            <w:tcW w:w="2096" w:type="dxa"/>
            <w:tcBorders>
              <w:top w:val="single" w:sz="12" w:space="0" w:color="auto"/>
            </w:tcBorders>
          </w:tcPr>
          <w:p w14:paraId="7FA5C634" w14:textId="77777777" w:rsidR="00652878" w:rsidRDefault="00652878" w:rsidP="004A55AE">
            <w:pPr>
              <w:pStyle w:val="af4"/>
            </w:pPr>
            <w:r>
              <w:rPr>
                <w:rFonts w:hint="eastAsia"/>
              </w:rPr>
              <w:t>階層</w:t>
            </w:r>
          </w:p>
        </w:tc>
        <w:tc>
          <w:tcPr>
            <w:tcW w:w="2111" w:type="dxa"/>
            <w:tcBorders>
              <w:top w:val="single" w:sz="12" w:space="0" w:color="auto"/>
            </w:tcBorders>
          </w:tcPr>
          <w:p w14:paraId="15B1C7A2" w14:textId="77777777" w:rsidR="00652878" w:rsidRDefault="00652878" w:rsidP="004A55AE">
            <w:pPr>
              <w:pStyle w:val="af4"/>
            </w:pPr>
            <w:r>
              <w:rPr>
                <w:rFonts w:hint="eastAsia"/>
              </w:rPr>
              <w:t>－</w:t>
            </w:r>
          </w:p>
        </w:tc>
        <w:tc>
          <w:tcPr>
            <w:tcW w:w="2449" w:type="dxa"/>
            <w:tcBorders>
              <w:top w:val="single" w:sz="12" w:space="0" w:color="auto"/>
            </w:tcBorders>
          </w:tcPr>
          <w:p w14:paraId="60444660" w14:textId="77777777" w:rsidR="00652878" w:rsidRDefault="00652878" w:rsidP="004A55AE">
            <w:pPr>
              <w:pStyle w:val="af4"/>
            </w:pPr>
            <w:r>
              <w:rPr>
                <w:rFonts w:hint="eastAsia"/>
              </w:rPr>
              <w:t>－</w:t>
            </w:r>
          </w:p>
        </w:tc>
        <w:tc>
          <w:tcPr>
            <w:tcW w:w="3090" w:type="dxa"/>
            <w:tcBorders>
              <w:top w:val="single" w:sz="12" w:space="0" w:color="auto"/>
            </w:tcBorders>
          </w:tcPr>
          <w:p w14:paraId="364CB761" w14:textId="77777777" w:rsidR="00652878" w:rsidRDefault="00652878" w:rsidP="004A55AE">
            <w:pPr>
              <w:pStyle w:val="af4"/>
            </w:pPr>
            <w:r>
              <w:rPr>
                <w:rFonts w:hint="eastAsia"/>
              </w:rPr>
              <w:t>[</w:t>
            </w:r>
            <w:r>
              <w:t>'rooms']['schedule']</w:t>
            </w:r>
          </w:p>
        </w:tc>
      </w:tr>
      <w:tr w:rsidR="00652878" w14:paraId="09CA3E39" w14:textId="77777777" w:rsidTr="004A55AE">
        <w:tc>
          <w:tcPr>
            <w:tcW w:w="2096" w:type="dxa"/>
          </w:tcPr>
          <w:p w14:paraId="50149914" w14:textId="019BE8CD" w:rsidR="00652878" w:rsidRDefault="00652878" w:rsidP="004A55AE">
            <w:pPr>
              <w:pStyle w:val="af4"/>
            </w:pPr>
            <w:r>
              <w:rPr>
                <w:rFonts w:hint="eastAsia"/>
              </w:rPr>
              <w:t>機器内部発熱</w:t>
            </w:r>
          </w:p>
        </w:tc>
        <w:tc>
          <w:tcPr>
            <w:tcW w:w="2111" w:type="dxa"/>
          </w:tcPr>
          <w:p w14:paraId="41417B71" w14:textId="77777777" w:rsidR="00652878" w:rsidRDefault="00652878" w:rsidP="004A55AE">
            <w:pPr>
              <w:pStyle w:val="af4"/>
            </w:pPr>
            <w:r>
              <w:rPr>
                <w:rFonts w:hint="eastAsia"/>
              </w:rPr>
              <w:t>f</w:t>
            </w:r>
            <w:r>
              <w:t>loat</w:t>
            </w:r>
          </w:p>
        </w:tc>
        <w:tc>
          <w:tcPr>
            <w:tcW w:w="2449" w:type="dxa"/>
          </w:tcPr>
          <w:p w14:paraId="08297C77" w14:textId="0B1EC83B" w:rsidR="00652878" w:rsidRDefault="00652878" w:rsidP="004A55AE">
            <w:pPr>
              <w:pStyle w:val="af4"/>
            </w:pPr>
            <w:r>
              <w:rPr>
                <w:rFonts w:hint="eastAsia"/>
              </w:rPr>
              <w:t>W</w:t>
            </w:r>
          </w:p>
        </w:tc>
        <w:tc>
          <w:tcPr>
            <w:tcW w:w="3090" w:type="dxa"/>
          </w:tcPr>
          <w:p w14:paraId="3A988F9D" w14:textId="5D2506D6" w:rsidR="00652878" w:rsidRDefault="00652878" w:rsidP="004A55AE">
            <w:pPr>
              <w:pStyle w:val="af4"/>
            </w:pPr>
            <w:r>
              <w:rPr>
                <w:rFonts w:hint="eastAsia"/>
              </w:rPr>
              <w:t>[</w:t>
            </w:r>
            <w:r>
              <w:t>'</w:t>
            </w:r>
            <w:proofErr w:type="spellStart"/>
            <w:r>
              <w:t>heat_generation_appliances</w:t>
            </w:r>
            <w:proofErr w:type="spellEnd"/>
            <w:r>
              <w:t>']</w:t>
            </w:r>
          </w:p>
        </w:tc>
      </w:tr>
      <w:tr w:rsidR="00652878" w14:paraId="51D575F3" w14:textId="77777777" w:rsidTr="004A55AE">
        <w:tc>
          <w:tcPr>
            <w:tcW w:w="2096" w:type="dxa"/>
          </w:tcPr>
          <w:p w14:paraId="0940F46E" w14:textId="2CAF1A1D" w:rsidR="00652878" w:rsidRDefault="00652878" w:rsidP="004A55AE">
            <w:pPr>
              <w:pStyle w:val="af4"/>
            </w:pPr>
            <w:r>
              <w:rPr>
                <w:rFonts w:hint="eastAsia"/>
              </w:rPr>
              <w:t>調理内部発熱</w:t>
            </w:r>
          </w:p>
        </w:tc>
        <w:tc>
          <w:tcPr>
            <w:tcW w:w="2111" w:type="dxa"/>
          </w:tcPr>
          <w:p w14:paraId="1BEDE2A6" w14:textId="5A497A8F" w:rsidR="00652878" w:rsidRDefault="00652878" w:rsidP="004A55AE">
            <w:pPr>
              <w:pStyle w:val="af4"/>
            </w:pPr>
            <w:r>
              <w:rPr>
                <w:rFonts w:hint="eastAsia"/>
              </w:rPr>
              <w:t>f</w:t>
            </w:r>
            <w:r>
              <w:t>loat</w:t>
            </w:r>
          </w:p>
        </w:tc>
        <w:tc>
          <w:tcPr>
            <w:tcW w:w="2449" w:type="dxa"/>
          </w:tcPr>
          <w:p w14:paraId="101CC71C" w14:textId="4FEFA4BA" w:rsidR="00652878" w:rsidRDefault="00652878" w:rsidP="004A55AE">
            <w:pPr>
              <w:pStyle w:val="af4"/>
            </w:pPr>
            <w:r>
              <w:rPr>
                <w:rFonts w:hint="eastAsia"/>
              </w:rPr>
              <w:t>W</w:t>
            </w:r>
          </w:p>
        </w:tc>
        <w:tc>
          <w:tcPr>
            <w:tcW w:w="3090" w:type="dxa"/>
          </w:tcPr>
          <w:p w14:paraId="3B0F379E" w14:textId="1AD61842" w:rsidR="00652878" w:rsidRDefault="00652878" w:rsidP="004A55AE">
            <w:pPr>
              <w:pStyle w:val="af4"/>
            </w:pPr>
            <w:r>
              <w:rPr>
                <w:rFonts w:hint="eastAsia"/>
              </w:rPr>
              <w:t>[</w:t>
            </w:r>
            <w:r>
              <w:t>'</w:t>
            </w:r>
            <w:proofErr w:type="spellStart"/>
            <w:r>
              <w:t>heat_generation_cooking</w:t>
            </w:r>
            <w:proofErr w:type="spellEnd"/>
            <w:r>
              <w:t>']</w:t>
            </w:r>
          </w:p>
        </w:tc>
      </w:tr>
      <w:tr w:rsidR="00652878" w14:paraId="6A60186C" w14:textId="77777777" w:rsidTr="004A55AE">
        <w:tc>
          <w:tcPr>
            <w:tcW w:w="2096" w:type="dxa"/>
          </w:tcPr>
          <w:p w14:paraId="6D93B100" w14:textId="1F971C97" w:rsidR="00652878" w:rsidRDefault="00652878" w:rsidP="004A55AE">
            <w:pPr>
              <w:pStyle w:val="af4"/>
            </w:pPr>
            <w:r>
              <w:rPr>
                <w:rFonts w:hint="eastAsia"/>
              </w:rPr>
              <w:t>調理内部発湿</w:t>
            </w:r>
          </w:p>
        </w:tc>
        <w:tc>
          <w:tcPr>
            <w:tcW w:w="2111" w:type="dxa"/>
          </w:tcPr>
          <w:p w14:paraId="55FA49D4" w14:textId="67BE1623" w:rsidR="00652878" w:rsidRDefault="00652878" w:rsidP="004A55AE">
            <w:pPr>
              <w:pStyle w:val="af4"/>
            </w:pPr>
            <w:r>
              <w:rPr>
                <w:rFonts w:hint="eastAsia"/>
              </w:rPr>
              <w:t>f</w:t>
            </w:r>
            <w:r>
              <w:t>loat</w:t>
            </w:r>
          </w:p>
        </w:tc>
        <w:tc>
          <w:tcPr>
            <w:tcW w:w="2449" w:type="dxa"/>
          </w:tcPr>
          <w:p w14:paraId="7DEF3B87" w14:textId="4FE1CB7A" w:rsidR="00652878" w:rsidRDefault="00652878" w:rsidP="004A55AE">
            <w:pPr>
              <w:pStyle w:val="af4"/>
            </w:pPr>
            <w:r>
              <w:rPr>
                <w:rFonts w:hint="eastAsia"/>
              </w:rPr>
              <w:t>g</w:t>
            </w:r>
            <w:r>
              <w:t>/h</w:t>
            </w:r>
          </w:p>
        </w:tc>
        <w:tc>
          <w:tcPr>
            <w:tcW w:w="3090" w:type="dxa"/>
          </w:tcPr>
          <w:p w14:paraId="5DCBB15D" w14:textId="57DCC8C9" w:rsidR="00652878" w:rsidRDefault="00652878" w:rsidP="004A55AE">
            <w:pPr>
              <w:pStyle w:val="af4"/>
            </w:pPr>
            <w:r>
              <w:rPr>
                <w:rFonts w:hint="eastAsia"/>
              </w:rPr>
              <w:t>[</w:t>
            </w:r>
            <w:r>
              <w:t>'</w:t>
            </w:r>
            <w:proofErr w:type="spellStart"/>
            <w:r w:rsidRPr="00652878">
              <w:t>vapor_generation_cooking</w:t>
            </w:r>
            <w:proofErr w:type="spellEnd"/>
            <w:r>
              <w:t>']</w:t>
            </w:r>
          </w:p>
        </w:tc>
      </w:tr>
    </w:tbl>
    <w:p w14:paraId="612A2C1A" w14:textId="77777777" w:rsidR="00652878" w:rsidRDefault="00652878" w:rsidP="00DF7F31"/>
    <w:p w14:paraId="690BAB74" w14:textId="77777777" w:rsidR="00085F24" w:rsidRDefault="00085F24" w:rsidP="00251CA3"/>
    <w:p w14:paraId="7FBD7EB8" w14:textId="77777777" w:rsidR="00552062" w:rsidRDefault="00552062">
      <w:pPr>
        <w:pStyle w:val="a1"/>
      </w:pPr>
      <w:bookmarkStart w:id="274" w:name="_Ref454311287"/>
      <w:bookmarkStart w:id="275" w:name="_Toc20739157"/>
      <w:r>
        <w:rPr>
          <w:rFonts w:hint="eastAsia"/>
        </w:rPr>
        <w:lastRenderedPageBreak/>
        <w:t>照明発熱スケジュール</w:t>
      </w:r>
      <w:bookmarkEnd w:id="274"/>
      <w:bookmarkEnd w:id="275"/>
    </w:p>
    <w:p w14:paraId="23B3432B" w14:textId="74B2D29C" w:rsidR="00552062" w:rsidRDefault="00652878" w:rsidP="002F6AC2">
      <w:pPr>
        <w:pStyle w:val="af7"/>
      </w:pPr>
      <w:r>
        <w:rPr>
          <w:rFonts w:hint="eastAsia"/>
        </w:rPr>
        <w:t>入力</w:t>
      </w:r>
      <w:r>
        <w:rPr>
          <w:rFonts w:hint="eastAsia"/>
        </w:rPr>
        <w:t>JSON</w:t>
      </w:r>
      <w:r>
        <w:rPr>
          <w:rFonts w:hint="eastAsia"/>
        </w:rPr>
        <w:t>ファイルの以下のキーの定義による。</w:t>
      </w:r>
    </w:p>
    <w:p w14:paraId="0EC327C9" w14:textId="5D5987A9" w:rsidR="00652878" w:rsidRDefault="00652878" w:rsidP="00251CA3"/>
    <w:p w14:paraId="45D981CE" w14:textId="7644218B" w:rsidR="00652878" w:rsidRDefault="00652878" w:rsidP="00652878">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23</w:t>
      </w:r>
      <w:r>
        <w:fldChar w:fldCharType="end"/>
      </w:r>
      <w:r>
        <w:rPr>
          <w:rFonts w:hint="eastAsia"/>
        </w:rPr>
        <w:t xml:space="preserve">　照明発熱スケジュールの定義キー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652878" w14:paraId="2ACDCAAD" w14:textId="77777777" w:rsidTr="004A55AE">
        <w:tc>
          <w:tcPr>
            <w:tcW w:w="2096" w:type="dxa"/>
            <w:tcBorders>
              <w:bottom w:val="single" w:sz="12" w:space="0" w:color="auto"/>
            </w:tcBorders>
          </w:tcPr>
          <w:p w14:paraId="445595D3" w14:textId="77777777" w:rsidR="00652878" w:rsidRDefault="00652878" w:rsidP="004A55AE">
            <w:pPr>
              <w:pStyle w:val="af5"/>
            </w:pPr>
            <w:r>
              <w:rPr>
                <w:rFonts w:hint="eastAsia"/>
              </w:rPr>
              <w:t>項目</w:t>
            </w:r>
          </w:p>
        </w:tc>
        <w:tc>
          <w:tcPr>
            <w:tcW w:w="2111" w:type="dxa"/>
            <w:tcBorders>
              <w:bottom w:val="single" w:sz="12" w:space="0" w:color="auto"/>
            </w:tcBorders>
          </w:tcPr>
          <w:p w14:paraId="22619F43" w14:textId="77777777" w:rsidR="00652878" w:rsidRDefault="00652878" w:rsidP="004A55AE">
            <w:pPr>
              <w:pStyle w:val="af5"/>
            </w:pPr>
            <w:r>
              <w:rPr>
                <w:rFonts w:hint="eastAsia"/>
              </w:rPr>
              <w:t>型</w:t>
            </w:r>
          </w:p>
        </w:tc>
        <w:tc>
          <w:tcPr>
            <w:tcW w:w="2449" w:type="dxa"/>
            <w:tcBorders>
              <w:bottom w:val="single" w:sz="12" w:space="0" w:color="auto"/>
            </w:tcBorders>
          </w:tcPr>
          <w:p w14:paraId="16279E7D" w14:textId="77777777" w:rsidR="00652878" w:rsidRDefault="00652878" w:rsidP="004A55AE">
            <w:pPr>
              <w:pStyle w:val="af5"/>
            </w:pPr>
            <w:r>
              <w:rPr>
                <w:rFonts w:hint="eastAsia"/>
              </w:rPr>
              <w:t>単位</w:t>
            </w:r>
          </w:p>
        </w:tc>
        <w:tc>
          <w:tcPr>
            <w:tcW w:w="3090" w:type="dxa"/>
            <w:tcBorders>
              <w:bottom w:val="single" w:sz="12" w:space="0" w:color="auto"/>
            </w:tcBorders>
          </w:tcPr>
          <w:p w14:paraId="08F7F063" w14:textId="77777777" w:rsidR="00652878" w:rsidRDefault="00652878" w:rsidP="004A55AE">
            <w:pPr>
              <w:pStyle w:val="af5"/>
            </w:pPr>
            <w:r>
              <w:rPr>
                <w:rFonts w:hint="eastAsia"/>
              </w:rPr>
              <w:t>キー</w:t>
            </w:r>
          </w:p>
        </w:tc>
      </w:tr>
      <w:tr w:rsidR="00652878" w14:paraId="59B37AEA" w14:textId="77777777" w:rsidTr="004A55AE">
        <w:tc>
          <w:tcPr>
            <w:tcW w:w="2096" w:type="dxa"/>
            <w:tcBorders>
              <w:top w:val="single" w:sz="12" w:space="0" w:color="auto"/>
            </w:tcBorders>
          </w:tcPr>
          <w:p w14:paraId="33E517FB" w14:textId="77777777" w:rsidR="00652878" w:rsidRDefault="00652878" w:rsidP="004A55AE">
            <w:pPr>
              <w:pStyle w:val="af4"/>
            </w:pPr>
            <w:r>
              <w:rPr>
                <w:rFonts w:hint="eastAsia"/>
              </w:rPr>
              <w:t>階層</w:t>
            </w:r>
          </w:p>
        </w:tc>
        <w:tc>
          <w:tcPr>
            <w:tcW w:w="2111" w:type="dxa"/>
            <w:tcBorders>
              <w:top w:val="single" w:sz="12" w:space="0" w:color="auto"/>
            </w:tcBorders>
          </w:tcPr>
          <w:p w14:paraId="76D5B672" w14:textId="77777777" w:rsidR="00652878" w:rsidRDefault="00652878" w:rsidP="004A55AE">
            <w:pPr>
              <w:pStyle w:val="af4"/>
            </w:pPr>
            <w:r>
              <w:rPr>
                <w:rFonts w:hint="eastAsia"/>
              </w:rPr>
              <w:t>－</w:t>
            </w:r>
          </w:p>
        </w:tc>
        <w:tc>
          <w:tcPr>
            <w:tcW w:w="2449" w:type="dxa"/>
            <w:tcBorders>
              <w:top w:val="single" w:sz="12" w:space="0" w:color="auto"/>
            </w:tcBorders>
          </w:tcPr>
          <w:p w14:paraId="7FC53171" w14:textId="77777777" w:rsidR="00652878" w:rsidRDefault="00652878" w:rsidP="004A55AE">
            <w:pPr>
              <w:pStyle w:val="af4"/>
            </w:pPr>
            <w:r>
              <w:rPr>
                <w:rFonts w:hint="eastAsia"/>
              </w:rPr>
              <w:t>－</w:t>
            </w:r>
          </w:p>
        </w:tc>
        <w:tc>
          <w:tcPr>
            <w:tcW w:w="3090" w:type="dxa"/>
            <w:tcBorders>
              <w:top w:val="single" w:sz="12" w:space="0" w:color="auto"/>
            </w:tcBorders>
          </w:tcPr>
          <w:p w14:paraId="4B06A9F8" w14:textId="77777777" w:rsidR="00652878" w:rsidRDefault="00652878" w:rsidP="004A55AE">
            <w:pPr>
              <w:pStyle w:val="af4"/>
            </w:pPr>
            <w:r>
              <w:rPr>
                <w:rFonts w:hint="eastAsia"/>
              </w:rPr>
              <w:t>[</w:t>
            </w:r>
            <w:r>
              <w:t>'rooms']['schedule']</w:t>
            </w:r>
          </w:p>
        </w:tc>
      </w:tr>
      <w:tr w:rsidR="00652878" w14:paraId="0AD457D1" w14:textId="77777777" w:rsidTr="004A55AE">
        <w:tc>
          <w:tcPr>
            <w:tcW w:w="2096" w:type="dxa"/>
          </w:tcPr>
          <w:p w14:paraId="557F4B75" w14:textId="43CA513E" w:rsidR="00652878" w:rsidRDefault="00B3355B" w:rsidP="004A55AE">
            <w:pPr>
              <w:pStyle w:val="af4"/>
            </w:pPr>
            <w:r>
              <w:rPr>
                <w:rFonts w:hint="eastAsia"/>
              </w:rPr>
              <w:t>照明内部発熱</w:t>
            </w:r>
          </w:p>
        </w:tc>
        <w:tc>
          <w:tcPr>
            <w:tcW w:w="2111" w:type="dxa"/>
          </w:tcPr>
          <w:p w14:paraId="0F7EA94A" w14:textId="77777777" w:rsidR="00652878" w:rsidRDefault="00652878" w:rsidP="004A55AE">
            <w:pPr>
              <w:pStyle w:val="af4"/>
            </w:pPr>
            <w:r>
              <w:rPr>
                <w:rFonts w:hint="eastAsia"/>
              </w:rPr>
              <w:t>f</w:t>
            </w:r>
            <w:r>
              <w:t>loat</w:t>
            </w:r>
          </w:p>
        </w:tc>
        <w:tc>
          <w:tcPr>
            <w:tcW w:w="2449" w:type="dxa"/>
          </w:tcPr>
          <w:p w14:paraId="093130F0" w14:textId="1E0EF24B" w:rsidR="00652878" w:rsidRDefault="00B3355B" w:rsidP="004A55AE">
            <w:pPr>
              <w:pStyle w:val="af4"/>
            </w:pPr>
            <w:r>
              <w:t>W</w:t>
            </w:r>
          </w:p>
        </w:tc>
        <w:tc>
          <w:tcPr>
            <w:tcW w:w="3090" w:type="dxa"/>
          </w:tcPr>
          <w:p w14:paraId="3F2F0B61" w14:textId="701AE42A" w:rsidR="00652878" w:rsidRDefault="00652878" w:rsidP="004A55AE">
            <w:pPr>
              <w:pStyle w:val="af4"/>
            </w:pPr>
            <w:r>
              <w:rPr>
                <w:rFonts w:hint="eastAsia"/>
              </w:rPr>
              <w:t>[</w:t>
            </w:r>
            <w:r>
              <w:t>'</w:t>
            </w:r>
            <w:proofErr w:type="spellStart"/>
            <w:r w:rsidR="00B3355B" w:rsidRPr="00B3355B">
              <w:t>heat_generation_lighting</w:t>
            </w:r>
            <w:proofErr w:type="spellEnd"/>
            <w:r>
              <w:t>']</w:t>
            </w:r>
          </w:p>
        </w:tc>
      </w:tr>
    </w:tbl>
    <w:p w14:paraId="4EB64EC9" w14:textId="42F9608B" w:rsidR="00652878" w:rsidRDefault="00652878" w:rsidP="00251CA3"/>
    <w:p w14:paraId="73F98112" w14:textId="77777777" w:rsidR="00652878" w:rsidRDefault="00652878" w:rsidP="00251CA3"/>
    <w:p w14:paraId="2F2498DF" w14:textId="333A6A27" w:rsidR="00756CD4" w:rsidRDefault="00756CD4" w:rsidP="00756CD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24</w:t>
      </w:r>
      <w:r>
        <w:fldChar w:fldCharType="end"/>
      </w:r>
      <w:r>
        <w:rPr>
          <w:rFonts w:hint="eastAsia"/>
        </w:rPr>
        <w:t xml:space="preserve">　照明発熱スケジュール</w:t>
      </w:r>
    </w:p>
    <w:p w14:paraId="2A096B18" w14:textId="77777777" w:rsidR="00756CD4" w:rsidRPr="00756CD4" w:rsidRDefault="00756CD4">
      <w:pPr>
        <w:pStyle w:val="af9"/>
      </w:pPr>
      <w:r>
        <w:rPr>
          <w:rFonts w:hint="eastAsia"/>
        </w:rPr>
        <w:t>単位：Ｗ</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251"/>
        <w:gridCol w:w="255"/>
        <w:gridCol w:w="259"/>
        <w:gridCol w:w="292"/>
        <w:gridCol w:w="289"/>
        <w:gridCol w:w="289"/>
        <w:gridCol w:w="289"/>
        <w:gridCol w:w="289"/>
        <w:gridCol w:w="289"/>
        <w:gridCol w:w="347"/>
        <w:gridCol w:w="446"/>
        <w:gridCol w:w="446"/>
        <w:gridCol w:w="446"/>
        <w:gridCol w:w="348"/>
        <w:gridCol w:w="348"/>
        <w:gridCol w:w="446"/>
        <w:gridCol w:w="348"/>
        <w:gridCol w:w="301"/>
        <w:gridCol w:w="301"/>
        <w:gridCol w:w="446"/>
        <w:gridCol w:w="446"/>
        <w:gridCol w:w="446"/>
        <w:gridCol w:w="446"/>
        <w:gridCol w:w="446"/>
        <w:gridCol w:w="446"/>
        <w:gridCol w:w="446"/>
        <w:gridCol w:w="345"/>
      </w:tblGrid>
      <w:tr w:rsidR="00552062" w:rsidRPr="00552062" w14:paraId="18A7903A" w14:textId="77777777" w:rsidTr="00552062">
        <w:tc>
          <w:tcPr>
            <w:tcW w:w="598" w:type="dxa"/>
            <w:gridSpan w:val="2"/>
            <w:vMerge w:val="restart"/>
          </w:tcPr>
          <w:p w14:paraId="465E4784" w14:textId="77777777" w:rsidR="00552062" w:rsidRPr="00552062" w:rsidRDefault="00552062" w:rsidP="009305CA">
            <w:pPr>
              <w:pStyle w:val="af5"/>
            </w:pPr>
            <w:r w:rsidRPr="00552062">
              <w:rPr>
                <w:rFonts w:hint="eastAsia"/>
              </w:rPr>
              <w:t>室名</w:t>
            </w:r>
          </w:p>
        </w:tc>
        <w:tc>
          <w:tcPr>
            <w:tcW w:w="300" w:type="dxa"/>
            <w:vMerge w:val="restart"/>
            <w:tcBorders>
              <w:right w:val="single" w:sz="12" w:space="0" w:color="auto"/>
            </w:tcBorders>
          </w:tcPr>
          <w:p w14:paraId="29EA7DF4" w14:textId="77777777" w:rsidR="00552062" w:rsidRPr="00552062" w:rsidRDefault="00552062" w:rsidP="009305CA">
            <w:pPr>
              <w:pStyle w:val="af5"/>
            </w:pPr>
            <w:r>
              <w:rPr>
                <w:rFonts w:hint="eastAsia"/>
              </w:rPr>
              <w:t>曜日</w:t>
            </w:r>
          </w:p>
        </w:tc>
        <w:tc>
          <w:tcPr>
            <w:tcW w:w="8848" w:type="dxa"/>
            <w:gridSpan w:val="24"/>
            <w:tcBorders>
              <w:left w:val="single" w:sz="12" w:space="0" w:color="auto"/>
            </w:tcBorders>
          </w:tcPr>
          <w:p w14:paraId="23EEBBCE" w14:textId="77777777" w:rsidR="00552062" w:rsidRPr="00552062" w:rsidRDefault="00552062" w:rsidP="009305CA">
            <w:pPr>
              <w:pStyle w:val="af5"/>
            </w:pPr>
            <w:r w:rsidRPr="00552062">
              <w:rPr>
                <w:rFonts w:hint="eastAsia"/>
              </w:rPr>
              <w:t>時刻</w:t>
            </w:r>
          </w:p>
        </w:tc>
      </w:tr>
      <w:tr w:rsidR="00552062" w:rsidRPr="00552062" w14:paraId="59FCFFF9" w14:textId="77777777" w:rsidTr="00552062">
        <w:tc>
          <w:tcPr>
            <w:tcW w:w="598" w:type="dxa"/>
            <w:gridSpan w:val="2"/>
            <w:vMerge/>
            <w:tcBorders>
              <w:bottom w:val="single" w:sz="12" w:space="0" w:color="auto"/>
            </w:tcBorders>
          </w:tcPr>
          <w:p w14:paraId="6F54B1FF" w14:textId="77777777" w:rsidR="00552062" w:rsidRPr="00552062" w:rsidRDefault="00552062" w:rsidP="009305CA">
            <w:pPr>
              <w:pStyle w:val="af5"/>
            </w:pPr>
          </w:p>
        </w:tc>
        <w:tc>
          <w:tcPr>
            <w:tcW w:w="300" w:type="dxa"/>
            <w:vMerge/>
            <w:tcBorders>
              <w:bottom w:val="single" w:sz="12" w:space="0" w:color="auto"/>
              <w:right w:val="single" w:sz="12" w:space="0" w:color="auto"/>
            </w:tcBorders>
          </w:tcPr>
          <w:p w14:paraId="1F3D74EE" w14:textId="77777777" w:rsidR="00552062" w:rsidRPr="00552062" w:rsidRDefault="00552062" w:rsidP="009305CA">
            <w:pPr>
              <w:pStyle w:val="af5"/>
            </w:pPr>
          </w:p>
        </w:tc>
        <w:tc>
          <w:tcPr>
            <w:tcW w:w="316" w:type="dxa"/>
            <w:tcBorders>
              <w:left w:val="single" w:sz="12" w:space="0" w:color="auto"/>
              <w:bottom w:val="single" w:sz="12" w:space="0" w:color="auto"/>
            </w:tcBorders>
          </w:tcPr>
          <w:p w14:paraId="13BB9A84" w14:textId="77777777" w:rsidR="00552062" w:rsidRPr="00552062" w:rsidRDefault="00552062" w:rsidP="009305CA">
            <w:pPr>
              <w:pStyle w:val="af5"/>
            </w:pPr>
            <w:r w:rsidRPr="00552062">
              <w:rPr>
                <w:rFonts w:hint="eastAsia"/>
              </w:rPr>
              <w:t>0-1</w:t>
            </w:r>
          </w:p>
        </w:tc>
        <w:tc>
          <w:tcPr>
            <w:tcW w:w="317" w:type="dxa"/>
            <w:tcBorders>
              <w:bottom w:val="single" w:sz="12" w:space="0" w:color="auto"/>
            </w:tcBorders>
          </w:tcPr>
          <w:p w14:paraId="1F237B71" w14:textId="77777777" w:rsidR="00552062" w:rsidRPr="00552062" w:rsidRDefault="00552062" w:rsidP="009305CA">
            <w:pPr>
              <w:pStyle w:val="af5"/>
            </w:pPr>
            <w:r w:rsidRPr="00552062">
              <w:rPr>
                <w:rFonts w:hint="eastAsia"/>
              </w:rPr>
              <w:t>1-2</w:t>
            </w:r>
          </w:p>
        </w:tc>
        <w:tc>
          <w:tcPr>
            <w:tcW w:w="317" w:type="dxa"/>
            <w:tcBorders>
              <w:bottom w:val="single" w:sz="12" w:space="0" w:color="auto"/>
            </w:tcBorders>
          </w:tcPr>
          <w:p w14:paraId="2F436E73" w14:textId="77777777" w:rsidR="00552062" w:rsidRPr="00552062" w:rsidRDefault="00552062" w:rsidP="009305CA">
            <w:pPr>
              <w:pStyle w:val="af5"/>
            </w:pPr>
            <w:r w:rsidRPr="00552062">
              <w:rPr>
                <w:rFonts w:hint="eastAsia"/>
              </w:rPr>
              <w:t>2-3</w:t>
            </w:r>
          </w:p>
        </w:tc>
        <w:tc>
          <w:tcPr>
            <w:tcW w:w="317" w:type="dxa"/>
            <w:tcBorders>
              <w:bottom w:val="single" w:sz="12" w:space="0" w:color="auto"/>
            </w:tcBorders>
          </w:tcPr>
          <w:p w14:paraId="48F107CB" w14:textId="77777777" w:rsidR="00552062" w:rsidRPr="00552062" w:rsidRDefault="00552062" w:rsidP="009305CA">
            <w:pPr>
              <w:pStyle w:val="af5"/>
            </w:pPr>
            <w:r w:rsidRPr="00552062">
              <w:rPr>
                <w:rFonts w:hint="eastAsia"/>
              </w:rPr>
              <w:t>3-4</w:t>
            </w:r>
          </w:p>
        </w:tc>
        <w:tc>
          <w:tcPr>
            <w:tcW w:w="317" w:type="dxa"/>
            <w:tcBorders>
              <w:bottom w:val="single" w:sz="12" w:space="0" w:color="auto"/>
            </w:tcBorders>
          </w:tcPr>
          <w:p w14:paraId="61C4E4AA" w14:textId="77777777" w:rsidR="00552062" w:rsidRPr="00552062" w:rsidRDefault="00552062" w:rsidP="009305CA">
            <w:pPr>
              <w:pStyle w:val="af5"/>
            </w:pPr>
            <w:r w:rsidRPr="00552062">
              <w:rPr>
                <w:rFonts w:hint="eastAsia"/>
              </w:rPr>
              <w:t>4-5</w:t>
            </w:r>
          </w:p>
        </w:tc>
        <w:tc>
          <w:tcPr>
            <w:tcW w:w="317" w:type="dxa"/>
            <w:tcBorders>
              <w:bottom w:val="single" w:sz="12" w:space="0" w:color="auto"/>
            </w:tcBorders>
          </w:tcPr>
          <w:p w14:paraId="59853981" w14:textId="77777777" w:rsidR="00552062" w:rsidRPr="00552062" w:rsidRDefault="00552062" w:rsidP="009305CA">
            <w:pPr>
              <w:pStyle w:val="af5"/>
            </w:pPr>
            <w:r w:rsidRPr="00552062">
              <w:rPr>
                <w:rFonts w:hint="eastAsia"/>
              </w:rPr>
              <w:t>5-6</w:t>
            </w:r>
          </w:p>
        </w:tc>
        <w:tc>
          <w:tcPr>
            <w:tcW w:w="348" w:type="dxa"/>
            <w:tcBorders>
              <w:bottom w:val="single" w:sz="12" w:space="0" w:color="auto"/>
            </w:tcBorders>
          </w:tcPr>
          <w:p w14:paraId="66FBEB58" w14:textId="77777777" w:rsidR="00552062" w:rsidRPr="00552062" w:rsidRDefault="00552062" w:rsidP="009305CA">
            <w:pPr>
              <w:pStyle w:val="af5"/>
            </w:pPr>
            <w:r w:rsidRPr="00552062">
              <w:rPr>
                <w:rFonts w:hint="eastAsia"/>
              </w:rPr>
              <w:t>6-7</w:t>
            </w:r>
          </w:p>
        </w:tc>
        <w:tc>
          <w:tcPr>
            <w:tcW w:w="415" w:type="dxa"/>
            <w:tcBorders>
              <w:bottom w:val="single" w:sz="12" w:space="0" w:color="auto"/>
            </w:tcBorders>
          </w:tcPr>
          <w:p w14:paraId="698074DE" w14:textId="77777777" w:rsidR="00552062" w:rsidRPr="00552062" w:rsidRDefault="00552062" w:rsidP="009305CA">
            <w:pPr>
              <w:pStyle w:val="af5"/>
            </w:pPr>
            <w:r w:rsidRPr="00552062">
              <w:rPr>
                <w:rFonts w:hint="eastAsia"/>
              </w:rPr>
              <w:t>7-8</w:t>
            </w:r>
          </w:p>
        </w:tc>
        <w:tc>
          <w:tcPr>
            <w:tcW w:w="415" w:type="dxa"/>
            <w:tcBorders>
              <w:bottom w:val="single" w:sz="12" w:space="0" w:color="auto"/>
            </w:tcBorders>
          </w:tcPr>
          <w:p w14:paraId="00106A0E" w14:textId="77777777" w:rsidR="00552062" w:rsidRPr="00552062" w:rsidRDefault="00552062" w:rsidP="009305CA">
            <w:pPr>
              <w:pStyle w:val="af5"/>
            </w:pPr>
            <w:r w:rsidRPr="00552062">
              <w:rPr>
                <w:rFonts w:hint="eastAsia"/>
              </w:rPr>
              <w:t>8-9</w:t>
            </w:r>
          </w:p>
        </w:tc>
        <w:tc>
          <w:tcPr>
            <w:tcW w:w="415" w:type="dxa"/>
            <w:tcBorders>
              <w:bottom w:val="single" w:sz="12" w:space="0" w:color="auto"/>
            </w:tcBorders>
          </w:tcPr>
          <w:p w14:paraId="10C142CD" w14:textId="77777777" w:rsidR="00552062" w:rsidRPr="00552062" w:rsidRDefault="00552062" w:rsidP="009305CA">
            <w:pPr>
              <w:pStyle w:val="af5"/>
            </w:pPr>
            <w:r w:rsidRPr="00552062">
              <w:rPr>
                <w:rFonts w:hint="eastAsia"/>
              </w:rPr>
              <w:t>9-10</w:t>
            </w:r>
          </w:p>
        </w:tc>
        <w:tc>
          <w:tcPr>
            <w:tcW w:w="349" w:type="dxa"/>
            <w:tcBorders>
              <w:bottom w:val="single" w:sz="12" w:space="0" w:color="auto"/>
            </w:tcBorders>
          </w:tcPr>
          <w:p w14:paraId="612C704A" w14:textId="77777777" w:rsidR="00552062" w:rsidRPr="00552062" w:rsidRDefault="00552062" w:rsidP="009305CA">
            <w:pPr>
              <w:pStyle w:val="af5"/>
            </w:pPr>
            <w:r w:rsidRPr="00552062">
              <w:rPr>
                <w:rFonts w:hint="eastAsia"/>
              </w:rPr>
              <w:t>10-11</w:t>
            </w:r>
          </w:p>
        </w:tc>
        <w:tc>
          <w:tcPr>
            <w:tcW w:w="349" w:type="dxa"/>
            <w:tcBorders>
              <w:bottom w:val="single" w:sz="12" w:space="0" w:color="auto"/>
            </w:tcBorders>
          </w:tcPr>
          <w:p w14:paraId="00DCA8C3" w14:textId="77777777" w:rsidR="00552062" w:rsidRPr="00552062" w:rsidRDefault="00552062" w:rsidP="009305CA">
            <w:pPr>
              <w:pStyle w:val="af5"/>
            </w:pPr>
            <w:r w:rsidRPr="00552062">
              <w:rPr>
                <w:rFonts w:hint="eastAsia"/>
              </w:rPr>
              <w:t>11-12</w:t>
            </w:r>
          </w:p>
        </w:tc>
        <w:tc>
          <w:tcPr>
            <w:tcW w:w="415" w:type="dxa"/>
            <w:tcBorders>
              <w:bottom w:val="single" w:sz="12" w:space="0" w:color="auto"/>
            </w:tcBorders>
          </w:tcPr>
          <w:p w14:paraId="2C42F4FE" w14:textId="77777777" w:rsidR="00552062" w:rsidRPr="00552062" w:rsidRDefault="00552062" w:rsidP="009305CA">
            <w:pPr>
              <w:pStyle w:val="af5"/>
            </w:pPr>
            <w:r w:rsidRPr="00552062">
              <w:rPr>
                <w:rFonts w:hint="eastAsia"/>
              </w:rPr>
              <w:t>12-13</w:t>
            </w:r>
          </w:p>
        </w:tc>
        <w:tc>
          <w:tcPr>
            <w:tcW w:w="349" w:type="dxa"/>
            <w:tcBorders>
              <w:bottom w:val="single" w:sz="12" w:space="0" w:color="auto"/>
            </w:tcBorders>
          </w:tcPr>
          <w:p w14:paraId="1FBD77F0" w14:textId="77777777" w:rsidR="00552062" w:rsidRPr="00552062" w:rsidRDefault="00552062" w:rsidP="009305CA">
            <w:pPr>
              <w:pStyle w:val="af5"/>
            </w:pPr>
            <w:r w:rsidRPr="00552062">
              <w:rPr>
                <w:rFonts w:hint="eastAsia"/>
              </w:rPr>
              <w:t>13-14</w:t>
            </w:r>
          </w:p>
        </w:tc>
        <w:tc>
          <w:tcPr>
            <w:tcW w:w="323" w:type="dxa"/>
            <w:tcBorders>
              <w:bottom w:val="single" w:sz="12" w:space="0" w:color="auto"/>
            </w:tcBorders>
          </w:tcPr>
          <w:p w14:paraId="42AEF1FD" w14:textId="77777777" w:rsidR="00552062" w:rsidRPr="00552062" w:rsidRDefault="00552062" w:rsidP="009305CA">
            <w:pPr>
              <w:pStyle w:val="af5"/>
            </w:pPr>
            <w:r w:rsidRPr="00552062">
              <w:rPr>
                <w:rFonts w:hint="eastAsia"/>
              </w:rPr>
              <w:t>14-15</w:t>
            </w:r>
          </w:p>
        </w:tc>
        <w:tc>
          <w:tcPr>
            <w:tcW w:w="323" w:type="dxa"/>
            <w:tcBorders>
              <w:bottom w:val="single" w:sz="12" w:space="0" w:color="auto"/>
            </w:tcBorders>
          </w:tcPr>
          <w:p w14:paraId="4C865728" w14:textId="77777777" w:rsidR="00552062" w:rsidRPr="00552062" w:rsidRDefault="00552062" w:rsidP="009305CA">
            <w:pPr>
              <w:pStyle w:val="af5"/>
            </w:pPr>
            <w:r w:rsidRPr="00552062">
              <w:rPr>
                <w:rFonts w:hint="eastAsia"/>
              </w:rPr>
              <w:t>15-16</w:t>
            </w:r>
          </w:p>
        </w:tc>
        <w:tc>
          <w:tcPr>
            <w:tcW w:w="409" w:type="dxa"/>
            <w:tcBorders>
              <w:bottom w:val="single" w:sz="12" w:space="0" w:color="auto"/>
            </w:tcBorders>
          </w:tcPr>
          <w:p w14:paraId="58CA6C67" w14:textId="77777777" w:rsidR="00552062" w:rsidRPr="00552062" w:rsidRDefault="00552062" w:rsidP="009305CA">
            <w:pPr>
              <w:pStyle w:val="af5"/>
            </w:pPr>
            <w:r w:rsidRPr="00552062">
              <w:rPr>
                <w:rFonts w:hint="eastAsia"/>
              </w:rPr>
              <w:t>16-17</w:t>
            </w:r>
          </w:p>
        </w:tc>
        <w:tc>
          <w:tcPr>
            <w:tcW w:w="415" w:type="dxa"/>
            <w:tcBorders>
              <w:bottom w:val="single" w:sz="12" w:space="0" w:color="auto"/>
            </w:tcBorders>
          </w:tcPr>
          <w:p w14:paraId="68AD8135" w14:textId="77777777" w:rsidR="00552062" w:rsidRPr="00552062" w:rsidRDefault="00552062" w:rsidP="009305CA">
            <w:pPr>
              <w:pStyle w:val="af5"/>
            </w:pPr>
            <w:r w:rsidRPr="00552062">
              <w:rPr>
                <w:rFonts w:hint="eastAsia"/>
              </w:rPr>
              <w:t>17-18</w:t>
            </w:r>
          </w:p>
        </w:tc>
        <w:tc>
          <w:tcPr>
            <w:tcW w:w="415" w:type="dxa"/>
            <w:tcBorders>
              <w:bottom w:val="single" w:sz="12" w:space="0" w:color="auto"/>
            </w:tcBorders>
          </w:tcPr>
          <w:p w14:paraId="6342CDA1" w14:textId="77777777" w:rsidR="00552062" w:rsidRPr="00552062" w:rsidRDefault="00552062" w:rsidP="009305CA">
            <w:pPr>
              <w:pStyle w:val="af5"/>
            </w:pPr>
            <w:r w:rsidRPr="00552062">
              <w:rPr>
                <w:rFonts w:hint="eastAsia"/>
              </w:rPr>
              <w:t>18-19</w:t>
            </w:r>
          </w:p>
        </w:tc>
        <w:tc>
          <w:tcPr>
            <w:tcW w:w="415" w:type="dxa"/>
            <w:tcBorders>
              <w:bottom w:val="single" w:sz="12" w:space="0" w:color="auto"/>
            </w:tcBorders>
          </w:tcPr>
          <w:p w14:paraId="14D7919A" w14:textId="77777777" w:rsidR="00552062" w:rsidRPr="00552062" w:rsidRDefault="00552062" w:rsidP="009305CA">
            <w:pPr>
              <w:pStyle w:val="af5"/>
            </w:pPr>
            <w:r w:rsidRPr="00552062">
              <w:rPr>
                <w:rFonts w:hint="eastAsia"/>
              </w:rPr>
              <w:t>19-20</w:t>
            </w:r>
          </w:p>
        </w:tc>
        <w:tc>
          <w:tcPr>
            <w:tcW w:w="415" w:type="dxa"/>
            <w:tcBorders>
              <w:bottom w:val="single" w:sz="12" w:space="0" w:color="auto"/>
            </w:tcBorders>
          </w:tcPr>
          <w:p w14:paraId="2CF97AF1" w14:textId="77777777" w:rsidR="00552062" w:rsidRPr="00552062" w:rsidRDefault="00552062" w:rsidP="009305CA">
            <w:pPr>
              <w:pStyle w:val="af5"/>
            </w:pPr>
            <w:r w:rsidRPr="00552062">
              <w:rPr>
                <w:rFonts w:hint="eastAsia"/>
              </w:rPr>
              <w:t>20-21</w:t>
            </w:r>
          </w:p>
        </w:tc>
        <w:tc>
          <w:tcPr>
            <w:tcW w:w="415" w:type="dxa"/>
            <w:tcBorders>
              <w:bottom w:val="single" w:sz="12" w:space="0" w:color="auto"/>
            </w:tcBorders>
          </w:tcPr>
          <w:p w14:paraId="79EE39A7" w14:textId="77777777" w:rsidR="00552062" w:rsidRPr="00552062" w:rsidRDefault="00552062" w:rsidP="009305CA">
            <w:pPr>
              <w:pStyle w:val="af5"/>
            </w:pPr>
            <w:r w:rsidRPr="00552062">
              <w:rPr>
                <w:rFonts w:hint="eastAsia"/>
              </w:rPr>
              <w:t>21-22</w:t>
            </w:r>
          </w:p>
        </w:tc>
        <w:tc>
          <w:tcPr>
            <w:tcW w:w="415" w:type="dxa"/>
            <w:tcBorders>
              <w:bottom w:val="single" w:sz="12" w:space="0" w:color="auto"/>
            </w:tcBorders>
          </w:tcPr>
          <w:p w14:paraId="4326AE29" w14:textId="77777777" w:rsidR="00552062" w:rsidRPr="00552062" w:rsidRDefault="00552062" w:rsidP="009305CA">
            <w:pPr>
              <w:pStyle w:val="af5"/>
            </w:pPr>
            <w:r w:rsidRPr="00552062">
              <w:rPr>
                <w:rFonts w:hint="eastAsia"/>
              </w:rPr>
              <w:t>22-23</w:t>
            </w:r>
          </w:p>
        </w:tc>
        <w:tc>
          <w:tcPr>
            <w:tcW w:w="347" w:type="dxa"/>
            <w:tcBorders>
              <w:bottom w:val="single" w:sz="12" w:space="0" w:color="auto"/>
            </w:tcBorders>
          </w:tcPr>
          <w:p w14:paraId="3DF4235A" w14:textId="77777777" w:rsidR="00552062" w:rsidRPr="00552062" w:rsidRDefault="00552062" w:rsidP="009305CA">
            <w:pPr>
              <w:pStyle w:val="af5"/>
            </w:pPr>
            <w:r w:rsidRPr="00552062">
              <w:rPr>
                <w:rFonts w:hint="eastAsia"/>
              </w:rPr>
              <w:t>23-24</w:t>
            </w:r>
          </w:p>
        </w:tc>
      </w:tr>
      <w:tr w:rsidR="00552062" w:rsidRPr="00552062" w14:paraId="204CF2AF" w14:textId="77777777" w:rsidTr="00552062">
        <w:tc>
          <w:tcPr>
            <w:tcW w:w="598" w:type="dxa"/>
            <w:gridSpan w:val="2"/>
            <w:vMerge w:val="restart"/>
            <w:tcBorders>
              <w:top w:val="single" w:sz="12" w:space="0" w:color="auto"/>
            </w:tcBorders>
          </w:tcPr>
          <w:p w14:paraId="59F4C9D9" w14:textId="77777777" w:rsidR="00552062" w:rsidRPr="00552062" w:rsidRDefault="00552062" w:rsidP="00616B7B">
            <w:pPr>
              <w:pStyle w:val="C0"/>
            </w:pPr>
            <w:r w:rsidRPr="00552062">
              <w:rPr>
                <w:rFonts w:hint="eastAsia"/>
              </w:rPr>
              <w:t>非居室</w:t>
            </w:r>
          </w:p>
        </w:tc>
        <w:tc>
          <w:tcPr>
            <w:tcW w:w="300" w:type="dxa"/>
            <w:tcBorders>
              <w:top w:val="single" w:sz="12" w:space="0" w:color="auto"/>
              <w:right w:val="single" w:sz="12" w:space="0" w:color="auto"/>
            </w:tcBorders>
          </w:tcPr>
          <w:p w14:paraId="1EF0743C" w14:textId="77777777" w:rsidR="00552062" w:rsidRPr="00552062" w:rsidRDefault="00552062" w:rsidP="00BC77E8">
            <w:pPr>
              <w:pStyle w:val="C0"/>
            </w:pPr>
            <w:r w:rsidRPr="00552062">
              <w:rPr>
                <w:rFonts w:hint="eastAsia"/>
              </w:rPr>
              <w:t>平日</w:t>
            </w:r>
          </w:p>
        </w:tc>
        <w:tc>
          <w:tcPr>
            <w:tcW w:w="316" w:type="dxa"/>
            <w:tcBorders>
              <w:top w:val="single" w:sz="12" w:space="0" w:color="auto"/>
              <w:left w:val="single" w:sz="12" w:space="0" w:color="auto"/>
            </w:tcBorders>
          </w:tcPr>
          <w:p w14:paraId="09A7D294" w14:textId="77777777" w:rsidR="00552062" w:rsidRPr="00552062" w:rsidRDefault="00552062" w:rsidP="00422A92">
            <w:pPr>
              <w:pStyle w:val="C0"/>
            </w:pPr>
            <w:r w:rsidRPr="00552062">
              <w:rPr>
                <w:rFonts w:hint="eastAsia"/>
              </w:rPr>
              <w:t>0.0</w:t>
            </w:r>
          </w:p>
        </w:tc>
        <w:tc>
          <w:tcPr>
            <w:tcW w:w="317" w:type="dxa"/>
            <w:tcBorders>
              <w:top w:val="single" w:sz="12" w:space="0" w:color="auto"/>
            </w:tcBorders>
          </w:tcPr>
          <w:p w14:paraId="064634C3"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4E62CAC5"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3F09CEAB"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764A4D8F" w14:textId="77777777" w:rsidR="00552062" w:rsidRPr="00552062" w:rsidRDefault="00552062">
            <w:pPr>
              <w:pStyle w:val="C0"/>
            </w:pPr>
            <w:r w:rsidRPr="00552062">
              <w:rPr>
                <w:rFonts w:hint="eastAsia"/>
              </w:rPr>
              <w:t>0.0</w:t>
            </w:r>
          </w:p>
        </w:tc>
        <w:tc>
          <w:tcPr>
            <w:tcW w:w="317" w:type="dxa"/>
            <w:tcBorders>
              <w:top w:val="single" w:sz="12" w:space="0" w:color="auto"/>
            </w:tcBorders>
          </w:tcPr>
          <w:p w14:paraId="1B8E662E" w14:textId="77777777" w:rsidR="00552062" w:rsidRPr="00552062" w:rsidRDefault="00552062">
            <w:pPr>
              <w:pStyle w:val="C0"/>
            </w:pPr>
            <w:r w:rsidRPr="00552062">
              <w:rPr>
                <w:rFonts w:hint="eastAsia"/>
              </w:rPr>
              <w:t>0.0</w:t>
            </w:r>
          </w:p>
        </w:tc>
        <w:tc>
          <w:tcPr>
            <w:tcW w:w="348" w:type="dxa"/>
            <w:tcBorders>
              <w:top w:val="single" w:sz="12" w:space="0" w:color="auto"/>
            </w:tcBorders>
          </w:tcPr>
          <w:p w14:paraId="40F2B6AC" w14:textId="77777777" w:rsidR="00552062" w:rsidRPr="00552062" w:rsidRDefault="00552062">
            <w:pPr>
              <w:pStyle w:val="C0"/>
            </w:pPr>
            <w:r w:rsidRPr="00552062">
              <w:rPr>
                <w:rFonts w:hint="eastAsia"/>
              </w:rPr>
              <w:t>84.6</w:t>
            </w:r>
          </w:p>
        </w:tc>
        <w:tc>
          <w:tcPr>
            <w:tcW w:w="415" w:type="dxa"/>
            <w:tcBorders>
              <w:top w:val="single" w:sz="12" w:space="0" w:color="auto"/>
            </w:tcBorders>
          </w:tcPr>
          <w:p w14:paraId="3A56B4A9" w14:textId="77777777" w:rsidR="00552062" w:rsidRPr="00552062" w:rsidRDefault="00552062">
            <w:pPr>
              <w:pStyle w:val="C0"/>
            </w:pPr>
            <w:r w:rsidRPr="00552062">
              <w:rPr>
                <w:rFonts w:hint="eastAsia"/>
              </w:rPr>
              <w:t>154.8</w:t>
            </w:r>
          </w:p>
        </w:tc>
        <w:tc>
          <w:tcPr>
            <w:tcW w:w="415" w:type="dxa"/>
            <w:tcBorders>
              <w:top w:val="single" w:sz="12" w:space="0" w:color="auto"/>
            </w:tcBorders>
          </w:tcPr>
          <w:p w14:paraId="2B5D7882" w14:textId="77777777" w:rsidR="00552062" w:rsidRPr="00552062" w:rsidRDefault="00552062">
            <w:pPr>
              <w:pStyle w:val="C0"/>
            </w:pPr>
            <w:r w:rsidRPr="00552062">
              <w:rPr>
                <w:rFonts w:hint="eastAsia"/>
              </w:rPr>
              <w:t>101.3</w:t>
            </w:r>
          </w:p>
        </w:tc>
        <w:tc>
          <w:tcPr>
            <w:tcW w:w="415" w:type="dxa"/>
            <w:tcBorders>
              <w:top w:val="single" w:sz="12" w:space="0" w:color="auto"/>
            </w:tcBorders>
          </w:tcPr>
          <w:p w14:paraId="3BE4E726" w14:textId="77777777" w:rsidR="00552062" w:rsidRPr="00552062" w:rsidRDefault="00552062">
            <w:pPr>
              <w:pStyle w:val="C0"/>
            </w:pPr>
            <w:r w:rsidRPr="00552062">
              <w:rPr>
                <w:rFonts w:hint="eastAsia"/>
              </w:rPr>
              <w:t>149.8</w:t>
            </w:r>
          </w:p>
        </w:tc>
        <w:tc>
          <w:tcPr>
            <w:tcW w:w="349" w:type="dxa"/>
            <w:tcBorders>
              <w:top w:val="single" w:sz="12" w:space="0" w:color="auto"/>
            </w:tcBorders>
          </w:tcPr>
          <w:p w14:paraId="57846110" w14:textId="77777777" w:rsidR="00552062" w:rsidRPr="00552062" w:rsidRDefault="00552062">
            <w:pPr>
              <w:pStyle w:val="C0"/>
            </w:pPr>
            <w:r w:rsidRPr="00552062">
              <w:rPr>
                <w:rFonts w:hint="eastAsia"/>
              </w:rPr>
              <w:t>76.0</w:t>
            </w:r>
          </w:p>
        </w:tc>
        <w:tc>
          <w:tcPr>
            <w:tcW w:w="349" w:type="dxa"/>
            <w:tcBorders>
              <w:top w:val="single" w:sz="12" w:space="0" w:color="auto"/>
            </w:tcBorders>
          </w:tcPr>
          <w:p w14:paraId="0C8C8EDD" w14:textId="77777777" w:rsidR="00552062" w:rsidRPr="00552062" w:rsidRDefault="00552062">
            <w:pPr>
              <w:pStyle w:val="C0"/>
            </w:pPr>
            <w:r w:rsidRPr="00552062">
              <w:rPr>
                <w:rFonts w:hint="eastAsia"/>
              </w:rPr>
              <w:t>0.0</w:t>
            </w:r>
          </w:p>
        </w:tc>
        <w:tc>
          <w:tcPr>
            <w:tcW w:w="415" w:type="dxa"/>
            <w:tcBorders>
              <w:top w:val="single" w:sz="12" w:space="0" w:color="auto"/>
            </w:tcBorders>
          </w:tcPr>
          <w:p w14:paraId="075164EB" w14:textId="77777777" w:rsidR="00552062" w:rsidRPr="00552062" w:rsidRDefault="00552062">
            <w:pPr>
              <w:pStyle w:val="C0"/>
            </w:pPr>
            <w:r w:rsidRPr="00552062">
              <w:rPr>
                <w:rFonts w:hint="eastAsia"/>
              </w:rPr>
              <w:t>0.9</w:t>
            </w:r>
          </w:p>
        </w:tc>
        <w:tc>
          <w:tcPr>
            <w:tcW w:w="349" w:type="dxa"/>
            <w:tcBorders>
              <w:top w:val="single" w:sz="12" w:space="0" w:color="auto"/>
            </w:tcBorders>
          </w:tcPr>
          <w:p w14:paraId="58993A6D" w14:textId="77777777" w:rsidR="00552062" w:rsidRPr="00552062" w:rsidRDefault="00552062">
            <w:pPr>
              <w:pStyle w:val="C0"/>
            </w:pPr>
            <w:r w:rsidRPr="00552062">
              <w:rPr>
                <w:rFonts w:hint="eastAsia"/>
              </w:rPr>
              <w:t>47.5</w:t>
            </w:r>
          </w:p>
        </w:tc>
        <w:tc>
          <w:tcPr>
            <w:tcW w:w="323" w:type="dxa"/>
            <w:tcBorders>
              <w:top w:val="single" w:sz="12" w:space="0" w:color="auto"/>
            </w:tcBorders>
          </w:tcPr>
          <w:p w14:paraId="09634423" w14:textId="77777777" w:rsidR="00552062" w:rsidRPr="00552062" w:rsidRDefault="00552062">
            <w:pPr>
              <w:pStyle w:val="C0"/>
            </w:pPr>
            <w:r w:rsidRPr="00552062">
              <w:rPr>
                <w:rFonts w:hint="eastAsia"/>
              </w:rPr>
              <w:t>0.0</w:t>
            </w:r>
          </w:p>
        </w:tc>
        <w:tc>
          <w:tcPr>
            <w:tcW w:w="323" w:type="dxa"/>
            <w:tcBorders>
              <w:top w:val="single" w:sz="12" w:space="0" w:color="auto"/>
            </w:tcBorders>
          </w:tcPr>
          <w:p w14:paraId="4039B2B4" w14:textId="77777777" w:rsidR="00552062" w:rsidRPr="00552062" w:rsidRDefault="00552062">
            <w:pPr>
              <w:pStyle w:val="C0"/>
            </w:pPr>
            <w:r w:rsidRPr="00552062">
              <w:rPr>
                <w:rFonts w:hint="eastAsia"/>
              </w:rPr>
              <w:t>0.0</w:t>
            </w:r>
          </w:p>
        </w:tc>
        <w:tc>
          <w:tcPr>
            <w:tcW w:w="409" w:type="dxa"/>
            <w:tcBorders>
              <w:top w:val="single" w:sz="12" w:space="0" w:color="auto"/>
            </w:tcBorders>
          </w:tcPr>
          <w:p w14:paraId="008981E1" w14:textId="77777777" w:rsidR="00552062" w:rsidRPr="00552062" w:rsidRDefault="00552062">
            <w:pPr>
              <w:pStyle w:val="C0"/>
            </w:pPr>
            <w:r w:rsidRPr="00552062">
              <w:rPr>
                <w:rFonts w:hint="eastAsia"/>
              </w:rPr>
              <w:t>64.3</w:t>
            </w:r>
          </w:p>
        </w:tc>
        <w:tc>
          <w:tcPr>
            <w:tcW w:w="415" w:type="dxa"/>
            <w:tcBorders>
              <w:top w:val="single" w:sz="12" w:space="0" w:color="auto"/>
            </w:tcBorders>
          </w:tcPr>
          <w:p w14:paraId="36484A17" w14:textId="77777777" w:rsidR="00552062" w:rsidRPr="00552062" w:rsidRDefault="00552062">
            <w:pPr>
              <w:pStyle w:val="C0"/>
            </w:pPr>
            <w:r w:rsidRPr="00552062">
              <w:rPr>
                <w:rFonts w:hint="eastAsia"/>
              </w:rPr>
              <w:t>64.3</w:t>
            </w:r>
          </w:p>
        </w:tc>
        <w:tc>
          <w:tcPr>
            <w:tcW w:w="415" w:type="dxa"/>
            <w:tcBorders>
              <w:top w:val="single" w:sz="12" w:space="0" w:color="auto"/>
            </w:tcBorders>
          </w:tcPr>
          <w:p w14:paraId="0E4F146C" w14:textId="77777777" w:rsidR="00552062" w:rsidRPr="00552062" w:rsidRDefault="00552062">
            <w:pPr>
              <w:pStyle w:val="C0"/>
            </w:pPr>
            <w:r w:rsidRPr="00552062">
              <w:rPr>
                <w:rFonts w:hint="eastAsia"/>
              </w:rPr>
              <w:t>70.6</w:t>
            </w:r>
          </w:p>
        </w:tc>
        <w:tc>
          <w:tcPr>
            <w:tcW w:w="415" w:type="dxa"/>
            <w:tcBorders>
              <w:top w:val="single" w:sz="12" w:space="0" w:color="auto"/>
            </w:tcBorders>
          </w:tcPr>
          <w:p w14:paraId="0ACF3DCB" w14:textId="77777777" w:rsidR="00552062" w:rsidRPr="00552062" w:rsidRDefault="00552062">
            <w:pPr>
              <w:pStyle w:val="C0"/>
            </w:pPr>
            <w:r w:rsidRPr="00552062">
              <w:rPr>
                <w:rFonts w:hint="eastAsia"/>
              </w:rPr>
              <w:t>77.0</w:t>
            </w:r>
          </w:p>
        </w:tc>
        <w:tc>
          <w:tcPr>
            <w:tcW w:w="415" w:type="dxa"/>
            <w:tcBorders>
              <w:top w:val="single" w:sz="12" w:space="0" w:color="auto"/>
            </w:tcBorders>
          </w:tcPr>
          <w:p w14:paraId="4B823DF5" w14:textId="77777777" w:rsidR="00552062" w:rsidRPr="00552062" w:rsidRDefault="00552062">
            <w:pPr>
              <w:pStyle w:val="C0"/>
            </w:pPr>
            <w:r w:rsidRPr="00552062">
              <w:rPr>
                <w:rFonts w:hint="eastAsia"/>
              </w:rPr>
              <w:t>114.2</w:t>
            </w:r>
          </w:p>
        </w:tc>
        <w:tc>
          <w:tcPr>
            <w:tcW w:w="415" w:type="dxa"/>
            <w:tcBorders>
              <w:top w:val="single" w:sz="12" w:space="0" w:color="auto"/>
            </w:tcBorders>
          </w:tcPr>
          <w:p w14:paraId="5E8FB618" w14:textId="77777777" w:rsidR="00552062" w:rsidRPr="00552062" w:rsidRDefault="00552062">
            <w:pPr>
              <w:pStyle w:val="C0"/>
            </w:pPr>
            <w:r w:rsidRPr="00552062">
              <w:rPr>
                <w:rFonts w:hint="eastAsia"/>
              </w:rPr>
              <w:t>267.4</w:t>
            </w:r>
          </w:p>
        </w:tc>
        <w:tc>
          <w:tcPr>
            <w:tcW w:w="415" w:type="dxa"/>
            <w:tcBorders>
              <w:top w:val="single" w:sz="12" w:space="0" w:color="auto"/>
            </w:tcBorders>
          </w:tcPr>
          <w:p w14:paraId="4A49AB9B" w14:textId="77777777" w:rsidR="00552062" w:rsidRPr="00552062" w:rsidRDefault="00552062">
            <w:pPr>
              <w:pStyle w:val="C0"/>
            </w:pPr>
            <w:r w:rsidRPr="00552062">
              <w:rPr>
                <w:rFonts w:hint="eastAsia"/>
              </w:rPr>
              <w:t>273.3</w:t>
            </w:r>
          </w:p>
        </w:tc>
        <w:tc>
          <w:tcPr>
            <w:tcW w:w="347" w:type="dxa"/>
            <w:tcBorders>
              <w:top w:val="single" w:sz="12" w:space="0" w:color="auto"/>
            </w:tcBorders>
          </w:tcPr>
          <w:p w14:paraId="074940F0" w14:textId="77777777" w:rsidR="00552062" w:rsidRPr="00552062" w:rsidRDefault="00552062">
            <w:pPr>
              <w:pStyle w:val="C0"/>
            </w:pPr>
            <w:r w:rsidRPr="00552062">
              <w:rPr>
                <w:rFonts w:hint="eastAsia"/>
              </w:rPr>
              <w:t>79.8</w:t>
            </w:r>
          </w:p>
        </w:tc>
      </w:tr>
      <w:tr w:rsidR="00552062" w:rsidRPr="00552062" w14:paraId="70E77CFC" w14:textId="77777777" w:rsidTr="00552062">
        <w:tc>
          <w:tcPr>
            <w:tcW w:w="598" w:type="dxa"/>
            <w:gridSpan w:val="2"/>
            <w:vMerge/>
          </w:tcPr>
          <w:p w14:paraId="4306DF98" w14:textId="77777777" w:rsidR="00552062" w:rsidRPr="00552062" w:rsidRDefault="00552062">
            <w:pPr>
              <w:pStyle w:val="C0"/>
            </w:pPr>
          </w:p>
        </w:tc>
        <w:tc>
          <w:tcPr>
            <w:tcW w:w="300" w:type="dxa"/>
            <w:tcBorders>
              <w:right w:val="single" w:sz="12" w:space="0" w:color="auto"/>
            </w:tcBorders>
          </w:tcPr>
          <w:p w14:paraId="79BC90A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5206269E" w14:textId="77777777" w:rsidR="00552062" w:rsidRPr="00552062" w:rsidRDefault="00552062">
            <w:pPr>
              <w:pStyle w:val="C0"/>
            </w:pPr>
            <w:r w:rsidRPr="00552062">
              <w:rPr>
                <w:rFonts w:hint="eastAsia"/>
              </w:rPr>
              <w:t>0.0</w:t>
            </w:r>
          </w:p>
        </w:tc>
        <w:tc>
          <w:tcPr>
            <w:tcW w:w="317" w:type="dxa"/>
          </w:tcPr>
          <w:p w14:paraId="51044E0B" w14:textId="77777777" w:rsidR="00552062" w:rsidRPr="00552062" w:rsidRDefault="00552062">
            <w:pPr>
              <w:pStyle w:val="C0"/>
            </w:pPr>
            <w:r w:rsidRPr="00552062">
              <w:rPr>
                <w:rFonts w:hint="eastAsia"/>
              </w:rPr>
              <w:t>0.0</w:t>
            </w:r>
          </w:p>
        </w:tc>
        <w:tc>
          <w:tcPr>
            <w:tcW w:w="317" w:type="dxa"/>
          </w:tcPr>
          <w:p w14:paraId="2D32E340" w14:textId="77777777" w:rsidR="00552062" w:rsidRPr="00552062" w:rsidRDefault="00552062">
            <w:pPr>
              <w:pStyle w:val="C0"/>
            </w:pPr>
            <w:r w:rsidRPr="00552062">
              <w:rPr>
                <w:rFonts w:hint="eastAsia"/>
              </w:rPr>
              <w:t>0.0</w:t>
            </w:r>
          </w:p>
        </w:tc>
        <w:tc>
          <w:tcPr>
            <w:tcW w:w="317" w:type="dxa"/>
          </w:tcPr>
          <w:p w14:paraId="1444CD45" w14:textId="77777777" w:rsidR="00552062" w:rsidRPr="00552062" w:rsidRDefault="00552062">
            <w:pPr>
              <w:pStyle w:val="C0"/>
            </w:pPr>
            <w:r w:rsidRPr="00552062">
              <w:rPr>
                <w:rFonts w:hint="eastAsia"/>
              </w:rPr>
              <w:t>0.0</w:t>
            </w:r>
          </w:p>
        </w:tc>
        <w:tc>
          <w:tcPr>
            <w:tcW w:w="317" w:type="dxa"/>
          </w:tcPr>
          <w:p w14:paraId="2E837A54" w14:textId="77777777" w:rsidR="00552062" w:rsidRPr="00552062" w:rsidRDefault="00552062">
            <w:pPr>
              <w:pStyle w:val="C0"/>
            </w:pPr>
            <w:r w:rsidRPr="00552062">
              <w:rPr>
                <w:rFonts w:hint="eastAsia"/>
              </w:rPr>
              <w:t>0.0</w:t>
            </w:r>
          </w:p>
        </w:tc>
        <w:tc>
          <w:tcPr>
            <w:tcW w:w="317" w:type="dxa"/>
          </w:tcPr>
          <w:p w14:paraId="04F8AD14" w14:textId="77777777" w:rsidR="00552062" w:rsidRPr="00552062" w:rsidRDefault="00552062">
            <w:pPr>
              <w:pStyle w:val="C0"/>
            </w:pPr>
            <w:r w:rsidRPr="00552062">
              <w:rPr>
                <w:rFonts w:hint="eastAsia"/>
              </w:rPr>
              <w:t>0.0</w:t>
            </w:r>
          </w:p>
        </w:tc>
        <w:tc>
          <w:tcPr>
            <w:tcW w:w="348" w:type="dxa"/>
          </w:tcPr>
          <w:p w14:paraId="53149375" w14:textId="77777777" w:rsidR="00552062" w:rsidRPr="00552062" w:rsidRDefault="00552062">
            <w:pPr>
              <w:pStyle w:val="C0"/>
            </w:pPr>
            <w:r w:rsidRPr="00552062">
              <w:rPr>
                <w:rFonts w:hint="eastAsia"/>
              </w:rPr>
              <w:t>0.0</w:t>
            </w:r>
          </w:p>
        </w:tc>
        <w:tc>
          <w:tcPr>
            <w:tcW w:w="415" w:type="dxa"/>
          </w:tcPr>
          <w:p w14:paraId="5769DC60" w14:textId="77777777" w:rsidR="00552062" w:rsidRPr="00552062" w:rsidRDefault="00552062">
            <w:pPr>
              <w:pStyle w:val="C0"/>
            </w:pPr>
            <w:r w:rsidRPr="00552062">
              <w:rPr>
                <w:rFonts w:hint="eastAsia"/>
              </w:rPr>
              <w:t>186.2</w:t>
            </w:r>
          </w:p>
        </w:tc>
        <w:tc>
          <w:tcPr>
            <w:tcW w:w="415" w:type="dxa"/>
          </w:tcPr>
          <w:p w14:paraId="133825CB" w14:textId="77777777" w:rsidR="00552062" w:rsidRPr="00552062" w:rsidRDefault="00552062">
            <w:pPr>
              <w:pStyle w:val="C0"/>
            </w:pPr>
            <w:r w:rsidRPr="00552062">
              <w:rPr>
                <w:rFonts w:hint="eastAsia"/>
              </w:rPr>
              <w:t>200.5</w:t>
            </w:r>
          </w:p>
        </w:tc>
        <w:tc>
          <w:tcPr>
            <w:tcW w:w="415" w:type="dxa"/>
          </w:tcPr>
          <w:p w14:paraId="6C0EAB32" w14:textId="77777777" w:rsidR="00552062" w:rsidRPr="00552062" w:rsidRDefault="00552062">
            <w:pPr>
              <w:pStyle w:val="C0"/>
            </w:pPr>
            <w:r w:rsidRPr="00552062">
              <w:rPr>
                <w:rFonts w:hint="eastAsia"/>
              </w:rPr>
              <w:t>228.0</w:t>
            </w:r>
          </w:p>
        </w:tc>
        <w:tc>
          <w:tcPr>
            <w:tcW w:w="349" w:type="dxa"/>
          </w:tcPr>
          <w:p w14:paraId="09CA7DD3" w14:textId="77777777" w:rsidR="00552062" w:rsidRPr="00552062" w:rsidRDefault="00552062">
            <w:pPr>
              <w:pStyle w:val="C0"/>
            </w:pPr>
            <w:r w:rsidRPr="00552062">
              <w:rPr>
                <w:rFonts w:hint="eastAsia"/>
              </w:rPr>
              <w:t>58.9</w:t>
            </w:r>
          </w:p>
        </w:tc>
        <w:tc>
          <w:tcPr>
            <w:tcW w:w="349" w:type="dxa"/>
          </w:tcPr>
          <w:p w14:paraId="3849C76B" w14:textId="77777777" w:rsidR="00552062" w:rsidRPr="00552062" w:rsidRDefault="00552062">
            <w:pPr>
              <w:pStyle w:val="C0"/>
            </w:pPr>
            <w:r w:rsidRPr="00552062">
              <w:rPr>
                <w:rFonts w:hint="eastAsia"/>
              </w:rPr>
              <w:t>65.2</w:t>
            </w:r>
          </w:p>
        </w:tc>
        <w:tc>
          <w:tcPr>
            <w:tcW w:w="415" w:type="dxa"/>
          </w:tcPr>
          <w:p w14:paraId="01741D74" w14:textId="77777777" w:rsidR="00552062" w:rsidRPr="00552062" w:rsidRDefault="00552062">
            <w:pPr>
              <w:pStyle w:val="C0"/>
            </w:pPr>
            <w:r w:rsidRPr="00552062">
              <w:rPr>
                <w:rFonts w:hint="eastAsia"/>
              </w:rPr>
              <w:t>57.0</w:t>
            </w:r>
          </w:p>
        </w:tc>
        <w:tc>
          <w:tcPr>
            <w:tcW w:w="349" w:type="dxa"/>
          </w:tcPr>
          <w:p w14:paraId="5E9AACDA" w14:textId="77777777" w:rsidR="00552062" w:rsidRPr="00552062" w:rsidRDefault="00552062">
            <w:pPr>
              <w:pStyle w:val="C0"/>
            </w:pPr>
            <w:r w:rsidRPr="00552062">
              <w:rPr>
                <w:rFonts w:hint="eastAsia"/>
              </w:rPr>
              <w:t>14.3</w:t>
            </w:r>
          </w:p>
        </w:tc>
        <w:tc>
          <w:tcPr>
            <w:tcW w:w="323" w:type="dxa"/>
          </w:tcPr>
          <w:p w14:paraId="6EE60C7F" w14:textId="77777777" w:rsidR="00552062" w:rsidRPr="00552062" w:rsidRDefault="00552062">
            <w:pPr>
              <w:pStyle w:val="C0"/>
            </w:pPr>
            <w:r w:rsidRPr="00552062">
              <w:rPr>
                <w:rFonts w:hint="eastAsia"/>
              </w:rPr>
              <w:t>0.0</w:t>
            </w:r>
          </w:p>
        </w:tc>
        <w:tc>
          <w:tcPr>
            <w:tcW w:w="323" w:type="dxa"/>
          </w:tcPr>
          <w:p w14:paraId="0A7A5F9F" w14:textId="77777777" w:rsidR="00552062" w:rsidRPr="00552062" w:rsidRDefault="00552062">
            <w:pPr>
              <w:pStyle w:val="C0"/>
            </w:pPr>
            <w:r w:rsidRPr="00552062">
              <w:rPr>
                <w:rFonts w:hint="eastAsia"/>
              </w:rPr>
              <w:t>0.0</w:t>
            </w:r>
          </w:p>
        </w:tc>
        <w:tc>
          <w:tcPr>
            <w:tcW w:w="409" w:type="dxa"/>
          </w:tcPr>
          <w:p w14:paraId="13B3176E" w14:textId="77777777" w:rsidR="00552062" w:rsidRPr="00552062" w:rsidRDefault="00552062">
            <w:pPr>
              <w:pStyle w:val="C0"/>
            </w:pPr>
            <w:r w:rsidRPr="00552062">
              <w:rPr>
                <w:rFonts w:hint="eastAsia"/>
              </w:rPr>
              <w:t>116.9</w:t>
            </w:r>
          </w:p>
        </w:tc>
        <w:tc>
          <w:tcPr>
            <w:tcW w:w="415" w:type="dxa"/>
          </w:tcPr>
          <w:p w14:paraId="58968112" w14:textId="77777777" w:rsidR="00552062" w:rsidRPr="00552062" w:rsidRDefault="00552062">
            <w:pPr>
              <w:pStyle w:val="C0"/>
            </w:pPr>
            <w:r w:rsidRPr="00552062">
              <w:rPr>
                <w:rFonts w:hint="eastAsia"/>
              </w:rPr>
              <w:t>76.2</w:t>
            </w:r>
          </w:p>
        </w:tc>
        <w:tc>
          <w:tcPr>
            <w:tcW w:w="415" w:type="dxa"/>
          </w:tcPr>
          <w:p w14:paraId="20E26C87" w14:textId="77777777" w:rsidR="00552062" w:rsidRPr="00552062" w:rsidRDefault="00552062">
            <w:pPr>
              <w:pStyle w:val="C0"/>
            </w:pPr>
            <w:r w:rsidRPr="00552062">
              <w:rPr>
                <w:rFonts w:hint="eastAsia"/>
              </w:rPr>
              <w:t>41.1</w:t>
            </w:r>
          </w:p>
        </w:tc>
        <w:tc>
          <w:tcPr>
            <w:tcW w:w="415" w:type="dxa"/>
          </w:tcPr>
          <w:p w14:paraId="296A3A7B" w14:textId="77777777" w:rsidR="00552062" w:rsidRPr="00552062" w:rsidRDefault="00552062">
            <w:pPr>
              <w:pStyle w:val="C0"/>
            </w:pPr>
            <w:r w:rsidRPr="00552062">
              <w:rPr>
                <w:rFonts w:hint="eastAsia"/>
              </w:rPr>
              <w:t>59.8</w:t>
            </w:r>
          </w:p>
        </w:tc>
        <w:tc>
          <w:tcPr>
            <w:tcW w:w="415" w:type="dxa"/>
          </w:tcPr>
          <w:p w14:paraId="6B524671" w14:textId="77777777" w:rsidR="00552062" w:rsidRPr="00552062" w:rsidRDefault="00552062">
            <w:pPr>
              <w:pStyle w:val="C0"/>
            </w:pPr>
            <w:r w:rsidRPr="00552062">
              <w:rPr>
                <w:rFonts w:hint="eastAsia"/>
              </w:rPr>
              <w:t>57.9</w:t>
            </w:r>
          </w:p>
        </w:tc>
        <w:tc>
          <w:tcPr>
            <w:tcW w:w="415" w:type="dxa"/>
          </w:tcPr>
          <w:p w14:paraId="4E653B03" w14:textId="77777777" w:rsidR="00552062" w:rsidRPr="00552062" w:rsidRDefault="00552062">
            <w:pPr>
              <w:pStyle w:val="C0"/>
            </w:pPr>
            <w:r w:rsidRPr="00552062">
              <w:rPr>
                <w:rFonts w:hint="eastAsia"/>
              </w:rPr>
              <w:t>160.0</w:t>
            </w:r>
          </w:p>
        </w:tc>
        <w:tc>
          <w:tcPr>
            <w:tcW w:w="415" w:type="dxa"/>
          </w:tcPr>
          <w:p w14:paraId="1C95B38A" w14:textId="77777777" w:rsidR="00552062" w:rsidRPr="00552062" w:rsidRDefault="00552062">
            <w:pPr>
              <w:pStyle w:val="C0"/>
            </w:pPr>
            <w:r w:rsidRPr="00552062">
              <w:rPr>
                <w:rFonts w:hint="eastAsia"/>
              </w:rPr>
              <w:t>190.6</w:t>
            </w:r>
          </w:p>
        </w:tc>
        <w:tc>
          <w:tcPr>
            <w:tcW w:w="347" w:type="dxa"/>
          </w:tcPr>
          <w:p w14:paraId="3615799E" w14:textId="77777777" w:rsidR="00552062" w:rsidRPr="00552062" w:rsidRDefault="00552062">
            <w:pPr>
              <w:pStyle w:val="C0"/>
            </w:pPr>
            <w:r w:rsidRPr="00552062">
              <w:rPr>
                <w:rFonts w:hint="eastAsia"/>
              </w:rPr>
              <w:t>62.7</w:t>
            </w:r>
          </w:p>
        </w:tc>
      </w:tr>
      <w:tr w:rsidR="00552062" w:rsidRPr="00552062" w14:paraId="4F6E428C" w14:textId="77777777" w:rsidTr="00552062">
        <w:tc>
          <w:tcPr>
            <w:tcW w:w="598" w:type="dxa"/>
            <w:gridSpan w:val="2"/>
            <w:vMerge w:val="restart"/>
          </w:tcPr>
          <w:p w14:paraId="7BB2C089" w14:textId="77777777" w:rsidR="00552062" w:rsidRPr="00552062" w:rsidRDefault="00552062" w:rsidP="00616B7B">
            <w:pPr>
              <w:pStyle w:val="C0"/>
            </w:pPr>
            <w:r w:rsidRPr="00552062">
              <w:rPr>
                <w:rFonts w:hint="eastAsia"/>
              </w:rPr>
              <w:t>主たる居室</w:t>
            </w:r>
          </w:p>
        </w:tc>
        <w:tc>
          <w:tcPr>
            <w:tcW w:w="300" w:type="dxa"/>
            <w:tcBorders>
              <w:right w:val="single" w:sz="12" w:space="0" w:color="auto"/>
            </w:tcBorders>
          </w:tcPr>
          <w:p w14:paraId="139144AE" w14:textId="77777777" w:rsidR="00552062" w:rsidRPr="00552062" w:rsidRDefault="00552062" w:rsidP="00BC77E8">
            <w:pPr>
              <w:pStyle w:val="C0"/>
            </w:pPr>
            <w:r w:rsidRPr="00552062">
              <w:rPr>
                <w:rFonts w:hint="eastAsia"/>
              </w:rPr>
              <w:t>平日</w:t>
            </w:r>
          </w:p>
        </w:tc>
        <w:tc>
          <w:tcPr>
            <w:tcW w:w="316" w:type="dxa"/>
            <w:tcBorders>
              <w:left w:val="single" w:sz="12" w:space="0" w:color="auto"/>
            </w:tcBorders>
          </w:tcPr>
          <w:p w14:paraId="470472E5" w14:textId="77777777" w:rsidR="00552062" w:rsidRPr="00552062" w:rsidRDefault="00552062" w:rsidP="00422A92">
            <w:pPr>
              <w:pStyle w:val="C0"/>
            </w:pPr>
            <w:r w:rsidRPr="00552062">
              <w:rPr>
                <w:rFonts w:hint="eastAsia"/>
              </w:rPr>
              <w:t>0.0</w:t>
            </w:r>
          </w:p>
        </w:tc>
        <w:tc>
          <w:tcPr>
            <w:tcW w:w="317" w:type="dxa"/>
          </w:tcPr>
          <w:p w14:paraId="10B89110" w14:textId="77777777" w:rsidR="00552062" w:rsidRPr="00552062" w:rsidRDefault="00552062" w:rsidP="003733FD">
            <w:pPr>
              <w:pStyle w:val="C0"/>
            </w:pPr>
            <w:r w:rsidRPr="00552062">
              <w:rPr>
                <w:rFonts w:hint="eastAsia"/>
              </w:rPr>
              <w:t>0.0</w:t>
            </w:r>
          </w:p>
        </w:tc>
        <w:tc>
          <w:tcPr>
            <w:tcW w:w="317" w:type="dxa"/>
          </w:tcPr>
          <w:p w14:paraId="13A1CC6F" w14:textId="77777777" w:rsidR="00552062" w:rsidRPr="00552062" w:rsidRDefault="00552062" w:rsidP="003733FD">
            <w:pPr>
              <w:pStyle w:val="C0"/>
            </w:pPr>
            <w:r w:rsidRPr="00552062">
              <w:rPr>
                <w:rFonts w:hint="eastAsia"/>
              </w:rPr>
              <w:t>0.0</w:t>
            </w:r>
          </w:p>
        </w:tc>
        <w:tc>
          <w:tcPr>
            <w:tcW w:w="317" w:type="dxa"/>
          </w:tcPr>
          <w:p w14:paraId="412C8BF3" w14:textId="77777777" w:rsidR="00552062" w:rsidRPr="00552062" w:rsidRDefault="00552062" w:rsidP="003733FD">
            <w:pPr>
              <w:pStyle w:val="C0"/>
            </w:pPr>
            <w:r w:rsidRPr="00552062">
              <w:rPr>
                <w:rFonts w:hint="eastAsia"/>
              </w:rPr>
              <w:t>0.0</w:t>
            </w:r>
          </w:p>
        </w:tc>
        <w:tc>
          <w:tcPr>
            <w:tcW w:w="317" w:type="dxa"/>
          </w:tcPr>
          <w:p w14:paraId="6501CA02" w14:textId="77777777" w:rsidR="00552062" w:rsidRPr="00552062" w:rsidRDefault="00552062">
            <w:pPr>
              <w:pStyle w:val="C0"/>
            </w:pPr>
            <w:r w:rsidRPr="00552062">
              <w:rPr>
                <w:rFonts w:hint="eastAsia"/>
              </w:rPr>
              <w:t>0.0</w:t>
            </w:r>
          </w:p>
        </w:tc>
        <w:tc>
          <w:tcPr>
            <w:tcW w:w="317" w:type="dxa"/>
          </w:tcPr>
          <w:p w14:paraId="10AF9BAD" w14:textId="77777777" w:rsidR="00552062" w:rsidRPr="00552062" w:rsidRDefault="00552062">
            <w:pPr>
              <w:pStyle w:val="C0"/>
            </w:pPr>
            <w:r w:rsidRPr="00552062">
              <w:rPr>
                <w:rFonts w:hint="eastAsia"/>
              </w:rPr>
              <w:t>0.0</w:t>
            </w:r>
          </w:p>
        </w:tc>
        <w:tc>
          <w:tcPr>
            <w:tcW w:w="348" w:type="dxa"/>
          </w:tcPr>
          <w:p w14:paraId="3BF3F35F" w14:textId="77777777" w:rsidR="00552062" w:rsidRPr="00552062" w:rsidRDefault="00552062">
            <w:pPr>
              <w:pStyle w:val="C0"/>
            </w:pPr>
            <w:r w:rsidRPr="00552062">
              <w:rPr>
                <w:rFonts w:hint="eastAsia"/>
              </w:rPr>
              <w:t>47.5</w:t>
            </w:r>
          </w:p>
        </w:tc>
        <w:tc>
          <w:tcPr>
            <w:tcW w:w="415" w:type="dxa"/>
          </w:tcPr>
          <w:p w14:paraId="18CC4DD8" w14:textId="77777777" w:rsidR="00552062" w:rsidRPr="00552062" w:rsidRDefault="00552062">
            <w:pPr>
              <w:pStyle w:val="C0"/>
            </w:pPr>
            <w:r w:rsidRPr="00552062">
              <w:rPr>
                <w:rFonts w:hint="eastAsia"/>
              </w:rPr>
              <w:t>137.4</w:t>
            </w:r>
          </w:p>
        </w:tc>
        <w:tc>
          <w:tcPr>
            <w:tcW w:w="415" w:type="dxa"/>
          </w:tcPr>
          <w:p w14:paraId="70D31223" w14:textId="77777777" w:rsidR="00552062" w:rsidRPr="00552062" w:rsidRDefault="00552062">
            <w:pPr>
              <w:pStyle w:val="C0"/>
            </w:pPr>
            <w:r w:rsidRPr="00552062">
              <w:rPr>
                <w:rFonts w:hint="eastAsia"/>
              </w:rPr>
              <w:t>63.0</w:t>
            </w:r>
          </w:p>
        </w:tc>
        <w:tc>
          <w:tcPr>
            <w:tcW w:w="415" w:type="dxa"/>
          </w:tcPr>
          <w:p w14:paraId="6C6BAB2B" w14:textId="77777777" w:rsidR="00552062" w:rsidRPr="00552062" w:rsidRDefault="00552062">
            <w:pPr>
              <w:pStyle w:val="C0"/>
            </w:pPr>
            <w:r w:rsidRPr="00552062">
              <w:rPr>
                <w:rFonts w:hint="eastAsia"/>
              </w:rPr>
              <w:t>167.4</w:t>
            </w:r>
          </w:p>
        </w:tc>
        <w:tc>
          <w:tcPr>
            <w:tcW w:w="349" w:type="dxa"/>
          </w:tcPr>
          <w:p w14:paraId="79928488" w14:textId="77777777" w:rsidR="00552062" w:rsidRPr="00552062" w:rsidRDefault="00552062">
            <w:pPr>
              <w:pStyle w:val="C0"/>
            </w:pPr>
            <w:r w:rsidRPr="00552062">
              <w:rPr>
                <w:rFonts w:hint="eastAsia"/>
              </w:rPr>
              <w:t>21.0</w:t>
            </w:r>
          </w:p>
        </w:tc>
        <w:tc>
          <w:tcPr>
            <w:tcW w:w="349" w:type="dxa"/>
          </w:tcPr>
          <w:p w14:paraId="04F3559D" w14:textId="77777777" w:rsidR="00552062" w:rsidRPr="00552062" w:rsidRDefault="00552062">
            <w:pPr>
              <w:pStyle w:val="C0"/>
            </w:pPr>
            <w:r w:rsidRPr="00552062">
              <w:rPr>
                <w:rFonts w:hint="eastAsia"/>
              </w:rPr>
              <w:t>0.0</w:t>
            </w:r>
          </w:p>
        </w:tc>
        <w:tc>
          <w:tcPr>
            <w:tcW w:w="415" w:type="dxa"/>
          </w:tcPr>
          <w:p w14:paraId="0628136C" w14:textId="77777777" w:rsidR="00552062" w:rsidRPr="00552062" w:rsidRDefault="00552062">
            <w:pPr>
              <w:pStyle w:val="C0"/>
            </w:pPr>
            <w:r w:rsidRPr="00552062">
              <w:rPr>
                <w:rFonts w:hint="eastAsia"/>
              </w:rPr>
              <w:t>121.8</w:t>
            </w:r>
          </w:p>
        </w:tc>
        <w:tc>
          <w:tcPr>
            <w:tcW w:w="349" w:type="dxa"/>
          </w:tcPr>
          <w:p w14:paraId="4A7DD03B" w14:textId="77777777" w:rsidR="00552062" w:rsidRPr="00552062" w:rsidRDefault="00552062">
            <w:pPr>
              <w:pStyle w:val="C0"/>
            </w:pPr>
            <w:r w:rsidRPr="00552062">
              <w:rPr>
                <w:rFonts w:hint="eastAsia"/>
              </w:rPr>
              <w:t>63.0</w:t>
            </w:r>
          </w:p>
        </w:tc>
        <w:tc>
          <w:tcPr>
            <w:tcW w:w="323" w:type="dxa"/>
          </w:tcPr>
          <w:p w14:paraId="57AA3189" w14:textId="77777777" w:rsidR="00552062" w:rsidRPr="00552062" w:rsidRDefault="00552062">
            <w:pPr>
              <w:pStyle w:val="C0"/>
            </w:pPr>
            <w:r w:rsidRPr="00552062">
              <w:rPr>
                <w:rFonts w:hint="eastAsia"/>
              </w:rPr>
              <w:t>0.0</w:t>
            </w:r>
          </w:p>
        </w:tc>
        <w:tc>
          <w:tcPr>
            <w:tcW w:w="323" w:type="dxa"/>
          </w:tcPr>
          <w:p w14:paraId="373B4743" w14:textId="77777777" w:rsidR="00552062" w:rsidRPr="00552062" w:rsidRDefault="00552062">
            <w:pPr>
              <w:pStyle w:val="C0"/>
            </w:pPr>
            <w:r w:rsidRPr="00552062">
              <w:rPr>
                <w:rFonts w:hint="eastAsia"/>
              </w:rPr>
              <w:t>0.0</w:t>
            </w:r>
          </w:p>
        </w:tc>
        <w:tc>
          <w:tcPr>
            <w:tcW w:w="409" w:type="dxa"/>
          </w:tcPr>
          <w:p w14:paraId="78299DCB" w14:textId="77777777" w:rsidR="00552062" w:rsidRPr="00552062" w:rsidRDefault="00552062">
            <w:pPr>
              <w:pStyle w:val="C0"/>
            </w:pPr>
            <w:r w:rsidRPr="00552062">
              <w:rPr>
                <w:rFonts w:hint="eastAsia"/>
              </w:rPr>
              <w:t>82.9</w:t>
            </w:r>
          </w:p>
        </w:tc>
        <w:tc>
          <w:tcPr>
            <w:tcW w:w="415" w:type="dxa"/>
          </w:tcPr>
          <w:p w14:paraId="6F976762" w14:textId="77777777" w:rsidR="00552062" w:rsidRPr="00552062" w:rsidRDefault="00552062">
            <w:pPr>
              <w:pStyle w:val="C0"/>
            </w:pPr>
            <w:r w:rsidRPr="00552062">
              <w:rPr>
                <w:rFonts w:hint="eastAsia"/>
              </w:rPr>
              <w:t>84.0</w:t>
            </w:r>
          </w:p>
        </w:tc>
        <w:tc>
          <w:tcPr>
            <w:tcW w:w="415" w:type="dxa"/>
          </w:tcPr>
          <w:p w14:paraId="1E661782" w14:textId="77777777" w:rsidR="00552062" w:rsidRPr="00552062" w:rsidRDefault="00552062">
            <w:pPr>
              <w:pStyle w:val="C0"/>
            </w:pPr>
            <w:r w:rsidRPr="00552062">
              <w:rPr>
                <w:rFonts w:hint="eastAsia"/>
              </w:rPr>
              <w:t>124.8</w:t>
            </w:r>
          </w:p>
        </w:tc>
        <w:tc>
          <w:tcPr>
            <w:tcW w:w="415" w:type="dxa"/>
          </w:tcPr>
          <w:p w14:paraId="4DA0A846" w14:textId="77777777" w:rsidR="00552062" w:rsidRPr="00552062" w:rsidRDefault="00552062">
            <w:pPr>
              <w:pStyle w:val="C0"/>
            </w:pPr>
            <w:r w:rsidRPr="00552062">
              <w:rPr>
                <w:rFonts w:hint="eastAsia"/>
              </w:rPr>
              <w:t>136.8</w:t>
            </w:r>
          </w:p>
        </w:tc>
        <w:tc>
          <w:tcPr>
            <w:tcW w:w="415" w:type="dxa"/>
          </w:tcPr>
          <w:p w14:paraId="27645B4D" w14:textId="77777777" w:rsidR="00552062" w:rsidRPr="00552062" w:rsidRDefault="00552062">
            <w:pPr>
              <w:pStyle w:val="C0"/>
            </w:pPr>
            <w:r w:rsidRPr="00552062">
              <w:rPr>
                <w:rFonts w:hint="eastAsia"/>
              </w:rPr>
              <w:t>184.8</w:t>
            </w:r>
          </w:p>
        </w:tc>
        <w:tc>
          <w:tcPr>
            <w:tcW w:w="415" w:type="dxa"/>
          </w:tcPr>
          <w:p w14:paraId="500F5298" w14:textId="77777777" w:rsidR="00552062" w:rsidRPr="00552062" w:rsidRDefault="00552062">
            <w:pPr>
              <w:pStyle w:val="C0"/>
            </w:pPr>
            <w:r w:rsidRPr="00552062">
              <w:rPr>
                <w:rFonts w:hint="eastAsia"/>
              </w:rPr>
              <w:t>84.0</w:t>
            </w:r>
          </w:p>
        </w:tc>
        <w:tc>
          <w:tcPr>
            <w:tcW w:w="415" w:type="dxa"/>
          </w:tcPr>
          <w:p w14:paraId="76E05ED7" w14:textId="77777777" w:rsidR="00552062" w:rsidRPr="00552062" w:rsidRDefault="00552062">
            <w:pPr>
              <w:pStyle w:val="C0"/>
            </w:pPr>
            <w:r w:rsidRPr="00552062">
              <w:rPr>
                <w:rFonts w:hint="eastAsia"/>
              </w:rPr>
              <w:t>84.0</w:t>
            </w:r>
          </w:p>
        </w:tc>
        <w:tc>
          <w:tcPr>
            <w:tcW w:w="347" w:type="dxa"/>
          </w:tcPr>
          <w:p w14:paraId="18A36534" w14:textId="77777777" w:rsidR="00552062" w:rsidRPr="00552062" w:rsidRDefault="00552062">
            <w:pPr>
              <w:pStyle w:val="C0"/>
            </w:pPr>
            <w:r w:rsidRPr="00552062">
              <w:rPr>
                <w:rFonts w:hint="eastAsia"/>
              </w:rPr>
              <w:t>42.1</w:t>
            </w:r>
          </w:p>
        </w:tc>
      </w:tr>
      <w:tr w:rsidR="00552062" w:rsidRPr="00552062" w14:paraId="1ACB0E34" w14:textId="77777777" w:rsidTr="00552062">
        <w:tc>
          <w:tcPr>
            <w:tcW w:w="598" w:type="dxa"/>
            <w:gridSpan w:val="2"/>
            <w:vMerge/>
          </w:tcPr>
          <w:p w14:paraId="53FBD9B6" w14:textId="77777777" w:rsidR="00552062" w:rsidRPr="00552062" w:rsidRDefault="00552062">
            <w:pPr>
              <w:pStyle w:val="C0"/>
            </w:pPr>
          </w:p>
        </w:tc>
        <w:tc>
          <w:tcPr>
            <w:tcW w:w="300" w:type="dxa"/>
            <w:tcBorders>
              <w:right w:val="single" w:sz="12" w:space="0" w:color="auto"/>
            </w:tcBorders>
          </w:tcPr>
          <w:p w14:paraId="7FDC07AF"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71FCC58" w14:textId="77777777" w:rsidR="00552062" w:rsidRPr="00552062" w:rsidRDefault="00552062">
            <w:pPr>
              <w:pStyle w:val="C0"/>
            </w:pPr>
            <w:r w:rsidRPr="00552062">
              <w:rPr>
                <w:rFonts w:hint="eastAsia"/>
              </w:rPr>
              <w:t>0.0</w:t>
            </w:r>
          </w:p>
        </w:tc>
        <w:tc>
          <w:tcPr>
            <w:tcW w:w="317" w:type="dxa"/>
          </w:tcPr>
          <w:p w14:paraId="59EF2AE7" w14:textId="77777777" w:rsidR="00552062" w:rsidRPr="00552062" w:rsidRDefault="00552062">
            <w:pPr>
              <w:pStyle w:val="C0"/>
            </w:pPr>
            <w:r w:rsidRPr="00552062">
              <w:rPr>
                <w:rFonts w:hint="eastAsia"/>
              </w:rPr>
              <w:t>0.0</w:t>
            </w:r>
          </w:p>
        </w:tc>
        <w:tc>
          <w:tcPr>
            <w:tcW w:w="317" w:type="dxa"/>
          </w:tcPr>
          <w:p w14:paraId="474DBF14" w14:textId="77777777" w:rsidR="00552062" w:rsidRPr="00552062" w:rsidRDefault="00552062">
            <w:pPr>
              <w:pStyle w:val="C0"/>
            </w:pPr>
            <w:r w:rsidRPr="00552062">
              <w:rPr>
                <w:rFonts w:hint="eastAsia"/>
              </w:rPr>
              <w:t>0.0</w:t>
            </w:r>
          </w:p>
        </w:tc>
        <w:tc>
          <w:tcPr>
            <w:tcW w:w="317" w:type="dxa"/>
          </w:tcPr>
          <w:p w14:paraId="0CA82FF8" w14:textId="77777777" w:rsidR="00552062" w:rsidRPr="00552062" w:rsidRDefault="00552062">
            <w:pPr>
              <w:pStyle w:val="C0"/>
            </w:pPr>
            <w:r w:rsidRPr="00552062">
              <w:rPr>
                <w:rFonts w:hint="eastAsia"/>
              </w:rPr>
              <w:t>0.0</w:t>
            </w:r>
          </w:p>
        </w:tc>
        <w:tc>
          <w:tcPr>
            <w:tcW w:w="317" w:type="dxa"/>
          </w:tcPr>
          <w:p w14:paraId="2B44FE6F" w14:textId="77777777" w:rsidR="00552062" w:rsidRPr="00552062" w:rsidRDefault="00552062">
            <w:pPr>
              <w:pStyle w:val="C0"/>
            </w:pPr>
            <w:r w:rsidRPr="00552062">
              <w:rPr>
                <w:rFonts w:hint="eastAsia"/>
              </w:rPr>
              <w:t>0.0</w:t>
            </w:r>
          </w:p>
        </w:tc>
        <w:tc>
          <w:tcPr>
            <w:tcW w:w="317" w:type="dxa"/>
          </w:tcPr>
          <w:p w14:paraId="10E1AACA" w14:textId="77777777" w:rsidR="00552062" w:rsidRPr="00552062" w:rsidRDefault="00552062">
            <w:pPr>
              <w:pStyle w:val="C0"/>
            </w:pPr>
            <w:r w:rsidRPr="00552062">
              <w:rPr>
                <w:rFonts w:hint="eastAsia"/>
              </w:rPr>
              <w:t>0.0</w:t>
            </w:r>
          </w:p>
        </w:tc>
        <w:tc>
          <w:tcPr>
            <w:tcW w:w="348" w:type="dxa"/>
          </w:tcPr>
          <w:p w14:paraId="3C61BF48" w14:textId="77777777" w:rsidR="00552062" w:rsidRPr="00552062" w:rsidRDefault="00552062">
            <w:pPr>
              <w:pStyle w:val="C0"/>
            </w:pPr>
            <w:r w:rsidRPr="00552062">
              <w:rPr>
                <w:rFonts w:hint="eastAsia"/>
              </w:rPr>
              <w:t>0.0</w:t>
            </w:r>
          </w:p>
        </w:tc>
        <w:tc>
          <w:tcPr>
            <w:tcW w:w="415" w:type="dxa"/>
          </w:tcPr>
          <w:p w14:paraId="0CF3F3F8" w14:textId="77777777" w:rsidR="00552062" w:rsidRPr="00552062" w:rsidRDefault="00552062">
            <w:pPr>
              <w:pStyle w:val="C0"/>
            </w:pPr>
            <w:r w:rsidRPr="00552062">
              <w:rPr>
                <w:rFonts w:hint="eastAsia"/>
              </w:rPr>
              <w:t>0.0</w:t>
            </w:r>
          </w:p>
        </w:tc>
        <w:tc>
          <w:tcPr>
            <w:tcW w:w="415" w:type="dxa"/>
          </w:tcPr>
          <w:p w14:paraId="05E31729" w14:textId="77777777" w:rsidR="00552062" w:rsidRPr="00552062" w:rsidRDefault="00552062">
            <w:pPr>
              <w:pStyle w:val="C0"/>
            </w:pPr>
            <w:r w:rsidRPr="00552062">
              <w:rPr>
                <w:rFonts w:hint="eastAsia"/>
              </w:rPr>
              <w:t>184.8</w:t>
            </w:r>
          </w:p>
        </w:tc>
        <w:tc>
          <w:tcPr>
            <w:tcW w:w="415" w:type="dxa"/>
          </w:tcPr>
          <w:p w14:paraId="73FC3DDB" w14:textId="77777777" w:rsidR="00552062" w:rsidRPr="00552062" w:rsidRDefault="00552062">
            <w:pPr>
              <w:pStyle w:val="C0"/>
            </w:pPr>
            <w:r w:rsidRPr="00552062">
              <w:rPr>
                <w:rFonts w:hint="eastAsia"/>
              </w:rPr>
              <w:t>209.1</w:t>
            </w:r>
          </w:p>
        </w:tc>
        <w:tc>
          <w:tcPr>
            <w:tcW w:w="349" w:type="dxa"/>
          </w:tcPr>
          <w:p w14:paraId="2EDE0314" w14:textId="77777777" w:rsidR="00552062" w:rsidRPr="00552062" w:rsidRDefault="00552062">
            <w:pPr>
              <w:pStyle w:val="C0"/>
            </w:pPr>
            <w:r w:rsidRPr="00552062">
              <w:rPr>
                <w:rFonts w:hint="eastAsia"/>
              </w:rPr>
              <w:t>84.0</w:t>
            </w:r>
          </w:p>
        </w:tc>
        <w:tc>
          <w:tcPr>
            <w:tcW w:w="349" w:type="dxa"/>
          </w:tcPr>
          <w:p w14:paraId="1628EE4F" w14:textId="77777777" w:rsidR="00552062" w:rsidRPr="00552062" w:rsidRDefault="00552062">
            <w:pPr>
              <w:pStyle w:val="C0"/>
            </w:pPr>
            <w:r w:rsidRPr="00552062">
              <w:rPr>
                <w:rFonts w:hint="eastAsia"/>
              </w:rPr>
              <w:t>84.0</w:t>
            </w:r>
          </w:p>
        </w:tc>
        <w:tc>
          <w:tcPr>
            <w:tcW w:w="415" w:type="dxa"/>
          </w:tcPr>
          <w:p w14:paraId="3B4B1096" w14:textId="77777777" w:rsidR="00552062" w:rsidRPr="00552062" w:rsidRDefault="00552062">
            <w:pPr>
              <w:pStyle w:val="C0"/>
            </w:pPr>
            <w:r w:rsidRPr="00552062">
              <w:rPr>
                <w:rFonts w:hint="eastAsia"/>
              </w:rPr>
              <w:t>163.7</w:t>
            </w:r>
          </w:p>
        </w:tc>
        <w:tc>
          <w:tcPr>
            <w:tcW w:w="349" w:type="dxa"/>
          </w:tcPr>
          <w:p w14:paraId="49C813B2" w14:textId="77777777" w:rsidR="00552062" w:rsidRPr="00552062" w:rsidRDefault="00552062">
            <w:pPr>
              <w:pStyle w:val="C0"/>
            </w:pPr>
            <w:r w:rsidRPr="00552062">
              <w:rPr>
                <w:rFonts w:hint="eastAsia"/>
              </w:rPr>
              <w:t>68.4</w:t>
            </w:r>
          </w:p>
        </w:tc>
        <w:tc>
          <w:tcPr>
            <w:tcW w:w="323" w:type="dxa"/>
          </w:tcPr>
          <w:p w14:paraId="1BA87F43" w14:textId="77777777" w:rsidR="00552062" w:rsidRPr="00552062" w:rsidRDefault="00552062">
            <w:pPr>
              <w:pStyle w:val="C0"/>
            </w:pPr>
            <w:r w:rsidRPr="00552062">
              <w:rPr>
                <w:rFonts w:hint="eastAsia"/>
              </w:rPr>
              <w:t>0.0</w:t>
            </w:r>
          </w:p>
        </w:tc>
        <w:tc>
          <w:tcPr>
            <w:tcW w:w="323" w:type="dxa"/>
          </w:tcPr>
          <w:p w14:paraId="2A2700E3" w14:textId="77777777" w:rsidR="00552062" w:rsidRPr="00552062" w:rsidRDefault="00552062">
            <w:pPr>
              <w:pStyle w:val="C0"/>
            </w:pPr>
            <w:r w:rsidRPr="00552062">
              <w:rPr>
                <w:rFonts w:hint="eastAsia"/>
              </w:rPr>
              <w:t>0.0</w:t>
            </w:r>
          </w:p>
        </w:tc>
        <w:tc>
          <w:tcPr>
            <w:tcW w:w="409" w:type="dxa"/>
          </w:tcPr>
          <w:p w14:paraId="3559CC3F" w14:textId="77777777" w:rsidR="00552062" w:rsidRPr="00552062" w:rsidRDefault="00552062">
            <w:pPr>
              <w:pStyle w:val="C0"/>
            </w:pPr>
            <w:r w:rsidRPr="00552062">
              <w:rPr>
                <w:rFonts w:hint="eastAsia"/>
              </w:rPr>
              <w:t>84.0</w:t>
            </w:r>
          </w:p>
        </w:tc>
        <w:tc>
          <w:tcPr>
            <w:tcW w:w="415" w:type="dxa"/>
          </w:tcPr>
          <w:p w14:paraId="50FD672D" w14:textId="77777777" w:rsidR="00552062" w:rsidRPr="00552062" w:rsidRDefault="00552062">
            <w:pPr>
              <w:pStyle w:val="C0"/>
            </w:pPr>
            <w:r w:rsidRPr="00552062">
              <w:rPr>
                <w:rFonts w:hint="eastAsia"/>
              </w:rPr>
              <w:t>124.8</w:t>
            </w:r>
          </w:p>
        </w:tc>
        <w:tc>
          <w:tcPr>
            <w:tcW w:w="415" w:type="dxa"/>
          </w:tcPr>
          <w:p w14:paraId="246BFE78" w14:textId="77777777" w:rsidR="00552062" w:rsidRPr="00552062" w:rsidRDefault="00552062">
            <w:pPr>
              <w:pStyle w:val="C0"/>
            </w:pPr>
            <w:r w:rsidRPr="00552062">
              <w:rPr>
                <w:rFonts w:hint="eastAsia"/>
              </w:rPr>
              <w:t>136.8</w:t>
            </w:r>
          </w:p>
        </w:tc>
        <w:tc>
          <w:tcPr>
            <w:tcW w:w="415" w:type="dxa"/>
          </w:tcPr>
          <w:p w14:paraId="5E0E0241" w14:textId="77777777" w:rsidR="00552062" w:rsidRPr="00552062" w:rsidRDefault="00552062">
            <w:pPr>
              <w:pStyle w:val="C0"/>
            </w:pPr>
            <w:r w:rsidRPr="00552062">
              <w:rPr>
                <w:rFonts w:hint="eastAsia"/>
              </w:rPr>
              <w:t>190.8</w:t>
            </w:r>
          </w:p>
        </w:tc>
        <w:tc>
          <w:tcPr>
            <w:tcW w:w="415" w:type="dxa"/>
          </w:tcPr>
          <w:p w14:paraId="5A796E73" w14:textId="77777777" w:rsidR="00552062" w:rsidRPr="00552062" w:rsidRDefault="00552062">
            <w:pPr>
              <w:pStyle w:val="C0"/>
            </w:pPr>
            <w:r w:rsidRPr="00552062">
              <w:rPr>
                <w:rFonts w:hint="eastAsia"/>
              </w:rPr>
              <w:t>84.0</w:t>
            </w:r>
          </w:p>
        </w:tc>
        <w:tc>
          <w:tcPr>
            <w:tcW w:w="415" w:type="dxa"/>
          </w:tcPr>
          <w:p w14:paraId="7F8F0EC3" w14:textId="77777777" w:rsidR="00552062" w:rsidRPr="00552062" w:rsidRDefault="00552062">
            <w:pPr>
              <w:pStyle w:val="C0"/>
            </w:pPr>
            <w:r w:rsidRPr="00552062">
              <w:rPr>
                <w:rFonts w:hint="eastAsia"/>
              </w:rPr>
              <w:t>84.0</w:t>
            </w:r>
          </w:p>
        </w:tc>
        <w:tc>
          <w:tcPr>
            <w:tcW w:w="415" w:type="dxa"/>
          </w:tcPr>
          <w:p w14:paraId="2E3638A4" w14:textId="77777777" w:rsidR="00552062" w:rsidRPr="00552062" w:rsidRDefault="00552062">
            <w:pPr>
              <w:pStyle w:val="C0"/>
            </w:pPr>
            <w:r w:rsidRPr="00552062">
              <w:rPr>
                <w:rFonts w:hint="eastAsia"/>
              </w:rPr>
              <w:t>84.0</w:t>
            </w:r>
          </w:p>
        </w:tc>
        <w:tc>
          <w:tcPr>
            <w:tcW w:w="347" w:type="dxa"/>
          </w:tcPr>
          <w:p w14:paraId="7127B155" w14:textId="77777777" w:rsidR="00552062" w:rsidRPr="00552062" w:rsidRDefault="00552062">
            <w:pPr>
              <w:pStyle w:val="C0"/>
            </w:pPr>
            <w:r w:rsidRPr="00552062">
              <w:rPr>
                <w:rFonts w:hint="eastAsia"/>
              </w:rPr>
              <w:t>0.0</w:t>
            </w:r>
          </w:p>
        </w:tc>
      </w:tr>
      <w:tr w:rsidR="00552062" w:rsidRPr="00552062" w14:paraId="47D63745" w14:textId="77777777" w:rsidTr="00552062">
        <w:tc>
          <w:tcPr>
            <w:tcW w:w="298" w:type="dxa"/>
            <w:vMerge w:val="restart"/>
          </w:tcPr>
          <w:p w14:paraId="7AECB256" w14:textId="77777777" w:rsidR="00552062" w:rsidRPr="00552062" w:rsidRDefault="00552062" w:rsidP="00616B7B">
            <w:pPr>
              <w:pStyle w:val="C0"/>
            </w:pPr>
            <w:r w:rsidRPr="00552062">
              <w:rPr>
                <w:rFonts w:hint="eastAsia"/>
              </w:rPr>
              <w:t>その他居室</w:t>
            </w:r>
          </w:p>
        </w:tc>
        <w:tc>
          <w:tcPr>
            <w:tcW w:w="300" w:type="dxa"/>
            <w:vMerge w:val="restart"/>
          </w:tcPr>
          <w:p w14:paraId="65827817" w14:textId="77777777" w:rsidR="00552062" w:rsidRPr="00552062" w:rsidRDefault="00552062" w:rsidP="00BC77E8">
            <w:pPr>
              <w:pStyle w:val="C0"/>
            </w:pPr>
            <w:r w:rsidRPr="00552062">
              <w:rPr>
                <w:rFonts w:hint="eastAsia"/>
              </w:rPr>
              <w:t>子供室</w:t>
            </w:r>
            <w:r w:rsidRPr="00552062">
              <w:rPr>
                <w:rFonts w:hint="eastAsia"/>
              </w:rPr>
              <w:t>1</w:t>
            </w:r>
          </w:p>
        </w:tc>
        <w:tc>
          <w:tcPr>
            <w:tcW w:w="300" w:type="dxa"/>
            <w:tcBorders>
              <w:right w:val="single" w:sz="12" w:space="0" w:color="auto"/>
            </w:tcBorders>
          </w:tcPr>
          <w:p w14:paraId="5945E518" w14:textId="77777777" w:rsidR="00552062" w:rsidRPr="00552062" w:rsidRDefault="00552062" w:rsidP="00422A92">
            <w:pPr>
              <w:pStyle w:val="C0"/>
            </w:pPr>
            <w:r w:rsidRPr="00552062">
              <w:rPr>
                <w:rFonts w:hint="eastAsia"/>
              </w:rPr>
              <w:t>平日</w:t>
            </w:r>
          </w:p>
        </w:tc>
        <w:tc>
          <w:tcPr>
            <w:tcW w:w="316" w:type="dxa"/>
            <w:tcBorders>
              <w:left w:val="single" w:sz="12" w:space="0" w:color="auto"/>
            </w:tcBorders>
          </w:tcPr>
          <w:p w14:paraId="6972A248" w14:textId="77777777" w:rsidR="00552062" w:rsidRPr="00552062" w:rsidRDefault="00552062" w:rsidP="003733FD">
            <w:pPr>
              <w:pStyle w:val="C0"/>
            </w:pPr>
            <w:r w:rsidRPr="00552062">
              <w:rPr>
                <w:rFonts w:hint="eastAsia"/>
              </w:rPr>
              <w:t>0.0</w:t>
            </w:r>
          </w:p>
        </w:tc>
        <w:tc>
          <w:tcPr>
            <w:tcW w:w="317" w:type="dxa"/>
          </w:tcPr>
          <w:p w14:paraId="6DC898D1" w14:textId="77777777" w:rsidR="00552062" w:rsidRPr="00552062" w:rsidRDefault="00552062" w:rsidP="003733FD">
            <w:pPr>
              <w:pStyle w:val="C0"/>
            </w:pPr>
            <w:r w:rsidRPr="00552062">
              <w:rPr>
                <w:rFonts w:hint="eastAsia"/>
              </w:rPr>
              <w:t>0.0</w:t>
            </w:r>
          </w:p>
        </w:tc>
        <w:tc>
          <w:tcPr>
            <w:tcW w:w="317" w:type="dxa"/>
          </w:tcPr>
          <w:p w14:paraId="439B8303" w14:textId="77777777" w:rsidR="00552062" w:rsidRPr="00552062" w:rsidRDefault="00552062" w:rsidP="003733FD">
            <w:pPr>
              <w:pStyle w:val="C0"/>
            </w:pPr>
            <w:r w:rsidRPr="00552062">
              <w:rPr>
                <w:rFonts w:hint="eastAsia"/>
              </w:rPr>
              <w:t>0.0</w:t>
            </w:r>
          </w:p>
        </w:tc>
        <w:tc>
          <w:tcPr>
            <w:tcW w:w="317" w:type="dxa"/>
          </w:tcPr>
          <w:p w14:paraId="3FFDD1F2" w14:textId="77777777" w:rsidR="00552062" w:rsidRPr="00552062" w:rsidRDefault="00552062">
            <w:pPr>
              <w:pStyle w:val="C0"/>
            </w:pPr>
            <w:r w:rsidRPr="00552062">
              <w:rPr>
                <w:rFonts w:hint="eastAsia"/>
              </w:rPr>
              <w:t>0.0</w:t>
            </w:r>
          </w:p>
        </w:tc>
        <w:tc>
          <w:tcPr>
            <w:tcW w:w="317" w:type="dxa"/>
          </w:tcPr>
          <w:p w14:paraId="076C122D" w14:textId="77777777" w:rsidR="00552062" w:rsidRPr="00552062" w:rsidRDefault="00552062">
            <w:pPr>
              <w:pStyle w:val="C0"/>
            </w:pPr>
            <w:r w:rsidRPr="00552062">
              <w:rPr>
                <w:rFonts w:hint="eastAsia"/>
              </w:rPr>
              <w:t>0.0</w:t>
            </w:r>
          </w:p>
        </w:tc>
        <w:tc>
          <w:tcPr>
            <w:tcW w:w="317" w:type="dxa"/>
          </w:tcPr>
          <w:p w14:paraId="5801F2FB" w14:textId="77777777" w:rsidR="00552062" w:rsidRPr="00552062" w:rsidRDefault="00552062">
            <w:pPr>
              <w:pStyle w:val="C0"/>
            </w:pPr>
            <w:r w:rsidRPr="00552062">
              <w:rPr>
                <w:rFonts w:hint="eastAsia"/>
              </w:rPr>
              <w:t>0.0</w:t>
            </w:r>
          </w:p>
        </w:tc>
        <w:tc>
          <w:tcPr>
            <w:tcW w:w="348" w:type="dxa"/>
          </w:tcPr>
          <w:p w14:paraId="5DD36E95" w14:textId="77777777" w:rsidR="00552062" w:rsidRPr="00552062" w:rsidRDefault="00552062">
            <w:pPr>
              <w:pStyle w:val="C0"/>
            </w:pPr>
            <w:r w:rsidRPr="00552062">
              <w:rPr>
                <w:rFonts w:hint="eastAsia"/>
              </w:rPr>
              <w:t>0.0</w:t>
            </w:r>
          </w:p>
        </w:tc>
        <w:tc>
          <w:tcPr>
            <w:tcW w:w="415" w:type="dxa"/>
          </w:tcPr>
          <w:p w14:paraId="13463D72" w14:textId="77777777" w:rsidR="00552062" w:rsidRPr="00552062" w:rsidRDefault="00552062">
            <w:pPr>
              <w:pStyle w:val="C0"/>
            </w:pPr>
            <w:r w:rsidRPr="00552062">
              <w:rPr>
                <w:rFonts w:hint="eastAsia"/>
              </w:rPr>
              <w:t>0.0</w:t>
            </w:r>
          </w:p>
        </w:tc>
        <w:tc>
          <w:tcPr>
            <w:tcW w:w="415" w:type="dxa"/>
          </w:tcPr>
          <w:p w14:paraId="08B006CC" w14:textId="77777777" w:rsidR="00552062" w:rsidRPr="00552062" w:rsidRDefault="00552062">
            <w:pPr>
              <w:pStyle w:val="C0"/>
            </w:pPr>
            <w:r w:rsidRPr="00552062">
              <w:rPr>
                <w:rFonts w:hint="eastAsia"/>
              </w:rPr>
              <w:t>0.0</w:t>
            </w:r>
          </w:p>
        </w:tc>
        <w:tc>
          <w:tcPr>
            <w:tcW w:w="415" w:type="dxa"/>
          </w:tcPr>
          <w:p w14:paraId="6401856B" w14:textId="77777777" w:rsidR="00552062" w:rsidRPr="00552062" w:rsidRDefault="00552062">
            <w:pPr>
              <w:pStyle w:val="C0"/>
            </w:pPr>
            <w:r w:rsidRPr="00552062">
              <w:rPr>
                <w:rFonts w:hint="eastAsia"/>
              </w:rPr>
              <w:t>42.0</w:t>
            </w:r>
          </w:p>
        </w:tc>
        <w:tc>
          <w:tcPr>
            <w:tcW w:w="349" w:type="dxa"/>
          </w:tcPr>
          <w:p w14:paraId="29683463" w14:textId="77777777" w:rsidR="00552062" w:rsidRPr="00552062" w:rsidRDefault="00552062">
            <w:pPr>
              <w:pStyle w:val="C0"/>
            </w:pPr>
            <w:r w:rsidRPr="00552062">
              <w:rPr>
                <w:rFonts w:hint="eastAsia"/>
              </w:rPr>
              <w:t>0.0</w:t>
            </w:r>
          </w:p>
        </w:tc>
        <w:tc>
          <w:tcPr>
            <w:tcW w:w="349" w:type="dxa"/>
          </w:tcPr>
          <w:p w14:paraId="1DAE7DA1" w14:textId="77777777" w:rsidR="00552062" w:rsidRPr="00552062" w:rsidRDefault="00552062">
            <w:pPr>
              <w:pStyle w:val="C0"/>
            </w:pPr>
            <w:r w:rsidRPr="00552062">
              <w:rPr>
                <w:rFonts w:hint="eastAsia"/>
              </w:rPr>
              <w:t>0.0</w:t>
            </w:r>
          </w:p>
        </w:tc>
        <w:tc>
          <w:tcPr>
            <w:tcW w:w="415" w:type="dxa"/>
          </w:tcPr>
          <w:p w14:paraId="4A163DCA" w14:textId="77777777" w:rsidR="00552062" w:rsidRPr="00552062" w:rsidRDefault="00552062">
            <w:pPr>
              <w:pStyle w:val="C0"/>
            </w:pPr>
            <w:r w:rsidRPr="00552062">
              <w:rPr>
                <w:rFonts w:hint="eastAsia"/>
              </w:rPr>
              <w:t>0.0</w:t>
            </w:r>
          </w:p>
        </w:tc>
        <w:tc>
          <w:tcPr>
            <w:tcW w:w="349" w:type="dxa"/>
          </w:tcPr>
          <w:p w14:paraId="524D3FFB" w14:textId="77777777" w:rsidR="00552062" w:rsidRPr="00552062" w:rsidRDefault="00552062">
            <w:pPr>
              <w:pStyle w:val="C0"/>
            </w:pPr>
            <w:r w:rsidRPr="00552062">
              <w:rPr>
                <w:rFonts w:hint="eastAsia"/>
              </w:rPr>
              <w:t>0.0</w:t>
            </w:r>
          </w:p>
        </w:tc>
        <w:tc>
          <w:tcPr>
            <w:tcW w:w="323" w:type="dxa"/>
          </w:tcPr>
          <w:p w14:paraId="789C529A" w14:textId="77777777" w:rsidR="00552062" w:rsidRPr="00552062" w:rsidRDefault="00552062">
            <w:pPr>
              <w:pStyle w:val="C0"/>
            </w:pPr>
            <w:r w:rsidRPr="00552062">
              <w:rPr>
                <w:rFonts w:hint="eastAsia"/>
              </w:rPr>
              <w:t>0.0</w:t>
            </w:r>
          </w:p>
        </w:tc>
        <w:tc>
          <w:tcPr>
            <w:tcW w:w="323" w:type="dxa"/>
          </w:tcPr>
          <w:p w14:paraId="2019D6A8" w14:textId="77777777" w:rsidR="00552062" w:rsidRPr="00552062" w:rsidRDefault="00552062">
            <w:pPr>
              <w:pStyle w:val="C0"/>
            </w:pPr>
            <w:r w:rsidRPr="00552062">
              <w:rPr>
                <w:rFonts w:hint="eastAsia"/>
              </w:rPr>
              <w:t>0.0</w:t>
            </w:r>
          </w:p>
        </w:tc>
        <w:tc>
          <w:tcPr>
            <w:tcW w:w="409" w:type="dxa"/>
          </w:tcPr>
          <w:p w14:paraId="1A4CB67D" w14:textId="77777777" w:rsidR="00552062" w:rsidRPr="00552062" w:rsidRDefault="00552062">
            <w:pPr>
              <w:pStyle w:val="C0"/>
            </w:pPr>
            <w:r w:rsidRPr="00552062">
              <w:rPr>
                <w:rFonts w:hint="eastAsia"/>
              </w:rPr>
              <w:t>0.0</w:t>
            </w:r>
          </w:p>
        </w:tc>
        <w:tc>
          <w:tcPr>
            <w:tcW w:w="415" w:type="dxa"/>
          </w:tcPr>
          <w:p w14:paraId="0C018985" w14:textId="77777777" w:rsidR="00552062" w:rsidRPr="00552062" w:rsidRDefault="00552062">
            <w:pPr>
              <w:pStyle w:val="C0"/>
            </w:pPr>
            <w:r w:rsidRPr="00552062">
              <w:rPr>
                <w:rFonts w:hint="eastAsia"/>
              </w:rPr>
              <w:t>0.0</w:t>
            </w:r>
          </w:p>
        </w:tc>
        <w:tc>
          <w:tcPr>
            <w:tcW w:w="415" w:type="dxa"/>
          </w:tcPr>
          <w:p w14:paraId="320557F5" w14:textId="77777777" w:rsidR="00552062" w:rsidRPr="00552062" w:rsidRDefault="00552062">
            <w:pPr>
              <w:pStyle w:val="C0"/>
            </w:pPr>
            <w:r w:rsidRPr="00552062">
              <w:rPr>
                <w:rFonts w:hint="eastAsia"/>
              </w:rPr>
              <w:t>0.0</w:t>
            </w:r>
          </w:p>
        </w:tc>
        <w:tc>
          <w:tcPr>
            <w:tcW w:w="415" w:type="dxa"/>
          </w:tcPr>
          <w:p w14:paraId="120C2507" w14:textId="77777777" w:rsidR="00552062" w:rsidRPr="00552062" w:rsidRDefault="00552062">
            <w:pPr>
              <w:pStyle w:val="C0"/>
            </w:pPr>
            <w:r w:rsidRPr="00552062">
              <w:rPr>
                <w:rFonts w:hint="eastAsia"/>
              </w:rPr>
              <w:t>0.0</w:t>
            </w:r>
          </w:p>
        </w:tc>
        <w:tc>
          <w:tcPr>
            <w:tcW w:w="415" w:type="dxa"/>
          </w:tcPr>
          <w:p w14:paraId="76F53AE8" w14:textId="77777777" w:rsidR="00552062" w:rsidRPr="00552062" w:rsidRDefault="00552062">
            <w:pPr>
              <w:pStyle w:val="C0"/>
            </w:pPr>
            <w:r w:rsidRPr="00552062">
              <w:rPr>
                <w:rFonts w:hint="eastAsia"/>
              </w:rPr>
              <w:t>63.0</w:t>
            </w:r>
          </w:p>
        </w:tc>
        <w:tc>
          <w:tcPr>
            <w:tcW w:w="415" w:type="dxa"/>
          </w:tcPr>
          <w:p w14:paraId="38E1CD6B" w14:textId="77777777" w:rsidR="00552062" w:rsidRPr="00552062" w:rsidRDefault="00552062">
            <w:pPr>
              <w:pStyle w:val="C0"/>
            </w:pPr>
            <w:r w:rsidRPr="00552062">
              <w:rPr>
                <w:rFonts w:hint="eastAsia"/>
              </w:rPr>
              <w:t>21.0</w:t>
            </w:r>
          </w:p>
        </w:tc>
        <w:tc>
          <w:tcPr>
            <w:tcW w:w="415" w:type="dxa"/>
          </w:tcPr>
          <w:p w14:paraId="49925484" w14:textId="77777777" w:rsidR="00552062" w:rsidRPr="00552062" w:rsidRDefault="00552062">
            <w:pPr>
              <w:pStyle w:val="C0"/>
            </w:pPr>
            <w:r w:rsidRPr="00552062">
              <w:rPr>
                <w:rFonts w:hint="eastAsia"/>
              </w:rPr>
              <w:t>84.0</w:t>
            </w:r>
          </w:p>
        </w:tc>
        <w:tc>
          <w:tcPr>
            <w:tcW w:w="347" w:type="dxa"/>
          </w:tcPr>
          <w:p w14:paraId="0DC13335" w14:textId="77777777" w:rsidR="00552062" w:rsidRPr="00552062" w:rsidRDefault="00552062">
            <w:pPr>
              <w:pStyle w:val="C0"/>
            </w:pPr>
            <w:r w:rsidRPr="00552062">
              <w:rPr>
                <w:rFonts w:hint="eastAsia"/>
              </w:rPr>
              <w:t>84.0</w:t>
            </w:r>
          </w:p>
        </w:tc>
      </w:tr>
      <w:tr w:rsidR="00552062" w:rsidRPr="00552062" w14:paraId="386B3235" w14:textId="77777777" w:rsidTr="00552062">
        <w:tc>
          <w:tcPr>
            <w:tcW w:w="298" w:type="dxa"/>
            <w:vMerge/>
          </w:tcPr>
          <w:p w14:paraId="001322B2" w14:textId="77777777" w:rsidR="00552062" w:rsidRPr="00552062" w:rsidRDefault="00552062">
            <w:pPr>
              <w:pStyle w:val="C0"/>
            </w:pPr>
          </w:p>
        </w:tc>
        <w:tc>
          <w:tcPr>
            <w:tcW w:w="300" w:type="dxa"/>
            <w:vMerge/>
          </w:tcPr>
          <w:p w14:paraId="7926A4DB" w14:textId="77777777" w:rsidR="00552062" w:rsidRPr="00552062" w:rsidRDefault="00552062">
            <w:pPr>
              <w:pStyle w:val="C0"/>
            </w:pPr>
          </w:p>
        </w:tc>
        <w:tc>
          <w:tcPr>
            <w:tcW w:w="300" w:type="dxa"/>
            <w:tcBorders>
              <w:right w:val="single" w:sz="12" w:space="0" w:color="auto"/>
            </w:tcBorders>
          </w:tcPr>
          <w:p w14:paraId="5A8F6D7B"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B67DBFA" w14:textId="77777777" w:rsidR="00552062" w:rsidRPr="00552062" w:rsidRDefault="00552062">
            <w:pPr>
              <w:pStyle w:val="C0"/>
            </w:pPr>
            <w:r w:rsidRPr="00552062">
              <w:rPr>
                <w:rFonts w:hint="eastAsia"/>
              </w:rPr>
              <w:t>0.0</w:t>
            </w:r>
          </w:p>
        </w:tc>
        <w:tc>
          <w:tcPr>
            <w:tcW w:w="317" w:type="dxa"/>
          </w:tcPr>
          <w:p w14:paraId="6A6EECEB" w14:textId="77777777" w:rsidR="00552062" w:rsidRPr="00552062" w:rsidRDefault="00552062">
            <w:pPr>
              <w:pStyle w:val="C0"/>
            </w:pPr>
            <w:r w:rsidRPr="00552062">
              <w:rPr>
                <w:rFonts w:hint="eastAsia"/>
              </w:rPr>
              <w:t>0.0</w:t>
            </w:r>
          </w:p>
        </w:tc>
        <w:tc>
          <w:tcPr>
            <w:tcW w:w="317" w:type="dxa"/>
          </w:tcPr>
          <w:p w14:paraId="3C83F12D" w14:textId="77777777" w:rsidR="00552062" w:rsidRPr="00552062" w:rsidRDefault="00552062">
            <w:pPr>
              <w:pStyle w:val="C0"/>
            </w:pPr>
            <w:r w:rsidRPr="00552062">
              <w:rPr>
                <w:rFonts w:hint="eastAsia"/>
              </w:rPr>
              <w:t>0.0</w:t>
            </w:r>
          </w:p>
        </w:tc>
        <w:tc>
          <w:tcPr>
            <w:tcW w:w="317" w:type="dxa"/>
          </w:tcPr>
          <w:p w14:paraId="2CC82437" w14:textId="77777777" w:rsidR="00552062" w:rsidRPr="00552062" w:rsidRDefault="00552062">
            <w:pPr>
              <w:pStyle w:val="C0"/>
            </w:pPr>
            <w:r w:rsidRPr="00552062">
              <w:rPr>
                <w:rFonts w:hint="eastAsia"/>
              </w:rPr>
              <w:t>0.0</w:t>
            </w:r>
          </w:p>
        </w:tc>
        <w:tc>
          <w:tcPr>
            <w:tcW w:w="317" w:type="dxa"/>
          </w:tcPr>
          <w:p w14:paraId="152215CB" w14:textId="77777777" w:rsidR="00552062" w:rsidRPr="00552062" w:rsidRDefault="00552062">
            <w:pPr>
              <w:pStyle w:val="C0"/>
            </w:pPr>
            <w:r w:rsidRPr="00552062">
              <w:rPr>
                <w:rFonts w:hint="eastAsia"/>
              </w:rPr>
              <w:t>0.0</w:t>
            </w:r>
          </w:p>
        </w:tc>
        <w:tc>
          <w:tcPr>
            <w:tcW w:w="317" w:type="dxa"/>
          </w:tcPr>
          <w:p w14:paraId="57AACEFB" w14:textId="77777777" w:rsidR="00552062" w:rsidRPr="00552062" w:rsidRDefault="00552062">
            <w:pPr>
              <w:pStyle w:val="C0"/>
            </w:pPr>
            <w:r w:rsidRPr="00552062">
              <w:rPr>
                <w:rFonts w:hint="eastAsia"/>
              </w:rPr>
              <w:t>0.0</w:t>
            </w:r>
          </w:p>
        </w:tc>
        <w:tc>
          <w:tcPr>
            <w:tcW w:w="348" w:type="dxa"/>
          </w:tcPr>
          <w:p w14:paraId="4ED362E7" w14:textId="77777777" w:rsidR="00552062" w:rsidRPr="00552062" w:rsidRDefault="00552062">
            <w:pPr>
              <w:pStyle w:val="C0"/>
            </w:pPr>
            <w:r w:rsidRPr="00552062">
              <w:rPr>
                <w:rFonts w:hint="eastAsia"/>
              </w:rPr>
              <w:t>0.0</w:t>
            </w:r>
          </w:p>
        </w:tc>
        <w:tc>
          <w:tcPr>
            <w:tcW w:w="415" w:type="dxa"/>
          </w:tcPr>
          <w:p w14:paraId="1E860B17" w14:textId="77777777" w:rsidR="00552062" w:rsidRPr="00552062" w:rsidRDefault="00552062">
            <w:pPr>
              <w:pStyle w:val="C0"/>
            </w:pPr>
            <w:r w:rsidRPr="00552062">
              <w:rPr>
                <w:rFonts w:hint="eastAsia"/>
              </w:rPr>
              <w:t>0.0</w:t>
            </w:r>
          </w:p>
        </w:tc>
        <w:tc>
          <w:tcPr>
            <w:tcW w:w="415" w:type="dxa"/>
          </w:tcPr>
          <w:p w14:paraId="17643CA9" w14:textId="77777777" w:rsidR="00552062" w:rsidRPr="00552062" w:rsidRDefault="00552062">
            <w:pPr>
              <w:pStyle w:val="C0"/>
            </w:pPr>
            <w:r w:rsidRPr="00552062">
              <w:rPr>
                <w:rFonts w:hint="eastAsia"/>
              </w:rPr>
              <w:t>0.0</w:t>
            </w:r>
          </w:p>
        </w:tc>
        <w:tc>
          <w:tcPr>
            <w:tcW w:w="415" w:type="dxa"/>
          </w:tcPr>
          <w:p w14:paraId="7B77E7EC" w14:textId="77777777" w:rsidR="00552062" w:rsidRPr="00552062" w:rsidRDefault="00552062">
            <w:pPr>
              <w:pStyle w:val="C0"/>
            </w:pPr>
            <w:r w:rsidRPr="00552062">
              <w:rPr>
                <w:rFonts w:hint="eastAsia"/>
              </w:rPr>
              <w:t>63.0</w:t>
            </w:r>
          </w:p>
        </w:tc>
        <w:tc>
          <w:tcPr>
            <w:tcW w:w="349" w:type="dxa"/>
          </w:tcPr>
          <w:p w14:paraId="42094258" w14:textId="77777777" w:rsidR="00552062" w:rsidRPr="00552062" w:rsidRDefault="00552062">
            <w:pPr>
              <w:pStyle w:val="C0"/>
            </w:pPr>
            <w:r w:rsidRPr="00552062">
              <w:rPr>
                <w:rFonts w:hint="eastAsia"/>
              </w:rPr>
              <w:t>84.0</w:t>
            </w:r>
          </w:p>
        </w:tc>
        <w:tc>
          <w:tcPr>
            <w:tcW w:w="349" w:type="dxa"/>
          </w:tcPr>
          <w:p w14:paraId="7842FC50" w14:textId="77777777" w:rsidR="00552062" w:rsidRPr="00552062" w:rsidRDefault="00552062">
            <w:pPr>
              <w:pStyle w:val="C0"/>
            </w:pPr>
            <w:r w:rsidRPr="00552062">
              <w:rPr>
                <w:rFonts w:hint="eastAsia"/>
              </w:rPr>
              <w:t>84.0</w:t>
            </w:r>
          </w:p>
        </w:tc>
        <w:tc>
          <w:tcPr>
            <w:tcW w:w="415" w:type="dxa"/>
          </w:tcPr>
          <w:p w14:paraId="3CD67ACE" w14:textId="77777777" w:rsidR="00552062" w:rsidRPr="00552062" w:rsidRDefault="00552062">
            <w:pPr>
              <w:pStyle w:val="C0"/>
            </w:pPr>
            <w:r w:rsidRPr="00552062">
              <w:rPr>
                <w:rFonts w:hint="eastAsia"/>
              </w:rPr>
              <w:t>0.0</w:t>
            </w:r>
          </w:p>
        </w:tc>
        <w:tc>
          <w:tcPr>
            <w:tcW w:w="349" w:type="dxa"/>
          </w:tcPr>
          <w:p w14:paraId="0B32007D" w14:textId="77777777" w:rsidR="00552062" w:rsidRPr="00552062" w:rsidRDefault="00552062">
            <w:pPr>
              <w:pStyle w:val="C0"/>
            </w:pPr>
            <w:r w:rsidRPr="00552062">
              <w:rPr>
                <w:rFonts w:hint="eastAsia"/>
              </w:rPr>
              <w:t>0.0</w:t>
            </w:r>
          </w:p>
        </w:tc>
        <w:tc>
          <w:tcPr>
            <w:tcW w:w="323" w:type="dxa"/>
          </w:tcPr>
          <w:p w14:paraId="1849721C" w14:textId="77777777" w:rsidR="00552062" w:rsidRPr="00552062" w:rsidRDefault="00552062">
            <w:pPr>
              <w:pStyle w:val="C0"/>
            </w:pPr>
            <w:r w:rsidRPr="00552062">
              <w:rPr>
                <w:rFonts w:hint="eastAsia"/>
              </w:rPr>
              <w:t>0.0</w:t>
            </w:r>
          </w:p>
        </w:tc>
        <w:tc>
          <w:tcPr>
            <w:tcW w:w="323" w:type="dxa"/>
          </w:tcPr>
          <w:p w14:paraId="54AB6693" w14:textId="77777777" w:rsidR="00552062" w:rsidRPr="00552062" w:rsidRDefault="00552062">
            <w:pPr>
              <w:pStyle w:val="C0"/>
            </w:pPr>
            <w:r w:rsidRPr="00552062">
              <w:rPr>
                <w:rFonts w:hint="eastAsia"/>
              </w:rPr>
              <w:t>0.0</w:t>
            </w:r>
          </w:p>
        </w:tc>
        <w:tc>
          <w:tcPr>
            <w:tcW w:w="409" w:type="dxa"/>
          </w:tcPr>
          <w:p w14:paraId="4E8AFD67" w14:textId="77777777" w:rsidR="00552062" w:rsidRPr="00552062" w:rsidRDefault="00552062">
            <w:pPr>
              <w:pStyle w:val="C0"/>
            </w:pPr>
            <w:r w:rsidRPr="00552062">
              <w:rPr>
                <w:rFonts w:hint="eastAsia"/>
              </w:rPr>
              <w:t>84.0</w:t>
            </w:r>
          </w:p>
        </w:tc>
        <w:tc>
          <w:tcPr>
            <w:tcW w:w="415" w:type="dxa"/>
          </w:tcPr>
          <w:p w14:paraId="452836C1" w14:textId="77777777" w:rsidR="00552062" w:rsidRPr="00552062" w:rsidRDefault="00552062">
            <w:pPr>
              <w:pStyle w:val="C0"/>
            </w:pPr>
            <w:r w:rsidRPr="00552062">
              <w:rPr>
                <w:rFonts w:hint="eastAsia"/>
              </w:rPr>
              <w:t>84.0</w:t>
            </w:r>
          </w:p>
        </w:tc>
        <w:tc>
          <w:tcPr>
            <w:tcW w:w="415" w:type="dxa"/>
          </w:tcPr>
          <w:p w14:paraId="32C957E4" w14:textId="77777777" w:rsidR="00552062" w:rsidRPr="00552062" w:rsidRDefault="00552062">
            <w:pPr>
              <w:pStyle w:val="C0"/>
            </w:pPr>
            <w:r w:rsidRPr="00552062">
              <w:rPr>
                <w:rFonts w:hint="eastAsia"/>
              </w:rPr>
              <w:t>42.0</w:t>
            </w:r>
          </w:p>
        </w:tc>
        <w:tc>
          <w:tcPr>
            <w:tcW w:w="415" w:type="dxa"/>
          </w:tcPr>
          <w:p w14:paraId="713D8E22" w14:textId="77777777" w:rsidR="00552062" w:rsidRPr="00552062" w:rsidRDefault="00552062">
            <w:pPr>
              <w:pStyle w:val="C0"/>
            </w:pPr>
            <w:r w:rsidRPr="00552062">
              <w:rPr>
                <w:rFonts w:hint="eastAsia"/>
              </w:rPr>
              <w:t>0.0</w:t>
            </w:r>
          </w:p>
        </w:tc>
        <w:tc>
          <w:tcPr>
            <w:tcW w:w="415" w:type="dxa"/>
          </w:tcPr>
          <w:p w14:paraId="6182930E" w14:textId="77777777" w:rsidR="00552062" w:rsidRPr="00552062" w:rsidRDefault="00552062">
            <w:pPr>
              <w:pStyle w:val="C0"/>
            </w:pPr>
            <w:r w:rsidRPr="00552062">
              <w:rPr>
                <w:rFonts w:hint="eastAsia"/>
              </w:rPr>
              <w:t>84.0</w:t>
            </w:r>
          </w:p>
        </w:tc>
        <w:tc>
          <w:tcPr>
            <w:tcW w:w="415" w:type="dxa"/>
          </w:tcPr>
          <w:p w14:paraId="69505EB8" w14:textId="77777777" w:rsidR="00552062" w:rsidRPr="00552062" w:rsidRDefault="00552062">
            <w:pPr>
              <w:pStyle w:val="C0"/>
            </w:pPr>
            <w:r w:rsidRPr="00552062">
              <w:rPr>
                <w:rFonts w:hint="eastAsia"/>
              </w:rPr>
              <w:t>21.0</w:t>
            </w:r>
          </w:p>
        </w:tc>
        <w:tc>
          <w:tcPr>
            <w:tcW w:w="415" w:type="dxa"/>
          </w:tcPr>
          <w:p w14:paraId="4B4EA27E" w14:textId="77777777" w:rsidR="00552062" w:rsidRPr="00552062" w:rsidRDefault="00552062">
            <w:pPr>
              <w:pStyle w:val="C0"/>
            </w:pPr>
            <w:r w:rsidRPr="00552062">
              <w:rPr>
                <w:rFonts w:hint="eastAsia"/>
              </w:rPr>
              <w:t>84.0</w:t>
            </w:r>
          </w:p>
        </w:tc>
        <w:tc>
          <w:tcPr>
            <w:tcW w:w="347" w:type="dxa"/>
          </w:tcPr>
          <w:p w14:paraId="22BC99F6" w14:textId="77777777" w:rsidR="00552062" w:rsidRPr="00552062" w:rsidRDefault="00552062">
            <w:pPr>
              <w:pStyle w:val="C0"/>
            </w:pPr>
            <w:r w:rsidRPr="00552062">
              <w:rPr>
                <w:rFonts w:hint="eastAsia"/>
              </w:rPr>
              <w:t>0.0</w:t>
            </w:r>
          </w:p>
        </w:tc>
      </w:tr>
      <w:tr w:rsidR="00552062" w:rsidRPr="00552062" w14:paraId="1D704D7B" w14:textId="77777777" w:rsidTr="00552062">
        <w:tc>
          <w:tcPr>
            <w:tcW w:w="298" w:type="dxa"/>
            <w:vMerge/>
          </w:tcPr>
          <w:p w14:paraId="0371EBCE" w14:textId="77777777" w:rsidR="00552062" w:rsidRPr="00552062" w:rsidRDefault="00552062">
            <w:pPr>
              <w:pStyle w:val="C0"/>
            </w:pPr>
          </w:p>
        </w:tc>
        <w:tc>
          <w:tcPr>
            <w:tcW w:w="300" w:type="dxa"/>
            <w:vMerge w:val="restart"/>
          </w:tcPr>
          <w:p w14:paraId="446FFB6D" w14:textId="77777777" w:rsidR="00552062" w:rsidRPr="00552062" w:rsidRDefault="00552062">
            <w:pPr>
              <w:pStyle w:val="C0"/>
            </w:pPr>
            <w:r w:rsidRPr="00552062">
              <w:rPr>
                <w:rFonts w:hint="eastAsia"/>
              </w:rPr>
              <w:t>子供室</w:t>
            </w:r>
            <w:r w:rsidRPr="00552062">
              <w:rPr>
                <w:rFonts w:hint="eastAsia"/>
              </w:rPr>
              <w:t>2</w:t>
            </w:r>
          </w:p>
        </w:tc>
        <w:tc>
          <w:tcPr>
            <w:tcW w:w="300" w:type="dxa"/>
            <w:tcBorders>
              <w:right w:val="single" w:sz="12" w:space="0" w:color="auto"/>
            </w:tcBorders>
          </w:tcPr>
          <w:p w14:paraId="170D6A47"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78B2EBEC" w14:textId="77777777" w:rsidR="00552062" w:rsidRPr="00552062" w:rsidRDefault="00552062">
            <w:pPr>
              <w:pStyle w:val="C0"/>
            </w:pPr>
            <w:r w:rsidRPr="00552062">
              <w:rPr>
                <w:rFonts w:hint="eastAsia"/>
              </w:rPr>
              <w:t>0.0</w:t>
            </w:r>
          </w:p>
        </w:tc>
        <w:tc>
          <w:tcPr>
            <w:tcW w:w="317" w:type="dxa"/>
          </w:tcPr>
          <w:p w14:paraId="0311BD8A" w14:textId="77777777" w:rsidR="00552062" w:rsidRPr="00552062" w:rsidRDefault="00552062">
            <w:pPr>
              <w:pStyle w:val="C0"/>
            </w:pPr>
            <w:r w:rsidRPr="00552062">
              <w:rPr>
                <w:rFonts w:hint="eastAsia"/>
              </w:rPr>
              <w:t>0.0</w:t>
            </w:r>
          </w:p>
        </w:tc>
        <w:tc>
          <w:tcPr>
            <w:tcW w:w="317" w:type="dxa"/>
          </w:tcPr>
          <w:p w14:paraId="5AA113E6" w14:textId="77777777" w:rsidR="00552062" w:rsidRPr="00552062" w:rsidRDefault="00552062">
            <w:pPr>
              <w:pStyle w:val="C0"/>
            </w:pPr>
            <w:r w:rsidRPr="00552062">
              <w:rPr>
                <w:rFonts w:hint="eastAsia"/>
              </w:rPr>
              <w:t>0.0</w:t>
            </w:r>
          </w:p>
        </w:tc>
        <w:tc>
          <w:tcPr>
            <w:tcW w:w="317" w:type="dxa"/>
          </w:tcPr>
          <w:p w14:paraId="7085444F" w14:textId="77777777" w:rsidR="00552062" w:rsidRPr="00552062" w:rsidRDefault="00552062">
            <w:pPr>
              <w:pStyle w:val="C0"/>
            </w:pPr>
            <w:r w:rsidRPr="00552062">
              <w:rPr>
                <w:rFonts w:hint="eastAsia"/>
              </w:rPr>
              <w:t>0.0</w:t>
            </w:r>
          </w:p>
        </w:tc>
        <w:tc>
          <w:tcPr>
            <w:tcW w:w="317" w:type="dxa"/>
          </w:tcPr>
          <w:p w14:paraId="439A6ECE" w14:textId="77777777" w:rsidR="00552062" w:rsidRPr="00552062" w:rsidRDefault="00552062">
            <w:pPr>
              <w:pStyle w:val="C0"/>
            </w:pPr>
            <w:r w:rsidRPr="00552062">
              <w:rPr>
                <w:rFonts w:hint="eastAsia"/>
              </w:rPr>
              <w:t>0.0</w:t>
            </w:r>
          </w:p>
        </w:tc>
        <w:tc>
          <w:tcPr>
            <w:tcW w:w="317" w:type="dxa"/>
          </w:tcPr>
          <w:p w14:paraId="1699A217" w14:textId="77777777" w:rsidR="00552062" w:rsidRPr="00552062" w:rsidRDefault="00552062">
            <w:pPr>
              <w:pStyle w:val="C0"/>
            </w:pPr>
            <w:r w:rsidRPr="00552062">
              <w:rPr>
                <w:rFonts w:hint="eastAsia"/>
              </w:rPr>
              <w:t>0.0</w:t>
            </w:r>
          </w:p>
        </w:tc>
        <w:tc>
          <w:tcPr>
            <w:tcW w:w="348" w:type="dxa"/>
          </w:tcPr>
          <w:p w14:paraId="1EEC0A40" w14:textId="77777777" w:rsidR="00552062" w:rsidRPr="00552062" w:rsidRDefault="00552062">
            <w:pPr>
              <w:pStyle w:val="C0"/>
            </w:pPr>
            <w:r w:rsidRPr="00552062">
              <w:rPr>
                <w:rFonts w:hint="eastAsia"/>
              </w:rPr>
              <w:t>0.0</w:t>
            </w:r>
          </w:p>
        </w:tc>
        <w:tc>
          <w:tcPr>
            <w:tcW w:w="415" w:type="dxa"/>
          </w:tcPr>
          <w:p w14:paraId="6051EE13" w14:textId="77777777" w:rsidR="00552062" w:rsidRPr="00552062" w:rsidRDefault="00552062">
            <w:pPr>
              <w:pStyle w:val="C0"/>
            </w:pPr>
            <w:r w:rsidRPr="00552062">
              <w:rPr>
                <w:rFonts w:hint="eastAsia"/>
              </w:rPr>
              <w:t>0.0</w:t>
            </w:r>
          </w:p>
        </w:tc>
        <w:tc>
          <w:tcPr>
            <w:tcW w:w="415" w:type="dxa"/>
          </w:tcPr>
          <w:p w14:paraId="42272AEA" w14:textId="77777777" w:rsidR="00552062" w:rsidRPr="00552062" w:rsidRDefault="00552062">
            <w:pPr>
              <w:pStyle w:val="C0"/>
            </w:pPr>
            <w:r w:rsidRPr="00552062">
              <w:rPr>
                <w:rFonts w:hint="eastAsia"/>
              </w:rPr>
              <w:t>0.0</w:t>
            </w:r>
          </w:p>
        </w:tc>
        <w:tc>
          <w:tcPr>
            <w:tcW w:w="415" w:type="dxa"/>
          </w:tcPr>
          <w:p w14:paraId="73A62EF1" w14:textId="77777777" w:rsidR="00552062" w:rsidRPr="00552062" w:rsidRDefault="00552062">
            <w:pPr>
              <w:pStyle w:val="C0"/>
            </w:pPr>
            <w:r w:rsidRPr="00552062">
              <w:rPr>
                <w:rFonts w:hint="eastAsia"/>
              </w:rPr>
              <w:t>42.0</w:t>
            </w:r>
          </w:p>
        </w:tc>
        <w:tc>
          <w:tcPr>
            <w:tcW w:w="349" w:type="dxa"/>
          </w:tcPr>
          <w:p w14:paraId="4963CEE2" w14:textId="77777777" w:rsidR="00552062" w:rsidRPr="00552062" w:rsidRDefault="00552062">
            <w:pPr>
              <w:pStyle w:val="C0"/>
            </w:pPr>
            <w:r w:rsidRPr="00552062">
              <w:rPr>
                <w:rFonts w:hint="eastAsia"/>
              </w:rPr>
              <w:t>0.0</w:t>
            </w:r>
          </w:p>
        </w:tc>
        <w:tc>
          <w:tcPr>
            <w:tcW w:w="349" w:type="dxa"/>
          </w:tcPr>
          <w:p w14:paraId="15048D58" w14:textId="77777777" w:rsidR="00552062" w:rsidRPr="00552062" w:rsidRDefault="00552062">
            <w:pPr>
              <w:pStyle w:val="C0"/>
            </w:pPr>
            <w:r w:rsidRPr="00552062">
              <w:rPr>
                <w:rFonts w:hint="eastAsia"/>
              </w:rPr>
              <w:t>0.0</w:t>
            </w:r>
          </w:p>
        </w:tc>
        <w:tc>
          <w:tcPr>
            <w:tcW w:w="415" w:type="dxa"/>
          </w:tcPr>
          <w:p w14:paraId="6AAF2941" w14:textId="77777777" w:rsidR="00552062" w:rsidRPr="00552062" w:rsidRDefault="00552062">
            <w:pPr>
              <w:pStyle w:val="C0"/>
            </w:pPr>
            <w:r w:rsidRPr="00552062">
              <w:rPr>
                <w:rFonts w:hint="eastAsia"/>
              </w:rPr>
              <w:t>0.0</w:t>
            </w:r>
          </w:p>
        </w:tc>
        <w:tc>
          <w:tcPr>
            <w:tcW w:w="349" w:type="dxa"/>
          </w:tcPr>
          <w:p w14:paraId="5CCE9CF8" w14:textId="77777777" w:rsidR="00552062" w:rsidRPr="00552062" w:rsidRDefault="00552062">
            <w:pPr>
              <w:pStyle w:val="C0"/>
            </w:pPr>
            <w:r w:rsidRPr="00552062">
              <w:rPr>
                <w:rFonts w:hint="eastAsia"/>
              </w:rPr>
              <w:t>0.0</w:t>
            </w:r>
          </w:p>
        </w:tc>
        <w:tc>
          <w:tcPr>
            <w:tcW w:w="323" w:type="dxa"/>
          </w:tcPr>
          <w:p w14:paraId="7D68C7AE" w14:textId="77777777" w:rsidR="00552062" w:rsidRPr="00552062" w:rsidRDefault="00552062">
            <w:pPr>
              <w:pStyle w:val="C0"/>
            </w:pPr>
            <w:r w:rsidRPr="00552062">
              <w:rPr>
                <w:rFonts w:hint="eastAsia"/>
              </w:rPr>
              <w:t>0.0</w:t>
            </w:r>
          </w:p>
        </w:tc>
        <w:tc>
          <w:tcPr>
            <w:tcW w:w="323" w:type="dxa"/>
          </w:tcPr>
          <w:p w14:paraId="37C16C80" w14:textId="77777777" w:rsidR="00552062" w:rsidRPr="00552062" w:rsidRDefault="00552062">
            <w:pPr>
              <w:pStyle w:val="C0"/>
            </w:pPr>
            <w:r w:rsidRPr="00552062">
              <w:rPr>
                <w:rFonts w:hint="eastAsia"/>
              </w:rPr>
              <w:t>0.0</w:t>
            </w:r>
          </w:p>
        </w:tc>
        <w:tc>
          <w:tcPr>
            <w:tcW w:w="409" w:type="dxa"/>
          </w:tcPr>
          <w:p w14:paraId="126C41F2" w14:textId="77777777" w:rsidR="00552062" w:rsidRPr="00552062" w:rsidRDefault="00552062">
            <w:pPr>
              <w:pStyle w:val="C0"/>
            </w:pPr>
            <w:r w:rsidRPr="00552062">
              <w:rPr>
                <w:rFonts w:hint="eastAsia"/>
              </w:rPr>
              <w:t>0.0</w:t>
            </w:r>
          </w:p>
        </w:tc>
        <w:tc>
          <w:tcPr>
            <w:tcW w:w="415" w:type="dxa"/>
          </w:tcPr>
          <w:p w14:paraId="5E2A936A" w14:textId="77777777" w:rsidR="00552062" w:rsidRPr="00552062" w:rsidRDefault="00552062">
            <w:pPr>
              <w:pStyle w:val="C0"/>
            </w:pPr>
            <w:r w:rsidRPr="00552062">
              <w:rPr>
                <w:rFonts w:hint="eastAsia"/>
              </w:rPr>
              <w:t>0.0</w:t>
            </w:r>
          </w:p>
        </w:tc>
        <w:tc>
          <w:tcPr>
            <w:tcW w:w="415" w:type="dxa"/>
          </w:tcPr>
          <w:p w14:paraId="226633AF" w14:textId="77777777" w:rsidR="00552062" w:rsidRPr="00552062" w:rsidRDefault="00552062">
            <w:pPr>
              <w:pStyle w:val="C0"/>
            </w:pPr>
            <w:r w:rsidRPr="00552062">
              <w:rPr>
                <w:rFonts w:hint="eastAsia"/>
              </w:rPr>
              <w:t>42.0</w:t>
            </w:r>
          </w:p>
        </w:tc>
        <w:tc>
          <w:tcPr>
            <w:tcW w:w="415" w:type="dxa"/>
          </w:tcPr>
          <w:p w14:paraId="45D982D0" w14:textId="77777777" w:rsidR="00552062" w:rsidRPr="00552062" w:rsidRDefault="00552062">
            <w:pPr>
              <w:pStyle w:val="C0"/>
            </w:pPr>
            <w:r w:rsidRPr="00552062">
              <w:rPr>
                <w:rFonts w:hint="eastAsia"/>
              </w:rPr>
              <w:t>42.0</w:t>
            </w:r>
          </w:p>
        </w:tc>
        <w:tc>
          <w:tcPr>
            <w:tcW w:w="415" w:type="dxa"/>
          </w:tcPr>
          <w:p w14:paraId="447C2EEB" w14:textId="77777777" w:rsidR="00552062" w:rsidRPr="00552062" w:rsidRDefault="00552062">
            <w:pPr>
              <w:pStyle w:val="C0"/>
            </w:pPr>
            <w:r w:rsidRPr="00552062">
              <w:rPr>
                <w:rFonts w:hint="eastAsia"/>
              </w:rPr>
              <w:t>0.0</w:t>
            </w:r>
          </w:p>
        </w:tc>
        <w:tc>
          <w:tcPr>
            <w:tcW w:w="415" w:type="dxa"/>
          </w:tcPr>
          <w:p w14:paraId="6B20C08A" w14:textId="77777777" w:rsidR="00552062" w:rsidRPr="00552062" w:rsidRDefault="00552062">
            <w:pPr>
              <w:pStyle w:val="C0"/>
            </w:pPr>
            <w:r w:rsidRPr="00552062">
              <w:rPr>
                <w:rFonts w:hint="eastAsia"/>
              </w:rPr>
              <w:t>63.0</w:t>
            </w:r>
          </w:p>
        </w:tc>
        <w:tc>
          <w:tcPr>
            <w:tcW w:w="415" w:type="dxa"/>
          </w:tcPr>
          <w:p w14:paraId="62875FCC" w14:textId="77777777" w:rsidR="00552062" w:rsidRPr="00552062" w:rsidRDefault="00552062">
            <w:pPr>
              <w:pStyle w:val="C0"/>
            </w:pPr>
            <w:r w:rsidRPr="00552062">
              <w:rPr>
                <w:rFonts w:hint="eastAsia"/>
              </w:rPr>
              <w:t>84.0</w:t>
            </w:r>
          </w:p>
        </w:tc>
        <w:tc>
          <w:tcPr>
            <w:tcW w:w="347" w:type="dxa"/>
          </w:tcPr>
          <w:p w14:paraId="7E730413" w14:textId="77777777" w:rsidR="00552062" w:rsidRPr="00552062" w:rsidRDefault="00552062">
            <w:pPr>
              <w:pStyle w:val="C0"/>
            </w:pPr>
            <w:r w:rsidRPr="00552062">
              <w:rPr>
                <w:rFonts w:hint="eastAsia"/>
              </w:rPr>
              <w:t>21.0</w:t>
            </w:r>
          </w:p>
        </w:tc>
      </w:tr>
      <w:tr w:rsidR="00552062" w:rsidRPr="00552062" w14:paraId="648D80A2" w14:textId="77777777" w:rsidTr="00552062">
        <w:tc>
          <w:tcPr>
            <w:tcW w:w="298" w:type="dxa"/>
            <w:vMerge/>
          </w:tcPr>
          <w:p w14:paraId="785935D5" w14:textId="77777777" w:rsidR="00552062" w:rsidRPr="00552062" w:rsidRDefault="00552062">
            <w:pPr>
              <w:pStyle w:val="C0"/>
            </w:pPr>
          </w:p>
        </w:tc>
        <w:tc>
          <w:tcPr>
            <w:tcW w:w="300" w:type="dxa"/>
            <w:vMerge/>
          </w:tcPr>
          <w:p w14:paraId="11731788" w14:textId="77777777" w:rsidR="00552062" w:rsidRPr="00552062" w:rsidRDefault="00552062">
            <w:pPr>
              <w:pStyle w:val="C0"/>
            </w:pPr>
          </w:p>
        </w:tc>
        <w:tc>
          <w:tcPr>
            <w:tcW w:w="300" w:type="dxa"/>
            <w:tcBorders>
              <w:right w:val="single" w:sz="12" w:space="0" w:color="auto"/>
            </w:tcBorders>
          </w:tcPr>
          <w:p w14:paraId="075A664C"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2131354" w14:textId="77777777" w:rsidR="00552062" w:rsidRPr="00552062" w:rsidRDefault="00552062">
            <w:pPr>
              <w:pStyle w:val="C0"/>
            </w:pPr>
            <w:r w:rsidRPr="00552062">
              <w:rPr>
                <w:rFonts w:hint="eastAsia"/>
              </w:rPr>
              <w:t>0.0</w:t>
            </w:r>
          </w:p>
        </w:tc>
        <w:tc>
          <w:tcPr>
            <w:tcW w:w="317" w:type="dxa"/>
          </w:tcPr>
          <w:p w14:paraId="20D94D51" w14:textId="77777777" w:rsidR="00552062" w:rsidRPr="00552062" w:rsidRDefault="00552062">
            <w:pPr>
              <w:pStyle w:val="C0"/>
            </w:pPr>
            <w:r w:rsidRPr="00552062">
              <w:rPr>
                <w:rFonts w:hint="eastAsia"/>
              </w:rPr>
              <w:t>0.0</w:t>
            </w:r>
          </w:p>
        </w:tc>
        <w:tc>
          <w:tcPr>
            <w:tcW w:w="317" w:type="dxa"/>
          </w:tcPr>
          <w:p w14:paraId="4B77E10F" w14:textId="77777777" w:rsidR="00552062" w:rsidRPr="00552062" w:rsidRDefault="00552062">
            <w:pPr>
              <w:pStyle w:val="C0"/>
            </w:pPr>
            <w:r w:rsidRPr="00552062">
              <w:rPr>
                <w:rFonts w:hint="eastAsia"/>
              </w:rPr>
              <w:t>0.0</w:t>
            </w:r>
          </w:p>
        </w:tc>
        <w:tc>
          <w:tcPr>
            <w:tcW w:w="317" w:type="dxa"/>
          </w:tcPr>
          <w:p w14:paraId="5101E4F9" w14:textId="77777777" w:rsidR="00552062" w:rsidRPr="00552062" w:rsidRDefault="00552062">
            <w:pPr>
              <w:pStyle w:val="C0"/>
            </w:pPr>
            <w:r w:rsidRPr="00552062">
              <w:rPr>
                <w:rFonts w:hint="eastAsia"/>
              </w:rPr>
              <w:t>0.0</w:t>
            </w:r>
          </w:p>
        </w:tc>
        <w:tc>
          <w:tcPr>
            <w:tcW w:w="317" w:type="dxa"/>
          </w:tcPr>
          <w:p w14:paraId="50BA0D35" w14:textId="77777777" w:rsidR="00552062" w:rsidRPr="00552062" w:rsidRDefault="00552062">
            <w:pPr>
              <w:pStyle w:val="C0"/>
            </w:pPr>
            <w:r w:rsidRPr="00552062">
              <w:rPr>
                <w:rFonts w:hint="eastAsia"/>
              </w:rPr>
              <w:t>0.0</w:t>
            </w:r>
          </w:p>
        </w:tc>
        <w:tc>
          <w:tcPr>
            <w:tcW w:w="317" w:type="dxa"/>
          </w:tcPr>
          <w:p w14:paraId="0C99818D" w14:textId="77777777" w:rsidR="00552062" w:rsidRPr="00552062" w:rsidRDefault="00552062">
            <w:pPr>
              <w:pStyle w:val="C0"/>
            </w:pPr>
            <w:r w:rsidRPr="00552062">
              <w:rPr>
                <w:rFonts w:hint="eastAsia"/>
              </w:rPr>
              <w:t>0.0</w:t>
            </w:r>
          </w:p>
        </w:tc>
        <w:tc>
          <w:tcPr>
            <w:tcW w:w="348" w:type="dxa"/>
          </w:tcPr>
          <w:p w14:paraId="780BA2C9" w14:textId="77777777" w:rsidR="00552062" w:rsidRPr="00552062" w:rsidRDefault="00552062">
            <w:pPr>
              <w:pStyle w:val="C0"/>
            </w:pPr>
            <w:r w:rsidRPr="00552062">
              <w:rPr>
                <w:rFonts w:hint="eastAsia"/>
              </w:rPr>
              <w:t>0.0</w:t>
            </w:r>
          </w:p>
        </w:tc>
        <w:tc>
          <w:tcPr>
            <w:tcW w:w="415" w:type="dxa"/>
          </w:tcPr>
          <w:p w14:paraId="7170EB6F" w14:textId="77777777" w:rsidR="00552062" w:rsidRPr="00552062" w:rsidRDefault="00552062">
            <w:pPr>
              <w:pStyle w:val="C0"/>
            </w:pPr>
            <w:r w:rsidRPr="00552062">
              <w:rPr>
                <w:rFonts w:hint="eastAsia"/>
              </w:rPr>
              <w:t>0.0</w:t>
            </w:r>
          </w:p>
        </w:tc>
        <w:tc>
          <w:tcPr>
            <w:tcW w:w="415" w:type="dxa"/>
          </w:tcPr>
          <w:p w14:paraId="1404E941" w14:textId="77777777" w:rsidR="00552062" w:rsidRPr="00552062" w:rsidRDefault="00552062">
            <w:pPr>
              <w:pStyle w:val="C0"/>
            </w:pPr>
            <w:r w:rsidRPr="00552062">
              <w:rPr>
                <w:rFonts w:hint="eastAsia"/>
              </w:rPr>
              <w:t>21.0</w:t>
            </w:r>
          </w:p>
        </w:tc>
        <w:tc>
          <w:tcPr>
            <w:tcW w:w="415" w:type="dxa"/>
          </w:tcPr>
          <w:p w14:paraId="1B7513B2" w14:textId="77777777" w:rsidR="00552062" w:rsidRPr="00552062" w:rsidRDefault="00552062">
            <w:pPr>
              <w:pStyle w:val="C0"/>
            </w:pPr>
            <w:r w:rsidRPr="00552062">
              <w:rPr>
                <w:rFonts w:hint="eastAsia"/>
              </w:rPr>
              <w:t>84.0</w:t>
            </w:r>
          </w:p>
        </w:tc>
        <w:tc>
          <w:tcPr>
            <w:tcW w:w="349" w:type="dxa"/>
          </w:tcPr>
          <w:p w14:paraId="7581462A" w14:textId="77777777" w:rsidR="00552062" w:rsidRPr="00552062" w:rsidRDefault="00552062">
            <w:pPr>
              <w:pStyle w:val="C0"/>
            </w:pPr>
            <w:r w:rsidRPr="00552062">
              <w:rPr>
                <w:rFonts w:hint="eastAsia"/>
              </w:rPr>
              <w:t>84.0</w:t>
            </w:r>
          </w:p>
        </w:tc>
        <w:tc>
          <w:tcPr>
            <w:tcW w:w="349" w:type="dxa"/>
          </w:tcPr>
          <w:p w14:paraId="7B6DA36E" w14:textId="77777777" w:rsidR="00552062" w:rsidRPr="00552062" w:rsidRDefault="00552062">
            <w:pPr>
              <w:pStyle w:val="C0"/>
            </w:pPr>
            <w:r w:rsidRPr="00552062">
              <w:rPr>
                <w:rFonts w:hint="eastAsia"/>
              </w:rPr>
              <w:t>84.0</w:t>
            </w:r>
          </w:p>
        </w:tc>
        <w:tc>
          <w:tcPr>
            <w:tcW w:w="415" w:type="dxa"/>
          </w:tcPr>
          <w:p w14:paraId="38239BA3" w14:textId="77777777" w:rsidR="00552062" w:rsidRPr="00552062" w:rsidRDefault="00552062">
            <w:pPr>
              <w:pStyle w:val="C0"/>
            </w:pPr>
            <w:r w:rsidRPr="00552062">
              <w:rPr>
                <w:rFonts w:hint="eastAsia"/>
              </w:rPr>
              <w:t>42.0</w:t>
            </w:r>
          </w:p>
        </w:tc>
        <w:tc>
          <w:tcPr>
            <w:tcW w:w="349" w:type="dxa"/>
          </w:tcPr>
          <w:p w14:paraId="49168C9D" w14:textId="77777777" w:rsidR="00552062" w:rsidRPr="00552062" w:rsidRDefault="00552062">
            <w:pPr>
              <w:pStyle w:val="C0"/>
            </w:pPr>
            <w:r w:rsidRPr="00552062">
              <w:rPr>
                <w:rFonts w:hint="eastAsia"/>
              </w:rPr>
              <w:t>0.0</w:t>
            </w:r>
          </w:p>
        </w:tc>
        <w:tc>
          <w:tcPr>
            <w:tcW w:w="323" w:type="dxa"/>
          </w:tcPr>
          <w:p w14:paraId="011D390F" w14:textId="77777777" w:rsidR="00552062" w:rsidRPr="00552062" w:rsidRDefault="00552062">
            <w:pPr>
              <w:pStyle w:val="C0"/>
            </w:pPr>
            <w:r w:rsidRPr="00552062">
              <w:rPr>
                <w:rFonts w:hint="eastAsia"/>
              </w:rPr>
              <w:t>0.0</w:t>
            </w:r>
          </w:p>
        </w:tc>
        <w:tc>
          <w:tcPr>
            <w:tcW w:w="323" w:type="dxa"/>
          </w:tcPr>
          <w:p w14:paraId="592295A4" w14:textId="77777777" w:rsidR="00552062" w:rsidRPr="00552062" w:rsidRDefault="00552062">
            <w:pPr>
              <w:pStyle w:val="C0"/>
            </w:pPr>
            <w:r w:rsidRPr="00552062">
              <w:rPr>
                <w:rFonts w:hint="eastAsia"/>
              </w:rPr>
              <w:t>0.0</w:t>
            </w:r>
          </w:p>
        </w:tc>
        <w:tc>
          <w:tcPr>
            <w:tcW w:w="409" w:type="dxa"/>
          </w:tcPr>
          <w:p w14:paraId="1ED3A054" w14:textId="77777777" w:rsidR="00552062" w:rsidRPr="00552062" w:rsidRDefault="00552062">
            <w:pPr>
              <w:pStyle w:val="C0"/>
            </w:pPr>
            <w:r w:rsidRPr="00552062">
              <w:rPr>
                <w:rFonts w:hint="eastAsia"/>
              </w:rPr>
              <w:t>0.0</w:t>
            </w:r>
          </w:p>
        </w:tc>
        <w:tc>
          <w:tcPr>
            <w:tcW w:w="415" w:type="dxa"/>
          </w:tcPr>
          <w:p w14:paraId="37BA7D19" w14:textId="77777777" w:rsidR="00552062" w:rsidRPr="00552062" w:rsidRDefault="00552062">
            <w:pPr>
              <w:pStyle w:val="C0"/>
            </w:pPr>
            <w:r w:rsidRPr="00552062">
              <w:rPr>
                <w:rFonts w:hint="eastAsia"/>
              </w:rPr>
              <w:t>0.0</w:t>
            </w:r>
          </w:p>
        </w:tc>
        <w:tc>
          <w:tcPr>
            <w:tcW w:w="415" w:type="dxa"/>
          </w:tcPr>
          <w:p w14:paraId="085E05F9" w14:textId="77777777" w:rsidR="00552062" w:rsidRPr="00552062" w:rsidRDefault="00552062">
            <w:pPr>
              <w:pStyle w:val="C0"/>
            </w:pPr>
            <w:r w:rsidRPr="00552062">
              <w:rPr>
                <w:rFonts w:hint="eastAsia"/>
              </w:rPr>
              <w:t>0.0</w:t>
            </w:r>
          </w:p>
        </w:tc>
        <w:tc>
          <w:tcPr>
            <w:tcW w:w="415" w:type="dxa"/>
          </w:tcPr>
          <w:p w14:paraId="1A17C56D" w14:textId="77777777" w:rsidR="00552062" w:rsidRPr="00552062" w:rsidRDefault="00552062">
            <w:pPr>
              <w:pStyle w:val="C0"/>
            </w:pPr>
            <w:r w:rsidRPr="00552062">
              <w:rPr>
                <w:rFonts w:hint="eastAsia"/>
              </w:rPr>
              <w:t>0.0</w:t>
            </w:r>
          </w:p>
        </w:tc>
        <w:tc>
          <w:tcPr>
            <w:tcW w:w="415" w:type="dxa"/>
          </w:tcPr>
          <w:p w14:paraId="1CFDA145" w14:textId="77777777" w:rsidR="00552062" w:rsidRPr="00552062" w:rsidRDefault="00552062">
            <w:pPr>
              <w:pStyle w:val="C0"/>
            </w:pPr>
            <w:r w:rsidRPr="00552062">
              <w:rPr>
                <w:rFonts w:hint="eastAsia"/>
              </w:rPr>
              <w:t>84.0</w:t>
            </w:r>
          </w:p>
        </w:tc>
        <w:tc>
          <w:tcPr>
            <w:tcW w:w="415" w:type="dxa"/>
          </w:tcPr>
          <w:p w14:paraId="49209029" w14:textId="77777777" w:rsidR="00552062" w:rsidRPr="00552062" w:rsidRDefault="00552062">
            <w:pPr>
              <w:pStyle w:val="C0"/>
            </w:pPr>
            <w:r w:rsidRPr="00552062">
              <w:rPr>
                <w:rFonts w:hint="eastAsia"/>
              </w:rPr>
              <w:t>84.0</w:t>
            </w:r>
          </w:p>
        </w:tc>
        <w:tc>
          <w:tcPr>
            <w:tcW w:w="415" w:type="dxa"/>
          </w:tcPr>
          <w:p w14:paraId="0147424D" w14:textId="77777777" w:rsidR="00552062" w:rsidRPr="00552062" w:rsidRDefault="00552062">
            <w:pPr>
              <w:pStyle w:val="C0"/>
            </w:pPr>
            <w:r w:rsidRPr="00552062">
              <w:rPr>
                <w:rFonts w:hint="eastAsia"/>
              </w:rPr>
              <w:t>84.0</w:t>
            </w:r>
          </w:p>
        </w:tc>
        <w:tc>
          <w:tcPr>
            <w:tcW w:w="347" w:type="dxa"/>
          </w:tcPr>
          <w:p w14:paraId="25C72970" w14:textId="77777777" w:rsidR="00552062" w:rsidRPr="00552062" w:rsidRDefault="00552062">
            <w:pPr>
              <w:pStyle w:val="C0"/>
            </w:pPr>
            <w:r w:rsidRPr="00552062">
              <w:rPr>
                <w:rFonts w:hint="eastAsia"/>
              </w:rPr>
              <w:t>0.0</w:t>
            </w:r>
          </w:p>
        </w:tc>
      </w:tr>
      <w:tr w:rsidR="00552062" w:rsidRPr="00552062" w14:paraId="29CA5B04" w14:textId="77777777" w:rsidTr="00552062">
        <w:tc>
          <w:tcPr>
            <w:tcW w:w="298" w:type="dxa"/>
            <w:vMerge/>
          </w:tcPr>
          <w:p w14:paraId="238CAF1E" w14:textId="77777777" w:rsidR="00552062" w:rsidRPr="00552062" w:rsidRDefault="00552062">
            <w:pPr>
              <w:pStyle w:val="C0"/>
            </w:pPr>
          </w:p>
        </w:tc>
        <w:tc>
          <w:tcPr>
            <w:tcW w:w="300" w:type="dxa"/>
            <w:vMerge w:val="restart"/>
          </w:tcPr>
          <w:p w14:paraId="6726CF0A" w14:textId="77777777" w:rsidR="00552062" w:rsidRPr="00552062" w:rsidRDefault="00552062">
            <w:pPr>
              <w:pStyle w:val="C0"/>
            </w:pPr>
            <w:r w:rsidRPr="00552062">
              <w:rPr>
                <w:rFonts w:hint="eastAsia"/>
              </w:rPr>
              <w:t>寝室</w:t>
            </w:r>
          </w:p>
        </w:tc>
        <w:tc>
          <w:tcPr>
            <w:tcW w:w="300" w:type="dxa"/>
            <w:tcBorders>
              <w:right w:val="single" w:sz="12" w:space="0" w:color="auto"/>
            </w:tcBorders>
          </w:tcPr>
          <w:p w14:paraId="56E194DD"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2718C125" w14:textId="77777777" w:rsidR="00552062" w:rsidRPr="00552062" w:rsidRDefault="00552062">
            <w:pPr>
              <w:pStyle w:val="C0"/>
            </w:pPr>
            <w:r w:rsidRPr="00552062">
              <w:rPr>
                <w:rFonts w:hint="eastAsia"/>
              </w:rPr>
              <w:t>0.0</w:t>
            </w:r>
          </w:p>
        </w:tc>
        <w:tc>
          <w:tcPr>
            <w:tcW w:w="317" w:type="dxa"/>
          </w:tcPr>
          <w:p w14:paraId="7BB680A1" w14:textId="77777777" w:rsidR="00552062" w:rsidRPr="00552062" w:rsidRDefault="00552062">
            <w:pPr>
              <w:pStyle w:val="C0"/>
            </w:pPr>
            <w:r w:rsidRPr="00552062">
              <w:rPr>
                <w:rFonts w:hint="eastAsia"/>
              </w:rPr>
              <w:t>0.0</w:t>
            </w:r>
          </w:p>
        </w:tc>
        <w:tc>
          <w:tcPr>
            <w:tcW w:w="317" w:type="dxa"/>
          </w:tcPr>
          <w:p w14:paraId="237198AD" w14:textId="77777777" w:rsidR="00552062" w:rsidRPr="00552062" w:rsidRDefault="00552062">
            <w:pPr>
              <w:pStyle w:val="C0"/>
            </w:pPr>
            <w:r w:rsidRPr="00552062">
              <w:rPr>
                <w:rFonts w:hint="eastAsia"/>
              </w:rPr>
              <w:t>0.0</w:t>
            </w:r>
          </w:p>
        </w:tc>
        <w:tc>
          <w:tcPr>
            <w:tcW w:w="317" w:type="dxa"/>
          </w:tcPr>
          <w:p w14:paraId="57FAE5CF" w14:textId="77777777" w:rsidR="00552062" w:rsidRPr="00552062" w:rsidRDefault="00552062">
            <w:pPr>
              <w:pStyle w:val="C0"/>
            </w:pPr>
            <w:r w:rsidRPr="00552062">
              <w:rPr>
                <w:rFonts w:hint="eastAsia"/>
              </w:rPr>
              <w:t>0.0</w:t>
            </w:r>
          </w:p>
        </w:tc>
        <w:tc>
          <w:tcPr>
            <w:tcW w:w="317" w:type="dxa"/>
          </w:tcPr>
          <w:p w14:paraId="4F4F228B" w14:textId="77777777" w:rsidR="00552062" w:rsidRPr="00552062" w:rsidRDefault="00552062">
            <w:pPr>
              <w:pStyle w:val="C0"/>
            </w:pPr>
            <w:r w:rsidRPr="00552062">
              <w:rPr>
                <w:rFonts w:hint="eastAsia"/>
              </w:rPr>
              <w:t>0.0</w:t>
            </w:r>
          </w:p>
        </w:tc>
        <w:tc>
          <w:tcPr>
            <w:tcW w:w="317" w:type="dxa"/>
          </w:tcPr>
          <w:p w14:paraId="29ED215D" w14:textId="77777777" w:rsidR="00552062" w:rsidRPr="00552062" w:rsidRDefault="00552062">
            <w:pPr>
              <w:pStyle w:val="C0"/>
            </w:pPr>
            <w:r w:rsidRPr="00552062">
              <w:rPr>
                <w:rFonts w:hint="eastAsia"/>
              </w:rPr>
              <w:t>0.0</w:t>
            </w:r>
          </w:p>
        </w:tc>
        <w:tc>
          <w:tcPr>
            <w:tcW w:w="348" w:type="dxa"/>
          </w:tcPr>
          <w:p w14:paraId="0925B1B9" w14:textId="77777777" w:rsidR="00552062" w:rsidRPr="00552062" w:rsidRDefault="00552062">
            <w:pPr>
              <w:pStyle w:val="C0"/>
            </w:pPr>
            <w:r w:rsidRPr="00552062">
              <w:rPr>
                <w:rFonts w:hint="eastAsia"/>
              </w:rPr>
              <w:t>0.0</w:t>
            </w:r>
          </w:p>
        </w:tc>
        <w:tc>
          <w:tcPr>
            <w:tcW w:w="415" w:type="dxa"/>
          </w:tcPr>
          <w:p w14:paraId="061FBDE2" w14:textId="77777777" w:rsidR="00552062" w:rsidRPr="00552062" w:rsidRDefault="00552062">
            <w:pPr>
              <w:pStyle w:val="C0"/>
            </w:pPr>
            <w:r w:rsidRPr="00552062">
              <w:rPr>
                <w:rFonts w:hint="eastAsia"/>
              </w:rPr>
              <w:t>0.0</w:t>
            </w:r>
          </w:p>
        </w:tc>
        <w:tc>
          <w:tcPr>
            <w:tcW w:w="415" w:type="dxa"/>
          </w:tcPr>
          <w:p w14:paraId="0AC43902" w14:textId="77777777" w:rsidR="00552062" w:rsidRPr="00552062" w:rsidRDefault="00552062">
            <w:pPr>
              <w:pStyle w:val="C0"/>
            </w:pPr>
            <w:r w:rsidRPr="00552062">
              <w:rPr>
                <w:rFonts w:hint="eastAsia"/>
              </w:rPr>
              <w:t>0.0</w:t>
            </w:r>
          </w:p>
        </w:tc>
        <w:tc>
          <w:tcPr>
            <w:tcW w:w="415" w:type="dxa"/>
          </w:tcPr>
          <w:p w14:paraId="24CBB428" w14:textId="77777777" w:rsidR="00552062" w:rsidRPr="00552062" w:rsidRDefault="00552062">
            <w:pPr>
              <w:pStyle w:val="C0"/>
            </w:pPr>
            <w:r w:rsidRPr="00552062">
              <w:rPr>
                <w:rFonts w:hint="eastAsia"/>
              </w:rPr>
              <w:t>42.0</w:t>
            </w:r>
          </w:p>
        </w:tc>
        <w:tc>
          <w:tcPr>
            <w:tcW w:w="349" w:type="dxa"/>
          </w:tcPr>
          <w:p w14:paraId="35CB1F60" w14:textId="77777777" w:rsidR="00552062" w:rsidRPr="00552062" w:rsidRDefault="00552062">
            <w:pPr>
              <w:pStyle w:val="C0"/>
            </w:pPr>
            <w:r w:rsidRPr="00552062">
              <w:rPr>
                <w:rFonts w:hint="eastAsia"/>
              </w:rPr>
              <w:t>0.0</w:t>
            </w:r>
          </w:p>
        </w:tc>
        <w:tc>
          <w:tcPr>
            <w:tcW w:w="349" w:type="dxa"/>
          </w:tcPr>
          <w:p w14:paraId="4C7F6C3B" w14:textId="77777777" w:rsidR="00552062" w:rsidRPr="00552062" w:rsidRDefault="00552062">
            <w:pPr>
              <w:pStyle w:val="C0"/>
            </w:pPr>
            <w:r w:rsidRPr="00552062">
              <w:rPr>
                <w:rFonts w:hint="eastAsia"/>
              </w:rPr>
              <w:t>0.0</w:t>
            </w:r>
          </w:p>
        </w:tc>
        <w:tc>
          <w:tcPr>
            <w:tcW w:w="415" w:type="dxa"/>
          </w:tcPr>
          <w:p w14:paraId="4F6802C7" w14:textId="77777777" w:rsidR="00552062" w:rsidRPr="00552062" w:rsidRDefault="00552062">
            <w:pPr>
              <w:pStyle w:val="C0"/>
            </w:pPr>
            <w:r w:rsidRPr="00552062">
              <w:rPr>
                <w:rFonts w:hint="eastAsia"/>
              </w:rPr>
              <w:t>0.0</w:t>
            </w:r>
          </w:p>
        </w:tc>
        <w:tc>
          <w:tcPr>
            <w:tcW w:w="349" w:type="dxa"/>
          </w:tcPr>
          <w:p w14:paraId="643F62FC" w14:textId="77777777" w:rsidR="00552062" w:rsidRPr="00552062" w:rsidRDefault="00552062">
            <w:pPr>
              <w:pStyle w:val="C0"/>
            </w:pPr>
            <w:r w:rsidRPr="00552062">
              <w:rPr>
                <w:rFonts w:hint="eastAsia"/>
              </w:rPr>
              <w:t>0.0</w:t>
            </w:r>
          </w:p>
        </w:tc>
        <w:tc>
          <w:tcPr>
            <w:tcW w:w="323" w:type="dxa"/>
          </w:tcPr>
          <w:p w14:paraId="6EC53D74" w14:textId="77777777" w:rsidR="00552062" w:rsidRPr="00552062" w:rsidRDefault="00552062">
            <w:pPr>
              <w:pStyle w:val="C0"/>
            </w:pPr>
            <w:r w:rsidRPr="00552062">
              <w:rPr>
                <w:rFonts w:hint="eastAsia"/>
              </w:rPr>
              <w:t>0.0</w:t>
            </w:r>
          </w:p>
        </w:tc>
        <w:tc>
          <w:tcPr>
            <w:tcW w:w="323" w:type="dxa"/>
          </w:tcPr>
          <w:p w14:paraId="1FD3782A" w14:textId="77777777" w:rsidR="00552062" w:rsidRPr="00552062" w:rsidRDefault="00552062">
            <w:pPr>
              <w:pStyle w:val="C0"/>
            </w:pPr>
            <w:r w:rsidRPr="00552062">
              <w:rPr>
                <w:rFonts w:hint="eastAsia"/>
              </w:rPr>
              <w:t>0.0</w:t>
            </w:r>
          </w:p>
        </w:tc>
        <w:tc>
          <w:tcPr>
            <w:tcW w:w="409" w:type="dxa"/>
          </w:tcPr>
          <w:p w14:paraId="0EB5A1D4" w14:textId="77777777" w:rsidR="00552062" w:rsidRPr="00552062" w:rsidRDefault="00552062">
            <w:pPr>
              <w:pStyle w:val="C0"/>
            </w:pPr>
            <w:r w:rsidRPr="00552062">
              <w:rPr>
                <w:rFonts w:hint="eastAsia"/>
              </w:rPr>
              <w:t>0.0</w:t>
            </w:r>
          </w:p>
        </w:tc>
        <w:tc>
          <w:tcPr>
            <w:tcW w:w="415" w:type="dxa"/>
          </w:tcPr>
          <w:p w14:paraId="690DE8D4" w14:textId="77777777" w:rsidR="00552062" w:rsidRPr="00552062" w:rsidRDefault="00552062">
            <w:pPr>
              <w:pStyle w:val="C0"/>
            </w:pPr>
            <w:r w:rsidRPr="00552062">
              <w:rPr>
                <w:rFonts w:hint="eastAsia"/>
              </w:rPr>
              <w:t>0.0</w:t>
            </w:r>
          </w:p>
        </w:tc>
        <w:tc>
          <w:tcPr>
            <w:tcW w:w="415" w:type="dxa"/>
          </w:tcPr>
          <w:p w14:paraId="55A9EA4D" w14:textId="77777777" w:rsidR="00552062" w:rsidRPr="00552062" w:rsidRDefault="00552062">
            <w:pPr>
              <w:pStyle w:val="C0"/>
            </w:pPr>
            <w:r w:rsidRPr="00552062">
              <w:rPr>
                <w:rFonts w:hint="eastAsia"/>
              </w:rPr>
              <w:t>0.0</w:t>
            </w:r>
          </w:p>
        </w:tc>
        <w:tc>
          <w:tcPr>
            <w:tcW w:w="415" w:type="dxa"/>
          </w:tcPr>
          <w:p w14:paraId="728E6B47" w14:textId="77777777" w:rsidR="00552062" w:rsidRPr="00552062" w:rsidRDefault="00552062">
            <w:pPr>
              <w:pStyle w:val="C0"/>
            </w:pPr>
            <w:r w:rsidRPr="00552062">
              <w:rPr>
                <w:rFonts w:hint="eastAsia"/>
              </w:rPr>
              <w:t>0.0</w:t>
            </w:r>
          </w:p>
        </w:tc>
        <w:tc>
          <w:tcPr>
            <w:tcW w:w="415" w:type="dxa"/>
          </w:tcPr>
          <w:p w14:paraId="5CB684CB" w14:textId="77777777" w:rsidR="00552062" w:rsidRPr="00552062" w:rsidRDefault="00552062">
            <w:pPr>
              <w:pStyle w:val="C0"/>
            </w:pPr>
            <w:r w:rsidRPr="00552062">
              <w:rPr>
                <w:rFonts w:hint="eastAsia"/>
              </w:rPr>
              <w:t>0.0</w:t>
            </w:r>
          </w:p>
        </w:tc>
        <w:tc>
          <w:tcPr>
            <w:tcW w:w="415" w:type="dxa"/>
          </w:tcPr>
          <w:p w14:paraId="61113F47" w14:textId="77777777" w:rsidR="00552062" w:rsidRPr="00552062" w:rsidRDefault="00552062">
            <w:pPr>
              <w:pStyle w:val="C0"/>
            </w:pPr>
            <w:r w:rsidRPr="00552062">
              <w:rPr>
                <w:rFonts w:hint="eastAsia"/>
              </w:rPr>
              <w:t>0.0</w:t>
            </w:r>
          </w:p>
        </w:tc>
        <w:tc>
          <w:tcPr>
            <w:tcW w:w="415" w:type="dxa"/>
          </w:tcPr>
          <w:p w14:paraId="6DB57755" w14:textId="77777777" w:rsidR="00552062" w:rsidRPr="00552062" w:rsidRDefault="00552062">
            <w:pPr>
              <w:pStyle w:val="C0"/>
            </w:pPr>
            <w:r w:rsidRPr="00552062">
              <w:rPr>
                <w:rFonts w:hint="eastAsia"/>
              </w:rPr>
              <w:t>0.0</w:t>
            </w:r>
          </w:p>
        </w:tc>
        <w:tc>
          <w:tcPr>
            <w:tcW w:w="347" w:type="dxa"/>
          </w:tcPr>
          <w:p w14:paraId="65AFF156" w14:textId="77777777" w:rsidR="00552062" w:rsidRPr="00552062" w:rsidRDefault="00552062">
            <w:pPr>
              <w:pStyle w:val="C0"/>
            </w:pPr>
            <w:r w:rsidRPr="00552062">
              <w:rPr>
                <w:rFonts w:hint="eastAsia"/>
              </w:rPr>
              <w:t>0.0</w:t>
            </w:r>
          </w:p>
        </w:tc>
      </w:tr>
      <w:tr w:rsidR="00552062" w:rsidRPr="00552062" w14:paraId="6C5248F4" w14:textId="77777777" w:rsidTr="00552062">
        <w:tc>
          <w:tcPr>
            <w:tcW w:w="298" w:type="dxa"/>
            <w:vMerge/>
          </w:tcPr>
          <w:p w14:paraId="53127C12" w14:textId="77777777" w:rsidR="00552062" w:rsidRPr="00552062" w:rsidRDefault="00552062">
            <w:pPr>
              <w:pStyle w:val="C0"/>
            </w:pPr>
          </w:p>
        </w:tc>
        <w:tc>
          <w:tcPr>
            <w:tcW w:w="300" w:type="dxa"/>
            <w:vMerge/>
          </w:tcPr>
          <w:p w14:paraId="072EB3A8" w14:textId="77777777" w:rsidR="00552062" w:rsidRPr="00552062" w:rsidRDefault="00552062">
            <w:pPr>
              <w:pStyle w:val="C0"/>
            </w:pPr>
          </w:p>
        </w:tc>
        <w:tc>
          <w:tcPr>
            <w:tcW w:w="300" w:type="dxa"/>
            <w:tcBorders>
              <w:right w:val="single" w:sz="12" w:space="0" w:color="auto"/>
            </w:tcBorders>
          </w:tcPr>
          <w:p w14:paraId="25AEE3D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1675E3C" w14:textId="77777777" w:rsidR="00552062" w:rsidRPr="00552062" w:rsidRDefault="00552062">
            <w:pPr>
              <w:pStyle w:val="C0"/>
            </w:pPr>
            <w:r w:rsidRPr="00552062">
              <w:rPr>
                <w:rFonts w:hint="eastAsia"/>
              </w:rPr>
              <w:t>0.0</w:t>
            </w:r>
          </w:p>
        </w:tc>
        <w:tc>
          <w:tcPr>
            <w:tcW w:w="317" w:type="dxa"/>
          </w:tcPr>
          <w:p w14:paraId="3597074D" w14:textId="77777777" w:rsidR="00552062" w:rsidRPr="00552062" w:rsidRDefault="00552062">
            <w:pPr>
              <w:pStyle w:val="C0"/>
            </w:pPr>
            <w:r w:rsidRPr="00552062">
              <w:rPr>
                <w:rFonts w:hint="eastAsia"/>
              </w:rPr>
              <w:t>0.0</w:t>
            </w:r>
          </w:p>
        </w:tc>
        <w:tc>
          <w:tcPr>
            <w:tcW w:w="317" w:type="dxa"/>
          </w:tcPr>
          <w:p w14:paraId="7DFFF733" w14:textId="77777777" w:rsidR="00552062" w:rsidRPr="00552062" w:rsidRDefault="00552062">
            <w:pPr>
              <w:pStyle w:val="C0"/>
            </w:pPr>
            <w:r w:rsidRPr="00552062">
              <w:rPr>
                <w:rFonts w:hint="eastAsia"/>
              </w:rPr>
              <w:t>0.0</w:t>
            </w:r>
          </w:p>
        </w:tc>
        <w:tc>
          <w:tcPr>
            <w:tcW w:w="317" w:type="dxa"/>
          </w:tcPr>
          <w:p w14:paraId="5FBB64C0" w14:textId="77777777" w:rsidR="00552062" w:rsidRPr="00552062" w:rsidRDefault="00552062">
            <w:pPr>
              <w:pStyle w:val="C0"/>
            </w:pPr>
            <w:r w:rsidRPr="00552062">
              <w:rPr>
                <w:rFonts w:hint="eastAsia"/>
              </w:rPr>
              <w:t>0.0</w:t>
            </w:r>
          </w:p>
        </w:tc>
        <w:tc>
          <w:tcPr>
            <w:tcW w:w="317" w:type="dxa"/>
          </w:tcPr>
          <w:p w14:paraId="3314F217" w14:textId="77777777" w:rsidR="00552062" w:rsidRPr="00552062" w:rsidRDefault="00552062">
            <w:pPr>
              <w:pStyle w:val="C0"/>
            </w:pPr>
            <w:r w:rsidRPr="00552062">
              <w:rPr>
                <w:rFonts w:hint="eastAsia"/>
              </w:rPr>
              <w:t>0.0</w:t>
            </w:r>
          </w:p>
        </w:tc>
        <w:tc>
          <w:tcPr>
            <w:tcW w:w="317" w:type="dxa"/>
          </w:tcPr>
          <w:p w14:paraId="45983C1D" w14:textId="77777777" w:rsidR="00552062" w:rsidRPr="00552062" w:rsidRDefault="00552062">
            <w:pPr>
              <w:pStyle w:val="C0"/>
            </w:pPr>
            <w:r w:rsidRPr="00552062">
              <w:rPr>
                <w:rFonts w:hint="eastAsia"/>
              </w:rPr>
              <w:t>0.0</w:t>
            </w:r>
          </w:p>
        </w:tc>
        <w:tc>
          <w:tcPr>
            <w:tcW w:w="348" w:type="dxa"/>
          </w:tcPr>
          <w:p w14:paraId="7C47039E" w14:textId="77777777" w:rsidR="00552062" w:rsidRPr="00552062" w:rsidRDefault="00552062">
            <w:pPr>
              <w:pStyle w:val="C0"/>
            </w:pPr>
            <w:r w:rsidRPr="00552062">
              <w:rPr>
                <w:rFonts w:hint="eastAsia"/>
              </w:rPr>
              <w:t>0.0</w:t>
            </w:r>
          </w:p>
        </w:tc>
        <w:tc>
          <w:tcPr>
            <w:tcW w:w="415" w:type="dxa"/>
          </w:tcPr>
          <w:p w14:paraId="4B62B17E" w14:textId="77777777" w:rsidR="00552062" w:rsidRPr="00552062" w:rsidRDefault="00552062">
            <w:pPr>
              <w:pStyle w:val="C0"/>
            </w:pPr>
            <w:r w:rsidRPr="00552062">
              <w:rPr>
                <w:rFonts w:hint="eastAsia"/>
              </w:rPr>
              <w:t>0.0</w:t>
            </w:r>
          </w:p>
        </w:tc>
        <w:tc>
          <w:tcPr>
            <w:tcW w:w="415" w:type="dxa"/>
          </w:tcPr>
          <w:p w14:paraId="24401A99" w14:textId="77777777" w:rsidR="00552062" w:rsidRPr="00552062" w:rsidRDefault="00552062">
            <w:pPr>
              <w:pStyle w:val="C0"/>
            </w:pPr>
            <w:r w:rsidRPr="00552062">
              <w:rPr>
                <w:rFonts w:hint="eastAsia"/>
              </w:rPr>
              <w:t>0.0</w:t>
            </w:r>
          </w:p>
        </w:tc>
        <w:tc>
          <w:tcPr>
            <w:tcW w:w="415" w:type="dxa"/>
          </w:tcPr>
          <w:p w14:paraId="4A4921AB" w14:textId="77777777" w:rsidR="00552062" w:rsidRPr="00552062" w:rsidRDefault="00552062">
            <w:pPr>
              <w:pStyle w:val="C0"/>
            </w:pPr>
            <w:r w:rsidRPr="00552062">
              <w:rPr>
                <w:rFonts w:hint="eastAsia"/>
              </w:rPr>
              <w:t>63.0</w:t>
            </w:r>
          </w:p>
        </w:tc>
        <w:tc>
          <w:tcPr>
            <w:tcW w:w="349" w:type="dxa"/>
          </w:tcPr>
          <w:p w14:paraId="729D7EE6" w14:textId="77777777" w:rsidR="00552062" w:rsidRPr="00552062" w:rsidRDefault="00552062">
            <w:pPr>
              <w:pStyle w:val="C0"/>
            </w:pPr>
            <w:r w:rsidRPr="00552062">
              <w:rPr>
                <w:rFonts w:hint="eastAsia"/>
              </w:rPr>
              <w:t>0.0</w:t>
            </w:r>
          </w:p>
        </w:tc>
        <w:tc>
          <w:tcPr>
            <w:tcW w:w="349" w:type="dxa"/>
          </w:tcPr>
          <w:p w14:paraId="1F1A3F55" w14:textId="77777777" w:rsidR="00552062" w:rsidRPr="00552062" w:rsidRDefault="00552062">
            <w:pPr>
              <w:pStyle w:val="C0"/>
            </w:pPr>
            <w:r w:rsidRPr="00552062">
              <w:rPr>
                <w:rFonts w:hint="eastAsia"/>
              </w:rPr>
              <w:t>0.0</w:t>
            </w:r>
          </w:p>
        </w:tc>
        <w:tc>
          <w:tcPr>
            <w:tcW w:w="415" w:type="dxa"/>
          </w:tcPr>
          <w:p w14:paraId="4CFC6A6F" w14:textId="77777777" w:rsidR="00552062" w:rsidRPr="00552062" w:rsidRDefault="00552062">
            <w:pPr>
              <w:pStyle w:val="C0"/>
            </w:pPr>
            <w:r w:rsidRPr="00552062">
              <w:rPr>
                <w:rFonts w:hint="eastAsia"/>
              </w:rPr>
              <w:t>0.0</w:t>
            </w:r>
          </w:p>
        </w:tc>
        <w:tc>
          <w:tcPr>
            <w:tcW w:w="349" w:type="dxa"/>
          </w:tcPr>
          <w:p w14:paraId="0A8BF3E7" w14:textId="77777777" w:rsidR="00552062" w:rsidRPr="00552062" w:rsidRDefault="00552062">
            <w:pPr>
              <w:pStyle w:val="C0"/>
            </w:pPr>
            <w:r w:rsidRPr="00552062">
              <w:rPr>
                <w:rFonts w:hint="eastAsia"/>
              </w:rPr>
              <w:t>0.0</w:t>
            </w:r>
          </w:p>
        </w:tc>
        <w:tc>
          <w:tcPr>
            <w:tcW w:w="323" w:type="dxa"/>
          </w:tcPr>
          <w:p w14:paraId="361894A6" w14:textId="77777777" w:rsidR="00552062" w:rsidRPr="00552062" w:rsidRDefault="00552062">
            <w:pPr>
              <w:pStyle w:val="C0"/>
            </w:pPr>
            <w:r w:rsidRPr="00552062">
              <w:rPr>
                <w:rFonts w:hint="eastAsia"/>
              </w:rPr>
              <w:t>0.0</w:t>
            </w:r>
          </w:p>
        </w:tc>
        <w:tc>
          <w:tcPr>
            <w:tcW w:w="323" w:type="dxa"/>
          </w:tcPr>
          <w:p w14:paraId="680B72D4" w14:textId="77777777" w:rsidR="00552062" w:rsidRPr="00552062" w:rsidRDefault="00552062">
            <w:pPr>
              <w:pStyle w:val="C0"/>
            </w:pPr>
            <w:r w:rsidRPr="00552062">
              <w:rPr>
                <w:rFonts w:hint="eastAsia"/>
              </w:rPr>
              <w:t>0.0</w:t>
            </w:r>
          </w:p>
        </w:tc>
        <w:tc>
          <w:tcPr>
            <w:tcW w:w="409" w:type="dxa"/>
          </w:tcPr>
          <w:p w14:paraId="1A4116A5" w14:textId="77777777" w:rsidR="00552062" w:rsidRPr="00552062" w:rsidRDefault="00552062">
            <w:pPr>
              <w:pStyle w:val="C0"/>
            </w:pPr>
            <w:r w:rsidRPr="00552062">
              <w:rPr>
                <w:rFonts w:hint="eastAsia"/>
              </w:rPr>
              <w:t>0.0</w:t>
            </w:r>
          </w:p>
        </w:tc>
        <w:tc>
          <w:tcPr>
            <w:tcW w:w="415" w:type="dxa"/>
          </w:tcPr>
          <w:p w14:paraId="4E0E736F" w14:textId="77777777" w:rsidR="00552062" w:rsidRPr="00552062" w:rsidRDefault="00552062">
            <w:pPr>
              <w:pStyle w:val="C0"/>
            </w:pPr>
            <w:r w:rsidRPr="00552062">
              <w:rPr>
                <w:rFonts w:hint="eastAsia"/>
              </w:rPr>
              <w:t>0.0</w:t>
            </w:r>
          </w:p>
        </w:tc>
        <w:tc>
          <w:tcPr>
            <w:tcW w:w="415" w:type="dxa"/>
          </w:tcPr>
          <w:p w14:paraId="1B6F4BB5" w14:textId="77777777" w:rsidR="00552062" w:rsidRPr="00552062" w:rsidRDefault="00552062">
            <w:pPr>
              <w:pStyle w:val="C0"/>
            </w:pPr>
            <w:r w:rsidRPr="00552062">
              <w:rPr>
                <w:rFonts w:hint="eastAsia"/>
              </w:rPr>
              <w:t>0.0</w:t>
            </w:r>
          </w:p>
        </w:tc>
        <w:tc>
          <w:tcPr>
            <w:tcW w:w="415" w:type="dxa"/>
          </w:tcPr>
          <w:p w14:paraId="17B82530" w14:textId="77777777" w:rsidR="00552062" w:rsidRPr="00552062" w:rsidRDefault="00552062">
            <w:pPr>
              <w:pStyle w:val="C0"/>
            </w:pPr>
            <w:r w:rsidRPr="00552062">
              <w:rPr>
                <w:rFonts w:hint="eastAsia"/>
              </w:rPr>
              <w:t>0.0</w:t>
            </w:r>
          </w:p>
        </w:tc>
        <w:tc>
          <w:tcPr>
            <w:tcW w:w="415" w:type="dxa"/>
          </w:tcPr>
          <w:p w14:paraId="0E777264" w14:textId="77777777" w:rsidR="00552062" w:rsidRPr="00552062" w:rsidRDefault="00552062">
            <w:pPr>
              <w:pStyle w:val="C0"/>
            </w:pPr>
            <w:r w:rsidRPr="00552062">
              <w:rPr>
                <w:rFonts w:hint="eastAsia"/>
              </w:rPr>
              <w:t>0.0</w:t>
            </w:r>
          </w:p>
        </w:tc>
        <w:tc>
          <w:tcPr>
            <w:tcW w:w="415" w:type="dxa"/>
          </w:tcPr>
          <w:p w14:paraId="176C128A" w14:textId="77777777" w:rsidR="00552062" w:rsidRPr="00552062" w:rsidRDefault="00552062">
            <w:pPr>
              <w:pStyle w:val="C0"/>
            </w:pPr>
            <w:r w:rsidRPr="00552062">
              <w:rPr>
                <w:rFonts w:hint="eastAsia"/>
              </w:rPr>
              <w:t>0.0</w:t>
            </w:r>
          </w:p>
        </w:tc>
        <w:tc>
          <w:tcPr>
            <w:tcW w:w="415" w:type="dxa"/>
          </w:tcPr>
          <w:p w14:paraId="280FF20E" w14:textId="77777777" w:rsidR="00552062" w:rsidRPr="00552062" w:rsidRDefault="00552062">
            <w:pPr>
              <w:pStyle w:val="C0"/>
            </w:pPr>
            <w:r w:rsidRPr="00552062">
              <w:rPr>
                <w:rFonts w:hint="eastAsia"/>
              </w:rPr>
              <w:t>0.0</w:t>
            </w:r>
          </w:p>
        </w:tc>
        <w:tc>
          <w:tcPr>
            <w:tcW w:w="347" w:type="dxa"/>
          </w:tcPr>
          <w:p w14:paraId="06C5C63A" w14:textId="77777777" w:rsidR="00552062" w:rsidRPr="00552062" w:rsidRDefault="00552062">
            <w:pPr>
              <w:pStyle w:val="C0"/>
            </w:pPr>
            <w:r w:rsidRPr="00552062">
              <w:rPr>
                <w:rFonts w:hint="eastAsia"/>
              </w:rPr>
              <w:t>0.0</w:t>
            </w:r>
          </w:p>
        </w:tc>
      </w:tr>
    </w:tbl>
    <w:p w14:paraId="2BC5A716" w14:textId="77777777" w:rsidR="00552062" w:rsidRDefault="00552062" w:rsidP="00552062"/>
    <w:p w14:paraId="58A7C6F1" w14:textId="77777777" w:rsidR="00756CD4" w:rsidRDefault="00756CD4">
      <w:pPr>
        <w:pStyle w:val="a1"/>
      </w:pPr>
      <w:bookmarkStart w:id="276" w:name="_Ref454311294"/>
      <w:bookmarkStart w:id="277" w:name="_Toc20739158"/>
      <w:r>
        <w:rPr>
          <w:rFonts w:hint="eastAsia"/>
        </w:rPr>
        <w:lastRenderedPageBreak/>
        <w:t>人体発熱スケジュール</w:t>
      </w:r>
      <w:bookmarkEnd w:id="276"/>
      <w:bookmarkEnd w:id="277"/>
    </w:p>
    <w:p w14:paraId="3787DE1F" w14:textId="6041A9BB" w:rsidR="003C41DB" w:rsidRDefault="00B3355B" w:rsidP="002F6AC2">
      <w:pPr>
        <w:pStyle w:val="af7"/>
      </w:pPr>
      <w:r>
        <w:rPr>
          <w:rFonts w:hint="eastAsia"/>
        </w:rPr>
        <w:t>入力</w:t>
      </w:r>
      <w:r>
        <w:rPr>
          <w:rFonts w:hint="eastAsia"/>
        </w:rPr>
        <w:t>JSON</w:t>
      </w:r>
      <w:r>
        <w:rPr>
          <w:rFonts w:hint="eastAsia"/>
        </w:rPr>
        <w:t>ファイルの以下のキーの定義による。</w:t>
      </w:r>
    </w:p>
    <w:p w14:paraId="3FC309E0" w14:textId="4F27E72C" w:rsidR="00B3355B" w:rsidRDefault="00B3355B" w:rsidP="00552062"/>
    <w:p w14:paraId="49D36877" w14:textId="34050D35" w:rsidR="00B3355B" w:rsidRDefault="00B3355B" w:rsidP="00B3355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25</w:t>
      </w:r>
      <w:r>
        <w:fldChar w:fldCharType="end"/>
      </w:r>
      <w:r>
        <w:rPr>
          <w:rFonts w:hint="eastAsia"/>
        </w:rPr>
        <w:t xml:space="preserve">　人体発熱スケジュールの定義キー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B3355B" w14:paraId="67D3D21A" w14:textId="77777777" w:rsidTr="004A55AE">
        <w:tc>
          <w:tcPr>
            <w:tcW w:w="2096" w:type="dxa"/>
            <w:tcBorders>
              <w:bottom w:val="single" w:sz="12" w:space="0" w:color="auto"/>
            </w:tcBorders>
          </w:tcPr>
          <w:p w14:paraId="4E5B6CA7" w14:textId="77777777" w:rsidR="00B3355B" w:rsidRDefault="00B3355B" w:rsidP="004A55AE">
            <w:pPr>
              <w:pStyle w:val="af5"/>
            </w:pPr>
            <w:r>
              <w:rPr>
                <w:rFonts w:hint="eastAsia"/>
              </w:rPr>
              <w:t>項目</w:t>
            </w:r>
          </w:p>
        </w:tc>
        <w:tc>
          <w:tcPr>
            <w:tcW w:w="2111" w:type="dxa"/>
            <w:tcBorders>
              <w:bottom w:val="single" w:sz="12" w:space="0" w:color="auto"/>
            </w:tcBorders>
          </w:tcPr>
          <w:p w14:paraId="24643130" w14:textId="77777777" w:rsidR="00B3355B" w:rsidRDefault="00B3355B" w:rsidP="004A55AE">
            <w:pPr>
              <w:pStyle w:val="af5"/>
            </w:pPr>
            <w:r>
              <w:rPr>
                <w:rFonts w:hint="eastAsia"/>
              </w:rPr>
              <w:t>型</w:t>
            </w:r>
          </w:p>
        </w:tc>
        <w:tc>
          <w:tcPr>
            <w:tcW w:w="2449" w:type="dxa"/>
            <w:tcBorders>
              <w:bottom w:val="single" w:sz="12" w:space="0" w:color="auto"/>
            </w:tcBorders>
          </w:tcPr>
          <w:p w14:paraId="32BFD535" w14:textId="77777777" w:rsidR="00B3355B" w:rsidRDefault="00B3355B" w:rsidP="004A55AE">
            <w:pPr>
              <w:pStyle w:val="af5"/>
            </w:pPr>
            <w:r>
              <w:rPr>
                <w:rFonts w:hint="eastAsia"/>
              </w:rPr>
              <w:t>単位</w:t>
            </w:r>
          </w:p>
        </w:tc>
        <w:tc>
          <w:tcPr>
            <w:tcW w:w="3090" w:type="dxa"/>
            <w:tcBorders>
              <w:bottom w:val="single" w:sz="12" w:space="0" w:color="auto"/>
            </w:tcBorders>
          </w:tcPr>
          <w:p w14:paraId="046312C5" w14:textId="77777777" w:rsidR="00B3355B" w:rsidRDefault="00B3355B" w:rsidP="004A55AE">
            <w:pPr>
              <w:pStyle w:val="af5"/>
            </w:pPr>
            <w:r>
              <w:rPr>
                <w:rFonts w:hint="eastAsia"/>
              </w:rPr>
              <w:t>キー</w:t>
            </w:r>
          </w:p>
        </w:tc>
      </w:tr>
      <w:tr w:rsidR="00B3355B" w14:paraId="34682262" w14:textId="77777777" w:rsidTr="004A55AE">
        <w:tc>
          <w:tcPr>
            <w:tcW w:w="2096" w:type="dxa"/>
            <w:tcBorders>
              <w:top w:val="single" w:sz="12" w:space="0" w:color="auto"/>
            </w:tcBorders>
          </w:tcPr>
          <w:p w14:paraId="443014AC" w14:textId="77777777" w:rsidR="00B3355B" w:rsidRDefault="00B3355B" w:rsidP="004A55AE">
            <w:pPr>
              <w:pStyle w:val="af4"/>
            </w:pPr>
            <w:r>
              <w:rPr>
                <w:rFonts w:hint="eastAsia"/>
              </w:rPr>
              <w:t>階層</w:t>
            </w:r>
          </w:p>
        </w:tc>
        <w:tc>
          <w:tcPr>
            <w:tcW w:w="2111" w:type="dxa"/>
            <w:tcBorders>
              <w:top w:val="single" w:sz="12" w:space="0" w:color="auto"/>
            </w:tcBorders>
          </w:tcPr>
          <w:p w14:paraId="0395F38A" w14:textId="77777777" w:rsidR="00B3355B" w:rsidRDefault="00B3355B" w:rsidP="004A55AE">
            <w:pPr>
              <w:pStyle w:val="af4"/>
            </w:pPr>
            <w:r>
              <w:rPr>
                <w:rFonts w:hint="eastAsia"/>
              </w:rPr>
              <w:t>－</w:t>
            </w:r>
          </w:p>
        </w:tc>
        <w:tc>
          <w:tcPr>
            <w:tcW w:w="2449" w:type="dxa"/>
            <w:tcBorders>
              <w:top w:val="single" w:sz="12" w:space="0" w:color="auto"/>
            </w:tcBorders>
          </w:tcPr>
          <w:p w14:paraId="2AAC9B93" w14:textId="77777777" w:rsidR="00B3355B" w:rsidRDefault="00B3355B" w:rsidP="004A55AE">
            <w:pPr>
              <w:pStyle w:val="af4"/>
            </w:pPr>
            <w:r>
              <w:rPr>
                <w:rFonts w:hint="eastAsia"/>
              </w:rPr>
              <w:t>－</w:t>
            </w:r>
          </w:p>
        </w:tc>
        <w:tc>
          <w:tcPr>
            <w:tcW w:w="3090" w:type="dxa"/>
            <w:tcBorders>
              <w:top w:val="single" w:sz="12" w:space="0" w:color="auto"/>
            </w:tcBorders>
          </w:tcPr>
          <w:p w14:paraId="3AD910D9" w14:textId="77777777" w:rsidR="00B3355B" w:rsidRDefault="00B3355B" w:rsidP="004A55AE">
            <w:pPr>
              <w:pStyle w:val="af4"/>
            </w:pPr>
            <w:r>
              <w:rPr>
                <w:rFonts w:hint="eastAsia"/>
              </w:rPr>
              <w:t>[</w:t>
            </w:r>
            <w:r>
              <w:t>'rooms']['schedule']</w:t>
            </w:r>
          </w:p>
        </w:tc>
      </w:tr>
      <w:tr w:rsidR="00B3355B" w14:paraId="677A9D95" w14:textId="77777777" w:rsidTr="004A55AE">
        <w:tc>
          <w:tcPr>
            <w:tcW w:w="2096" w:type="dxa"/>
          </w:tcPr>
          <w:p w14:paraId="19FBE35E" w14:textId="45219C95" w:rsidR="00B3355B" w:rsidRDefault="00B3355B" w:rsidP="004A55AE">
            <w:pPr>
              <w:pStyle w:val="af4"/>
            </w:pPr>
            <w:r>
              <w:rPr>
                <w:rFonts w:hint="eastAsia"/>
              </w:rPr>
              <w:t>在室人数</w:t>
            </w:r>
          </w:p>
        </w:tc>
        <w:tc>
          <w:tcPr>
            <w:tcW w:w="2111" w:type="dxa"/>
          </w:tcPr>
          <w:p w14:paraId="6F4E57D9" w14:textId="77777777" w:rsidR="00B3355B" w:rsidRDefault="00B3355B" w:rsidP="004A55AE">
            <w:pPr>
              <w:pStyle w:val="af4"/>
            </w:pPr>
            <w:r>
              <w:rPr>
                <w:rFonts w:hint="eastAsia"/>
              </w:rPr>
              <w:t>f</w:t>
            </w:r>
            <w:r>
              <w:t>loat</w:t>
            </w:r>
          </w:p>
        </w:tc>
        <w:tc>
          <w:tcPr>
            <w:tcW w:w="2449" w:type="dxa"/>
          </w:tcPr>
          <w:p w14:paraId="2B8D23B5" w14:textId="64F325FE" w:rsidR="00B3355B" w:rsidRDefault="00B3355B" w:rsidP="004A55AE">
            <w:pPr>
              <w:pStyle w:val="af4"/>
            </w:pPr>
            <w:r>
              <w:rPr>
                <w:rFonts w:hint="eastAsia"/>
              </w:rPr>
              <w:t>人</w:t>
            </w:r>
          </w:p>
        </w:tc>
        <w:tc>
          <w:tcPr>
            <w:tcW w:w="3090" w:type="dxa"/>
          </w:tcPr>
          <w:p w14:paraId="609FA49A" w14:textId="5D49B7BD" w:rsidR="00B3355B" w:rsidRDefault="00B3355B" w:rsidP="004A55AE">
            <w:pPr>
              <w:pStyle w:val="af4"/>
            </w:pPr>
            <w:r>
              <w:rPr>
                <w:rFonts w:hint="eastAsia"/>
              </w:rPr>
              <w:t>[</w:t>
            </w:r>
            <w:r>
              <w:t>'</w:t>
            </w:r>
            <w:proofErr w:type="spellStart"/>
            <w:r>
              <w:t>number_of_people</w:t>
            </w:r>
            <w:proofErr w:type="spellEnd"/>
            <w:r>
              <w:t>']</w:t>
            </w:r>
          </w:p>
        </w:tc>
      </w:tr>
    </w:tbl>
    <w:p w14:paraId="48DC631F" w14:textId="77777777" w:rsidR="00B3355B" w:rsidRDefault="00B3355B" w:rsidP="00552062"/>
    <w:p w14:paraId="1D2AA534" w14:textId="77777777" w:rsidR="00D666BC" w:rsidRDefault="00D666BC" w:rsidP="00552062"/>
    <w:p w14:paraId="76A0C891" w14:textId="77777777" w:rsidR="00756CD4" w:rsidRDefault="00756CD4" w:rsidP="00756CD4"/>
    <w:p w14:paraId="1493188D" w14:textId="77777777" w:rsidR="00E04B31" w:rsidRDefault="00E04B31">
      <w:pPr>
        <w:pStyle w:val="af7"/>
      </w:pPr>
    </w:p>
    <w:p w14:paraId="6A2197EF" w14:textId="77777777" w:rsidR="005279D7" w:rsidRDefault="0027488D">
      <w:pPr>
        <w:pStyle w:val="a1"/>
      </w:pPr>
      <w:bookmarkStart w:id="278" w:name="_Toc20739159"/>
      <w:r>
        <w:rPr>
          <w:rFonts w:hint="eastAsia"/>
        </w:rPr>
        <w:lastRenderedPageBreak/>
        <w:t>計算結果出力項目</w:t>
      </w:r>
      <w:bookmarkEnd w:id="278"/>
    </w:p>
    <w:p w14:paraId="25CEAD4D" w14:textId="77777777" w:rsidR="005279D7" w:rsidRDefault="005279D7">
      <w:pPr>
        <w:pStyle w:val="af7"/>
      </w:pPr>
    </w:p>
    <w:p w14:paraId="04DB3805" w14:textId="77777777" w:rsidR="0027488D" w:rsidRDefault="0027488D" w:rsidP="00756CD4"/>
    <w:p w14:paraId="6900D182" w14:textId="00D7F47F" w:rsidR="0096259C" w:rsidRDefault="00DD0319" w:rsidP="00DD0319">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26</w:t>
      </w:r>
      <w:r>
        <w:fldChar w:fldCharType="end"/>
      </w:r>
      <w:r>
        <w:rPr>
          <w:rFonts w:hint="eastAsia"/>
        </w:rPr>
        <w:t xml:space="preserve">　計算結果出力項目</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127"/>
        <w:gridCol w:w="4410"/>
        <w:gridCol w:w="3199"/>
      </w:tblGrid>
      <w:tr w:rsidR="00DD0319" w:rsidRPr="00DD0319" w14:paraId="68CB478E" w14:textId="77777777" w:rsidTr="00DD0319">
        <w:tc>
          <w:tcPr>
            <w:tcW w:w="2127" w:type="dxa"/>
            <w:tcBorders>
              <w:bottom w:val="single" w:sz="12" w:space="0" w:color="auto"/>
            </w:tcBorders>
          </w:tcPr>
          <w:p w14:paraId="5F72632F" w14:textId="77777777" w:rsidR="00DD0319" w:rsidRPr="00DD0319" w:rsidRDefault="00DD0319">
            <w:pPr>
              <w:pStyle w:val="aff2"/>
            </w:pPr>
            <w:r>
              <w:rPr>
                <w:rFonts w:hint="eastAsia"/>
              </w:rPr>
              <w:t>時間</w:t>
            </w:r>
          </w:p>
        </w:tc>
        <w:tc>
          <w:tcPr>
            <w:tcW w:w="4410" w:type="dxa"/>
            <w:tcBorders>
              <w:bottom w:val="single" w:sz="12" w:space="0" w:color="auto"/>
            </w:tcBorders>
          </w:tcPr>
          <w:p w14:paraId="4253DEB0" w14:textId="77777777" w:rsidR="00DD0319" w:rsidRPr="00DD0319" w:rsidRDefault="00DD0319">
            <w:pPr>
              <w:pStyle w:val="aff2"/>
            </w:pPr>
            <w:r>
              <w:rPr>
                <w:rFonts w:hint="eastAsia"/>
              </w:rPr>
              <w:t>出力項目</w:t>
            </w:r>
          </w:p>
        </w:tc>
        <w:tc>
          <w:tcPr>
            <w:tcW w:w="3199" w:type="dxa"/>
            <w:tcBorders>
              <w:bottom w:val="single" w:sz="12" w:space="0" w:color="auto"/>
            </w:tcBorders>
          </w:tcPr>
          <w:p w14:paraId="2692CCE5" w14:textId="77777777" w:rsidR="00DD0319" w:rsidRPr="00DD0319" w:rsidRDefault="00DD0319">
            <w:pPr>
              <w:pStyle w:val="aff2"/>
            </w:pPr>
            <w:r>
              <w:rPr>
                <w:rFonts w:hint="eastAsia"/>
              </w:rPr>
              <w:t>記号</w:t>
            </w:r>
          </w:p>
        </w:tc>
      </w:tr>
      <w:tr w:rsidR="00DD0319" w:rsidRPr="00DD0319" w14:paraId="4B4367D0" w14:textId="77777777" w:rsidTr="00DD0319">
        <w:tc>
          <w:tcPr>
            <w:tcW w:w="2127" w:type="dxa"/>
            <w:tcBorders>
              <w:top w:val="single" w:sz="12" w:space="0" w:color="auto"/>
              <w:bottom w:val="nil"/>
            </w:tcBorders>
          </w:tcPr>
          <w:p w14:paraId="5984EEAC" w14:textId="77777777" w:rsidR="00DD0319" w:rsidRPr="00DD0319" w:rsidRDefault="00DD0319" w:rsidP="002F6AC2">
            <w:pPr>
              <w:pStyle w:val="L"/>
            </w:pPr>
            <w:r w:rsidRPr="00DD0319">
              <w:rPr>
                <w:rFonts w:hint="eastAsia"/>
              </w:rPr>
              <w:t>毎時刻ステップ</w:t>
            </w:r>
          </w:p>
        </w:tc>
        <w:tc>
          <w:tcPr>
            <w:tcW w:w="4410" w:type="dxa"/>
            <w:tcBorders>
              <w:top w:val="single" w:sz="12" w:space="0" w:color="auto"/>
            </w:tcBorders>
          </w:tcPr>
          <w:p w14:paraId="5BC51F63" w14:textId="77777777" w:rsidR="00DD0319" w:rsidRPr="00DD0319" w:rsidRDefault="00DD0319" w:rsidP="002F6AC2">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時点における室温</w:t>
            </w:r>
          </w:p>
        </w:tc>
        <w:tc>
          <w:tcPr>
            <w:tcW w:w="3199" w:type="dxa"/>
            <w:tcBorders>
              <w:top w:val="single" w:sz="12" w:space="0" w:color="auto"/>
            </w:tcBorders>
          </w:tcPr>
          <w:p w14:paraId="3452102D" w14:textId="77777777" w:rsidR="00DD0319" w:rsidRPr="00DD0319" w:rsidRDefault="00A12191" w:rsidP="002F6AC2">
            <w:pPr>
              <w:pStyle w:val="L"/>
            </w:pPr>
            <m:oMathPara>
              <m:oMath>
                <m:sSub>
                  <m:sSubPr>
                    <m:ctrlPr/>
                  </m:sSubPr>
                  <m:e>
                    <m:r>
                      <m:rPr>
                        <m:sty m:val="p"/>
                      </m:rPr>
                      <m:t>Tr</m:t>
                    </m:r>
                  </m:e>
                  <m:sub>
                    <m:r>
                      <m:rPr>
                        <m:sty m:val="p"/>
                      </m:rPr>
                      <m:t>i,n</m:t>
                    </m:r>
                  </m:sub>
                </m:sSub>
              </m:oMath>
            </m:oMathPara>
          </w:p>
        </w:tc>
      </w:tr>
      <w:tr w:rsidR="00DD0319" w:rsidRPr="00DD0319" w14:paraId="2E23790B" w14:textId="77777777" w:rsidTr="00DD0319">
        <w:tc>
          <w:tcPr>
            <w:tcW w:w="2127" w:type="dxa"/>
            <w:tcBorders>
              <w:top w:val="nil"/>
              <w:bottom w:val="nil"/>
            </w:tcBorders>
          </w:tcPr>
          <w:p w14:paraId="73F26BC1" w14:textId="77777777" w:rsidR="00DD0319" w:rsidRPr="00DD0319" w:rsidRDefault="00DD0319" w:rsidP="002F6AC2">
            <w:pPr>
              <w:pStyle w:val="L"/>
            </w:pPr>
          </w:p>
        </w:tc>
        <w:tc>
          <w:tcPr>
            <w:tcW w:w="4410" w:type="dxa"/>
          </w:tcPr>
          <w:p w14:paraId="361CB91C" w14:textId="77777777" w:rsidR="00DD0319" w:rsidRDefault="00DD0319" w:rsidP="00616B7B">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3199" w:type="dxa"/>
          </w:tcPr>
          <w:p w14:paraId="06F63387" w14:textId="77777777" w:rsidR="00DD0319" w:rsidRPr="00DD0319" w:rsidRDefault="00A12191" w:rsidP="002F6AC2">
            <w:pPr>
              <w:pStyle w:val="L"/>
            </w:pPr>
            <m:oMathPara>
              <m:oMath>
                <m:sSub>
                  <m:sSubPr>
                    <m:ctrlPr/>
                  </m:sSubPr>
                  <m:e>
                    <m:r>
                      <m:rPr>
                        <m:sty m:val="p"/>
                      </m:rPr>
                      <m:t>Ts</m:t>
                    </m:r>
                  </m:e>
                  <m:sub>
                    <m:r>
                      <m:rPr>
                        <m:sty m:val="p"/>
                      </m:rPr>
                      <m:t>i,k,n</m:t>
                    </m:r>
                  </m:sub>
                </m:sSub>
              </m:oMath>
            </m:oMathPara>
          </w:p>
        </w:tc>
      </w:tr>
      <w:tr w:rsidR="00DD0319" w:rsidRPr="00DD0319" w14:paraId="32374DA0" w14:textId="77777777" w:rsidTr="00DD0319">
        <w:tc>
          <w:tcPr>
            <w:tcW w:w="2127" w:type="dxa"/>
            <w:tcBorders>
              <w:top w:val="nil"/>
              <w:bottom w:val="nil"/>
            </w:tcBorders>
          </w:tcPr>
          <w:p w14:paraId="21E75AE9" w14:textId="77777777" w:rsidR="00DD0319" w:rsidRPr="00DD0319" w:rsidRDefault="00DD0319" w:rsidP="002F6AC2">
            <w:pPr>
              <w:pStyle w:val="L"/>
            </w:pPr>
          </w:p>
        </w:tc>
        <w:tc>
          <w:tcPr>
            <w:tcW w:w="4410" w:type="dxa"/>
          </w:tcPr>
          <w:p w14:paraId="43977429" w14:textId="77777777" w:rsidR="00DD0319" w:rsidRPr="00DD0319" w:rsidRDefault="00DD0319" w:rsidP="002F6AC2">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時点における室の作用温度</w:t>
            </w:r>
          </w:p>
        </w:tc>
        <w:tc>
          <w:tcPr>
            <w:tcW w:w="3199" w:type="dxa"/>
          </w:tcPr>
          <w:p w14:paraId="245028BB" w14:textId="77777777" w:rsidR="00DD0319" w:rsidRPr="00DD0319" w:rsidRDefault="00A12191" w:rsidP="002F6AC2">
            <w:pPr>
              <w:pStyle w:val="L"/>
            </w:pPr>
            <m:oMathPara>
              <m:oMath>
                <m:sSub>
                  <m:sSubPr>
                    <m:ctrlPr/>
                  </m:sSubPr>
                  <m:e>
                    <m:r>
                      <m:rPr>
                        <m:sty m:val="p"/>
                      </m:rPr>
                      <m:t>OT</m:t>
                    </m:r>
                  </m:e>
                  <m:sub>
                    <m:r>
                      <m:rPr>
                        <m:sty m:val="p"/>
                      </m:rPr>
                      <m:t>i,n</m:t>
                    </m:r>
                  </m:sub>
                </m:sSub>
              </m:oMath>
            </m:oMathPara>
          </w:p>
        </w:tc>
      </w:tr>
      <w:tr w:rsidR="00DD0319" w:rsidRPr="00DD0319" w14:paraId="4CCB1591" w14:textId="77777777" w:rsidTr="00DD0319">
        <w:tc>
          <w:tcPr>
            <w:tcW w:w="2127" w:type="dxa"/>
            <w:tcBorders>
              <w:top w:val="nil"/>
              <w:bottom w:val="nil"/>
            </w:tcBorders>
          </w:tcPr>
          <w:p w14:paraId="0EA9B5BD" w14:textId="77777777" w:rsidR="00DD0319" w:rsidRPr="00DD0319" w:rsidRDefault="00DD0319" w:rsidP="002F6AC2">
            <w:pPr>
              <w:pStyle w:val="L"/>
            </w:pPr>
          </w:p>
        </w:tc>
        <w:tc>
          <w:tcPr>
            <w:tcW w:w="4410" w:type="dxa"/>
          </w:tcPr>
          <w:p w14:paraId="1FADD97F" w14:textId="77777777" w:rsidR="00DD0319" w:rsidRDefault="00DD0319" w:rsidP="00616B7B">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6B7D9BB3" w14:textId="77777777" w:rsidR="00DD0319" w:rsidRPr="00DD0319" w:rsidRDefault="00A12191" w:rsidP="002F6AC2">
            <w:pPr>
              <w:pStyle w:val="L"/>
            </w:pPr>
            <m:oMathPara>
              <m:oMath>
                <m:sSub>
                  <m:sSubPr>
                    <m:ctrlPr/>
                  </m:sSubPr>
                  <m:e>
                    <m:r>
                      <m:rPr>
                        <m:sty m:val="p"/>
                      </m:rPr>
                      <m:t>Lc</m:t>
                    </m:r>
                  </m:e>
                  <m:sub>
                    <m:r>
                      <m:rPr>
                        <m:sty m:val="p"/>
                      </m:rPr>
                      <m:t>i,n</m:t>
                    </m:r>
                  </m:sub>
                </m:sSub>
              </m:oMath>
            </m:oMathPara>
          </w:p>
        </w:tc>
      </w:tr>
      <w:tr w:rsidR="00DD0319" w:rsidRPr="00DD0319" w14:paraId="203B70FD" w14:textId="77777777" w:rsidTr="00DD0319">
        <w:tc>
          <w:tcPr>
            <w:tcW w:w="2127" w:type="dxa"/>
            <w:tcBorders>
              <w:top w:val="nil"/>
              <w:bottom w:val="nil"/>
            </w:tcBorders>
          </w:tcPr>
          <w:p w14:paraId="2607391D" w14:textId="77777777" w:rsidR="00DD0319" w:rsidRPr="00DD0319" w:rsidRDefault="00DD0319" w:rsidP="002F6AC2">
            <w:pPr>
              <w:pStyle w:val="L"/>
            </w:pPr>
          </w:p>
        </w:tc>
        <w:tc>
          <w:tcPr>
            <w:tcW w:w="4410" w:type="dxa"/>
          </w:tcPr>
          <w:p w14:paraId="7E26D46A" w14:textId="77777777" w:rsidR="00DD0319" w:rsidRPr="00DD0319" w:rsidRDefault="00DD0319" w:rsidP="002F6AC2">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32AFE044" w14:textId="77777777" w:rsidR="00DD0319" w:rsidRPr="00DD0319" w:rsidRDefault="00A12191" w:rsidP="002F6AC2">
            <w:pPr>
              <w:pStyle w:val="L"/>
            </w:pPr>
            <m:oMathPara>
              <m:oMath>
                <m:sSub>
                  <m:sSubPr>
                    <m:ctrlPr/>
                  </m:sSubPr>
                  <m:e>
                    <m:r>
                      <m:rPr>
                        <m:sty m:val="p"/>
                      </m:rPr>
                      <m:t>Lr</m:t>
                    </m:r>
                  </m:e>
                  <m:sub>
                    <m:r>
                      <m:rPr>
                        <m:sty m:val="p"/>
                      </m:rPr>
                      <m:t>i,n</m:t>
                    </m:r>
                  </m:sub>
                </m:sSub>
              </m:oMath>
            </m:oMathPara>
          </w:p>
        </w:tc>
      </w:tr>
      <w:tr w:rsidR="00C15DCF" w:rsidRPr="00DD0319" w14:paraId="319C90EA" w14:textId="77777777" w:rsidTr="00DD0319">
        <w:tc>
          <w:tcPr>
            <w:tcW w:w="2127" w:type="dxa"/>
            <w:tcBorders>
              <w:top w:val="nil"/>
              <w:bottom w:val="nil"/>
            </w:tcBorders>
          </w:tcPr>
          <w:p w14:paraId="236A5D0C" w14:textId="77777777" w:rsidR="00C15DCF" w:rsidRPr="00DD0319" w:rsidRDefault="00C15DCF" w:rsidP="002F6AC2">
            <w:pPr>
              <w:pStyle w:val="L"/>
            </w:pPr>
          </w:p>
        </w:tc>
        <w:tc>
          <w:tcPr>
            <w:tcW w:w="4410" w:type="dxa"/>
          </w:tcPr>
          <w:p w14:paraId="4280659C" w14:textId="77777777" w:rsidR="00C15DCF" w:rsidRDefault="00C15DCF" w:rsidP="002F6AC2">
            <w:pPr>
              <w:pStyle w:val="L"/>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時点における室加湿熱量</w:t>
            </w:r>
          </w:p>
        </w:tc>
        <w:tc>
          <w:tcPr>
            <w:tcW w:w="3199" w:type="dxa"/>
          </w:tcPr>
          <w:p w14:paraId="52C6D9C1" w14:textId="77777777" w:rsidR="00C15DCF" w:rsidRDefault="00A12191" w:rsidP="002F6AC2">
            <w:pPr>
              <w:pStyle w:val="L"/>
            </w:pPr>
            <m:oMathPara>
              <m:oMath>
                <m:sSub>
                  <m:sSubPr>
                    <m:ctrlPr/>
                  </m:sSubPr>
                  <m:e>
                    <m:r>
                      <m:rPr>
                        <m:sty m:val="p"/>
                      </m:rPr>
                      <m:t>Ll</m:t>
                    </m:r>
                  </m:e>
                  <m:sub>
                    <m:r>
                      <m:rPr>
                        <m:sty m:val="p"/>
                      </m:rPr>
                      <m:t>i,n</m:t>
                    </m:r>
                  </m:sub>
                </m:sSub>
              </m:oMath>
            </m:oMathPara>
          </w:p>
        </w:tc>
      </w:tr>
      <w:tr w:rsidR="00C15DCF" w:rsidRPr="00DD0319" w14:paraId="63D64074" w14:textId="77777777" w:rsidTr="007A67BB">
        <w:tc>
          <w:tcPr>
            <w:tcW w:w="2127" w:type="dxa"/>
            <w:tcBorders>
              <w:top w:val="nil"/>
              <w:bottom w:val="nil"/>
            </w:tcBorders>
          </w:tcPr>
          <w:p w14:paraId="5E7025A4" w14:textId="77777777" w:rsidR="00C15DCF" w:rsidRPr="00DD0319" w:rsidRDefault="00C15DCF" w:rsidP="002F6AC2">
            <w:pPr>
              <w:pStyle w:val="L"/>
            </w:pPr>
          </w:p>
        </w:tc>
        <w:tc>
          <w:tcPr>
            <w:tcW w:w="4410" w:type="dxa"/>
          </w:tcPr>
          <w:p w14:paraId="0F60ED1B" w14:textId="77777777" w:rsidR="00C15DCF" w:rsidRDefault="00C15DCF" w:rsidP="00C15DCF">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時点の室内側表面熱流</w:t>
            </w:r>
          </w:p>
        </w:tc>
        <w:tc>
          <w:tcPr>
            <w:tcW w:w="3199" w:type="dxa"/>
          </w:tcPr>
          <w:p w14:paraId="1474E733" w14:textId="77777777" w:rsidR="00C15DCF" w:rsidRPr="00DD0319" w:rsidRDefault="00A12191" w:rsidP="002F6AC2">
            <w:pPr>
              <w:pStyle w:val="L"/>
            </w:pPr>
            <m:oMathPara>
              <m:oMath>
                <m:sSub>
                  <m:sSubPr>
                    <m:ctrlPr/>
                  </m:sSubPr>
                  <m:e>
                    <m:r>
                      <m:rPr>
                        <m:sty m:val="p"/>
                      </m:rPr>
                      <m:t>q</m:t>
                    </m:r>
                  </m:e>
                  <m:sub>
                    <m:r>
                      <m:rPr>
                        <m:sty m:val="p"/>
                      </m:rPr>
                      <m:t>i,k,n</m:t>
                    </m:r>
                  </m:sub>
                </m:sSub>
              </m:oMath>
            </m:oMathPara>
          </w:p>
        </w:tc>
      </w:tr>
      <w:tr w:rsidR="00C15DCF" w:rsidRPr="00DD0319" w14:paraId="6E79CEF7" w14:textId="77777777" w:rsidTr="00DD0319">
        <w:tc>
          <w:tcPr>
            <w:tcW w:w="2127" w:type="dxa"/>
            <w:tcBorders>
              <w:top w:val="single" w:sz="4" w:space="0" w:color="auto"/>
              <w:bottom w:val="nil"/>
            </w:tcBorders>
          </w:tcPr>
          <w:p w14:paraId="2D73936F" w14:textId="77777777" w:rsidR="00C15DCF" w:rsidRPr="00DD0319" w:rsidRDefault="00C15DCF" w:rsidP="002F6AC2">
            <w:pPr>
              <w:pStyle w:val="L"/>
            </w:pPr>
            <w:r w:rsidRPr="00DD0319">
              <w:rPr>
                <w:rFonts w:hint="eastAsia"/>
              </w:rPr>
              <w:t>年間</w:t>
            </w:r>
          </w:p>
        </w:tc>
        <w:tc>
          <w:tcPr>
            <w:tcW w:w="4410" w:type="dxa"/>
          </w:tcPr>
          <w:p w14:paraId="45EBD560" w14:textId="77777777" w:rsidR="00C15DCF" w:rsidRPr="00DD0319" w:rsidRDefault="00C15DCF" w:rsidP="002F6AC2">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0365ABBB" w14:textId="77777777" w:rsidR="00C15DCF" w:rsidRPr="00DD0319" w:rsidRDefault="00C15DCF" w:rsidP="002F6AC2">
            <w:pPr>
              <w:pStyle w:val="L"/>
            </w:pPr>
          </w:p>
        </w:tc>
      </w:tr>
      <w:tr w:rsidR="00C15DCF" w:rsidRPr="00DD0319" w14:paraId="2E563AEE" w14:textId="77777777" w:rsidTr="00DD0319">
        <w:tc>
          <w:tcPr>
            <w:tcW w:w="2127" w:type="dxa"/>
            <w:tcBorders>
              <w:top w:val="nil"/>
              <w:bottom w:val="single" w:sz="12" w:space="0" w:color="auto"/>
            </w:tcBorders>
          </w:tcPr>
          <w:p w14:paraId="5205D61C" w14:textId="77777777" w:rsidR="00C15DCF" w:rsidRPr="00DD0319" w:rsidRDefault="00C15DCF" w:rsidP="002F6AC2">
            <w:pPr>
              <w:pStyle w:val="L"/>
            </w:pPr>
          </w:p>
        </w:tc>
        <w:tc>
          <w:tcPr>
            <w:tcW w:w="4410" w:type="dxa"/>
          </w:tcPr>
          <w:p w14:paraId="44F3DE17" w14:textId="77777777" w:rsidR="00C15DCF" w:rsidRPr="00DD0319" w:rsidRDefault="00C15DCF" w:rsidP="002F6AC2">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5A9C041A" w14:textId="77777777" w:rsidR="00C15DCF" w:rsidRPr="00DD0319" w:rsidRDefault="00C15DCF" w:rsidP="002F6AC2">
            <w:pPr>
              <w:pStyle w:val="L"/>
            </w:pPr>
          </w:p>
        </w:tc>
      </w:tr>
    </w:tbl>
    <w:p w14:paraId="3D1F7C00" w14:textId="77777777" w:rsidR="0027488D" w:rsidRDefault="0027488D" w:rsidP="00DD0319"/>
    <w:p w14:paraId="0C52ADFF" w14:textId="2AF8205C" w:rsidR="00205BF5" w:rsidRDefault="00C00B05" w:rsidP="0004280F">
      <w:pPr>
        <w:pStyle w:val="a1"/>
      </w:pPr>
      <w:bookmarkStart w:id="279" w:name="_Toc20739160"/>
      <w:r>
        <w:rPr>
          <w:rFonts w:hint="eastAsia"/>
        </w:rPr>
        <w:lastRenderedPageBreak/>
        <w:t>境界条件が同じ部位の集約</w:t>
      </w:r>
      <w:bookmarkEnd w:id="279"/>
    </w:p>
    <w:p w14:paraId="543AB119" w14:textId="0F5385F8" w:rsidR="00903209" w:rsidRDefault="0004280F" w:rsidP="00903209">
      <w:pPr>
        <w:pStyle w:val="af7"/>
      </w:pPr>
      <w:r>
        <w:rPr>
          <w:rFonts w:hint="eastAsia"/>
        </w:rPr>
        <w:t>同じ境界条件の部位は集約</w:t>
      </w:r>
      <w:r w:rsidR="00DC09CB">
        <w:rPr>
          <w:rFonts w:hint="eastAsia"/>
        </w:rPr>
        <w:t>する。</w:t>
      </w:r>
      <w:r w:rsidR="00205BF5">
        <w:rPr>
          <w:rFonts w:hint="eastAsia"/>
        </w:rPr>
        <w:t>境界の種類ごとに、</w:t>
      </w:r>
      <w:r w:rsidR="00205BF5">
        <w:fldChar w:fldCharType="begin"/>
      </w:r>
      <w:r w:rsidR="00205BF5">
        <w:instrText xml:space="preserve"> </w:instrText>
      </w:r>
      <w:r w:rsidR="00205BF5">
        <w:rPr>
          <w:rFonts w:hint="eastAsia"/>
        </w:rPr>
        <w:instrText>REF _Ref16616036 \h</w:instrText>
      </w:r>
      <w:r w:rsidR="00205BF5">
        <w:instrText xml:space="preserve"> </w:instrText>
      </w:r>
      <w:r w:rsidR="00205BF5">
        <w:fldChar w:fldCharType="separate"/>
      </w:r>
      <w:r w:rsidR="003D2F73">
        <w:rPr>
          <w:rFonts w:hint="eastAsia"/>
        </w:rPr>
        <w:t>表</w:t>
      </w:r>
      <w:r w:rsidR="003D2F73">
        <w:rPr>
          <w:rFonts w:hint="eastAsia"/>
        </w:rPr>
        <w:t xml:space="preserve"> </w:t>
      </w:r>
      <w:r w:rsidR="003D2F73">
        <w:rPr>
          <w:noProof/>
        </w:rPr>
        <w:t>27</w:t>
      </w:r>
      <w:r w:rsidR="00205BF5">
        <w:fldChar w:fldCharType="end"/>
      </w:r>
      <w:r w:rsidR="00205BF5">
        <w:rPr>
          <w:rFonts w:hint="eastAsia"/>
        </w:rPr>
        <w:t>に示すすべての比較条件</w:t>
      </w:r>
      <w:r w:rsidR="006221E5">
        <w:rPr>
          <w:rFonts w:hint="eastAsia"/>
        </w:rPr>
        <w:t>で真値となった</w:t>
      </w:r>
      <w:r w:rsidR="00205BF5">
        <w:rPr>
          <w:rFonts w:hint="eastAsia"/>
        </w:rPr>
        <w:t>部位</w:t>
      </w:r>
      <w:r w:rsidR="00EB0C4D">
        <w:rPr>
          <w:rFonts w:hint="eastAsia"/>
        </w:rPr>
        <w:t>（部位グループ）</w:t>
      </w:r>
      <w:r w:rsidR="00205BF5">
        <w:rPr>
          <w:rFonts w:hint="eastAsia"/>
        </w:rPr>
        <w:t>を集約対象とする。</w:t>
      </w:r>
      <w:r w:rsidR="00903209">
        <w:rPr>
          <w:rFonts w:hint="eastAsia"/>
        </w:rPr>
        <w:t>データ型が文字列（</w:t>
      </w:r>
      <w:r w:rsidR="00903209">
        <w:rPr>
          <w:rFonts w:hint="eastAsia"/>
        </w:rPr>
        <w:t>s</w:t>
      </w:r>
      <w:r w:rsidR="00903209">
        <w:t>tring</w:t>
      </w:r>
      <w:r w:rsidR="00903209">
        <w:rPr>
          <w:rFonts w:hint="eastAsia"/>
        </w:rPr>
        <w:t>）、真偽値（</w:t>
      </w:r>
      <w:r w:rsidR="00903209">
        <w:rPr>
          <w:rFonts w:hint="eastAsia"/>
        </w:rPr>
        <w:t>bool</w:t>
      </w:r>
      <w:r w:rsidR="00903209">
        <w:rPr>
          <w:rFonts w:hint="eastAsia"/>
        </w:rPr>
        <w:t>）については完全一致（</w:t>
      </w:r>
      <w:r w:rsidR="00903209">
        <w:rPr>
          <w:rFonts w:hint="eastAsia"/>
        </w:rPr>
        <w:t>=</w:t>
      </w:r>
      <w:r w:rsidR="00903209">
        <w:t>=</w:t>
      </w:r>
      <w:r w:rsidR="00903209">
        <w:rPr>
          <w:rFonts w:hint="eastAsia"/>
        </w:rPr>
        <w:t>）で判定し、実数（</w:t>
      </w:r>
      <w:r w:rsidR="00903209">
        <w:rPr>
          <w:rFonts w:hint="eastAsia"/>
        </w:rPr>
        <w:t>f</w:t>
      </w:r>
      <w:r w:rsidR="00903209">
        <w:t>loat</w:t>
      </w:r>
      <w:r w:rsidR="00903209">
        <w:rPr>
          <w:rFonts w:hint="eastAsia"/>
        </w:rPr>
        <w:t>）</w:t>
      </w:r>
      <w:r w:rsidR="00903209">
        <w:rPr>
          <w:rFonts w:hint="eastAsia"/>
        </w:rPr>
        <w:t>A</w:t>
      </w:r>
      <w:r w:rsidR="00903209">
        <w:rPr>
          <w:rFonts w:hint="eastAsia"/>
        </w:rPr>
        <w:t>、</w:t>
      </w:r>
      <w:r w:rsidR="00903209">
        <w:rPr>
          <w:rFonts w:hint="eastAsia"/>
        </w:rPr>
        <w:t>B</w:t>
      </w:r>
      <w:r w:rsidR="00903209">
        <w:rPr>
          <w:rFonts w:hint="eastAsia"/>
        </w:rPr>
        <w:t>については</w:t>
      </w:r>
      <w:r w:rsidR="00903209">
        <w:fldChar w:fldCharType="begin"/>
      </w:r>
      <w:r w:rsidR="00903209">
        <w:instrText xml:space="preserve"> </w:instrText>
      </w:r>
      <w:r w:rsidR="00903209">
        <w:rPr>
          <w:rFonts w:hint="eastAsia"/>
        </w:rPr>
        <w:instrText>REF _Ref16615949 \h</w:instrText>
      </w:r>
      <w:r w:rsidR="00903209">
        <w:instrText xml:space="preserve"> </w:instrText>
      </w:r>
      <w:r w:rsidR="00903209">
        <w:fldChar w:fldCharType="separate"/>
      </w:r>
      <w:r w:rsidR="003D2F73" w:rsidRPr="00477F45">
        <w:rPr>
          <w:rFonts w:hint="eastAsia"/>
        </w:rPr>
        <w:t>（</w:t>
      </w:r>
      <w:r w:rsidR="003D2F73">
        <w:rPr>
          <w:noProof/>
        </w:rPr>
        <w:t>125</w:t>
      </w:r>
      <w:r w:rsidR="003D2F73" w:rsidRPr="00477F45">
        <w:rPr>
          <w:rFonts w:hint="eastAsia"/>
        </w:rPr>
        <w:t>）</w:t>
      </w:r>
      <w:r w:rsidR="00903209">
        <w:fldChar w:fldCharType="end"/>
      </w:r>
      <w:r w:rsidR="00903209">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1056"/>
      </w:tblGrid>
      <w:tr w:rsidR="00903209" w:rsidRPr="00477F45" w14:paraId="6CC7DABE" w14:textId="77777777" w:rsidTr="000222F5">
        <w:tc>
          <w:tcPr>
            <w:tcW w:w="8690" w:type="dxa"/>
          </w:tcPr>
          <w:p w14:paraId="6AA8F966" w14:textId="77777777" w:rsidR="00903209" w:rsidRPr="003B1312" w:rsidRDefault="00A12191" w:rsidP="000222F5">
            <w:pPr>
              <w:tabs>
                <w:tab w:val="left" w:pos="4895"/>
              </w:tabs>
              <w:rPr>
                <w:rFonts w:ascii="Cambria Math" w:hAnsi="Cambria Math"/>
              </w:rPr>
            </w:pPr>
            <m:oMathPara>
              <m:oMath>
                <m:d>
                  <m:dPr>
                    <m:begChr m:val="|"/>
                    <m:endChr m:val="|"/>
                    <m:ctrlPr>
                      <w:rPr>
                        <w:rFonts w:ascii="Cambria Math" w:eastAsia="HGP創英角ｺﾞｼｯｸUB" w:hAnsi="Cambria Math" w:cs="XITS Math"/>
                        <w:i/>
                      </w:rPr>
                    </m:ctrlPr>
                  </m:dPr>
                  <m:e>
                    <m:r>
                      <w:rPr>
                        <w:rFonts w:ascii="Cambria Math" w:eastAsia="HGP創英角ｺﾞｼｯｸUB" w:hAnsi="Cambria Math" w:cs="XITS Math"/>
                      </w:rPr>
                      <m:t>A-B</m:t>
                    </m:r>
                  </m:e>
                </m:d>
                <m:r>
                  <w:rPr>
                    <w:rFonts w:ascii="Cambria Math" w:eastAsia="HGP創英角ｺﾞｼｯｸUB" w:hAnsi="Cambria Math" w:cs="XITS Math"/>
                  </w:rPr>
                  <m:t>&lt;</m:t>
                </m:r>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056" w:type="dxa"/>
            <w:vAlign w:val="center"/>
          </w:tcPr>
          <w:p w14:paraId="6F74BEC7" w14:textId="5E74D8E1" w:rsidR="00903209" w:rsidRPr="00477F45" w:rsidRDefault="00903209" w:rsidP="000222F5">
            <w:pPr>
              <w:pStyle w:val="af9"/>
            </w:pPr>
            <w:bookmarkStart w:id="280" w:name="_Ref1661594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125</w:t>
            </w:r>
            <w:r>
              <w:fldChar w:fldCharType="end"/>
            </w:r>
            <w:r w:rsidRPr="00477F45">
              <w:rPr>
                <w:rFonts w:hint="eastAsia"/>
              </w:rPr>
              <w:t>）</w:t>
            </w:r>
            <w:bookmarkEnd w:id="280"/>
          </w:p>
        </w:tc>
      </w:tr>
    </w:tbl>
    <w:p w14:paraId="28D513D4" w14:textId="77777777" w:rsidR="00205BF5" w:rsidRDefault="00205BF5" w:rsidP="00205BF5">
      <w:pPr>
        <w:pStyle w:val="af7"/>
      </w:pPr>
    </w:p>
    <w:p w14:paraId="1587F532" w14:textId="01DD39EC" w:rsidR="00205BF5" w:rsidRPr="00205BF5" w:rsidRDefault="00205BF5" w:rsidP="00205BF5">
      <w:pPr>
        <w:pStyle w:val="afe"/>
      </w:pPr>
      <w:bookmarkStart w:id="281" w:name="_Ref1661603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27</w:t>
      </w:r>
      <w:r>
        <w:fldChar w:fldCharType="end"/>
      </w:r>
      <w:bookmarkEnd w:id="281"/>
      <w:r>
        <w:rPr>
          <w:rFonts w:hint="eastAsia"/>
        </w:rPr>
        <w:t xml:space="preserve">　境界条件が同じ部位の選定方法</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2547"/>
        <w:gridCol w:w="6237"/>
        <w:gridCol w:w="952"/>
      </w:tblGrid>
      <w:tr w:rsidR="00205BF5" w:rsidRPr="00CD0C5C" w14:paraId="14C88D24" w14:textId="77777777" w:rsidTr="002F6AC2">
        <w:tc>
          <w:tcPr>
            <w:tcW w:w="2547" w:type="dxa"/>
            <w:tcBorders>
              <w:bottom w:val="single" w:sz="12" w:space="0" w:color="auto"/>
            </w:tcBorders>
          </w:tcPr>
          <w:p w14:paraId="5AE9D29F" w14:textId="77777777" w:rsidR="00205BF5" w:rsidRDefault="00205BF5" w:rsidP="0004280F">
            <w:pPr>
              <w:pStyle w:val="aff2"/>
            </w:pPr>
            <w:r>
              <w:rPr>
                <w:rFonts w:hint="eastAsia"/>
              </w:rPr>
              <w:t>境界の種類</w:t>
            </w:r>
          </w:p>
        </w:tc>
        <w:tc>
          <w:tcPr>
            <w:tcW w:w="6237" w:type="dxa"/>
            <w:tcBorders>
              <w:bottom w:val="single" w:sz="12" w:space="0" w:color="auto"/>
            </w:tcBorders>
          </w:tcPr>
          <w:p w14:paraId="5742066F" w14:textId="77777777" w:rsidR="00205BF5" w:rsidRPr="00CD0C5C" w:rsidRDefault="00205BF5" w:rsidP="0004280F">
            <w:pPr>
              <w:pStyle w:val="aff2"/>
            </w:pPr>
            <w:r>
              <w:rPr>
                <w:rFonts w:hint="eastAsia"/>
              </w:rPr>
              <w:t>比較条件</w:t>
            </w:r>
          </w:p>
        </w:tc>
        <w:tc>
          <w:tcPr>
            <w:tcW w:w="952" w:type="dxa"/>
            <w:tcBorders>
              <w:bottom w:val="single" w:sz="12" w:space="0" w:color="auto"/>
            </w:tcBorders>
          </w:tcPr>
          <w:p w14:paraId="1AFDC703" w14:textId="77777777" w:rsidR="00205BF5" w:rsidRPr="00CD0C5C" w:rsidRDefault="00205BF5" w:rsidP="0004280F">
            <w:pPr>
              <w:pStyle w:val="aff2"/>
            </w:pPr>
            <w:r>
              <w:rPr>
                <w:rFonts w:hint="eastAsia"/>
              </w:rPr>
              <w:t>データ型</w:t>
            </w:r>
          </w:p>
        </w:tc>
      </w:tr>
      <w:tr w:rsidR="00EE6C37" w:rsidRPr="00CD0C5C" w14:paraId="5782D4BD" w14:textId="77777777" w:rsidTr="00EE6C37">
        <w:tc>
          <w:tcPr>
            <w:tcW w:w="2547" w:type="dxa"/>
            <w:vMerge w:val="restart"/>
            <w:tcBorders>
              <w:top w:val="single" w:sz="12" w:space="0" w:color="auto"/>
            </w:tcBorders>
          </w:tcPr>
          <w:p w14:paraId="6CDB69C1" w14:textId="77777777" w:rsidR="00EE6C37" w:rsidRPr="00CD0C5C" w:rsidRDefault="00EE6C37" w:rsidP="002F6AC2">
            <w:pPr>
              <w:pStyle w:val="L"/>
            </w:pPr>
            <w:r>
              <w:rPr>
                <w:rFonts w:hint="eastAsia"/>
              </w:rPr>
              <w:t>共通</w:t>
            </w:r>
          </w:p>
        </w:tc>
        <w:tc>
          <w:tcPr>
            <w:tcW w:w="6237" w:type="dxa"/>
            <w:tcBorders>
              <w:top w:val="single" w:sz="12" w:space="0" w:color="auto"/>
              <w:bottom w:val="single" w:sz="4" w:space="0" w:color="auto"/>
            </w:tcBorders>
          </w:tcPr>
          <w:p w14:paraId="3874FC7C" w14:textId="77777777" w:rsidR="00EE6C37" w:rsidRPr="00CD0C5C" w:rsidRDefault="00EE6C37" w:rsidP="002F6AC2">
            <w:pPr>
              <w:pStyle w:val="L"/>
            </w:pPr>
            <w:r w:rsidRPr="00CD0C5C">
              <w:rPr>
                <w:rFonts w:hint="eastAsia"/>
              </w:rPr>
              <w:t>境界の種類（</w:t>
            </w:r>
            <w:proofErr w:type="spellStart"/>
            <w:r w:rsidRPr="00CD0C5C">
              <w:rPr>
                <w:rFonts w:hint="eastAsia"/>
              </w:rPr>
              <w:t>boundary_type</w:t>
            </w:r>
            <w:proofErr w:type="spellEnd"/>
            <w:r w:rsidRPr="00CD0C5C">
              <w:rPr>
                <w:rFonts w:hint="eastAsia"/>
              </w:rPr>
              <w:t>）が一致</w:t>
            </w:r>
          </w:p>
        </w:tc>
        <w:tc>
          <w:tcPr>
            <w:tcW w:w="952" w:type="dxa"/>
            <w:tcBorders>
              <w:top w:val="single" w:sz="12" w:space="0" w:color="auto"/>
              <w:bottom w:val="single" w:sz="4" w:space="0" w:color="auto"/>
            </w:tcBorders>
          </w:tcPr>
          <w:p w14:paraId="7B07061F" w14:textId="77777777" w:rsidR="00EE6C37" w:rsidRPr="00CD0C5C" w:rsidRDefault="00EE6C37" w:rsidP="002F6AC2">
            <w:pPr>
              <w:pStyle w:val="L"/>
            </w:pPr>
            <w:r>
              <w:rPr>
                <w:rFonts w:hint="eastAsia"/>
              </w:rPr>
              <w:t>s</w:t>
            </w:r>
            <w:r>
              <w:t>tring</w:t>
            </w:r>
          </w:p>
        </w:tc>
      </w:tr>
      <w:tr w:rsidR="00EE6C37" w:rsidRPr="00CD0C5C" w14:paraId="2489804D" w14:textId="77777777" w:rsidTr="00EE6C37">
        <w:tc>
          <w:tcPr>
            <w:tcW w:w="2547" w:type="dxa"/>
            <w:vMerge/>
            <w:tcBorders>
              <w:bottom w:val="single" w:sz="12" w:space="0" w:color="auto"/>
            </w:tcBorders>
          </w:tcPr>
          <w:p w14:paraId="4A10E5AF" w14:textId="77777777" w:rsidR="00EE6C37" w:rsidRDefault="00EE6C37" w:rsidP="002F6AC2">
            <w:pPr>
              <w:pStyle w:val="L"/>
            </w:pPr>
          </w:p>
        </w:tc>
        <w:tc>
          <w:tcPr>
            <w:tcW w:w="6237" w:type="dxa"/>
            <w:tcBorders>
              <w:top w:val="single" w:sz="4" w:space="0" w:color="auto"/>
              <w:bottom w:val="single" w:sz="12" w:space="0" w:color="auto"/>
            </w:tcBorders>
          </w:tcPr>
          <w:p w14:paraId="05483ECC" w14:textId="6127DCDD" w:rsidR="00EE6C37" w:rsidRPr="00CD0C5C" w:rsidRDefault="00EE6C37" w:rsidP="002F6AC2">
            <w:pPr>
              <w:pStyle w:val="L"/>
            </w:pPr>
            <w:r>
              <w:rPr>
                <w:rFonts w:hint="eastAsia"/>
              </w:rPr>
              <w:t>室内側長波長放射率が一致</w:t>
            </w:r>
          </w:p>
        </w:tc>
        <w:tc>
          <w:tcPr>
            <w:tcW w:w="952" w:type="dxa"/>
            <w:tcBorders>
              <w:top w:val="single" w:sz="4" w:space="0" w:color="auto"/>
              <w:bottom w:val="single" w:sz="12" w:space="0" w:color="auto"/>
            </w:tcBorders>
          </w:tcPr>
          <w:p w14:paraId="3F9DD1E1" w14:textId="7367129D" w:rsidR="00EE6C37" w:rsidRDefault="00EE6C37" w:rsidP="002F6AC2">
            <w:pPr>
              <w:pStyle w:val="L"/>
            </w:pPr>
            <w:r>
              <w:rPr>
                <w:rFonts w:hint="eastAsia"/>
              </w:rPr>
              <w:t>f</w:t>
            </w:r>
            <w:r>
              <w:t>loat</w:t>
            </w:r>
          </w:p>
        </w:tc>
      </w:tr>
      <w:tr w:rsidR="00205BF5" w:rsidRPr="00CD0C5C" w14:paraId="7846211F" w14:textId="77777777" w:rsidTr="0004280F">
        <w:tc>
          <w:tcPr>
            <w:tcW w:w="2547" w:type="dxa"/>
            <w:vMerge w:val="restart"/>
            <w:tcBorders>
              <w:top w:val="single" w:sz="12" w:space="0" w:color="auto"/>
            </w:tcBorders>
          </w:tcPr>
          <w:p w14:paraId="51282BB4" w14:textId="77777777" w:rsidR="00205BF5" w:rsidRPr="00CD0C5C" w:rsidRDefault="00205BF5" w:rsidP="002F6AC2">
            <w:pPr>
              <w:pStyle w:val="L"/>
            </w:pPr>
            <w:r w:rsidRPr="00CD0C5C">
              <w:rPr>
                <w:rFonts w:hint="eastAsia"/>
              </w:rPr>
              <w:t>間仕切り（</w:t>
            </w:r>
            <w:r w:rsidRPr="00CD0C5C">
              <w:rPr>
                <w:rFonts w:hint="eastAsia"/>
              </w:rPr>
              <w:t>internal</w:t>
            </w:r>
            <w:r w:rsidRPr="00CD0C5C">
              <w:rPr>
                <w:rFonts w:hint="eastAsia"/>
              </w:rPr>
              <w:t>）の場合</w:t>
            </w:r>
          </w:p>
        </w:tc>
        <w:tc>
          <w:tcPr>
            <w:tcW w:w="6237" w:type="dxa"/>
            <w:tcBorders>
              <w:top w:val="single" w:sz="12" w:space="0" w:color="auto"/>
            </w:tcBorders>
          </w:tcPr>
          <w:p w14:paraId="0D217874" w14:textId="77777777" w:rsidR="00205BF5" w:rsidRPr="00CD0C5C" w:rsidRDefault="00205BF5" w:rsidP="002F6AC2">
            <w:pPr>
              <w:pStyle w:val="L"/>
            </w:pPr>
            <w:r w:rsidRPr="00CD0C5C">
              <w:rPr>
                <w:rFonts w:hint="eastAsia"/>
              </w:rPr>
              <w:t>隣室タイプ（</w:t>
            </w:r>
            <w:proofErr w:type="spellStart"/>
            <w:r w:rsidRPr="00CD0C5C">
              <w:rPr>
                <w:rFonts w:hint="eastAsia"/>
              </w:rPr>
              <w:t>next_room_type</w:t>
            </w:r>
            <w:proofErr w:type="spellEnd"/>
            <w:r w:rsidRPr="00CD0C5C">
              <w:rPr>
                <w:rFonts w:hint="eastAsia"/>
              </w:rPr>
              <w:t>）が一致</w:t>
            </w:r>
          </w:p>
        </w:tc>
        <w:tc>
          <w:tcPr>
            <w:tcW w:w="952" w:type="dxa"/>
            <w:tcBorders>
              <w:top w:val="single" w:sz="12" w:space="0" w:color="auto"/>
            </w:tcBorders>
          </w:tcPr>
          <w:p w14:paraId="5816A85F" w14:textId="77777777" w:rsidR="00205BF5" w:rsidRPr="00CD0C5C" w:rsidRDefault="00205BF5" w:rsidP="002F6AC2">
            <w:pPr>
              <w:pStyle w:val="L"/>
            </w:pPr>
            <w:r>
              <w:rPr>
                <w:rFonts w:hint="eastAsia"/>
              </w:rPr>
              <w:t>s</w:t>
            </w:r>
            <w:r>
              <w:t>tring</w:t>
            </w:r>
          </w:p>
        </w:tc>
      </w:tr>
      <w:tr w:rsidR="00205BF5" w:rsidRPr="00CD0C5C" w14:paraId="538ED6B8" w14:textId="77777777" w:rsidTr="0004280F">
        <w:tc>
          <w:tcPr>
            <w:tcW w:w="2547" w:type="dxa"/>
            <w:vMerge/>
          </w:tcPr>
          <w:p w14:paraId="35718F95" w14:textId="77777777" w:rsidR="00205BF5" w:rsidRPr="00CD0C5C" w:rsidRDefault="00205BF5" w:rsidP="002F6AC2">
            <w:pPr>
              <w:pStyle w:val="L"/>
            </w:pPr>
          </w:p>
        </w:tc>
        <w:tc>
          <w:tcPr>
            <w:tcW w:w="6237" w:type="dxa"/>
          </w:tcPr>
          <w:p w14:paraId="609E2191" w14:textId="77777777" w:rsidR="00205BF5" w:rsidRPr="00CD0C5C" w:rsidRDefault="00205BF5" w:rsidP="002F6AC2">
            <w:pPr>
              <w:pStyle w:val="L"/>
            </w:pPr>
            <w:r w:rsidRPr="00CD0C5C">
              <w:rPr>
                <w:rFonts w:hint="eastAsia"/>
              </w:rPr>
              <w:t>室内側熱伝達率が一致</w:t>
            </w:r>
          </w:p>
        </w:tc>
        <w:tc>
          <w:tcPr>
            <w:tcW w:w="952" w:type="dxa"/>
          </w:tcPr>
          <w:p w14:paraId="2D7A9ABC" w14:textId="77777777" w:rsidR="00205BF5" w:rsidRPr="00CD0C5C" w:rsidRDefault="00205BF5" w:rsidP="002F6AC2">
            <w:pPr>
              <w:pStyle w:val="L"/>
            </w:pPr>
            <w:r>
              <w:rPr>
                <w:rFonts w:hint="eastAsia"/>
              </w:rPr>
              <w:t>f</w:t>
            </w:r>
            <w:r>
              <w:t>loat</w:t>
            </w:r>
          </w:p>
        </w:tc>
      </w:tr>
      <w:tr w:rsidR="00205BF5" w:rsidRPr="00CD0C5C" w14:paraId="2F8BC1B4" w14:textId="77777777" w:rsidTr="0004280F">
        <w:tc>
          <w:tcPr>
            <w:tcW w:w="2547" w:type="dxa"/>
            <w:vMerge/>
            <w:tcBorders>
              <w:bottom w:val="single" w:sz="12" w:space="0" w:color="auto"/>
            </w:tcBorders>
          </w:tcPr>
          <w:p w14:paraId="29D02211" w14:textId="77777777" w:rsidR="00205BF5" w:rsidRPr="00CD0C5C" w:rsidRDefault="00205BF5" w:rsidP="002F6AC2">
            <w:pPr>
              <w:pStyle w:val="L"/>
            </w:pPr>
          </w:p>
        </w:tc>
        <w:tc>
          <w:tcPr>
            <w:tcW w:w="6237" w:type="dxa"/>
            <w:tcBorders>
              <w:bottom w:val="single" w:sz="12" w:space="0" w:color="auto"/>
            </w:tcBorders>
          </w:tcPr>
          <w:p w14:paraId="30B7BC1F" w14:textId="77777777" w:rsidR="00205BF5" w:rsidRPr="00CD0C5C" w:rsidRDefault="00205BF5" w:rsidP="002F6AC2">
            <w:pPr>
              <w:pStyle w:val="L"/>
            </w:pPr>
            <w:r w:rsidRPr="00CD0C5C">
              <w:rPr>
                <w:rFonts w:hint="eastAsia"/>
              </w:rPr>
              <w:t>室外側熱伝達率が一致</w:t>
            </w:r>
          </w:p>
        </w:tc>
        <w:tc>
          <w:tcPr>
            <w:tcW w:w="952" w:type="dxa"/>
            <w:tcBorders>
              <w:bottom w:val="single" w:sz="12" w:space="0" w:color="auto"/>
            </w:tcBorders>
          </w:tcPr>
          <w:p w14:paraId="13B8B1DA" w14:textId="77777777" w:rsidR="00205BF5" w:rsidRPr="00CD0C5C" w:rsidRDefault="00205BF5" w:rsidP="002F6AC2">
            <w:pPr>
              <w:pStyle w:val="L"/>
            </w:pPr>
            <w:r>
              <w:rPr>
                <w:rFonts w:hint="eastAsia"/>
              </w:rPr>
              <w:t>f</w:t>
            </w:r>
            <w:r>
              <w:t>loat</w:t>
            </w:r>
          </w:p>
        </w:tc>
      </w:tr>
      <w:tr w:rsidR="00205BF5" w:rsidRPr="00CD0C5C" w14:paraId="2BA5009B" w14:textId="77777777" w:rsidTr="0004280F">
        <w:tc>
          <w:tcPr>
            <w:tcW w:w="2547" w:type="dxa"/>
            <w:vMerge w:val="restart"/>
            <w:tcBorders>
              <w:top w:val="single" w:sz="12" w:space="0" w:color="auto"/>
            </w:tcBorders>
          </w:tcPr>
          <w:p w14:paraId="1F92D123" w14:textId="77777777" w:rsidR="00205BF5" w:rsidRPr="00CD0C5C" w:rsidRDefault="00205BF5" w:rsidP="002F6AC2">
            <w:pPr>
              <w:pStyle w:val="L"/>
            </w:pPr>
            <w:r w:rsidRPr="00CD0C5C">
              <w:rPr>
                <w:rFonts w:hint="eastAsia"/>
              </w:rPr>
              <w:t>外皮</w:t>
            </w:r>
            <w:r w:rsidRPr="00CD0C5C">
              <w:rPr>
                <w:rFonts w:hint="eastAsia"/>
              </w:rPr>
              <w:t>_</w:t>
            </w:r>
            <w:r w:rsidRPr="00CD0C5C">
              <w:rPr>
                <w:rFonts w:hint="eastAsia"/>
              </w:rPr>
              <w:t>一般部位（</w:t>
            </w:r>
            <w:proofErr w:type="spellStart"/>
            <w:r w:rsidRPr="00CD0C5C">
              <w:rPr>
                <w:rFonts w:hint="eastAsia"/>
              </w:rPr>
              <w:t>external_general_part</w:t>
            </w:r>
            <w:proofErr w:type="spellEnd"/>
            <w:r w:rsidRPr="00CD0C5C">
              <w:rPr>
                <w:rFonts w:hint="eastAsia"/>
              </w:rPr>
              <w:t>）の場合</w:t>
            </w:r>
          </w:p>
        </w:tc>
        <w:tc>
          <w:tcPr>
            <w:tcW w:w="6237" w:type="dxa"/>
            <w:tcBorders>
              <w:top w:val="single" w:sz="12" w:space="0" w:color="auto"/>
            </w:tcBorders>
          </w:tcPr>
          <w:p w14:paraId="5E6DEEC6" w14:textId="77777777" w:rsidR="00205BF5" w:rsidRPr="00CD0C5C" w:rsidRDefault="00205BF5" w:rsidP="002F6AC2">
            <w:pPr>
              <w:pStyle w:val="L"/>
            </w:pPr>
            <w:r>
              <w:rPr>
                <w:rFonts w:hint="eastAsia"/>
              </w:rPr>
              <w:t>日射の有無（</w:t>
            </w:r>
            <w:proofErr w:type="spellStart"/>
            <w:r w:rsidRPr="00CD0C5C">
              <w:t>is_sun_striked_outside</w:t>
            </w:r>
            <w:proofErr w:type="spellEnd"/>
            <w:r>
              <w:rPr>
                <w:rFonts w:hint="eastAsia"/>
              </w:rPr>
              <w:t>）が一致</w:t>
            </w:r>
          </w:p>
        </w:tc>
        <w:tc>
          <w:tcPr>
            <w:tcW w:w="952" w:type="dxa"/>
            <w:tcBorders>
              <w:top w:val="single" w:sz="12" w:space="0" w:color="auto"/>
            </w:tcBorders>
          </w:tcPr>
          <w:p w14:paraId="3A6E1193" w14:textId="77777777" w:rsidR="00205BF5" w:rsidRDefault="00205BF5" w:rsidP="002F6AC2">
            <w:pPr>
              <w:pStyle w:val="L"/>
            </w:pPr>
            <w:r>
              <w:rPr>
                <w:rFonts w:hint="eastAsia"/>
              </w:rPr>
              <w:t>b</w:t>
            </w:r>
            <w:r>
              <w:t>ool</w:t>
            </w:r>
          </w:p>
        </w:tc>
      </w:tr>
      <w:tr w:rsidR="00205BF5" w:rsidRPr="00CD0C5C" w14:paraId="2B39A408" w14:textId="77777777" w:rsidTr="0004280F">
        <w:tc>
          <w:tcPr>
            <w:tcW w:w="2547" w:type="dxa"/>
            <w:vMerge/>
          </w:tcPr>
          <w:p w14:paraId="741509BB" w14:textId="77777777" w:rsidR="00205BF5" w:rsidRPr="00CD0C5C" w:rsidRDefault="00205BF5" w:rsidP="002F6AC2">
            <w:pPr>
              <w:pStyle w:val="L"/>
            </w:pPr>
          </w:p>
        </w:tc>
        <w:tc>
          <w:tcPr>
            <w:tcW w:w="6237" w:type="dxa"/>
          </w:tcPr>
          <w:p w14:paraId="66233973" w14:textId="77777777" w:rsidR="00205BF5" w:rsidRPr="00CD0C5C" w:rsidRDefault="00205BF5" w:rsidP="002F6AC2">
            <w:pPr>
              <w:pStyle w:val="L"/>
            </w:pPr>
            <w:r>
              <w:rPr>
                <w:rFonts w:hint="eastAsia"/>
              </w:rPr>
              <w:t>温度差係数（</w:t>
            </w:r>
            <w:proofErr w:type="spellStart"/>
            <w:r w:rsidRPr="00CD0C5C">
              <w:t>temp_dif_coef</w:t>
            </w:r>
            <w:proofErr w:type="spellEnd"/>
            <w:r>
              <w:rPr>
                <w:rFonts w:hint="eastAsia"/>
              </w:rPr>
              <w:t>）が一致</w:t>
            </w:r>
          </w:p>
        </w:tc>
        <w:tc>
          <w:tcPr>
            <w:tcW w:w="952" w:type="dxa"/>
          </w:tcPr>
          <w:p w14:paraId="705FEDFB" w14:textId="77777777" w:rsidR="00205BF5" w:rsidRDefault="00205BF5" w:rsidP="002F6AC2">
            <w:pPr>
              <w:pStyle w:val="L"/>
            </w:pPr>
            <w:r>
              <w:rPr>
                <w:rFonts w:hint="eastAsia"/>
              </w:rPr>
              <w:t>f</w:t>
            </w:r>
            <w:r>
              <w:t>loat</w:t>
            </w:r>
          </w:p>
        </w:tc>
      </w:tr>
      <w:tr w:rsidR="00205BF5" w:rsidRPr="00CD0C5C" w14:paraId="175E8D87" w14:textId="77777777" w:rsidTr="0004280F">
        <w:tc>
          <w:tcPr>
            <w:tcW w:w="2547" w:type="dxa"/>
            <w:vMerge/>
          </w:tcPr>
          <w:p w14:paraId="5D568578" w14:textId="77777777" w:rsidR="00205BF5" w:rsidRPr="00CD0C5C" w:rsidRDefault="00205BF5" w:rsidP="002F6AC2">
            <w:pPr>
              <w:pStyle w:val="L"/>
            </w:pPr>
          </w:p>
        </w:tc>
        <w:tc>
          <w:tcPr>
            <w:tcW w:w="6237" w:type="dxa"/>
          </w:tcPr>
          <w:p w14:paraId="5B4B4022" w14:textId="77777777" w:rsidR="00205BF5" w:rsidRDefault="00205BF5" w:rsidP="002F6AC2">
            <w:pPr>
              <w:pStyle w:val="L"/>
            </w:pPr>
            <w:r>
              <w:rPr>
                <w:rFonts w:hint="eastAsia"/>
              </w:rPr>
              <w:t>向き（</w:t>
            </w:r>
            <w:r>
              <w:rPr>
                <w:rFonts w:hint="eastAsia"/>
              </w:rPr>
              <w:t>d</w:t>
            </w:r>
            <w:r>
              <w:t>irection</w:t>
            </w:r>
            <w:r>
              <w:rPr>
                <w:rFonts w:hint="eastAsia"/>
              </w:rPr>
              <w:t>）が一致</w:t>
            </w:r>
          </w:p>
        </w:tc>
        <w:tc>
          <w:tcPr>
            <w:tcW w:w="952" w:type="dxa"/>
          </w:tcPr>
          <w:p w14:paraId="70E835A2" w14:textId="77777777" w:rsidR="00205BF5" w:rsidRDefault="00205BF5" w:rsidP="002F6AC2">
            <w:pPr>
              <w:pStyle w:val="L"/>
            </w:pPr>
            <w:r>
              <w:rPr>
                <w:rFonts w:hint="eastAsia"/>
              </w:rPr>
              <w:t>s</w:t>
            </w:r>
            <w:r>
              <w:t>tring</w:t>
            </w:r>
          </w:p>
        </w:tc>
      </w:tr>
      <w:tr w:rsidR="00205BF5" w:rsidRPr="00CD0C5C" w14:paraId="79DC6E10" w14:textId="77777777" w:rsidTr="0004280F">
        <w:tc>
          <w:tcPr>
            <w:tcW w:w="2547" w:type="dxa"/>
            <w:vMerge/>
          </w:tcPr>
          <w:p w14:paraId="21682952" w14:textId="77777777" w:rsidR="00205BF5" w:rsidRPr="00CD0C5C" w:rsidRDefault="00205BF5" w:rsidP="002F6AC2">
            <w:pPr>
              <w:pStyle w:val="L"/>
            </w:pPr>
          </w:p>
        </w:tc>
        <w:tc>
          <w:tcPr>
            <w:tcW w:w="6237" w:type="dxa"/>
          </w:tcPr>
          <w:p w14:paraId="3405E7E3" w14:textId="77777777" w:rsidR="00205BF5" w:rsidRDefault="00205BF5" w:rsidP="002F6AC2">
            <w:pPr>
              <w:pStyle w:val="L"/>
            </w:pPr>
            <w:r>
              <w:rPr>
                <w:rFonts w:hint="eastAsia"/>
              </w:rPr>
              <w:t>室内侵入日射吸収の有無（</w:t>
            </w:r>
            <w:proofErr w:type="spellStart"/>
            <w:r w:rsidRPr="004F3ABE">
              <w:t>is_solar_absorbed_inside</w:t>
            </w:r>
            <w:proofErr w:type="spellEnd"/>
            <w:r>
              <w:rPr>
                <w:rFonts w:hint="eastAsia"/>
              </w:rPr>
              <w:t>）が一致</w:t>
            </w:r>
          </w:p>
        </w:tc>
        <w:tc>
          <w:tcPr>
            <w:tcW w:w="952" w:type="dxa"/>
          </w:tcPr>
          <w:p w14:paraId="619DB2AC" w14:textId="77777777" w:rsidR="00205BF5" w:rsidRDefault="00205BF5" w:rsidP="002F6AC2">
            <w:pPr>
              <w:pStyle w:val="L"/>
            </w:pPr>
            <w:r>
              <w:rPr>
                <w:rFonts w:hint="eastAsia"/>
              </w:rPr>
              <w:t>b</w:t>
            </w:r>
            <w:r>
              <w:t>ool</w:t>
            </w:r>
          </w:p>
        </w:tc>
      </w:tr>
      <w:tr w:rsidR="00205BF5" w:rsidRPr="00CD0C5C" w14:paraId="42EC165C" w14:textId="77777777" w:rsidTr="0004280F">
        <w:tc>
          <w:tcPr>
            <w:tcW w:w="2547" w:type="dxa"/>
            <w:vMerge/>
          </w:tcPr>
          <w:p w14:paraId="18774623" w14:textId="77777777" w:rsidR="00205BF5" w:rsidRPr="00CD0C5C" w:rsidRDefault="00205BF5" w:rsidP="002F6AC2">
            <w:pPr>
              <w:pStyle w:val="L"/>
            </w:pPr>
          </w:p>
        </w:tc>
        <w:tc>
          <w:tcPr>
            <w:tcW w:w="6237" w:type="dxa"/>
          </w:tcPr>
          <w:p w14:paraId="32CA7CF7" w14:textId="77777777" w:rsidR="00205BF5" w:rsidRDefault="00205BF5" w:rsidP="002F6AC2">
            <w:pPr>
              <w:pStyle w:val="L"/>
            </w:pPr>
            <w:r>
              <w:rPr>
                <w:rFonts w:hint="eastAsia"/>
              </w:rPr>
              <w:t>室外側長波長放射率（</w:t>
            </w:r>
            <w:proofErr w:type="spellStart"/>
            <w:r>
              <w:rPr>
                <w:rFonts w:hint="eastAsia"/>
              </w:rPr>
              <w:t>o</w:t>
            </w:r>
            <w:r>
              <w:t>utside_missivity</w:t>
            </w:r>
            <w:proofErr w:type="spellEnd"/>
            <w:r>
              <w:rPr>
                <w:rFonts w:hint="eastAsia"/>
              </w:rPr>
              <w:t>）が一致</w:t>
            </w:r>
          </w:p>
        </w:tc>
        <w:tc>
          <w:tcPr>
            <w:tcW w:w="952" w:type="dxa"/>
          </w:tcPr>
          <w:p w14:paraId="1D28D7D0" w14:textId="77777777" w:rsidR="00205BF5" w:rsidRDefault="00205BF5" w:rsidP="002F6AC2">
            <w:pPr>
              <w:pStyle w:val="L"/>
            </w:pPr>
            <w:r>
              <w:rPr>
                <w:rFonts w:hint="eastAsia"/>
              </w:rPr>
              <w:t>f</w:t>
            </w:r>
            <w:r>
              <w:t>loat</w:t>
            </w:r>
          </w:p>
        </w:tc>
      </w:tr>
      <w:tr w:rsidR="00205BF5" w:rsidRPr="00CD0C5C" w14:paraId="34565837" w14:textId="77777777" w:rsidTr="0004280F">
        <w:tc>
          <w:tcPr>
            <w:tcW w:w="2547" w:type="dxa"/>
            <w:vMerge/>
          </w:tcPr>
          <w:p w14:paraId="7622B26B" w14:textId="77777777" w:rsidR="00205BF5" w:rsidRPr="00CD0C5C" w:rsidRDefault="00205BF5" w:rsidP="002F6AC2">
            <w:pPr>
              <w:pStyle w:val="L"/>
            </w:pPr>
          </w:p>
        </w:tc>
        <w:tc>
          <w:tcPr>
            <w:tcW w:w="6237" w:type="dxa"/>
          </w:tcPr>
          <w:p w14:paraId="2C239B66" w14:textId="77777777" w:rsidR="00205BF5" w:rsidRDefault="00205BF5" w:rsidP="002F6AC2">
            <w:pPr>
              <w:pStyle w:val="L"/>
            </w:pPr>
            <w:r>
              <w:rPr>
                <w:rFonts w:hint="eastAsia"/>
              </w:rPr>
              <w:t>室外側日射吸収率（</w:t>
            </w:r>
            <w:proofErr w:type="spellStart"/>
            <w:r>
              <w:rPr>
                <w:rFonts w:hint="eastAsia"/>
              </w:rPr>
              <w:t>o</w:t>
            </w:r>
            <w:r>
              <w:t>utside_solar_absorption</w:t>
            </w:r>
            <w:proofErr w:type="spellEnd"/>
            <w:r>
              <w:rPr>
                <w:rFonts w:hint="eastAsia"/>
              </w:rPr>
              <w:t>）が一致</w:t>
            </w:r>
          </w:p>
        </w:tc>
        <w:tc>
          <w:tcPr>
            <w:tcW w:w="952" w:type="dxa"/>
          </w:tcPr>
          <w:p w14:paraId="6D0D5A83" w14:textId="77777777" w:rsidR="00205BF5" w:rsidRDefault="00205BF5" w:rsidP="002F6AC2">
            <w:pPr>
              <w:pStyle w:val="L"/>
            </w:pPr>
            <w:r>
              <w:rPr>
                <w:rFonts w:hint="eastAsia"/>
              </w:rPr>
              <w:t>f</w:t>
            </w:r>
            <w:r>
              <w:t>loat</w:t>
            </w:r>
          </w:p>
        </w:tc>
      </w:tr>
      <w:tr w:rsidR="00205BF5" w:rsidRPr="00CD0C5C" w14:paraId="0B156759" w14:textId="77777777" w:rsidTr="0004280F">
        <w:tc>
          <w:tcPr>
            <w:tcW w:w="2547" w:type="dxa"/>
            <w:vMerge/>
          </w:tcPr>
          <w:p w14:paraId="6F82FCEF" w14:textId="77777777" w:rsidR="00205BF5" w:rsidRPr="00CD0C5C" w:rsidRDefault="00205BF5" w:rsidP="002F6AC2">
            <w:pPr>
              <w:pStyle w:val="L"/>
            </w:pPr>
          </w:p>
        </w:tc>
        <w:tc>
          <w:tcPr>
            <w:tcW w:w="6237" w:type="dxa"/>
          </w:tcPr>
          <w:p w14:paraId="0F2E5D8E" w14:textId="77777777" w:rsidR="00205BF5" w:rsidRDefault="00205BF5" w:rsidP="002F6AC2">
            <w:pPr>
              <w:pStyle w:val="L"/>
            </w:pPr>
            <w:r w:rsidRPr="00CD0C5C">
              <w:rPr>
                <w:rFonts w:hint="eastAsia"/>
              </w:rPr>
              <w:t>室内側熱伝達率が一致</w:t>
            </w:r>
          </w:p>
        </w:tc>
        <w:tc>
          <w:tcPr>
            <w:tcW w:w="952" w:type="dxa"/>
          </w:tcPr>
          <w:p w14:paraId="00C7C677" w14:textId="77777777" w:rsidR="00205BF5" w:rsidRPr="00CD0C5C" w:rsidRDefault="00205BF5" w:rsidP="002F6AC2">
            <w:pPr>
              <w:pStyle w:val="L"/>
            </w:pPr>
            <w:r>
              <w:rPr>
                <w:rFonts w:hint="eastAsia"/>
              </w:rPr>
              <w:t>f</w:t>
            </w:r>
            <w:r>
              <w:t>loat</w:t>
            </w:r>
          </w:p>
        </w:tc>
      </w:tr>
      <w:tr w:rsidR="00205BF5" w:rsidRPr="00CD0C5C" w14:paraId="4927A31B" w14:textId="77777777" w:rsidTr="0004280F">
        <w:tc>
          <w:tcPr>
            <w:tcW w:w="2547" w:type="dxa"/>
            <w:vMerge/>
            <w:tcBorders>
              <w:bottom w:val="single" w:sz="12" w:space="0" w:color="auto"/>
            </w:tcBorders>
          </w:tcPr>
          <w:p w14:paraId="4F2A89F0" w14:textId="77777777" w:rsidR="00205BF5" w:rsidRPr="00CD0C5C" w:rsidRDefault="00205BF5" w:rsidP="002F6AC2">
            <w:pPr>
              <w:pStyle w:val="L"/>
            </w:pPr>
          </w:p>
        </w:tc>
        <w:tc>
          <w:tcPr>
            <w:tcW w:w="6237" w:type="dxa"/>
            <w:tcBorders>
              <w:bottom w:val="single" w:sz="12" w:space="0" w:color="auto"/>
            </w:tcBorders>
          </w:tcPr>
          <w:p w14:paraId="2DFAA1E7" w14:textId="77777777" w:rsidR="00205BF5" w:rsidRDefault="00205BF5" w:rsidP="002F6AC2">
            <w:pPr>
              <w:pStyle w:val="L"/>
            </w:pPr>
            <w:r w:rsidRPr="00CD0C5C">
              <w:rPr>
                <w:rFonts w:hint="eastAsia"/>
              </w:rPr>
              <w:t>室外側熱伝達率が一致</w:t>
            </w:r>
          </w:p>
        </w:tc>
        <w:tc>
          <w:tcPr>
            <w:tcW w:w="952" w:type="dxa"/>
            <w:tcBorders>
              <w:bottom w:val="single" w:sz="12" w:space="0" w:color="auto"/>
            </w:tcBorders>
          </w:tcPr>
          <w:p w14:paraId="0321F7AF" w14:textId="77777777" w:rsidR="00205BF5" w:rsidRPr="00CD0C5C" w:rsidRDefault="00205BF5" w:rsidP="002F6AC2">
            <w:pPr>
              <w:pStyle w:val="L"/>
            </w:pPr>
            <w:r>
              <w:rPr>
                <w:rFonts w:hint="eastAsia"/>
              </w:rPr>
              <w:t>f</w:t>
            </w:r>
            <w:r>
              <w:t>loat</w:t>
            </w:r>
          </w:p>
        </w:tc>
      </w:tr>
      <w:tr w:rsidR="00205BF5" w:rsidRPr="00CD0C5C" w14:paraId="176B3265" w14:textId="77777777" w:rsidTr="0004280F">
        <w:tc>
          <w:tcPr>
            <w:tcW w:w="2547" w:type="dxa"/>
            <w:vMerge w:val="restart"/>
            <w:tcBorders>
              <w:top w:val="single" w:sz="12" w:space="0" w:color="auto"/>
            </w:tcBorders>
          </w:tcPr>
          <w:p w14:paraId="10A914F0" w14:textId="77777777" w:rsidR="00205BF5" w:rsidRPr="00CD0C5C" w:rsidRDefault="00205BF5" w:rsidP="002F6AC2">
            <w:pPr>
              <w:pStyle w:val="L"/>
            </w:pPr>
            <w:r>
              <w:rPr>
                <w:rFonts w:hint="eastAsia"/>
              </w:rPr>
              <w:t>外皮</w:t>
            </w:r>
            <w:r>
              <w:rPr>
                <w:rFonts w:hint="eastAsia"/>
              </w:rPr>
              <w:t>_</w:t>
            </w:r>
            <w:r>
              <w:rPr>
                <w:rFonts w:hint="eastAsia"/>
              </w:rPr>
              <w:t>透明な開口部（</w:t>
            </w:r>
            <w:proofErr w:type="spellStart"/>
            <w:r w:rsidRPr="004F3ABE">
              <w:t>external_transparent_part</w:t>
            </w:r>
            <w:proofErr w:type="spellEnd"/>
            <w:r>
              <w:rPr>
                <w:rFonts w:hint="eastAsia"/>
              </w:rPr>
              <w:t>）の場合</w:t>
            </w:r>
          </w:p>
        </w:tc>
        <w:tc>
          <w:tcPr>
            <w:tcW w:w="6237" w:type="dxa"/>
            <w:tcBorders>
              <w:top w:val="single" w:sz="12" w:space="0" w:color="auto"/>
            </w:tcBorders>
          </w:tcPr>
          <w:p w14:paraId="4194E24D" w14:textId="77777777" w:rsidR="00205BF5" w:rsidRPr="00CD0C5C" w:rsidRDefault="00205BF5" w:rsidP="002F6AC2">
            <w:pPr>
              <w:pStyle w:val="L"/>
            </w:pPr>
            <w:r>
              <w:rPr>
                <w:rFonts w:hint="eastAsia"/>
              </w:rPr>
              <w:t>日射の有無（</w:t>
            </w:r>
            <w:proofErr w:type="spellStart"/>
            <w:r w:rsidRPr="00CD0C5C">
              <w:t>is_sun_striked_outside</w:t>
            </w:r>
            <w:proofErr w:type="spellEnd"/>
            <w:r>
              <w:rPr>
                <w:rFonts w:hint="eastAsia"/>
              </w:rPr>
              <w:t>）が一致</w:t>
            </w:r>
          </w:p>
        </w:tc>
        <w:tc>
          <w:tcPr>
            <w:tcW w:w="952" w:type="dxa"/>
            <w:tcBorders>
              <w:top w:val="single" w:sz="12" w:space="0" w:color="auto"/>
            </w:tcBorders>
          </w:tcPr>
          <w:p w14:paraId="07BA76C6" w14:textId="77777777" w:rsidR="00205BF5" w:rsidRDefault="00205BF5" w:rsidP="002F6AC2">
            <w:pPr>
              <w:pStyle w:val="L"/>
            </w:pPr>
            <w:r>
              <w:rPr>
                <w:rFonts w:hint="eastAsia"/>
              </w:rPr>
              <w:t>b</w:t>
            </w:r>
            <w:r>
              <w:t>ool</w:t>
            </w:r>
          </w:p>
        </w:tc>
      </w:tr>
      <w:tr w:rsidR="00205BF5" w:rsidRPr="00CD0C5C" w14:paraId="373A9D70" w14:textId="77777777" w:rsidTr="0004280F">
        <w:tc>
          <w:tcPr>
            <w:tcW w:w="2547" w:type="dxa"/>
            <w:vMerge/>
          </w:tcPr>
          <w:p w14:paraId="06790378" w14:textId="77777777" w:rsidR="00205BF5" w:rsidRDefault="00205BF5" w:rsidP="002F6AC2">
            <w:pPr>
              <w:pStyle w:val="L"/>
            </w:pPr>
          </w:p>
        </w:tc>
        <w:tc>
          <w:tcPr>
            <w:tcW w:w="6237" w:type="dxa"/>
          </w:tcPr>
          <w:p w14:paraId="6B86BD9A" w14:textId="77777777" w:rsidR="00205BF5" w:rsidRPr="00CD0C5C" w:rsidRDefault="00205BF5" w:rsidP="002F6AC2">
            <w:pPr>
              <w:pStyle w:val="L"/>
            </w:pPr>
            <w:r>
              <w:rPr>
                <w:rFonts w:hint="eastAsia"/>
              </w:rPr>
              <w:t>向き（</w:t>
            </w:r>
            <w:r>
              <w:rPr>
                <w:rFonts w:hint="eastAsia"/>
              </w:rPr>
              <w:t>d</w:t>
            </w:r>
            <w:r>
              <w:t>irection</w:t>
            </w:r>
            <w:r>
              <w:rPr>
                <w:rFonts w:hint="eastAsia"/>
              </w:rPr>
              <w:t>）が一致</w:t>
            </w:r>
          </w:p>
        </w:tc>
        <w:tc>
          <w:tcPr>
            <w:tcW w:w="952" w:type="dxa"/>
          </w:tcPr>
          <w:p w14:paraId="2B24A0D4" w14:textId="77777777" w:rsidR="00205BF5" w:rsidRDefault="00205BF5" w:rsidP="002F6AC2">
            <w:pPr>
              <w:pStyle w:val="L"/>
            </w:pPr>
            <w:r>
              <w:rPr>
                <w:rFonts w:hint="eastAsia"/>
              </w:rPr>
              <w:t>s</w:t>
            </w:r>
            <w:r>
              <w:t>tring</w:t>
            </w:r>
          </w:p>
        </w:tc>
      </w:tr>
      <w:tr w:rsidR="00205BF5" w:rsidRPr="00CD0C5C" w14:paraId="1EBD05EC" w14:textId="77777777" w:rsidTr="0004280F">
        <w:tc>
          <w:tcPr>
            <w:tcW w:w="2547" w:type="dxa"/>
            <w:vMerge/>
          </w:tcPr>
          <w:p w14:paraId="5EB6A2E9" w14:textId="77777777" w:rsidR="00205BF5" w:rsidRDefault="00205BF5" w:rsidP="002F6AC2">
            <w:pPr>
              <w:pStyle w:val="L"/>
            </w:pPr>
          </w:p>
        </w:tc>
        <w:tc>
          <w:tcPr>
            <w:tcW w:w="6237" w:type="dxa"/>
          </w:tcPr>
          <w:p w14:paraId="1F949A97" w14:textId="77777777" w:rsidR="00205BF5" w:rsidRPr="00CD0C5C" w:rsidRDefault="00205BF5" w:rsidP="002F6AC2">
            <w:pPr>
              <w:pStyle w:val="L"/>
            </w:pPr>
            <w:r>
              <w:rPr>
                <w:rFonts w:hint="eastAsia"/>
              </w:rPr>
              <w:t>室外側長波長放射率（</w:t>
            </w:r>
            <w:proofErr w:type="spellStart"/>
            <w:r>
              <w:rPr>
                <w:rFonts w:hint="eastAsia"/>
              </w:rPr>
              <w:t>o</w:t>
            </w:r>
            <w:r>
              <w:t>utside_missivity</w:t>
            </w:r>
            <w:proofErr w:type="spellEnd"/>
            <w:r>
              <w:rPr>
                <w:rFonts w:hint="eastAsia"/>
              </w:rPr>
              <w:t>）が一致</w:t>
            </w:r>
          </w:p>
        </w:tc>
        <w:tc>
          <w:tcPr>
            <w:tcW w:w="952" w:type="dxa"/>
          </w:tcPr>
          <w:p w14:paraId="22FB5372" w14:textId="77777777" w:rsidR="00205BF5" w:rsidRDefault="00205BF5" w:rsidP="002F6AC2">
            <w:pPr>
              <w:pStyle w:val="L"/>
            </w:pPr>
            <w:r>
              <w:rPr>
                <w:rFonts w:hint="eastAsia"/>
              </w:rPr>
              <w:t>f</w:t>
            </w:r>
            <w:r>
              <w:t>loat</w:t>
            </w:r>
          </w:p>
        </w:tc>
      </w:tr>
      <w:tr w:rsidR="00205BF5" w:rsidRPr="00CD0C5C" w14:paraId="28503A53" w14:textId="77777777" w:rsidTr="0004280F">
        <w:tc>
          <w:tcPr>
            <w:tcW w:w="2547" w:type="dxa"/>
            <w:vMerge/>
          </w:tcPr>
          <w:p w14:paraId="5498E97A" w14:textId="77777777" w:rsidR="00205BF5" w:rsidRDefault="00205BF5" w:rsidP="002F6AC2">
            <w:pPr>
              <w:pStyle w:val="L"/>
            </w:pPr>
          </w:p>
        </w:tc>
        <w:tc>
          <w:tcPr>
            <w:tcW w:w="6237" w:type="dxa"/>
          </w:tcPr>
          <w:p w14:paraId="0941D6C0" w14:textId="77777777" w:rsidR="00205BF5" w:rsidRPr="00CD0C5C" w:rsidRDefault="00205BF5" w:rsidP="002F6AC2">
            <w:pPr>
              <w:pStyle w:val="L"/>
            </w:pPr>
            <w:r w:rsidRPr="00CD0C5C">
              <w:rPr>
                <w:rFonts w:hint="eastAsia"/>
              </w:rPr>
              <w:t>室内側熱伝達率が一致</w:t>
            </w:r>
          </w:p>
        </w:tc>
        <w:tc>
          <w:tcPr>
            <w:tcW w:w="952" w:type="dxa"/>
          </w:tcPr>
          <w:p w14:paraId="3DD826AB" w14:textId="77777777" w:rsidR="00205BF5" w:rsidRPr="00CD0C5C" w:rsidRDefault="00205BF5" w:rsidP="002F6AC2">
            <w:pPr>
              <w:pStyle w:val="L"/>
            </w:pPr>
            <w:r>
              <w:rPr>
                <w:rFonts w:hint="eastAsia"/>
              </w:rPr>
              <w:t>f</w:t>
            </w:r>
            <w:r>
              <w:t>loat</w:t>
            </w:r>
          </w:p>
        </w:tc>
      </w:tr>
      <w:tr w:rsidR="00205BF5" w:rsidRPr="00CD0C5C" w14:paraId="2A39EB61" w14:textId="77777777" w:rsidTr="0004280F">
        <w:tc>
          <w:tcPr>
            <w:tcW w:w="2547" w:type="dxa"/>
            <w:vMerge/>
            <w:tcBorders>
              <w:bottom w:val="single" w:sz="12" w:space="0" w:color="auto"/>
            </w:tcBorders>
          </w:tcPr>
          <w:p w14:paraId="28DA5194" w14:textId="77777777" w:rsidR="00205BF5" w:rsidRDefault="00205BF5" w:rsidP="002F6AC2">
            <w:pPr>
              <w:pStyle w:val="L"/>
            </w:pPr>
          </w:p>
        </w:tc>
        <w:tc>
          <w:tcPr>
            <w:tcW w:w="6237" w:type="dxa"/>
            <w:tcBorders>
              <w:bottom w:val="single" w:sz="12" w:space="0" w:color="auto"/>
            </w:tcBorders>
          </w:tcPr>
          <w:p w14:paraId="5A7862EC" w14:textId="77777777" w:rsidR="00205BF5" w:rsidRPr="00CD0C5C" w:rsidRDefault="00205BF5" w:rsidP="002F6AC2">
            <w:pPr>
              <w:pStyle w:val="L"/>
            </w:pPr>
            <w:r w:rsidRPr="00CD0C5C">
              <w:rPr>
                <w:rFonts w:hint="eastAsia"/>
              </w:rPr>
              <w:t>室外側熱伝達率が一致</w:t>
            </w:r>
          </w:p>
        </w:tc>
        <w:tc>
          <w:tcPr>
            <w:tcW w:w="952" w:type="dxa"/>
            <w:tcBorders>
              <w:bottom w:val="single" w:sz="12" w:space="0" w:color="auto"/>
            </w:tcBorders>
          </w:tcPr>
          <w:p w14:paraId="5777CE80" w14:textId="77777777" w:rsidR="00205BF5" w:rsidRPr="00CD0C5C" w:rsidRDefault="00205BF5" w:rsidP="002F6AC2">
            <w:pPr>
              <w:pStyle w:val="L"/>
            </w:pPr>
            <w:r>
              <w:rPr>
                <w:rFonts w:hint="eastAsia"/>
              </w:rPr>
              <w:t>f</w:t>
            </w:r>
            <w:r>
              <w:t>loat</w:t>
            </w:r>
          </w:p>
        </w:tc>
      </w:tr>
      <w:tr w:rsidR="00205BF5" w:rsidRPr="00CD0C5C" w14:paraId="01BA36EF" w14:textId="77777777" w:rsidTr="0004280F">
        <w:tc>
          <w:tcPr>
            <w:tcW w:w="2547" w:type="dxa"/>
            <w:vMerge w:val="restart"/>
            <w:tcBorders>
              <w:top w:val="single" w:sz="12" w:space="0" w:color="auto"/>
            </w:tcBorders>
          </w:tcPr>
          <w:p w14:paraId="0B07AAC7" w14:textId="77777777" w:rsidR="00205BF5" w:rsidRDefault="00205BF5" w:rsidP="002F6AC2">
            <w:pPr>
              <w:pStyle w:val="L"/>
            </w:pPr>
            <w:r>
              <w:rPr>
                <w:rFonts w:hint="eastAsia"/>
              </w:rPr>
              <w:t>外皮</w:t>
            </w:r>
            <w:r>
              <w:rPr>
                <w:rFonts w:hint="eastAsia"/>
              </w:rPr>
              <w:t>_</w:t>
            </w:r>
            <w:r>
              <w:rPr>
                <w:rFonts w:hint="eastAsia"/>
              </w:rPr>
              <w:t>不透明な開口部（</w:t>
            </w:r>
            <w:proofErr w:type="spellStart"/>
            <w:r w:rsidRPr="005057B1">
              <w:t>external_opaque_part</w:t>
            </w:r>
            <w:proofErr w:type="spellEnd"/>
            <w:r>
              <w:rPr>
                <w:rFonts w:hint="eastAsia"/>
              </w:rPr>
              <w:t>）の場合</w:t>
            </w:r>
          </w:p>
        </w:tc>
        <w:tc>
          <w:tcPr>
            <w:tcW w:w="6237" w:type="dxa"/>
            <w:tcBorders>
              <w:top w:val="single" w:sz="12" w:space="0" w:color="auto"/>
            </w:tcBorders>
          </w:tcPr>
          <w:p w14:paraId="402F5328" w14:textId="77777777" w:rsidR="00205BF5" w:rsidRPr="00CD0C5C" w:rsidRDefault="00205BF5" w:rsidP="002F6AC2">
            <w:pPr>
              <w:pStyle w:val="L"/>
            </w:pPr>
            <w:r>
              <w:rPr>
                <w:rFonts w:hint="eastAsia"/>
              </w:rPr>
              <w:t>日射の有無（</w:t>
            </w:r>
            <w:proofErr w:type="spellStart"/>
            <w:r w:rsidRPr="00CD0C5C">
              <w:t>is_sun_striked_outside</w:t>
            </w:r>
            <w:proofErr w:type="spellEnd"/>
            <w:r>
              <w:rPr>
                <w:rFonts w:hint="eastAsia"/>
              </w:rPr>
              <w:t>）が一致</w:t>
            </w:r>
          </w:p>
        </w:tc>
        <w:tc>
          <w:tcPr>
            <w:tcW w:w="952" w:type="dxa"/>
            <w:tcBorders>
              <w:top w:val="single" w:sz="12" w:space="0" w:color="auto"/>
            </w:tcBorders>
          </w:tcPr>
          <w:p w14:paraId="72960E94" w14:textId="77777777" w:rsidR="00205BF5" w:rsidRDefault="00205BF5" w:rsidP="002F6AC2">
            <w:pPr>
              <w:pStyle w:val="L"/>
            </w:pPr>
            <w:r>
              <w:rPr>
                <w:rFonts w:hint="eastAsia"/>
              </w:rPr>
              <w:t>b</w:t>
            </w:r>
            <w:r>
              <w:t>ool</w:t>
            </w:r>
          </w:p>
        </w:tc>
      </w:tr>
      <w:tr w:rsidR="00205BF5" w:rsidRPr="00CD0C5C" w14:paraId="3B2AFA76" w14:textId="77777777" w:rsidTr="0004280F">
        <w:tc>
          <w:tcPr>
            <w:tcW w:w="2547" w:type="dxa"/>
            <w:vMerge/>
          </w:tcPr>
          <w:p w14:paraId="5FDA2957" w14:textId="77777777" w:rsidR="00205BF5" w:rsidRDefault="00205BF5" w:rsidP="002F6AC2">
            <w:pPr>
              <w:pStyle w:val="L"/>
            </w:pPr>
          </w:p>
        </w:tc>
        <w:tc>
          <w:tcPr>
            <w:tcW w:w="6237" w:type="dxa"/>
          </w:tcPr>
          <w:p w14:paraId="4F70E97D" w14:textId="77777777" w:rsidR="00205BF5" w:rsidRPr="00CD0C5C" w:rsidRDefault="00205BF5" w:rsidP="002F6AC2">
            <w:pPr>
              <w:pStyle w:val="L"/>
            </w:pPr>
            <w:r>
              <w:rPr>
                <w:rFonts w:hint="eastAsia"/>
              </w:rPr>
              <w:t>向き（</w:t>
            </w:r>
            <w:r>
              <w:rPr>
                <w:rFonts w:hint="eastAsia"/>
              </w:rPr>
              <w:t>d</w:t>
            </w:r>
            <w:r>
              <w:t>irection</w:t>
            </w:r>
            <w:r>
              <w:rPr>
                <w:rFonts w:hint="eastAsia"/>
              </w:rPr>
              <w:t>）が一致</w:t>
            </w:r>
          </w:p>
        </w:tc>
        <w:tc>
          <w:tcPr>
            <w:tcW w:w="952" w:type="dxa"/>
          </w:tcPr>
          <w:p w14:paraId="39BA4D0F" w14:textId="77777777" w:rsidR="00205BF5" w:rsidRDefault="00205BF5" w:rsidP="002F6AC2">
            <w:pPr>
              <w:pStyle w:val="L"/>
            </w:pPr>
            <w:r>
              <w:rPr>
                <w:rFonts w:hint="eastAsia"/>
              </w:rPr>
              <w:t>s</w:t>
            </w:r>
            <w:r>
              <w:t>tring</w:t>
            </w:r>
          </w:p>
        </w:tc>
      </w:tr>
      <w:tr w:rsidR="00205BF5" w:rsidRPr="00CD0C5C" w14:paraId="65515BA4" w14:textId="77777777" w:rsidTr="0004280F">
        <w:tc>
          <w:tcPr>
            <w:tcW w:w="2547" w:type="dxa"/>
            <w:vMerge/>
          </w:tcPr>
          <w:p w14:paraId="7AD75BAD" w14:textId="77777777" w:rsidR="00205BF5" w:rsidRDefault="00205BF5" w:rsidP="002F6AC2">
            <w:pPr>
              <w:pStyle w:val="L"/>
            </w:pPr>
          </w:p>
        </w:tc>
        <w:tc>
          <w:tcPr>
            <w:tcW w:w="6237" w:type="dxa"/>
          </w:tcPr>
          <w:p w14:paraId="32E501BF" w14:textId="77777777" w:rsidR="00205BF5" w:rsidRPr="00CD0C5C" w:rsidRDefault="00205BF5" w:rsidP="002F6AC2">
            <w:pPr>
              <w:pStyle w:val="L"/>
            </w:pPr>
            <w:r>
              <w:rPr>
                <w:rFonts w:hint="eastAsia"/>
              </w:rPr>
              <w:t>室外側長波長放射率（</w:t>
            </w:r>
            <w:proofErr w:type="spellStart"/>
            <w:r>
              <w:rPr>
                <w:rFonts w:hint="eastAsia"/>
              </w:rPr>
              <w:t>o</w:t>
            </w:r>
            <w:r>
              <w:t>utside_missivity</w:t>
            </w:r>
            <w:proofErr w:type="spellEnd"/>
            <w:r>
              <w:rPr>
                <w:rFonts w:hint="eastAsia"/>
              </w:rPr>
              <w:t>）が一致</w:t>
            </w:r>
          </w:p>
        </w:tc>
        <w:tc>
          <w:tcPr>
            <w:tcW w:w="952" w:type="dxa"/>
          </w:tcPr>
          <w:p w14:paraId="1680C6A5" w14:textId="77777777" w:rsidR="00205BF5" w:rsidRDefault="00205BF5" w:rsidP="002F6AC2">
            <w:pPr>
              <w:pStyle w:val="L"/>
            </w:pPr>
            <w:r>
              <w:rPr>
                <w:rFonts w:hint="eastAsia"/>
              </w:rPr>
              <w:t>f</w:t>
            </w:r>
            <w:r>
              <w:t>loat</w:t>
            </w:r>
          </w:p>
        </w:tc>
      </w:tr>
      <w:tr w:rsidR="00205BF5" w:rsidRPr="00CD0C5C" w14:paraId="524A8429" w14:textId="77777777" w:rsidTr="0004280F">
        <w:tc>
          <w:tcPr>
            <w:tcW w:w="2547" w:type="dxa"/>
            <w:vMerge/>
          </w:tcPr>
          <w:p w14:paraId="7D358927" w14:textId="77777777" w:rsidR="00205BF5" w:rsidRDefault="00205BF5" w:rsidP="002F6AC2">
            <w:pPr>
              <w:pStyle w:val="L"/>
            </w:pPr>
          </w:p>
        </w:tc>
        <w:tc>
          <w:tcPr>
            <w:tcW w:w="6237" w:type="dxa"/>
          </w:tcPr>
          <w:p w14:paraId="09DB9090" w14:textId="77777777" w:rsidR="00205BF5" w:rsidRPr="00CD0C5C" w:rsidRDefault="00205BF5" w:rsidP="002F6AC2">
            <w:pPr>
              <w:pStyle w:val="L"/>
            </w:pPr>
            <w:r>
              <w:rPr>
                <w:rFonts w:hint="eastAsia"/>
              </w:rPr>
              <w:t>室外側日射吸収率（</w:t>
            </w:r>
            <w:proofErr w:type="spellStart"/>
            <w:r>
              <w:rPr>
                <w:rFonts w:hint="eastAsia"/>
              </w:rPr>
              <w:t>o</w:t>
            </w:r>
            <w:r>
              <w:t>utside_solar_absorption</w:t>
            </w:r>
            <w:proofErr w:type="spellEnd"/>
            <w:r>
              <w:rPr>
                <w:rFonts w:hint="eastAsia"/>
              </w:rPr>
              <w:t>）が一致</w:t>
            </w:r>
          </w:p>
        </w:tc>
        <w:tc>
          <w:tcPr>
            <w:tcW w:w="952" w:type="dxa"/>
          </w:tcPr>
          <w:p w14:paraId="47458D4C" w14:textId="77777777" w:rsidR="00205BF5" w:rsidRDefault="00205BF5" w:rsidP="002F6AC2">
            <w:pPr>
              <w:pStyle w:val="L"/>
            </w:pPr>
            <w:r>
              <w:rPr>
                <w:rFonts w:hint="eastAsia"/>
              </w:rPr>
              <w:t>f</w:t>
            </w:r>
            <w:r>
              <w:t>loat</w:t>
            </w:r>
          </w:p>
        </w:tc>
      </w:tr>
      <w:tr w:rsidR="00205BF5" w:rsidRPr="00CD0C5C" w14:paraId="51A13C1C" w14:textId="77777777" w:rsidTr="0004280F">
        <w:tc>
          <w:tcPr>
            <w:tcW w:w="2547" w:type="dxa"/>
            <w:vMerge/>
          </w:tcPr>
          <w:p w14:paraId="0FBCF3C9" w14:textId="77777777" w:rsidR="00205BF5" w:rsidRDefault="00205BF5" w:rsidP="002F6AC2">
            <w:pPr>
              <w:pStyle w:val="L"/>
            </w:pPr>
          </w:p>
        </w:tc>
        <w:tc>
          <w:tcPr>
            <w:tcW w:w="6237" w:type="dxa"/>
          </w:tcPr>
          <w:p w14:paraId="5EE12628" w14:textId="77777777" w:rsidR="00205BF5" w:rsidRPr="00CD0C5C" w:rsidRDefault="00205BF5" w:rsidP="002F6AC2">
            <w:pPr>
              <w:pStyle w:val="L"/>
            </w:pPr>
            <w:r w:rsidRPr="00CD0C5C">
              <w:rPr>
                <w:rFonts w:hint="eastAsia"/>
              </w:rPr>
              <w:t>室内側熱伝達率が一致</w:t>
            </w:r>
          </w:p>
        </w:tc>
        <w:tc>
          <w:tcPr>
            <w:tcW w:w="952" w:type="dxa"/>
          </w:tcPr>
          <w:p w14:paraId="7E81B8F3" w14:textId="77777777" w:rsidR="00205BF5" w:rsidRPr="00CD0C5C" w:rsidRDefault="00205BF5" w:rsidP="002F6AC2">
            <w:pPr>
              <w:pStyle w:val="L"/>
            </w:pPr>
            <w:r>
              <w:rPr>
                <w:rFonts w:hint="eastAsia"/>
              </w:rPr>
              <w:t>f</w:t>
            </w:r>
            <w:r>
              <w:t>loat</w:t>
            </w:r>
          </w:p>
        </w:tc>
      </w:tr>
      <w:tr w:rsidR="00205BF5" w:rsidRPr="00CD0C5C" w14:paraId="0ECC3029" w14:textId="77777777" w:rsidTr="0004280F">
        <w:tc>
          <w:tcPr>
            <w:tcW w:w="2547" w:type="dxa"/>
            <w:vMerge/>
            <w:tcBorders>
              <w:bottom w:val="single" w:sz="12" w:space="0" w:color="auto"/>
            </w:tcBorders>
          </w:tcPr>
          <w:p w14:paraId="318BE580" w14:textId="77777777" w:rsidR="00205BF5" w:rsidRDefault="00205BF5" w:rsidP="002F6AC2">
            <w:pPr>
              <w:pStyle w:val="L"/>
            </w:pPr>
          </w:p>
        </w:tc>
        <w:tc>
          <w:tcPr>
            <w:tcW w:w="6237" w:type="dxa"/>
            <w:tcBorders>
              <w:bottom w:val="single" w:sz="12" w:space="0" w:color="auto"/>
            </w:tcBorders>
          </w:tcPr>
          <w:p w14:paraId="5EF0257B" w14:textId="77777777" w:rsidR="00205BF5" w:rsidRPr="00CD0C5C" w:rsidRDefault="00205BF5" w:rsidP="002F6AC2">
            <w:pPr>
              <w:pStyle w:val="L"/>
            </w:pPr>
            <w:r w:rsidRPr="00CD0C5C">
              <w:rPr>
                <w:rFonts w:hint="eastAsia"/>
              </w:rPr>
              <w:t>室外側熱伝達率が一致</w:t>
            </w:r>
          </w:p>
        </w:tc>
        <w:tc>
          <w:tcPr>
            <w:tcW w:w="952" w:type="dxa"/>
            <w:tcBorders>
              <w:bottom w:val="single" w:sz="12" w:space="0" w:color="auto"/>
            </w:tcBorders>
          </w:tcPr>
          <w:p w14:paraId="3DDAD28D" w14:textId="77777777" w:rsidR="00205BF5" w:rsidRPr="00CD0C5C" w:rsidRDefault="00205BF5" w:rsidP="002F6AC2">
            <w:pPr>
              <w:pStyle w:val="L"/>
            </w:pPr>
            <w:r>
              <w:rPr>
                <w:rFonts w:hint="eastAsia"/>
              </w:rPr>
              <w:t>f</w:t>
            </w:r>
            <w:r>
              <w:t>loat</w:t>
            </w:r>
          </w:p>
        </w:tc>
      </w:tr>
      <w:tr w:rsidR="00205BF5" w:rsidRPr="00CD0C5C" w14:paraId="559768E2" w14:textId="77777777" w:rsidTr="0004280F">
        <w:tc>
          <w:tcPr>
            <w:tcW w:w="2547" w:type="dxa"/>
            <w:tcBorders>
              <w:top w:val="single" w:sz="12" w:space="0" w:color="auto"/>
            </w:tcBorders>
          </w:tcPr>
          <w:p w14:paraId="4A604C91" w14:textId="77777777" w:rsidR="00205BF5" w:rsidRDefault="00205BF5" w:rsidP="002F6AC2">
            <w:pPr>
              <w:pStyle w:val="L"/>
            </w:pPr>
            <w:r>
              <w:rPr>
                <w:rFonts w:hint="eastAsia"/>
              </w:rPr>
              <w:t>地盤（</w:t>
            </w:r>
            <w:r>
              <w:rPr>
                <w:rFonts w:hint="eastAsia"/>
              </w:rPr>
              <w:t>g</w:t>
            </w:r>
            <w:r>
              <w:t>round</w:t>
            </w:r>
            <w:r>
              <w:rPr>
                <w:rFonts w:hint="eastAsia"/>
              </w:rPr>
              <w:t>）の場合</w:t>
            </w:r>
          </w:p>
        </w:tc>
        <w:tc>
          <w:tcPr>
            <w:tcW w:w="6237" w:type="dxa"/>
            <w:tcBorders>
              <w:top w:val="single" w:sz="12" w:space="0" w:color="auto"/>
            </w:tcBorders>
          </w:tcPr>
          <w:p w14:paraId="6B662EF0" w14:textId="77777777" w:rsidR="00205BF5" w:rsidRPr="00CD0C5C" w:rsidRDefault="00205BF5" w:rsidP="002F6AC2">
            <w:pPr>
              <w:pStyle w:val="L"/>
            </w:pPr>
            <w:r w:rsidRPr="00CD0C5C">
              <w:rPr>
                <w:rFonts w:hint="eastAsia"/>
              </w:rPr>
              <w:t>室内側熱伝達率が一致</w:t>
            </w:r>
          </w:p>
        </w:tc>
        <w:tc>
          <w:tcPr>
            <w:tcW w:w="952" w:type="dxa"/>
            <w:tcBorders>
              <w:top w:val="single" w:sz="12" w:space="0" w:color="auto"/>
            </w:tcBorders>
          </w:tcPr>
          <w:p w14:paraId="4A23AC57" w14:textId="77777777" w:rsidR="00205BF5" w:rsidRPr="00CD0C5C" w:rsidRDefault="00205BF5" w:rsidP="002F6AC2">
            <w:pPr>
              <w:pStyle w:val="L"/>
            </w:pPr>
            <w:r>
              <w:rPr>
                <w:rFonts w:hint="eastAsia"/>
              </w:rPr>
              <w:t>f</w:t>
            </w:r>
            <w:r>
              <w:t>loat</w:t>
            </w:r>
          </w:p>
        </w:tc>
      </w:tr>
    </w:tbl>
    <w:p w14:paraId="411C3ECF" w14:textId="77777777" w:rsidR="00205BF5" w:rsidRDefault="00205BF5" w:rsidP="002F6AC2">
      <w:pPr>
        <w:widowControl/>
        <w:jc w:val="left"/>
      </w:pPr>
    </w:p>
    <w:p w14:paraId="39A240C0" w14:textId="2A8000B2" w:rsidR="00205BF5" w:rsidRDefault="00EB0C4D" w:rsidP="0049347E">
      <w:pPr>
        <w:pStyle w:val="af7"/>
      </w:pPr>
      <w:r>
        <w:rPr>
          <w:rFonts w:hint="eastAsia"/>
        </w:rPr>
        <w:t>部位グループ</w:t>
      </w:r>
      <w:r w:rsidR="000040E9">
        <w:rPr>
          <w:rFonts w:hint="eastAsia"/>
        </w:rPr>
        <w:t>を集約した部位（集約部位）</w:t>
      </w:r>
      <w:r w:rsidR="007D56BC">
        <w:rPr>
          <w:rFonts w:hint="eastAsia"/>
        </w:rPr>
        <w:t>は部位の種類によって、</w:t>
      </w:r>
      <w:r w:rsidR="007D56BC">
        <w:fldChar w:fldCharType="begin"/>
      </w:r>
      <w:r w:rsidR="007D56BC">
        <w:instrText xml:space="preserve"> </w:instrText>
      </w:r>
      <w:r w:rsidR="007D56BC">
        <w:rPr>
          <w:rFonts w:hint="eastAsia"/>
        </w:rPr>
        <w:instrText>REF _Ref17138031 \h</w:instrText>
      </w:r>
      <w:r w:rsidR="007D56BC">
        <w:instrText xml:space="preserve"> </w:instrText>
      </w:r>
      <w:r w:rsidR="007D56BC">
        <w:fldChar w:fldCharType="separate"/>
      </w:r>
      <w:r w:rsidR="003D2F73">
        <w:rPr>
          <w:rFonts w:hint="eastAsia"/>
        </w:rPr>
        <w:t>表</w:t>
      </w:r>
      <w:r w:rsidR="003D2F73">
        <w:rPr>
          <w:rFonts w:hint="eastAsia"/>
        </w:rPr>
        <w:t xml:space="preserve"> </w:t>
      </w:r>
      <w:r w:rsidR="003D2F73">
        <w:rPr>
          <w:noProof/>
        </w:rPr>
        <w:t>28</w:t>
      </w:r>
      <w:r w:rsidR="007D56BC">
        <w:fldChar w:fldCharType="end"/>
      </w:r>
      <w:r w:rsidR="007D56BC">
        <w:rPr>
          <w:rFonts w:hint="eastAsia"/>
        </w:rPr>
        <w:t>に示す</w:t>
      </w:r>
      <w:r w:rsidR="000040E9">
        <w:rPr>
          <w:rFonts w:hint="eastAsia"/>
        </w:rPr>
        <w:t>パラメータ</w:t>
      </w:r>
      <w:r w:rsidR="007D56BC">
        <w:rPr>
          <w:rFonts w:hint="eastAsia"/>
        </w:rPr>
        <w:t>を集約する。それぞれの集約するパラメータは</w:t>
      </w:r>
      <w:r w:rsidR="000040E9">
        <w:fldChar w:fldCharType="begin"/>
      </w:r>
      <w:r w:rsidR="000040E9">
        <w:instrText xml:space="preserve"> </w:instrText>
      </w:r>
      <w:r w:rsidR="000040E9">
        <w:rPr>
          <w:rFonts w:hint="eastAsia"/>
        </w:rPr>
        <w:instrText>REF _Ref16674747 \h</w:instrText>
      </w:r>
      <w:r w:rsidR="000040E9">
        <w:instrText xml:space="preserve"> </w:instrText>
      </w:r>
      <w:r w:rsidR="000040E9">
        <w:fldChar w:fldCharType="separate"/>
      </w:r>
      <w:r w:rsidR="003D2F73">
        <w:rPr>
          <w:rFonts w:hint="eastAsia"/>
        </w:rPr>
        <w:t>表</w:t>
      </w:r>
      <w:r w:rsidR="003D2F73">
        <w:rPr>
          <w:rFonts w:hint="eastAsia"/>
        </w:rPr>
        <w:t xml:space="preserve"> </w:t>
      </w:r>
      <w:r w:rsidR="003D2F73">
        <w:rPr>
          <w:noProof/>
        </w:rPr>
        <w:t>29</w:t>
      </w:r>
      <w:r w:rsidR="000040E9">
        <w:fldChar w:fldCharType="end"/>
      </w:r>
      <w:r w:rsidR="000040E9">
        <w:rPr>
          <w:rFonts w:hint="eastAsia"/>
        </w:rPr>
        <w:t>に示す手法で求める。</w:t>
      </w:r>
    </w:p>
    <w:p w14:paraId="77FD0449" w14:textId="4FEE154F" w:rsidR="006221E5" w:rsidRPr="001F64A9" w:rsidRDefault="006221E5" w:rsidP="0049347E">
      <w:pPr>
        <w:pStyle w:val="af7"/>
      </w:pPr>
    </w:p>
    <w:p w14:paraId="7BB46398" w14:textId="1044869D" w:rsidR="001F64A9" w:rsidRDefault="001F64A9" w:rsidP="002F6AC2">
      <w:pPr>
        <w:pStyle w:val="afe"/>
      </w:pPr>
      <w:bookmarkStart w:id="282" w:name="_Ref17138031"/>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28</w:t>
      </w:r>
      <w:r>
        <w:fldChar w:fldCharType="end"/>
      </w:r>
      <w:bookmarkEnd w:id="282"/>
      <w:r>
        <w:rPr>
          <w:rFonts w:hint="eastAsia"/>
        </w:rPr>
        <w:t xml:space="preserve">　部位の種類ごとの集約するパラメータ</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4253"/>
        <w:gridCol w:w="1134"/>
        <w:gridCol w:w="992"/>
        <w:gridCol w:w="1276"/>
        <w:gridCol w:w="1559"/>
        <w:gridCol w:w="532"/>
      </w:tblGrid>
      <w:tr w:rsidR="008C34D1" w:rsidRPr="0017258B" w14:paraId="3EF44E38" w14:textId="77777777" w:rsidTr="002F6AC2">
        <w:trPr>
          <w:trHeight w:val="170"/>
          <w:tblHeader/>
        </w:trPr>
        <w:tc>
          <w:tcPr>
            <w:tcW w:w="4253" w:type="dxa"/>
            <w:vMerge w:val="restart"/>
          </w:tcPr>
          <w:p w14:paraId="36E87DD9" w14:textId="0327F88D" w:rsidR="008C34D1" w:rsidRDefault="008C34D1" w:rsidP="007D56BC">
            <w:pPr>
              <w:pStyle w:val="aff2"/>
            </w:pPr>
            <w:r>
              <w:rPr>
                <w:rFonts w:hint="eastAsia"/>
              </w:rPr>
              <w:t>集約するパラメータ</w:t>
            </w:r>
          </w:p>
        </w:tc>
        <w:tc>
          <w:tcPr>
            <w:tcW w:w="1134" w:type="dxa"/>
            <w:vMerge w:val="restart"/>
          </w:tcPr>
          <w:p w14:paraId="0C4CF28F" w14:textId="7DBF81EE" w:rsidR="008C34D1" w:rsidRDefault="008C34D1" w:rsidP="007D56BC">
            <w:pPr>
              <w:pStyle w:val="aff2"/>
            </w:pPr>
            <w:r>
              <w:rPr>
                <w:rFonts w:hint="eastAsia"/>
              </w:rPr>
              <w:t>間仕切り</w:t>
            </w:r>
          </w:p>
        </w:tc>
        <w:tc>
          <w:tcPr>
            <w:tcW w:w="3827" w:type="dxa"/>
            <w:gridSpan w:val="3"/>
          </w:tcPr>
          <w:p w14:paraId="7F021B02" w14:textId="77777777" w:rsidR="008C34D1" w:rsidRDefault="008C34D1" w:rsidP="007D56BC">
            <w:pPr>
              <w:pStyle w:val="aff2"/>
            </w:pPr>
            <w:r>
              <w:rPr>
                <w:rFonts w:hint="eastAsia"/>
              </w:rPr>
              <w:t>外皮</w:t>
            </w:r>
          </w:p>
        </w:tc>
        <w:tc>
          <w:tcPr>
            <w:tcW w:w="532" w:type="dxa"/>
            <w:vMerge w:val="restart"/>
          </w:tcPr>
          <w:p w14:paraId="1F0286A6" w14:textId="49414B21" w:rsidR="008C34D1" w:rsidRDefault="008C34D1" w:rsidP="007D56BC">
            <w:pPr>
              <w:pStyle w:val="aff2"/>
            </w:pPr>
            <w:r>
              <w:rPr>
                <w:rFonts w:hint="eastAsia"/>
              </w:rPr>
              <w:t>地盤</w:t>
            </w:r>
          </w:p>
        </w:tc>
      </w:tr>
      <w:tr w:rsidR="008C34D1" w:rsidRPr="0017258B" w14:paraId="7FF0C583" w14:textId="77777777" w:rsidTr="002F6AC2">
        <w:trPr>
          <w:tblHeader/>
        </w:trPr>
        <w:tc>
          <w:tcPr>
            <w:tcW w:w="4253" w:type="dxa"/>
            <w:vMerge/>
            <w:tcBorders>
              <w:bottom w:val="single" w:sz="12" w:space="0" w:color="auto"/>
            </w:tcBorders>
          </w:tcPr>
          <w:p w14:paraId="3A5D63AD" w14:textId="77777777" w:rsidR="008C34D1" w:rsidRPr="0017258B" w:rsidRDefault="008C34D1" w:rsidP="002F6AC2">
            <w:pPr>
              <w:pStyle w:val="L"/>
            </w:pPr>
          </w:p>
        </w:tc>
        <w:tc>
          <w:tcPr>
            <w:tcW w:w="1134" w:type="dxa"/>
            <w:vMerge/>
            <w:tcBorders>
              <w:bottom w:val="single" w:sz="12" w:space="0" w:color="auto"/>
            </w:tcBorders>
          </w:tcPr>
          <w:p w14:paraId="3D6991DC" w14:textId="1030C760" w:rsidR="008C34D1" w:rsidRPr="0017258B" w:rsidRDefault="008C34D1" w:rsidP="002F6AC2">
            <w:pPr>
              <w:pStyle w:val="L"/>
            </w:pPr>
          </w:p>
        </w:tc>
        <w:tc>
          <w:tcPr>
            <w:tcW w:w="992" w:type="dxa"/>
            <w:tcBorders>
              <w:bottom w:val="single" w:sz="12" w:space="0" w:color="auto"/>
            </w:tcBorders>
          </w:tcPr>
          <w:p w14:paraId="160D84C2" w14:textId="77777777" w:rsidR="008C34D1" w:rsidRDefault="008C34D1" w:rsidP="007D56BC">
            <w:pPr>
              <w:pStyle w:val="aff2"/>
            </w:pPr>
            <w:r w:rsidRPr="00CD0C5C">
              <w:rPr>
                <w:rFonts w:hint="eastAsia"/>
              </w:rPr>
              <w:t>一般部位</w:t>
            </w:r>
          </w:p>
        </w:tc>
        <w:tc>
          <w:tcPr>
            <w:tcW w:w="1276" w:type="dxa"/>
            <w:tcBorders>
              <w:bottom w:val="single" w:sz="12" w:space="0" w:color="auto"/>
            </w:tcBorders>
          </w:tcPr>
          <w:p w14:paraId="1FAAC62B" w14:textId="77777777" w:rsidR="008C34D1" w:rsidRDefault="008C34D1" w:rsidP="007D56BC">
            <w:pPr>
              <w:pStyle w:val="aff2"/>
            </w:pPr>
            <w:r>
              <w:rPr>
                <w:rFonts w:hint="eastAsia"/>
              </w:rPr>
              <w:t>透明な開口部</w:t>
            </w:r>
          </w:p>
        </w:tc>
        <w:tc>
          <w:tcPr>
            <w:tcW w:w="1559" w:type="dxa"/>
            <w:tcBorders>
              <w:bottom w:val="single" w:sz="12" w:space="0" w:color="auto"/>
            </w:tcBorders>
          </w:tcPr>
          <w:p w14:paraId="7581223B" w14:textId="77777777" w:rsidR="008C34D1" w:rsidRDefault="008C34D1" w:rsidP="007D56BC">
            <w:pPr>
              <w:pStyle w:val="aff2"/>
            </w:pPr>
            <w:r>
              <w:rPr>
                <w:rFonts w:hint="eastAsia"/>
              </w:rPr>
              <w:t>不透明な開口部</w:t>
            </w:r>
          </w:p>
        </w:tc>
        <w:tc>
          <w:tcPr>
            <w:tcW w:w="532" w:type="dxa"/>
            <w:vMerge/>
            <w:tcBorders>
              <w:bottom w:val="single" w:sz="12" w:space="0" w:color="auto"/>
            </w:tcBorders>
          </w:tcPr>
          <w:p w14:paraId="7C706C1E" w14:textId="77777777" w:rsidR="008C34D1" w:rsidRPr="0017258B" w:rsidRDefault="008C34D1" w:rsidP="002F6AC2">
            <w:pPr>
              <w:pStyle w:val="L"/>
            </w:pPr>
          </w:p>
        </w:tc>
      </w:tr>
      <w:tr w:rsidR="008C34D1" w:rsidRPr="0017258B" w14:paraId="108B3EB2" w14:textId="77777777" w:rsidTr="002F6AC2">
        <w:tc>
          <w:tcPr>
            <w:tcW w:w="4253" w:type="dxa"/>
            <w:tcBorders>
              <w:top w:val="single" w:sz="12" w:space="0" w:color="auto"/>
            </w:tcBorders>
          </w:tcPr>
          <w:p w14:paraId="58B24126" w14:textId="3A4B1162" w:rsidR="008C34D1" w:rsidRDefault="008C34D1" w:rsidP="002F6AC2">
            <w:pPr>
              <w:pStyle w:val="L"/>
            </w:pPr>
            <w:r>
              <w:rPr>
                <w:rFonts w:hint="eastAsia"/>
              </w:rPr>
              <w:t>1</w:t>
            </w:r>
            <w:r>
              <w:t xml:space="preserve">) </w:t>
            </w:r>
            <w:r>
              <w:rPr>
                <w:rFonts w:hint="eastAsia"/>
              </w:rPr>
              <w:t>境界の種類</w:t>
            </w:r>
          </w:p>
        </w:tc>
        <w:tc>
          <w:tcPr>
            <w:tcW w:w="1134" w:type="dxa"/>
            <w:tcBorders>
              <w:top w:val="single" w:sz="12" w:space="0" w:color="auto"/>
            </w:tcBorders>
          </w:tcPr>
          <w:p w14:paraId="52D6344A" w14:textId="2BC5A75C" w:rsidR="008C34D1" w:rsidRDefault="008C34D1" w:rsidP="002F6AC2">
            <w:pPr>
              <w:pStyle w:val="C"/>
            </w:pPr>
            <w:r>
              <w:rPr>
                <w:rFonts w:hint="eastAsia"/>
              </w:rPr>
              <w:t>〇</w:t>
            </w:r>
          </w:p>
        </w:tc>
        <w:tc>
          <w:tcPr>
            <w:tcW w:w="992" w:type="dxa"/>
            <w:tcBorders>
              <w:top w:val="single" w:sz="12" w:space="0" w:color="auto"/>
            </w:tcBorders>
          </w:tcPr>
          <w:p w14:paraId="7EA0E4E7" w14:textId="77777777" w:rsidR="008C34D1" w:rsidRPr="00CD0C5C" w:rsidRDefault="008C34D1" w:rsidP="002F6AC2">
            <w:pPr>
              <w:pStyle w:val="C"/>
            </w:pPr>
            <w:r>
              <w:rPr>
                <w:rFonts w:hint="eastAsia"/>
              </w:rPr>
              <w:t>〇</w:t>
            </w:r>
          </w:p>
        </w:tc>
        <w:tc>
          <w:tcPr>
            <w:tcW w:w="1276" w:type="dxa"/>
            <w:tcBorders>
              <w:top w:val="single" w:sz="12" w:space="0" w:color="auto"/>
            </w:tcBorders>
          </w:tcPr>
          <w:p w14:paraId="7D7A72F1" w14:textId="77777777" w:rsidR="008C34D1" w:rsidRDefault="008C34D1" w:rsidP="002F6AC2">
            <w:pPr>
              <w:pStyle w:val="C"/>
            </w:pPr>
            <w:r>
              <w:rPr>
                <w:rFonts w:hint="eastAsia"/>
              </w:rPr>
              <w:t>〇</w:t>
            </w:r>
          </w:p>
        </w:tc>
        <w:tc>
          <w:tcPr>
            <w:tcW w:w="1559" w:type="dxa"/>
            <w:tcBorders>
              <w:top w:val="single" w:sz="12" w:space="0" w:color="auto"/>
            </w:tcBorders>
          </w:tcPr>
          <w:p w14:paraId="5D987FA9" w14:textId="77777777" w:rsidR="008C34D1" w:rsidRDefault="008C34D1" w:rsidP="002F6AC2">
            <w:pPr>
              <w:pStyle w:val="C"/>
            </w:pPr>
            <w:r>
              <w:rPr>
                <w:rFonts w:hint="eastAsia"/>
              </w:rPr>
              <w:t>〇</w:t>
            </w:r>
          </w:p>
        </w:tc>
        <w:tc>
          <w:tcPr>
            <w:tcW w:w="532" w:type="dxa"/>
            <w:tcBorders>
              <w:top w:val="single" w:sz="12" w:space="0" w:color="auto"/>
            </w:tcBorders>
          </w:tcPr>
          <w:p w14:paraId="4E5E3E5C" w14:textId="514449E2" w:rsidR="008C34D1" w:rsidRDefault="008C34D1" w:rsidP="002F6AC2">
            <w:pPr>
              <w:pStyle w:val="L"/>
            </w:pPr>
            <w:r>
              <w:rPr>
                <w:rFonts w:hint="eastAsia"/>
              </w:rPr>
              <w:t>〇</w:t>
            </w:r>
          </w:p>
        </w:tc>
      </w:tr>
      <w:tr w:rsidR="008C34D1" w:rsidRPr="0017258B" w14:paraId="6D73F9BD" w14:textId="77777777" w:rsidTr="002F6AC2">
        <w:tc>
          <w:tcPr>
            <w:tcW w:w="4253" w:type="dxa"/>
          </w:tcPr>
          <w:p w14:paraId="6E76139C" w14:textId="329D6E2F" w:rsidR="008C34D1" w:rsidRDefault="008C34D1" w:rsidP="002F6AC2">
            <w:pPr>
              <w:pStyle w:val="L"/>
            </w:pPr>
            <w:r>
              <w:rPr>
                <w:rFonts w:hint="eastAsia"/>
              </w:rPr>
              <w:t>2</w:t>
            </w:r>
            <w:r>
              <w:t xml:space="preserve">) </w:t>
            </w:r>
            <w:r w:rsidRPr="0017258B">
              <w:rPr>
                <w:rFonts w:hint="eastAsia"/>
              </w:rPr>
              <w:t>隣室タイプ</w:t>
            </w:r>
          </w:p>
        </w:tc>
        <w:tc>
          <w:tcPr>
            <w:tcW w:w="1134" w:type="dxa"/>
          </w:tcPr>
          <w:p w14:paraId="48F0DC06" w14:textId="497A28A5" w:rsidR="008C34D1" w:rsidRPr="0017258B" w:rsidRDefault="008C34D1" w:rsidP="002F6AC2">
            <w:pPr>
              <w:pStyle w:val="C"/>
            </w:pPr>
            <w:r>
              <w:rPr>
                <w:rFonts w:hint="eastAsia"/>
              </w:rPr>
              <w:t>〇</w:t>
            </w:r>
          </w:p>
        </w:tc>
        <w:tc>
          <w:tcPr>
            <w:tcW w:w="992" w:type="dxa"/>
          </w:tcPr>
          <w:p w14:paraId="5B35B635" w14:textId="77777777" w:rsidR="008C34D1" w:rsidRPr="0017258B" w:rsidRDefault="008C34D1" w:rsidP="002F6AC2">
            <w:pPr>
              <w:pStyle w:val="C"/>
            </w:pPr>
          </w:p>
        </w:tc>
        <w:tc>
          <w:tcPr>
            <w:tcW w:w="1276" w:type="dxa"/>
          </w:tcPr>
          <w:p w14:paraId="369BFBE7" w14:textId="77777777" w:rsidR="008C34D1" w:rsidRPr="0017258B" w:rsidRDefault="008C34D1" w:rsidP="002F6AC2">
            <w:pPr>
              <w:pStyle w:val="C"/>
            </w:pPr>
          </w:p>
        </w:tc>
        <w:tc>
          <w:tcPr>
            <w:tcW w:w="1559" w:type="dxa"/>
          </w:tcPr>
          <w:p w14:paraId="191B8EEF" w14:textId="77777777" w:rsidR="008C34D1" w:rsidRPr="0017258B" w:rsidRDefault="008C34D1" w:rsidP="002F6AC2">
            <w:pPr>
              <w:pStyle w:val="C"/>
            </w:pPr>
          </w:p>
        </w:tc>
        <w:tc>
          <w:tcPr>
            <w:tcW w:w="532" w:type="dxa"/>
          </w:tcPr>
          <w:p w14:paraId="5F196CE8" w14:textId="386E54F9" w:rsidR="008C34D1" w:rsidRPr="0017258B" w:rsidRDefault="008C34D1" w:rsidP="002F6AC2">
            <w:pPr>
              <w:pStyle w:val="L"/>
            </w:pPr>
          </w:p>
        </w:tc>
      </w:tr>
      <w:tr w:rsidR="008C34D1" w:rsidRPr="0017258B" w14:paraId="501C9757" w14:textId="77777777" w:rsidTr="002F6AC2">
        <w:tc>
          <w:tcPr>
            <w:tcW w:w="4253" w:type="dxa"/>
          </w:tcPr>
          <w:p w14:paraId="714FEEE5" w14:textId="2142AF83" w:rsidR="008C34D1" w:rsidRPr="0017258B" w:rsidRDefault="008C34D1" w:rsidP="002F6AC2">
            <w:pPr>
              <w:pStyle w:val="L"/>
            </w:pPr>
            <w:r>
              <w:rPr>
                <w:rFonts w:hint="eastAsia"/>
              </w:rPr>
              <w:t>3</w:t>
            </w:r>
            <w:r>
              <w:t xml:space="preserve">) </w:t>
            </w:r>
            <w:r>
              <w:rPr>
                <w:rFonts w:hint="eastAsia"/>
              </w:rPr>
              <w:t>日射の有無</w:t>
            </w:r>
          </w:p>
        </w:tc>
        <w:tc>
          <w:tcPr>
            <w:tcW w:w="1134" w:type="dxa"/>
          </w:tcPr>
          <w:p w14:paraId="1540B25C" w14:textId="42DB476D" w:rsidR="008C34D1" w:rsidRPr="0017258B" w:rsidRDefault="008C34D1" w:rsidP="002F6AC2">
            <w:pPr>
              <w:pStyle w:val="C"/>
            </w:pPr>
          </w:p>
        </w:tc>
        <w:tc>
          <w:tcPr>
            <w:tcW w:w="992" w:type="dxa"/>
          </w:tcPr>
          <w:p w14:paraId="6E074012" w14:textId="77777777" w:rsidR="008C34D1" w:rsidRDefault="008C34D1" w:rsidP="002F6AC2">
            <w:pPr>
              <w:pStyle w:val="C"/>
            </w:pPr>
            <w:r>
              <w:rPr>
                <w:rFonts w:hint="eastAsia"/>
              </w:rPr>
              <w:t>〇</w:t>
            </w:r>
          </w:p>
        </w:tc>
        <w:tc>
          <w:tcPr>
            <w:tcW w:w="1276" w:type="dxa"/>
          </w:tcPr>
          <w:p w14:paraId="2731EBC6" w14:textId="77777777" w:rsidR="008C34D1" w:rsidRDefault="008C34D1" w:rsidP="002F6AC2">
            <w:pPr>
              <w:pStyle w:val="C"/>
            </w:pPr>
            <w:r>
              <w:rPr>
                <w:rFonts w:hint="eastAsia"/>
              </w:rPr>
              <w:t>〇</w:t>
            </w:r>
          </w:p>
        </w:tc>
        <w:tc>
          <w:tcPr>
            <w:tcW w:w="1559" w:type="dxa"/>
          </w:tcPr>
          <w:p w14:paraId="412EE0DF" w14:textId="77777777" w:rsidR="008C34D1" w:rsidRDefault="008C34D1" w:rsidP="002F6AC2">
            <w:pPr>
              <w:pStyle w:val="C"/>
            </w:pPr>
            <w:r>
              <w:rPr>
                <w:rFonts w:hint="eastAsia"/>
              </w:rPr>
              <w:t>〇</w:t>
            </w:r>
          </w:p>
        </w:tc>
        <w:tc>
          <w:tcPr>
            <w:tcW w:w="532" w:type="dxa"/>
          </w:tcPr>
          <w:p w14:paraId="5DB050E7" w14:textId="7BBEB7A9" w:rsidR="008C34D1" w:rsidRPr="0017258B" w:rsidRDefault="008C34D1" w:rsidP="002F6AC2">
            <w:pPr>
              <w:pStyle w:val="L"/>
            </w:pPr>
          </w:p>
        </w:tc>
      </w:tr>
      <w:tr w:rsidR="008C34D1" w:rsidRPr="0017258B" w14:paraId="2D7BA5A8" w14:textId="77777777" w:rsidTr="002F6AC2">
        <w:tc>
          <w:tcPr>
            <w:tcW w:w="4253" w:type="dxa"/>
          </w:tcPr>
          <w:p w14:paraId="0CB92BA7" w14:textId="6C71CCCC" w:rsidR="008C34D1" w:rsidRPr="00CD0C5C" w:rsidRDefault="008C34D1" w:rsidP="002F6AC2">
            <w:pPr>
              <w:pStyle w:val="L"/>
            </w:pPr>
            <w:r>
              <w:rPr>
                <w:rFonts w:hint="eastAsia"/>
              </w:rPr>
              <w:t>4</w:t>
            </w:r>
            <w:r>
              <w:t xml:space="preserve">) </w:t>
            </w:r>
            <w:r>
              <w:rPr>
                <w:rFonts w:hint="eastAsia"/>
              </w:rPr>
              <w:t>温度差係数</w:t>
            </w:r>
          </w:p>
        </w:tc>
        <w:tc>
          <w:tcPr>
            <w:tcW w:w="1134" w:type="dxa"/>
          </w:tcPr>
          <w:p w14:paraId="73E6D43F" w14:textId="228CC047" w:rsidR="008C34D1" w:rsidRPr="00CD0C5C" w:rsidRDefault="008C34D1" w:rsidP="002F6AC2">
            <w:pPr>
              <w:pStyle w:val="C"/>
            </w:pPr>
          </w:p>
        </w:tc>
        <w:tc>
          <w:tcPr>
            <w:tcW w:w="992" w:type="dxa"/>
          </w:tcPr>
          <w:p w14:paraId="79696773" w14:textId="77777777" w:rsidR="008C34D1" w:rsidRDefault="008C34D1" w:rsidP="002F6AC2">
            <w:pPr>
              <w:pStyle w:val="C"/>
            </w:pPr>
            <w:r>
              <w:rPr>
                <w:rFonts w:hint="eastAsia"/>
              </w:rPr>
              <w:t>〇</w:t>
            </w:r>
          </w:p>
        </w:tc>
        <w:tc>
          <w:tcPr>
            <w:tcW w:w="1276" w:type="dxa"/>
          </w:tcPr>
          <w:p w14:paraId="5BB29CA3" w14:textId="77777777" w:rsidR="008C34D1" w:rsidRDefault="008C34D1" w:rsidP="002F6AC2">
            <w:pPr>
              <w:pStyle w:val="C"/>
            </w:pPr>
            <w:r>
              <w:rPr>
                <w:rFonts w:hint="eastAsia"/>
              </w:rPr>
              <w:t>〇</w:t>
            </w:r>
          </w:p>
        </w:tc>
        <w:tc>
          <w:tcPr>
            <w:tcW w:w="1559" w:type="dxa"/>
          </w:tcPr>
          <w:p w14:paraId="6E300EC6" w14:textId="77777777" w:rsidR="008C34D1" w:rsidRDefault="008C34D1" w:rsidP="002F6AC2">
            <w:pPr>
              <w:pStyle w:val="C"/>
            </w:pPr>
            <w:r>
              <w:rPr>
                <w:rFonts w:hint="eastAsia"/>
              </w:rPr>
              <w:t>〇</w:t>
            </w:r>
          </w:p>
        </w:tc>
        <w:tc>
          <w:tcPr>
            <w:tcW w:w="532" w:type="dxa"/>
          </w:tcPr>
          <w:p w14:paraId="33D5D5E6" w14:textId="5E98BB1D" w:rsidR="008C34D1" w:rsidRPr="0017258B" w:rsidRDefault="008C34D1" w:rsidP="002F6AC2">
            <w:pPr>
              <w:pStyle w:val="L"/>
            </w:pPr>
          </w:p>
        </w:tc>
      </w:tr>
      <w:tr w:rsidR="008C34D1" w:rsidRPr="0017258B" w14:paraId="48C677A0" w14:textId="77777777" w:rsidTr="002F6AC2">
        <w:tc>
          <w:tcPr>
            <w:tcW w:w="4253" w:type="dxa"/>
          </w:tcPr>
          <w:p w14:paraId="59A1454F" w14:textId="6F01B070" w:rsidR="008C34D1" w:rsidRPr="00CD0C5C" w:rsidRDefault="008C34D1" w:rsidP="002F6AC2">
            <w:pPr>
              <w:pStyle w:val="L"/>
            </w:pPr>
            <w:r>
              <w:rPr>
                <w:rFonts w:hint="eastAsia"/>
              </w:rPr>
              <w:t>5</w:t>
            </w:r>
            <w:r>
              <w:t xml:space="preserve">) </w:t>
            </w:r>
            <w:r>
              <w:rPr>
                <w:rFonts w:hint="eastAsia"/>
              </w:rPr>
              <w:t>向き</w:t>
            </w:r>
          </w:p>
        </w:tc>
        <w:tc>
          <w:tcPr>
            <w:tcW w:w="1134" w:type="dxa"/>
          </w:tcPr>
          <w:p w14:paraId="7B8EF458" w14:textId="36CC6090" w:rsidR="008C34D1" w:rsidRPr="00CD0C5C" w:rsidRDefault="008C34D1" w:rsidP="002F6AC2">
            <w:pPr>
              <w:pStyle w:val="C"/>
            </w:pPr>
          </w:p>
        </w:tc>
        <w:tc>
          <w:tcPr>
            <w:tcW w:w="992" w:type="dxa"/>
          </w:tcPr>
          <w:p w14:paraId="3640DDC3" w14:textId="77777777" w:rsidR="008C34D1" w:rsidRDefault="008C34D1" w:rsidP="002F6AC2">
            <w:pPr>
              <w:pStyle w:val="C"/>
            </w:pPr>
            <w:r>
              <w:rPr>
                <w:rFonts w:hint="eastAsia"/>
              </w:rPr>
              <w:t>〇</w:t>
            </w:r>
          </w:p>
        </w:tc>
        <w:tc>
          <w:tcPr>
            <w:tcW w:w="1276" w:type="dxa"/>
          </w:tcPr>
          <w:p w14:paraId="71885D2D" w14:textId="77777777" w:rsidR="008C34D1" w:rsidRDefault="008C34D1" w:rsidP="002F6AC2">
            <w:pPr>
              <w:pStyle w:val="C"/>
            </w:pPr>
            <w:r>
              <w:rPr>
                <w:rFonts w:hint="eastAsia"/>
              </w:rPr>
              <w:t>〇</w:t>
            </w:r>
          </w:p>
        </w:tc>
        <w:tc>
          <w:tcPr>
            <w:tcW w:w="1559" w:type="dxa"/>
          </w:tcPr>
          <w:p w14:paraId="176B714D" w14:textId="77777777" w:rsidR="008C34D1" w:rsidRDefault="008C34D1" w:rsidP="002F6AC2">
            <w:pPr>
              <w:pStyle w:val="C"/>
            </w:pPr>
            <w:r>
              <w:rPr>
                <w:rFonts w:hint="eastAsia"/>
              </w:rPr>
              <w:t>〇</w:t>
            </w:r>
          </w:p>
        </w:tc>
        <w:tc>
          <w:tcPr>
            <w:tcW w:w="532" w:type="dxa"/>
          </w:tcPr>
          <w:p w14:paraId="2B67D0EA" w14:textId="244F36F5" w:rsidR="008C34D1" w:rsidRPr="0017258B" w:rsidRDefault="008C34D1" w:rsidP="002F6AC2">
            <w:pPr>
              <w:pStyle w:val="L"/>
            </w:pPr>
          </w:p>
        </w:tc>
      </w:tr>
      <w:tr w:rsidR="008C34D1" w:rsidRPr="0017258B" w14:paraId="057F1CEC" w14:textId="77777777" w:rsidTr="002F6AC2">
        <w:tc>
          <w:tcPr>
            <w:tcW w:w="4253" w:type="dxa"/>
          </w:tcPr>
          <w:p w14:paraId="09D1E566" w14:textId="6E56388B" w:rsidR="008C34D1" w:rsidRPr="00CD0C5C" w:rsidRDefault="008C34D1" w:rsidP="002F6AC2">
            <w:pPr>
              <w:pStyle w:val="L"/>
            </w:pPr>
            <w:r>
              <w:rPr>
                <w:rFonts w:hint="eastAsia"/>
              </w:rPr>
              <w:t>6</w:t>
            </w:r>
            <w:r>
              <w:t xml:space="preserve">) </w:t>
            </w:r>
            <w:r>
              <w:rPr>
                <w:rFonts w:hint="eastAsia"/>
              </w:rPr>
              <w:t>地面反射率</w:t>
            </w:r>
          </w:p>
        </w:tc>
        <w:tc>
          <w:tcPr>
            <w:tcW w:w="1134" w:type="dxa"/>
          </w:tcPr>
          <w:p w14:paraId="00E80E12" w14:textId="1AECCF1A" w:rsidR="008C34D1" w:rsidRPr="00CD0C5C" w:rsidRDefault="008C34D1" w:rsidP="002F6AC2">
            <w:pPr>
              <w:pStyle w:val="C"/>
            </w:pPr>
          </w:p>
        </w:tc>
        <w:tc>
          <w:tcPr>
            <w:tcW w:w="992" w:type="dxa"/>
          </w:tcPr>
          <w:p w14:paraId="61706CF4" w14:textId="77777777" w:rsidR="008C34D1" w:rsidRDefault="008C34D1" w:rsidP="002F6AC2">
            <w:pPr>
              <w:pStyle w:val="C"/>
            </w:pPr>
            <w:r>
              <w:rPr>
                <w:rFonts w:hint="eastAsia"/>
              </w:rPr>
              <w:t>〇</w:t>
            </w:r>
          </w:p>
        </w:tc>
        <w:tc>
          <w:tcPr>
            <w:tcW w:w="1276" w:type="dxa"/>
          </w:tcPr>
          <w:p w14:paraId="3110B11F" w14:textId="77777777" w:rsidR="008C34D1" w:rsidRDefault="008C34D1" w:rsidP="002F6AC2">
            <w:pPr>
              <w:pStyle w:val="C"/>
            </w:pPr>
            <w:r>
              <w:rPr>
                <w:rFonts w:hint="eastAsia"/>
              </w:rPr>
              <w:t>〇</w:t>
            </w:r>
          </w:p>
        </w:tc>
        <w:tc>
          <w:tcPr>
            <w:tcW w:w="1559" w:type="dxa"/>
          </w:tcPr>
          <w:p w14:paraId="6867C774" w14:textId="77777777" w:rsidR="008C34D1" w:rsidRDefault="008C34D1" w:rsidP="002F6AC2">
            <w:pPr>
              <w:pStyle w:val="C"/>
            </w:pPr>
            <w:r>
              <w:rPr>
                <w:rFonts w:hint="eastAsia"/>
              </w:rPr>
              <w:t>〇</w:t>
            </w:r>
          </w:p>
        </w:tc>
        <w:tc>
          <w:tcPr>
            <w:tcW w:w="532" w:type="dxa"/>
          </w:tcPr>
          <w:p w14:paraId="1C9B1B9D" w14:textId="0DFC0C4E" w:rsidR="008C34D1" w:rsidRPr="0017258B" w:rsidRDefault="008C34D1" w:rsidP="002F6AC2">
            <w:pPr>
              <w:pStyle w:val="L"/>
            </w:pPr>
          </w:p>
        </w:tc>
      </w:tr>
      <w:tr w:rsidR="008C34D1" w:rsidRPr="0017258B" w14:paraId="22EEC1E2" w14:textId="77777777" w:rsidTr="002F6AC2">
        <w:tc>
          <w:tcPr>
            <w:tcW w:w="4253" w:type="dxa"/>
          </w:tcPr>
          <w:p w14:paraId="25B38800" w14:textId="1D99873A" w:rsidR="008C34D1" w:rsidRPr="00CD0C5C" w:rsidRDefault="008C34D1" w:rsidP="002F6AC2">
            <w:pPr>
              <w:pStyle w:val="L"/>
            </w:pPr>
            <w:r>
              <w:rPr>
                <w:rFonts w:hint="eastAsia"/>
              </w:rPr>
              <w:t>7</w:t>
            </w:r>
            <w:r>
              <w:t xml:space="preserve">) </w:t>
            </w:r>
            <w:r>
              <w:rPr>
                <w:rFonts w:hint="eastAsia"/>
              </w:rPr>
              <w:t>方位角</w:t>
            </w:r>
          </w:p>
        </w:tc>
        <w:tc>
          <w:tcPr>
            <w:tcW w:w="1134" w:type="dxa"/>
          </w:tcPr>
          <w:p w14:paraId="788536C3" w14:textId="545A426F" w:rsidR="008C34D1" w:rsidRPr="00CD0C5C" w:rsidRDefault="008C34D1" w:rsidP="002F6AC2">
            <w:pPr>
              <w:pStyle w:val="C"/>
            </w:pPr>
          </w:p>
        </w:tc>
        <w:tc>
          <w:tcPr>
            <w:tcW w:w="992" w:type="dxa"/>
          </w:tcPr>
          <w:p w14:paraId="2992DD6A" w14:textId="77777777" w:rsidR="008C34D1" w:rsidRDefault="008C34D1" w:rsidP="002F6AC2">
            <w:pPr>
              <w:pStyle w:val="C"/>
            </w:pPr>
            <w:r>
              <w:rPr>
                <w:rFonts w:hint="eastAsia"/>
              </w:rPr>
              <w:t>〇</w:t>
            </w:r>
          </w:p>
        </w:tc>
        <w:tc>
          <w:tcPr>
            <w:tcW w:w="1276" w:type="dxa"/>
          </w:tcPr>
          <w:p w14:paraId="0244E7AE" w14:textId="77777777" w:rsidR="008C34D1" w:rsidRDefault="008C34D1" w:rsidP="002F6AC2">
            <w:pPr>
              <w:pStyle w:val="C"/>
            </w:pPr>
            <w:r>
              <w:rPr>
                <w:rFonts w:hint="eastAsia"/>
              </w:rPr>
              <w:t>〇</w:t>
            </w:r>
          </w:p>
        </w:tc>
        <w:tc>
          <w:tcPr>
            <w:tcW w:w="1559" w:type="dxa"/>
          </w:tcPr>
          <w:p w14:paraId="2878AC38" w14:textId="77777777" w:rsidR="008C34D1" w:rsidRDefault="008C34D1" w:rsidP="002F6AC2">
            <w:pPr>
              <w:pStyle w:val="C"/>
            </w:pPr>
            <w:r>
              <w:rPr>
                <w:rFonts w:hint="eastAsia"/>
              </w:rPr>
              <w:t>〇</w:t>
            </w:r>
          </w:p>
        </w:tc>
        <w:tc>
          <w:tcPr>
            <w:tcW w:w="532" w:type="dxa"/>
          </w:tcPr>
          <w:p w14:paraId="3219CD89" w14:textId="1970C1C3" w:rsidR="008C34D1" w:rsidRPr="0017258B" w:rsidRDefault="008C34D1" w:rsidP="002F6AC2">
            <w:pPr>
              <w:pStyle w:val="L"/>
            </w:pPr>
          </w:p>
        </w:tc>
      </w:tr>
      <w:tr w:rsidR="008C34D1" w:rsidRPr="0017258B" w14:paraId="6B34871E" w14:textId="77777777" w:rsidTr="002F6AC2">
        <w:tc>
          <w:tcPr>
            <w:tcW w:w="4253" w:type="dxa"/>
          </w:tcPr>
          <w:p w14:paraId="6EC5C7D3" w14:textId="71CD7EF7" w:rsidR="008C34D1" w:rsidRPr="00CD0C5C" w:rsidRDefault="008C34D1" w:rsidP="002F6AC2">
            <w:pPr>
              <w:pStyle w:val="L"/>
            </w:pPr>
            <w:r>
              <w:rPr>
                <w:rFonts w:hint="eastAsia"/>
              </w:rPr>
              <w:t>8</w:t>
            </w:r>
            <w:r>
              <w:t xml:space="preserve">) </w:t>
            </w:r>
            <w:r>
              <w:rPr>
                <w:rFonts w:hint="eastAsia"/>
              </w:rPr>
              <w:t>傾斜角</w:t>
            </w:r>
          </w:p>
        </w:tc>
        <w:tc>
          <w:tcPr>
            <w:tcW w:w="1134" w:type="dxa"/>
          </w:tcPr>
          <w:p w14:paraId="3C90CF06" w14:textId="73751C26" w:rsidR="008C34D1" w:rsidRPr="00CD0C5C" w:rsidRDefault="008C34D1" w:rsidP="002F6AC2">
            <w:pPr>
              <w:pStyle w:val="C"/>
            </w:pPr>
          </w:p>
        </w:tc>
        <w:tc>
          <w:tcPr>
            <w:tcW w:w="992" w:type="dxa"/>
          </w:tcPr>
          <w:p w14:paraId="1A62DD71" w14:textId="77777777" w:rsidR="008C34D1" w:rsidRDefault="008C34D1" w:rsidP="002F6AC2">
            <w:pPr>
              <w:pStyle w:val="C"/>
            </w:pPr>
            <w:r>
              <w:rPr>
                <w:rFonts w:hint="eastAsia"/>
              </w:rPr>
              <w:t>〇</w:t>
            </w:r>
          </w:p>
        </w:tc>
        <w:tc>
          <w:tcPr>
            <w:tcW w:w="1276" w:type="dxa"/>
          </w:tcPr>
          <w:p w14:paraId="5DD5FDBC" w14:textId="77777777" w:rsidR="008C34D1" w:rsidRDefault="008C34D1" w:rsidP="002F6AC2">
            <w:pPr>
              <w:pStyle w:val="C"/>
            </w:pPr>
            <w:r>
              <w:rPr>
                <w:rFonts w:hint="eastAsia"/>
              </w:rPr>
              <w:t>〇</w:t>
            </w:r>
          </w:p>
        </w:tc>
        <w:tc>
          <w:tcPr>
            <w:tcW w:w="1559" w:type="dxa"/>
          </w:tcPr>
          <w:p w14:paraId="7573EC49" w14:textId="77777777" w:rsidR="008C34D1" w:rsidRDefault="008C34D1" w:rsidP="002F6AC2">
            <w:pPr>
              <w:pStyle w:val="C"/>
            </w:pPr>
            <w:r>
              <w:rPr>
                <w:rFonts w:hint="eastAsia"/>
              </w:rPr>
              <w:t>〇</w:t>
            </w:r>
          </w:p>
        </w:tc>
        <w:tc>
          <w:tcPr>
            <w:tcW w:w="532" w:type="dxa"/>
          </w:tcPr>
          <w:p w14:paraId="74C957A7" w14:textId="15C61CE0" w:rsidR="008C34D1" w:rsidRPr="0017258B" w:rsidRDefault="008C34D1" w:rsidP="002F6AC2">
            <w:pPr>
              <w:pStyle w:val="L"/>
            </w:pPr>
          </w:p>
        </w:tc>
      </w:tr>
      <w:tr w:rsidR="008C34D1" w:rsidRPr="0017258B" w14:paraId="21E774DA" w14:textId="77777777" w:rsidTr="002F6AC2">
        <w:tc>
          <w:tcPr>
            <w:tcW w:w="4253" w:type="dxa"/>
          </w:tcPr>
          <w:p w14:paraId="102DC6C2" w14:textId="1A445547" w:rsidR="008C34D1" w:rsidRPr="00CD0C5C" w:rsidRDefault="008C34D1" w:rsidP="002F6AC2">
            <w:pPr>
              <w:pStyle w:val="L"/>
            </w:pPr>
            <w:r>
              <w:rPr>
                <w:rFonts w:hint="eastAsia"/>
              </w:rPr>
              <w:t>9</w:t>
            </w:r>
            <w:r>
              <w:t xml:space="preserve">) </w:t>
            </w:r>
            <w:r>
              <w:rPr>
                <w:rFonts w:hint="eastAsia"/>
              </w:rPr>
              <w:t>太陽入射角の方向余弦計算パラメータ</w:t>
            </w:r>
          </w:p>
        </w:tc>
        <w:tc>
          <w:tcPr>
            <w:tcW w:w="1134" w:type="dxa"/>
          </w:tcPr>
          <w:p w14:paraId="59308800" w14:textId="348FEAC1" w:rsidR="008C34D1" w:rsidRPr="00CD0C5C" w:rsidRDefault="008C34D1" w:rsidP="002F6AC2">
            <w:pPr>
              <w:pStyle w:val="C"/>
            </w:pPr>
          </w:p>
        </w:tc>
        <w:tc>
          <w:tcPr>
            <w:tcW w:w="992" w:type="dxa"/>
          </w:tcPr>
          <w:p w14:paraId="35DE5CD0" w14:textId="77777777" w:rsidR="008C34D1" w:rsidRDefault="008C34D1" w:rsidP="002F6AC2">
            <w:pPr>
              <w:pStyle w:val="C"/>
            </w:pPr>
            <w:r>
              <w:rPr>
                <w:rFonts w:hint="eastAsia"/>
              </w:rPr>
              <w:t>〇</w:t>
            </w:r>
          </w:p>
        </w:tc>
        <w:tc>
          <w:tcPr>
            <w:tcW w:w="1276" w:type="dxa"/>
          </w:tcPr>
          <w:p w14:paraId="2E9B7839" w14:textId="77777777" w:rsidR="008C34D1" w:rsidRDefault="008C34D1" w:rsidP="002F6AC2">
            <w:pPr>
              <w:pStyle w:val="C"/>
            </w:pPr>
            <w:r>
              <w:rPr>
                <w:rFonts w:hint="eastAsia"/>
              </w:rPr>
              <w:t>〇</w:t>
            </w:r>
          </w:p>
        </w:tc>
        <w:tc>
          <w:tcPr>
            <w:tcW w:w="1559" w:type="dxa"/>
          </w:tcPr>
          <w:p w14:paraId="1D5FE253" w14:textId="77777777" w:rsidR="008C34D1" w:rsidRDefault="008C34D1" w:rsidP="002F6AC2">
            <w:pPr>
              <w:pStyle w:val="C"/>
            </w:pPr>
            <w:r>
              <w:rPr>
                <w:rFonts w:hint="eastAsia"/>
              </w:rPr>
              <w:t>〇</w:t>
            </w:r>
          </w:p>
        </w:tc>
        <w:tc>
          <w:tcPr>
            <w:tcW w:w="532" w:type="dxa"/>
          </w:tcPr>
          <w:p w14:paraId="1B68E35F" w14:textId="6C4E7857" w:rsidR="008C34D1" w:rsidRPr="0017258B" w:rsidRDefault="008C34D1" w:rsidP="002F6AC2">
            <w:pPr>
              <w:pStyle w:val="L"/>
            </w:pPr>
          </w:p>
        </w:tc>
      </w:tr>
      <w:tr w:rsidR="008C34D1" w:rsidRPr="0017258B" w14:paraId="0B8F1224" w14:textId="77777777" w:rsidTr="002F6AC2">
        <w:tc>
          <w:tcPr>
            <w:tcW w:w="4253" w:type="dxa"/>
          </w:tcPr>
          <w:p w14:paraId="650B1133" w14:textId="4BD22CBA" w:rsidR="008C34D1" w:rsidRPr="00CD0C5C" w:rsidRDefault="008C34D1" w:rsidP="002F6AC2">
            <w:pPr>
              <w:pStyle w:val="L"/>
            </w:pPr>
            <w:r>
              <w:rPr>
                <w:rFonts w:hint="eastAsia"/>
              </w:rPr>
              <w:t>1</w:t>
            </w:r>
            <w:r>
              <w:t xml:space="preserve">0) </w:t>
            </w:r>
            <w:r>
              <w:rPr>
                <w:rFonts w:hint="eastAsia"/>
              </w:rPr>
              <w:t>傾斜面の天空に対する形態係数</w:t>
            </w:r>
          </w:p>
        </w:tc>
        <w:tc>
          <w:tcPr>
            <w:tcW w:w="1134" w:type="dxa"/>
          </w:tcPr>
          <w:p w14:paraId="477A91A8" w14:textId="472EAF62" w:rsidR="008C34D1" w:rsidRPr="00CD0C5C" w:rsidRDefault="008C34D1" w:rsidP="002F6AC2">
            <w:pPr>
              <w:pStyle w:val="C"/>
            </w:pPr>
          </w:p>
        </w:tc>
        <w:tc>
          <w:tcPr>
            <w:tcW w:w="992" w:type="dxa"/>
          </w:tcPr>
          <w:p w14:paraId="4432B84B" w14:textId="77777777" w:rsidR="008C34D1" w:rsidRDefault="008C34D1" w:rsidP="002F6AC2">
            <w:pPr>
              <w:pStyle w:val="C"/>
            </w:pPr>
            <w:r>
              <w:rPr>
                <w:rFonts w:hint="eastAsia"/>
              </w:rPr>
              <w:t>〇</w:t>
            </w:r>
          </w:p>
        </w:tc>
        <w:tc>
          <w:tcPr>
            <w:tcW w:w="1276" w:type="dxa"/>
          </w:tcPr>
          <w:p w14:paraId="68D4DC0D" w14:textId="77777777" w:rsidR="008C34D1" w:rsidRDefault="008C34D1" w:rsidP="002F6AC2">
            <w:pPr>
              <w:pStyle w:val="C"/>
            </w:pPr>
            <w:r>
              <w:rPr>
                <w:rFonts w:hint="eastAsia"/>
              </w:rPr>
              <w:t>〇</w:t>
            </w:r>
          </w:p>
        </w:tc>
        <w:tc>
          <w:tcPr>
            <w:tcW w:w="1559" w:type="dxa"/>
          </w:tcPr>
          <w:p w14:paraId="490AD183" w14:textId="77777777" w:rsidR="008C34D1" w:rsidRDefault="008C34D1" w:rsidP="002F6AC2">
            <w:pPr>
              <w:pStyle w:val="C"/>
            </w:pPr>
            <w:r>
              <w:rPr>
                <w:rFonts w:hint="eastAsia"/>
              </w:rPr>
              <w:t>〇</w:t>
            </w:r>
          </w:p>
        </w:tc>
        <w:tc>
          <w:tcPr>
            <w:tcW w:w="532" w:type="dxa"/>
          </w:tcPr>
          <w:p w14:paraId="4C87A9EF" w14:textId="196B9FF0" w:rsidR="008C34D1" w:rsidRPr="0017258B" w:rsidRDefault="008C34D1" w:rsidP="002F6AC2">
            <w:pPr>
              <w:pStyle w:val="L"/>
            </w:pPr>
          </w:p>
        </w:tc>
      </w:tr>
      <w:tr w:rsidR="008C34D1" w:rsidRPr="0017258B" w14:paraId="144EADAC" w14:textId="77777777" w:rsidTr="002F6AC2">
        <w:tc>
          <w:tcPr>
            <w:tcW w:w="4253" w:type="dxa"/>
          </w:tcPr>
          <w:p w14:paraId="2F9A4300" w14:textId="3B140C38" w:rsidR="008C34D1" w:rsidRPr="00CD0C5C" w:rsidRDefault="008C34D1" w:rsidP="002F6AC2">
            <w:pPr>
              <w:pStyle w:val="L"/>
            </w:pPr>
            <w:r>
              <w:rPr>
                <w:rFonts w:hint="eastAsia"/>
              </w:rPr>
              <w:t>1</w:t>
            </w:r>
            <w:r>
              <w:t xml:space="preserve">1) </w:t>
            </w:r>
            <w:r>
              <w:rPr>
                <w:rFonts w:hint="eastAsia"/>
              </w:rPr>
              <w:t>傾斜面の地面に対する形態係数</w:t>
            </w:r>
          </w:p>
        </w:tc>
        <w:tc>
          <w:tcPr>
            <w:tcW w:w="1134" w:type="dxa"/>
          </w:tcPr>
          <w:p w14:paraId="0AB79A2A" w14:textId="749FC01E" w:rsidR="008C34D1" w:rsidRPr="00CD0C5C" w:rsidRDefault="008C34D1" w:rsidP="002F6AC2">
            <w:pPr>
              <w:pStyle w:val="C"/>
            </w:pPr>
          </w:p>
        </w:tc>
        <w:tc>
          <w:tcPr>
            <w:tcW w:w="992" w:type="dxa"/>
          </w:tcPr>
          <w:p w14:paraId="40A201BE" w14:textId="77777777" w:rsidR="008C34D1" w:rsidRDefault="008C34D1" w:rsidP="002F6AC2">
            <w:pPr>
              <w:pStyle w:val="C"/>
            </w:pPr>
            <w:r>
              <w:rPr>
                <w:rFonts w:hint="eastAsia"/>
              </w:rPr>
              <w:t>〇</w:t>
            </w:r>
          </w:p>
        </w:tc>
        <w:tc>
          <w:tcPr>
            <w:tcW w:w="1276" w:type="dxa"/>
          </w:tcPr>
          <w:p w14:paraId="2229B09D" w14:textId="77777777" w:rsidR="008C34D1" w:rsidRDefault="008C34D1" w:rsidP="002F6AC2">
            <w:pPr>
              <w:pStyle w:val="C"/>
            </w:pPr>
            <w:r>
              <w:rPr>
                <w:rFonts w:hint="eastAsia"/>
              </w:rPr>
              <w:t>〇</w:t>
            </w:r>
          </w:p>
        </w:tc>
        <w:tc>
          <w:tcPr>
            <w:tcW w:w="1559" w:type="dxa"/>
          </w:tcPr>
          <w:p w14:paraId="346941AA" w14:textId="77777777" w:rsidR="008C34D1" w:rsidRDefault="008C34D1" w:rsidP="002F6AC2">
            <w:pPr>
              <w:pStyle w:val="C"/>
            </w:pPr>
            <w:r>
              <w:rPr>
                <w:rFonts w:hint="eastAsia"/>
              </w:rPr>
              <w:t>〇</w:t>
            </w:r>
          </w:p>
        </w:tc>
        <w:tc>
          <w:tcPr>
            <w:tcW w:w="532" w:type="dxa"/>
          </w:tcPr>
          <w:p w14:paraId="2E8736D1" w14:textId="50E37741" w:rsidR="008C34D1" w:rsidRPr="0017258B" w:rsidRDefault="008C34D1" w:rsidP="002F6AC2">
            <w:pPr>
              <w:pStyle w:val="L"/>
            </w:pPr>
          </w:p>
        </w:tc>
      </w:tr>
      <w:tr w:rsidR="008C34D1" w:rsidRPr="00820D82" w14:paraId="62B0C9E5" w14:textId="77777777" w:rsidTr="002F6AC2">
        <w:tc>
          <w:tcPr>
            <w:tcW w:w="4253" w:type="dxa"/>
          </w:tcPr>
          <w:p w14:paraId="133CAC7A" w14:textId="76905AF0" w:rsidR="008C34D1" w:rsidRPr="00CD0C5C" w:rsidRDefault="008C34D1" w:rsidP="002F6AC2">
            <w:pPr>
              <w:pStyle w:val="L"/>
            </w:pPr>
            <w:r>
              <w:rPr>
                <w:rFonts w:hint="eastAsia"/>
              </w:rPr>
              <w:t>1</w:t>
            </w:r>
            <w:r>
              <w:t xml:space="preserve">2) </w:t>
            </w:r>
            <w:r>
              <w:rPr>
                <w:rFonts w:hint="eastAsia"/>
              </w:rPr>
              <w:t>室外側日射吸収率</w:t>
            </w:r>
          </w:p>
        </w:tc>
        <w:tc>
          <w:tcPr>
            <w:tcW w:w="1134" w:type="dxa"/>
          </w:tcPr>
          <w:p w14:paraId="29695D60" w14:textId="4C091377" w:rsidR="008C34D1" w:rsidRPr="00CD0C5C" w:rsidRDefault="008C34D1" w:rsidP="002F6AC2">
            <w:pPr>
              <w:pStyle w:val="C"/>
            </w:pPr>
          </w:p>
        </w:tc>
        <w:tc>
          <w:tcPr>
            <w:tcW w:w="992" w:type="dxa"/>
          </w:tcPr>
          <w:p w14:paraId="4A300710" w14:textId="77777777" w:rsidR="008C34D1" w:rsidRDefault="008C34D1" w:rsidP="002F6AC2">
            <w:pPr>
              <w:pStyle w:val="C"/>
            </w:pPr>
            <w:r>
              <w:rPr>
                <w:rFonts w:hint="eastAsia"/>
              </w:rPr>
              <w:t>〇</w:t>
            </w:r>
          </w:p>
        </w:tc>
        <w:tc>
          <w:tcPr>
            <w:tcW w:w="1276" w:type="dxa"/>
          </w:tcPr>
          <w:p w14:paraId="2F8BCCD3" w14:textId="4094CB6A" w:rsidR="008C34D1" w:rsidRDefault="008C34D1" w:rsidP="002F6AC2">
            <w:pPr>
              <w:pStyle w:val="C"/>
            </w:pPr>
          </w:p>
        </w:tc>
        <w:tc>
          <w:tcPr>
            <w:tcW w:w="1559" w:type="dxa"/>
          </w:tcPr>
          <w:p w14:paraId="213D9697" w14:textId="77777777" w:rsidR="008C34D1" w:rsidRDefault="008C34D1" w:rsidP="002F6AC2">
            <w:pPr>
              <w:pStyle w:val="C"/>
            </w:pPr>
            <w:r>
              <w:rPr>
                <w:rFonts w:hint="eastAsia"/>
              </w:rPr>
              <w:t>〇</w:t>
            </w:r>
          </w:p>
        </w:tc>
        <w:tc>
          <w:tcPr>
            <w:tcW w:w="532" w:type="dxa"/>
          </w:tcPr>
          <w:p w14:paraId="409657BD" w14:textId="4162D3E0" w:rsidR="008C34D1" w:rsidRPr="0017258B" w:rsidRDefault="008C34D1" w:rsidP="002F6AC2">
            <w:pPr>
              <w:pStyle w:val="L"/>
            </w:pPr>
          </w:p>
        </w:tc>
      </w:tr>
      <w:tr w:rsidR="008C34D1" w:rsidRPr="00820D82" w14:paraId="0EA8F575" w14:textId="77777777" w:rsidTr="002F6AC2">
        <w:tc>
          <w:tcPr>
            <w:tcW w:w="4253" w:type="dxa"/>
          </w:tcPr>
          <w:p w14:paraId="48DD5851" w14:textId="0B0CE09D" w:rsidR="008C34D1" w:rsidRPr="00CD0C5C" w:rsidRDefault="008C34D1" w:rsidP="002F6AC2">
            <w:pPr>
              <w:pStyle w:val="L"/>
            </w:pPr>
            <w:r>
              <w:rPr>
                <w:rFonts w:hint="eastAsia"/>
              </w:rPr>
              <w:t>1</w:t>
            </w:r>
            <w:r>
              <w:t xml:space="preserve">3) </w:t>
            </w:r>
            <w:r>
              <w:rPr>
                <w:rFonts w:hint="eastAsia"/>
              </w:rPr>
              <w:t>室外側放射率</w:t>
            </w:r>
          </w:p>
        </w:tc>
        <w:tc>
          <w:tcPr>
            <w:tcW w:w="1134" w:type="dxa"/>
          </w:tcPr>
          <w:p w14:paraId="333E4709" w14:textId="19B17B8C" w:rsidR="008C34D1" w:rsidRPr="00CD0C5C" w:rsidRDefault="008C34D1" w:rsidP="002F6AC2">
            <w:pPr>
              <w:pStyle w:val="C"/>
            </w:pPr>
          </w:p>
        </w:tc>
        <w:tc>
          <w:tcPr>
            <w:tcW w:w="992" w:type="dxa"/>
          </w:tcPr>
          <w:p w14:paraId="7737ECDF" w14:textId="77777777" w:rsidR="008C34D1" w:rsidRDefault="008C34D1" w:rsidP="002F6AC2">
            <w:pPr>
              <w:pStyle w:val="C"/>
            </w:pPr>
            <w:r>
              <w:rPr>
                <w:rFonts w:hint="eastAsia"/>
              </w:rPr>
              <w:t>〇</w:t>
            </w:r>
          </w:p>
        </w:tc>
        <w:tc>
          <w:tcPr>
            <w:tcW w:w="1276" w:type="dxa"/>
          </w:tcPr>
          <w:p w14:paraId="37872797" w14:textId="77777777" w:rsidR="008C34D1" w:rsidRDefault="008C34D1" w:rsidP="002F6AC2">
            <w:pPr>
              <w:pStyle w:val="C"/>
            </w:pPr>
            <w:r>
              <w:rPr>
                <w:rFonts w:hint="eastAsia"/>
              </w:rPr>
              <w:t>〇</w:t>
            </w:r>
          </w:p>
        </w:tc>
        <w:tc>
          <w:tcPr>
            <w:tcW w:w="1559" w:type="dxa"/>
          </w:tcPr>
          <w:p w14:paraId="57069A01" w14:textId="77777777" w:rsidR="008C34D1" w:rsidRDefault="008C34D1" w:rsidP="002F6AC2">
            <w:pPr>
              <w:pStyle w:val="C"/>
            </w:pPr>
            <w:r>
              <w:rPr>
                <w:rFonts w:hint="eastAsia"/>
              </w:rPr>
              <w:t>〇</w:t>
            </w:r>
          </w:p>
        </w:tc>
        <w:tc>
          <w:tcPr>
            <w:tcW w:w="532" w:type="dxa"/>
          </w:tcPr>
          <w:p w14:paraId="21F6A873" w14:textId="07671B5C" w:rsidR="008C34D1" w:rsidRDefault="008C34D1" w:rsidP="002F6AC2">
            <w:pPr>
              <w:pStyle w:val="L"/>
            </w:pPr>
          </w:p>
        </w:tc>
      </w:tr>
      <w:tr w:rsidR="008C34D1" w:rsidRPr="0017258B" w14:paraId="3C53AECE" w14:textId="77777777" w:rsidTr="002F6AC2">
        <w:tc>
          <w:tcPr>
            <w:tcW w:w="4253" w:type="dxa"/>
          </w:tcPr>
          <w:p w14:paraId="6E479CB8" w14:textId="2412865B" w:rsidR="008C34D1" w:rsidRPr="00CD0C5C" w:rsidRDefault="008C34D1" w:rsidP="002F6AC2">
            <w:pPr>
              <w:pStyle w:val="L"/>
            </w:pPr>
            <w:r>
              <w:rPr>
                <w:rFonts w:hint="eastAsia"/>
              </w:rPr>
              <w:t>1</w:t>
            </w:r>
            <w:r>
              <w:t xml:space="preserve">4) </w:t>
            </w:r>
            <w:r>
              <w:rPr>
                <w:rFonts w:hint="eastAsia"/>
              </w:rPr>
              <w:t>室内侵入日射吸収の有無</w:t>
            </w:r>
          </w:p>
        </w:tc>
        <w:tc>
          <w:tcPr>
            <w:tcW w:w="1134" w:type="dxa"/>
          </w:tcPr>
          <w:p w14:paraId="02DD4D65" w14:textId="6E91E694" w:rsidR="008C34D1" w:rsidRPr="00CD0C5C" w:rsidRDefault="008C34D1" w:rsidP="002F6AC2">
            <w:pPr>
              <w:pStyle w:val="C"/>
            </w:pPr>
          </w:p>
        </w:tc>
        <w:tc>
          <w:tcPr>
            <w:tcW w:w="992" w:type="dxa"/>
          </w:tcPr>
          <w:p w14:paraId="7EEEBE88" w14:textId="77777777" w:rsidR="008C34D1" w:rsidRDefault="008C34D1" w:rsidP="002F6AC2">
            <w:pPr>
              <w:pStyle w:val="C"/>
            </w:pPr>
            <w:r>
              <w:rPr>
                <w:rFonts w:hint="eastAsia"/>
              </w:rPr>
              <w:t>〇</w:t>
            </w:r>
          </w:p>
        </w:tc>
        <w:tc>
          <w:tcPr>
            <w:tcW w:w="1276" w:type="dxa"/>
          </w:tcPr>
          <w:p w14:paraId="28105302" w14:textId="77777777" w:rsidR="008C34D1" w:rsidRDefault="008C34D1" w:rsidP="002F6AC2">
            <w:pPr>
              <w:pStyle w:val="C"/>
            </w:pPr>
          </w:p>
        </w:tc>
        <w:tc>
          <w:tcPr>
            <w:tcW w:w="1559" w:type="dxa"/>
          </w:tcPr>
          <w:p w14:paraId="154D37FD" w14:textId="77777777" w:rsidR="008C34D1" w:rsidRDefault="008C34D1" w:rsidP="002F6AC2">
            <w:pPr>
              <w:pStyle w:val="C"/>
            </w:pPr>
          </w:p>
        </w:tc>
        <w:tc>
          <w:tcPr>
            <w:tcW w:w="532" w:type="dxa"/>
          </w:tcPr>
          <w:p w14:paraId="29F1CD0A" w14:textId="199149E1" w:rsidR="008C34D1" w:rsidRPr="0017258B" w:rsidRDefault="008C34D1" w:rsidP="002F6AC2">
            <w:pPr>
              <w:pStyle w:val="L"/>
            </w:pPr>
          </w:p>
        </w:tc>
      </w:tr>
      <w:tr w:rsidR="008C34D1" w:rsidRPr="0017258B" w14:paraId="6DB50D07" w14:textId="77777777" w:rsidTr="002F6AC2">
        <w:tc>
          <w:tcPr>
            <w:tcW w:w="4253" w:type="dxa"/>
          </w:tcPr>
          <w:p w14:paraId="57487E00" w14:textId="34D98FC5" w:rsidR="008C34D1" w:rsidRPr="00CD0C5C" w:rsidRDefault="008C34D1" w:rsidP="002F6AC2">
            <w:pPr>
              <w:pStyle w:val="L"/>
            </w:pPr>
            <w:r>
              <w:rPr>
                <w:rFonts w:hint="eastAsia"/>
              </w:rPr>
              <w:t>1</w:t>
            </w:r>
            <w:r>
              <w:t xml:space="preserve">5) </w:t>
            </w:r>
            <w:r>
              <w:rPr>
                <w:rFonts w:hint="eastAsia"/>
              </w:rPr>
              <w:t>放射暖房発熱の有無</w:t>
            </w:r>
          </w:p>
        </w:tc>
        <w:tc>
          <w:tcPr>
            <w:tcW w:w="1134" w:type="dxa"/>
          </w:tcPr>
          <w:p w14:paraId="7165FB2F" w14:textId="4C5440D8" w:rsidR="008C34D1" w:rsidRPr="00CD0C5C" w:rsidRDefault="008C34D1" w:rsidP="002F6AC2">
            <w:pPr>
              <w:pStyle w:val="C"/>
            </w:pPr>
          </w:p>
        </w:tc>
        <w:tc>
          <w:tcPr>
            <w:tcW w:w="992" w:type="dxa"/>
          </w:tcPr>
          <w:p w14:paraId="70623EEB" w14:textId="77777777" w:rsidR="008C34D1" w:rsidRDefault="008C34D1" w:rsidP="002F6AC2">
            <w:pPr>
              <w:pStyle w:val="C"/>
            </w:pPr>
            <w:r>
              <w:rPr>
                <w:rFonts w:hint="eastAsia"/>
              </w:rPr>
              <w:t>〇</w:t>
            </w:r>
          </w:p>
        </w:tc>
        <w:tc>
          <w:tcPr>
            <w:tcW w:w="1276" w:type="dxa"/>
          </w:tcPr>
          <w:p w14:paraId="0414BF87" w14:textId="77777777" w:rsidR="008C34D1" w:rsidRDefault="008C34D1" w:rsidP="002F6AC2">
            <w:pPr>
              <w:pStyle w:val="C"/>
            </w:pPr>
          </w:p>
        </w:tc>
        <w:tc>
          <w:tcPr>
            <w:tcW w:w="1559" w:type="dxa"/>
          </w:tcPr>
          <w:p w14:paraId="2B043ECA" w14:textId="77777777" w:rsidR="008C34D1" w:rsidRDefault="008C34D1" w:rsidP="002F6AC2">
            <w:pPr>
              <w:pStyle w:val="C"/>
            </w:pPr>
          </w:p>
        </w:tc>
        <w:tc>
          <w:tcPr>
            <w:tcW w:w="532" w:type="dxa"/>
          </w:tcPr>
          <w:p w14:paraId="410B6882" w14:textId="69771C13" w:rsidR="008C34D1" w:rsidRPr="0017258B" w:rsidRDefault="008C34D1" w:rsidP="002F6AC2">
            <w:pPr>
              <w:pStyle w:val="L"/>
            </w:pPr>
            <w:r>
              <w:rPr>
                <w:rFonts w:hint="eastAsia"/>
              </w:rPr>
              <w:t>〇</w:t>
            </w:r>
          </w:p>
        </w:tc>
      </w:tr>
      <w:tr w:rsidR="008C34D1" w:rsidRPr="0017258B" w14:paraId="0D059B96" w14:textId="77777777" w:rsidTr="002F6AC2">
        <w:tc>
          <w:tcPr>
            <w:tcW w:w="4253" w:type="dxa"/>
          </w:tcPr>
          <w:p w14:paraId="6965C597" w14:textId="64816D7E" w:rsidR="008C34D1" w:rsidRDefault="008C34D1" w:rsidP="002F6AC2">
            <w:pPr>
              <w:pStyle w:val="L"/>
            </w:pPr>
            <w:r>
              <w:rPr>
                <w:rFonts w:hint="eastAsia"/>
              </w:rPr>
              <w:t>1</w:t>
            </w:r>
            <w:r>
              <w:t xml:space="preserve">6) </w:t>
            </w:r>
            <w:r w:rsidRPr="00CD0C5C">
              <w:rPr>
                <w:rFonts w:hint="eastAsia"/>
              </w:rPr>
              <w:t>室内側熱伝達率</w:t>
            </w:r>
          </w:p>
        </w:tc>
        <w:tc>
          <w:tcPr>
            <w:tcW w:w="1134" w:type="dxa"/>
          </w:tcPr>
          <w:p w14:paraId="55C1C286" w14:textId="1316B68C" w:rsidR="008C34D1" w:rsidRPr="00CD0C5C" w:rsidRDefault="008C34D1" w:rsidP="002F6AC2">
            <w:pPr>
              <w:pStyle w:val="C"/>
            </w:pPr>
            <w:r>
              <w:rPr>
                <w:rFonts w:hint="eastAsia"/>
              </w:rPr>
              <w:t>〇</w:t>
            </w:r>
          </w:p>
        </w:tc>
        <w:tc>
          <w:tcPr>
            <w:tcW w:w="992" w:type="dxa"/>
          </w:tcPr>
          <w:p w14:paraId="055067A0" w14:textId="77777777" w:rsidR="008C34D1" w:rsidRPr="00CD0C5C" w:rsidRDefault="008C34D1" w:rsidP="002F6AC2">
            <w:pPr>
              <w:pStyle w:val="C"/>
            </w:pPr>
            <w:r>
              <w:rPr>
                <w:rFonts w:hint="eastAsia"/>
              </w:rPr>
              <w:t>〇</w:t>
            </w:r>
          </w:p>
        </w:tc>
        <w:tc>
          <w:tcPr>
            <w:tcW w:w="1276" w:type="dxa"/>
          </w:tcPr>
          <w:p w14:paraId="78A40989" w14:textId="77777777" w:rsidR="008C34D1" w:rsidRPr="00CD0C5C" w:rsidRDefault="008C34D1" w:rsidP="002F6AC2">
            <w:pPr>
              <w:pStyle w:val="C"/>
            </w:pPr>
            <w:r>
              <w:rPr>
                <w:rFonts w:hint="eastAsia"/>
              </w:rPr>
              <w:t>〇</w:t>
            </w:r>
          </w:p>
        </w:tc>
        <w:tc>
          <w:tcPr>
            <w:tcW w:w="1559" w:type="dxa"/>
          </w:tcPr>
          <w:p w14:paraId="480ED79D" w14:textId="77777777" w:rsidR="008C34D1" w:rsidRPr="00CD0C5C" w:rsidRDefault="008C34D1" w:rsidP="002F6AC2">
            <w:pPr>
              <w:pStyle w:val="C"/>
            </w:pPr>
            <w:r>
              <w:rPr>
                <w:rFonts w:hint="eastAsia"/>
              </w:rPr>
              <w:t>〇</w:t>
            </w:r>
          </w:p>
        </w:tc>
        <w:tc>
          <w:tcPr>
            <w:tcW w:w="532" w:type="dxa"/>
          </w:tcPr>
          <w:p w14:paraId="2E6FAB26" w14:textId="4238AAC2" w:rsidR="008C34D1" w:rsidRPr="0017258B" w:rsidRDefault="008C34D1" w:rsidP="002F6AC2">
            <w:pPr>
              <w:pStyle w:val="L"/>
            </w:pPr>
            <w:r>
              <w:rPr>
                <w:rFonts w:hint="eastAsia"/>
              </w:rPr>
              <w:t>〇</w:t>
            </w:r>
          </w:p>
        </w:tc>
      </w:tr>
      <w:tr w:rsidR="008C34D1" w:rsidRPr="0017258B" w14:paraId="02494ABA" w14:textId="77777777" w:rsidTr="002F6AC2">
        <w:tc>
          <w:tcPr>
            <w:tcW w:w="4253" w:type="dxa"/>
          </w:tcPr>
          <w:p w14:paraId="1C06403D" w14:textId="65DEE243" w:rsidR="008C34D1" w:rsidRDefault="008C34D1" w:rsidP="002F6AC2">
            <w:pPr>
              <w:pStyle w:val="L"/>
            </w:pPr>
            <w:r>
              <w:rPr>
                <w:rFonts w:hint="eastAsia"/>
              </w:rPr>
              <w:t>1</w:t>
            </w:r>
            <w:r>
              <w:t xml:space="preserve">7) </w:t>
            </w:r>
            <w:r>
              <w:rPr>
                <w:rFonts w:hint="eastAsia"/>
              </w:rPr>
              <w:t>室内側放射率</w:t>
            </w:r>
          </w:p>
        </w:tc>
        <w:tc>
          <w:tcPr>
            <w:tcW w:w="1134" w:type="dxa"/>
          </w:tcPr>
          <w:p w14:paraId="2B2E879C" w14:textId="005A1C8F" w:rsidR="008C34D1" w:rsidRPr="00CD0C5C" w:rsidRDefault="008C34D1" w:rsidP="002F6AC2">
            <w:pPr>
              <w:pStyle w:val="C"/>
            </w:pPr>
            <w:r>
              <w:rPr>
                <w:rFonts w:hint="eastAsia"/>
              </w:rPr>
              <w:t>〇</w:t>
            </w:r>
          </w:p>
        </w:tc>
        <w:tc>
          <w:tcPr>
            <w:tcW w:w="992" w:type="dxa"/>
          </w:tcPr>
          <w:p w14:paraId="33153567" w14:textId="77777777" w:rsidR="008C34D1" w:rsidRDefault="008C34D1" w:rsidP="002F6AC2">
            <w:pPr>
              <w:pStyle w:val="C"/>
            </w:pPr>
            <w:r>
              <w:rPr>
                <w:rFonts w:hint="eastAsia"/>
              </w:rPr>
              <w:t>〇</w:t>
            </w:r>
          </w:p>
        </w:tc>
        <w:tc>
          <w:tcPr>
            <w:tcW w:w="1276" w:type="dxa"/>
          </w:tcPr>
          <w:p w14:paraId="4FAE8011" w14:textId="77777777" w:rsidR="008C34D1" w:rsidRDefault="008C34D1" w:rsidP="002F6AC2">
            <w:pPr>
              <w:pStyle w:val="C"/>
            </w:pPr>
            <w:r>
              <w:rPr>
                <w:rFonts w:hint="eastAsia"/>
              </w:rPr>
              <w:t>〇</w:t>
            </w:r>
          </w:p>
        </w:tc>
        <w:tc>
          <w:tcPr>
            <w:tcW w:w="1559" w:type="dxa"/>
          </w:tcPr>
          <w:p w14:paraId="7473E93C" w14:textId="77777777" w:rsidR="008C34D1" w:rsidRDefault="008C34D1" w:rsidP="002F6AC2">
            <w:pPr>
              <w:pStyle w:val="C"/>
            </w:pPr>
            <w:r>
              <w:rPr>
                <w:rFonts w:hint="eastAsia"/>
              </w:rPr>
              <w:t>〇</w:t>
            </w:r>
          </w:p>
        </w:tc>
        <w:tc>
          <w:tcPr>
            <w:tcW w:w="532" w:type="dxa"/>
          </w:tcPr>
          <w:p w14:paraId="7B443244" w14:textId="5A1E7B1F" w:rsidR="008C34D1" w:rsidRPr="0017258B" w:rsidRDefault="008C34D1" w:rsidP="002F6AC2">
            <w:pPr>
              <w:pStyle w:val="L"/>
            </w:pPr>
            <w:r>
              <w:rPr>
                <w:rFonts w:hint="eastAsia"/>
              </w:rPr>
              <w:t>〇</w:t>
            </w:r>
          </w:p>
        </w:tc>
      </w:tr>
      <w:tr w:rsidR="008C34D1" w:rsidRPr="00820D82" w14:paraId="084B2D93" w14:textId="77777777" w:rsidTr="002F6AC2">
        <w:tc>
          <w:tcPr>
            <w:tcW w:w="4253" w:type="dxa"/>
          </w:tcPr>
          <w:p w14:paraId="12DB1217" w14:textId="2D5513F0" w:rsidR="008C34D1" w:rsidRDefault="008C34D1" w:rsidP="002F6AC2">
            <w:pPr>
              <w:pStyle w:val="L"/>
            </w:pPr>
            <w:r>
              <w:rPr>
                <w:rFonts w:hint="eastAsia"/>
              </w:rPr>
              <w:t>1</w:t>
            </w:r>
            <w:r>
              <w:t xml:space="preserve">8) </w:t>
            </w:r>
            <w:r>
              <w:rPr>
                <w:rFonts w:hint="eastAsia"/>
              </w:rPr>
              <w:t>室外側熱伝達率</w:t>
            </w:r>
          </w:p>
        </w:tc>
        <w:tc>
          <w:tcPr>
            <w:tcW w:w="1134" w:type="dxa"/>
          </w:tcPr>
          <w:p w14:paraId="50C463F6" w14:textId="36DB3708" w:rsidR="008C34D1" w:rsidRPr="00CD0C5C" w:rsidRDefault="008C34D1" w:rsidP="002F6AC2">
            <w:pPr>
              <w:pStyle w:val="C"/>
            </w:pPr>
            <w:r>
              <w:rPr>
                <w:rFonts w:hint="eastAsia"/>
              </w:rPr>
              <w:t>〇</w:t>
            </w:r>
          </w:p>
        </w:tc>
        <w:tc>
          <w:tcPr>
            <w:tcW w:w="992" w:type="dxa"/>
          </w:tcPr>
          <w:p w14:paraId="193BBC86" w14:textId="77777777" w:rsidR="008C34D1" w:rsidRDefault="008C34D1" w:rsidP="002F6AC2">
            <w:pPr>
              <w:pStyle w:val="C"/>
            </w:pPr>
            <w:r>
              <w:rPr>
                <w:rFonts w:hint="eastAsia"/>
              </w:rPr>
              <w:t>〇</w:t>
            </w:r>
          </w:p>
        </w:tc>
        <w:tc>
          <w:tcPr>
            <w:tcW w:w="1276" w:type="dxa"/>
          </w:tcPr>
          <w:p w14:paraId="23BC173B" w14:textId="77777777" w:rsidR="008C34D1" w:rsidRDefault="008C34D1" w:rsidP="002F6AC2">
            <w:pPr>
              <w:pStyle w:val="C"/>
            </w:pPr>
            <w:r>
              <w:rPr>
                <w:rFonts w:hint="eastAsia"/>
              </w:rPr>
              <w:t>〇</w:t>
            </w:r>
          </w:p>
        </w:tc>
        <w:tc>
          <w:tcPr>
            <w:tcW w:w="1559" w:type="dxa"/>
          </w:tcPr>
          <w:p w14:paraId="01D3EEE8" w14:textId="77777777" w:rsidR="008C34D1" w:rsidRDefault="008C34D1" w:rsidP="002F6AC2">
            <w:pPr>
              <w:pStyle w:val="C"/>
            </w:pPr>
            <w:r>
              <w:rPr>
                <w:rFonts w:hint="eastAsia"/>
              </w:rPr>
              <w:t>〇</w:t>
            </w:r>
          </w:p>
        </w:tc>
        <w:tc>
          <w:tcPr>
            <w:tcW w:w="532" w:type="dxa"/>
          </w:tcPr>
          <w:p w14:paraId="61BF707C" w14:textId="424BD840" w:rsidR="008C34D1" w:rsidRDefault="008C34D1" w:rsidP="002F6AC2">
            <w:pPr>
              <w:pStyle w:val="L"/>
            </w:pPr>
          </w:p>
        </w:tc>
      </w:tr>
      <w:tr w:rsidR="008C34D1" w:rsidRPr="00820D82" w14:paraId="6863A98F" w14:textId="77777777" w:rsidTr="002F6AC2">
        <w:tc>
          <w:tcPr>
            <w:tcW w:w="4253" w:type="dxa"/>
          </w:tcPr>
          <w:p w14:paraId="4CFBB9C0" w14:textId="5EDDCF0C" w:rsidR="008C34D1" w:rsidRDefault="008C34D1" w:rsidP="002F6AC2">
            <w:pPr>
              <w:pStyle w:val="L"/>
            </w:pPr>
            <w:r>
              <w:rPr>
                <w:rFonts w:hint="eastAsia"/>
              </w:rPr>
              <w:t>1</w:t>
            </w:r>
            <w:r>
              <w:t xml:space="preserve">9) </w:t>
            </w:r>
            <w:r>
              <w:rPr>
                <w:rFonts w:hint="eastAsia"/>
              </w:rPr>
              <w:t>面積</w:t>
            </w:r>
          </w:p>
        </w:tc>
        <w:tc>
          <w:tcPr>
            <w:tcW w:w="1134" w:type="dxa"/>
          </w:tcPr>
          <w:p w14:paraId="472022CA" w14:textId="7951AA35" w:rsidR="008C34D1" w:rsidRPr="00CD0C5C" w:rsidRDefault="008C34D1" w:rsidP="002F6AC2">
            <w:pPr>
              <w:pStyle w:val="C"/>
            </w:pPr>
            <w:r>
              <w:rPr>
                <w:rFonts w:hint="eastAsia"/>
              </w:rPr>
              <w:t>〇</w:t>
            </w:r>
          </w:p>
        </w:tc>
        <w:tc>
          <w:tcPr>
            <w:tcW w:w="992" w:type="dxa"/>
          </w:tcPr>
          <w:p w14:paraId="36E376AD" w14:textId="77777777" w:rsidR="008C34D1" w:rsidRDefault="008C34D1" w:rsidP="002F6AC2">
            <w:pPr>
              <w:pStyle w:val="C"/>
            </w:pPr>
            <w:r>
              <w:rPr>
                <w:rFonts w:hint="eastAsia"/>
              </w:rPr>
              <w:t>〇</w:t>
            </w:r>
          </w:p>
        </w:tc>
        <w:tc>
          <w:tcPr>
            <w:tcW w:w="1276" w:type="dxa"/>
          </w:tcPr>
          <w:p w14:paraId="4F4C95C6" w14:textId="77777777" w:rsidR="008C34D1" w:rsidRDefault="008C34D1" w:rsidP="002F6AC2">
            <w:pPr>
              <w:pStyle w:val="C"/>
            </w:pPr>
            <w:r>
              <w:rPr>
                <w:rFonts w:hint="eastAsia"/>
              </w:rPr>
              <w:t>〇</w:t>
            </w:r>
          </w:p>
        </w:tc>
        <w:tc>
          <w:tcPr>
            <w:tcW w:w="1559" w:type="dxa"/>
          </w:tcPr>
          <w:p w14:paraId="481ABF58" w14:textId="77777777" w:rsidR="008C34D1" w:rsidRDefault="008C34D1" w:rsidP="002F6AC2">
            <w:pPr>
              <w:pStyle w:val="C"/>
            </w:pPr>
            <w:r>
              <w:rPr>
                <w:rFonts w:hint="eastAsia"/>
              </w:rPr>
              <w:t>〇</w:t>
            </w:r>
          </w:p>
        </w:tc>
        <w:tc>
          <w:tcPr>
            <w:tcW w:w="532" w:type="dxa"/>
          </w:tcPr>
          <w:p w14:paraId="7B2227F4" w14:textId="726294AA" w:rsidR="008C34D1" w:rsidRPr="0017258B" w:rsidRDefault="008C34D1" w:rsidP="002F6AC2">
            <w:pPr>
              <w:pStyle w:val="L"/>
            </w:pPr>
            <w:r>
              <w:rPr>
                <w:rFonts w:hint="eastAsia"/>
              </w:rPr>
              <w:t>〇</w:t>
            </w:r>
          </w:p>
        </w:tc>
      </w:tr>
      <w:tr w:rsidR="008C34D1" w:rsidRPr="0017258B" w14:paraId="43DECD85" w14:textId="77777777" w:rsidTr="002F6AC2">
        <w:tc>
          <w:tcPr>
            <w:tcW w:w="4253" w:type="dxa"/>
          </w:tcPr>
          <w:p w14:paraId="775A736C" w14:textId="146D765B" w:rsidR="008C34D1" w:rsidRPr="00CD0C5C" w:rsidRDefault="008C34D1" w:rsidP="002F6AC2">
            <w:pPr>
              <w:pStyle w:val="L"/>
            </w:pPr>
            <w:r>
              <w:rPr>
                <w:rFonts w:hint="eastAsia"/>
              </w:rPr>
              <w:t>2</w:t>
            </w:r>
            <w:r>
              <w:t xml:space="preserve">0) </w:t>
            </w:r>
            <w:r>
              <w:rPr>
                <w:rFonts w:hint="eastAsia"/>
              </w:rPr>
              <w:t>裏面境界温度</w:t>
            </w:r>
          </w:p>
        </w:tc>
        <w:tc>
          <w:tcPr>
            <w:tcW w:w="1134" w:type="dxa"/>
          </w:tcPr>
          <w:p w14:paraId="526CBEC5" w14:textId="7011D662" w:rsidR="008C34D1" w:rsidRPr="00CD0C5C" w:rsidRDefault="008C34D1" w:rsidP="002F6AC2">
            <w:pPr>
              <w:pStyle w:val="C"/>
            </w:pPr>
          </w:p>
        </w:tc>
        <w:tc>
          <w:tcPr>
            <w:tcW w:w="992" w:type="dxa"/>
          </w:tcPr>
          <w:p w14:paraId="30DF7405" w14:textId="77777777" w:rsidR="008C34D1" w:rsidRDefault="008C34D1" w:rsidP="002F6AC2">
            <w:pPr>
              <w:pStyle w:val="C"/>
            </w:pPr>
            <w:r>
              <w:rPr>
                <w:rFonts w:hint="eastAsia"/>
              </w:rPr>
              <w:t>〇</w:t>
            </w:r>
          </w:p>
        </w:tc>
        <w:tc>
          <w:tcPr>
            <w:tcW w:w="1276" w:type="dxa"/>
          </w:tcPr>
          <w:p w14:paraId="07729F3D" w14:textId="77777777" w:rsidR="008C34D1" w:rsidRDefault="008C34D1" w:rsidP="002F6AC2">
            <w:pPr>
              <w:pStyle w:val="C"/>
            </w:pPr>
          </w:p>
        </w:tc>
        <w:tc>
          <w:tcPr>
            <w:tcW w:w="1559" w:type="dxa"/>
          </w:tcPr>
          <w:p w14:paraId="53539C35" w14:textId="77777777" w:rsidR="008C34D1" w:rsidRDefault="008C34D1" w:rsidP="002F6AC2">
            <w:pPr>
              <w:pStyle w:val="C"/>
            </w:pPr>
          </w:p>
        </w:tc>
        <w:tc>
          <w:tcPr>
            <w:tcW w:w="532" w:type="dxa"/>
          </w:tcPr>
          <w:p w14:paraId="253A2D0B" w14:textId="123E8F2F" w:rsidR="008C34D1" w:rsidRDefault="008C34D1" w:rsidP="002F6AC2">
            <w:pPr>
              <w:pStyle w:val="L"/>
            </w:pPr>
            <w:r>
              <w:rPr>
                <w:rFonts w:hint="eastAsia"/>
              </w:rPr>
              <w:t>〇</w:t>
            </w:r>
          </w:p>
        </w:tc>
      </w:tr>
      <w:tr w:rsidR="008C34D1" w:rsidRPr="0017258B" w14:paraId="11C0279E" w14:textId="77777777" w:rsidTr="002F6AC2">
        <w:tc>
          <w:tcPr>
            <w:tcW w:w="4253" w:type="dxa"/>
          </w:tcPr>
          <w:p w14:paraId="103E9F3C" w14:textId="1EC99194" w:rsidR="008C34D1" w:rsidRPr="00CD0C5C" w:rsidRDefault="008C34D1" w:rsidP="002F6AC2">
            <w:pPr>
              <w:pStyle w:val="L"/>
            </w:pPr>
            <w:r>
              <w:rPr>
                <w:rFonts w:hint="eastAsia"/>
              </w:rPr>
              <w:t>2</w:t>
            </w:r>
            <w:r>
              <w:t xml:space="preserve">1) </w:t>
            </w:r>
            <w:r>
              <w:rPr>
                <w:rFonts w:hint="eastAsia"/>
              </w:rPr>
              <w:t>前時刻の裏面境界温度</w:t>
            </w:r>
          </w:p>
        </w:tc>
        <w:tc>
          <w:tcPr>
            <w:tcW w:w="1134" w:type="dxa"/>
          </w:tcPr>
          <w:p w14:paraId="557F4EF1" w14:textId="640ADFF5" w:rsidR="008C34D1" w:rsidRPr="00CD0C5C" w:rsidRDefault="008C34D1" w:rsidP="002F6AC2">
            <w:pPr>
              <w:pStyle w:val="C"/>
            </w:pPr>
          </w:p>
        </w:tc>
        <w:tc>
          <w:tcPr>
            <w:tcW w:w="992" w:type="dxa"/>
          </w:tcPr>
          <w:p w14:paraId="10045569" w14:textId="77777777" w:rsidR="008C34D1" w:rsidRDefault="008C34D1" w:rsidP="002F6AC2">
            <w:pPr>
              <w:pStyle w:val="C"/>
            </w:pPr>
            <w:r>
              <w:rPr>
                <w:rFonts w:hint="eastAsia"/>
              </w:rPr>
              <w:t>〇</w:t>
            </w:r>
          </w:p>
        </w:tc>
        <w:tc>
          <w:tcPr>
            <w:tcW w:w="1276" w:type="dxa"/>
          </w:tcPr>
          <w:p w14:paraId="114D592A" w14:textId="77777777" w:rsidR="008C34D1" w:rsidRDefault="008C34D1" w:rsidP="002F6AC2">
            <w:pPr>
              <w:pStyle w:val="C"/>
            </w:pPr>
          </w:p>
        </w:tc>
        <w:tc>
          <w:tcPr>
            <w:tcW w:w="1559" w:type="dxa"/>
          </w:tcPr>
          <w:p w14:paraId="5F6266B0" w14:textId="77777777" w:rsidR="008C34D1" w:rsidRDefault="008C34D1" w:rsidP="002F6AC2">
            <w:pPr>
              <w:pStyle w:val="C"/>
            </w:pPr>
          </w:p>
        </w:tc>
        <w:tc>
          <w:tcPr>
            <w:tcW w:w="532" w:type="dxa"/>
          </w:tcPr>
          <w:p w14:paraId="1AE30193" w14:textId="0A0F3366" w:rsidR="008C34D1" w:rsidRDefault="008C34D1" w:rsidP="002F6AC2">
            <w:pPr>
              <w:pStyle w:val="L"/>
            </w:pPr>
            <w:r>
              <w:rPr>
                <w:rFonts w:hint="eastAsia"/>
              </w:rPr>
              <w:t>〇</w:t>
            </w:r>
          </w:p>
        </w:tc>
      </w:tr>
      <w:tr w:rsidR="008C34D1" w:rsidRPr="0017258B" w14:paraId="346D2279" w14:textId="77777777" w:rsidTr="002F6AC2">
        <w:tc>
          <w:tcPr>
            <w:tcW w:w="4253" w:type="dxa"/>
          </w:tcPr>
          <w:p w14:paraId="4A13F8D9" w14:textId="31E914E1" w:rsidR="008C34D1" w:rsidRPr="00CD0C5C" w:rsidRDefault="008C34D1" w:rsidP="002F6AC2">
            <w:pPr>
              <w:pStyle w:val="L"/>
            </w:pPr>
            <w:r>
              <w:rPr>
                <w:rFonts w:hint="eastAsia"/>
              </w:rPr>
              <w:t>2</w:t>
            </w:r>
            <w:r>
              <w:t xml:space="preserve">2) </w:t>
            </w:r>
            <w:r>
              <w:rPr>
                <w:rFonts w:hint="eastAsia"/>
              </w:rPr>
              <w:t>前時刻の室内表面熱流</w:t>
            </w:r>
          </w:p>
        </w:tc>
        <w:tc>
          <w:tcPr>
            <w:tcW w:w="1134" w:type="dxa"/>
          </w:tcPr>
          <w:p w14:paraId="13BC8941" w14:textId="4D6F837C" w:rsidR="008C34D1" w:rsidRPr="00CD0C5C" w:rsidRDefault="008C34D1" w:rsidP="002F6AC2">
            <w:pPr>
              <w:pStyle w:val="C"/>
            </w:pPr>
          </w:p>
        </w:tc>
        <w:tc>
          <w:tcPr>
            <w:tcW w:w="992" w:type="dxa"/>
          </w:tcPr>
          <w:p w14:paraId="42EA4693" w14:textId="77777777" w:rsidR="008C34D1" w:rsidRDefault="008C34D1" w:rsidP="002F6AC2">
            <w:pPr>
              <w:pStyle w:val="C"/>
            </w:pPr>
            <w:r>
              <w:rPr>
                <w:rFonts w:hint="eastAsia"/>
              </w:rPr>
              <w:t>〇</w:t>
            </w:r>
          </w:p>
        </w:tc>
        <w:tc>
          <w:tcPr>
            <w:tcW w:w="1276" w:type="dxa"/>
          </w:tcPr>
          <w:p w14:paraId="30A24594" w14:textId="77777777" w:rsidR="008C34D1" w:rsidRDefault="008C34D1" w:rsidP="002F6AC2">
            <w:pPr>
              <w:pStyle w:val="C"/>
            </w:pPr>
          </w:p>
        </w:tc>
        <w:tc>
          <w:tcPr>
            <w:tcW w:w="1559" w:type="dxa"/>
          </w:tcPr>
          <w:p w14:paraId="5C53FFE0" w14:textId="77777777" w:rsidR="008C34D1" w:rsidRDefault="008C34D1" w:rsidP="002F6AC2">
            <w:pPr>
              <w:pStyle w:val="C"/>
            </w:pPr>
          </w:p>
        </w:tc>
        <w:tc>
          <w:tcPr>
            <w:tcW w:w="532" w:type="dxa"/>
          </w:tcPr>
          <w:p w14:paraId="226C6BB7" w14:textId="10ABB2C2" w:rsidR="008C34D1" w:rsidRDefault="008C34D1" w:rsidP="002F6AC2">
            <w:pPr>
              <w:pStyle w:val="L"/>
            </w:pPr>
            <w:r>
              <w:rPr>
                <w:rFonts w:hint="eastAsia"/>
              </w:rPr>
              <w:t>〇</w:t>
            </w:r>
          </w:p>
        </w:tc>
      </w:tr>
      <w:tr w:rsidR="008C34D1" w:rsidRPr="0017258B" w14:paraId="47E7309F" w14:textId="77777777" w:rsidTr="002F6AC2">
        <w:tc>
          <w:tcPr>
            <w:tcW w:w="4253" w:type="dxa"/>
          </w:tcPr>
          <w:p w14:paraId="2766CA21" w14:textId="7EB47592" w:rsidR="008C34D1" w:rsidRPr="00CD0C5C" w:rsidRDefault="008C34D1" w:rsidP="002F6AC2">
            <w:pPr>
              <w:pStyle w:val="L"/>
            </w:pPr>
            <w:r>
              <w:rPr>
                <w:rFonts w:hint="eastAsia"/>
              </w:rPr>
              <w:t>2</w:t>
            </w:r>
            <w:r>
              <w:t xml:space="preserve">3) </w:t>
            </w:r>
            <w:r>
              <w:rPr>
                <w:rFonts w:hint="eastAsia"/>
              </w:rPr>
              <w:t>根の数</w:t>
            </w:r>
          </w:p>
        </w:tc>
        <w:tc>
          <w:tcPr>
            <w:tcW w:w="1134" w:type="dxa"/>
          </w:tcPr>
          <w:p w14:paraId="59D05160" w14:textId="7B3E7DA3" w:rsidR="008C34D1" w:rsidRPr="00CD0C5C" w:rsidRDefault="008C34D1" w:rsidP="002F6AC2">
            <w:pPr>
              <w:pStyle w:val="C"/>
            </w:pPr>
          </w:p>
        </w:tc>
        <w:tc>
          <w:tcPr>
            <w:tcW w:w="992" w:type="dxa"/>
          </w:tcPr>
          <w:p w14:paraId="27CEAC6A" w14:textId="77777777" w:rsidR="008C34D1" w:rsidRDefault="008C34D1" w:rsidP="002F6AC2">
            <w:pPr>
              <w:pStyle w:val="C"/>
            </w:pPr>
            <w:r>
              <w:rPr>
                <w:rFonts w:hint="eastAsia"/>
              </w:rPr>
              <w:t>〇</w:t>
            </w:r>
          </w:p>
        </w:tc>
        <w:tc>
          <w:tcPr>
            <w:tcW w:w="1276" w:type="dxa"/>
          </w:tcPr>
          <w:p w14:paraId="3EB91E7F" w14:textId="77777777" w:rsidR="008C34D1" w:rsidRDefault="008C34D1" w:rsidP="002F6AC2">
            <w:pPr>
              <w:pStyle w:val="C"/>
            </w:pPr>
          </w:p>
        </w:tc>
        <w:tc>
          <w:tcPr>
            <w:tcW w:w="1559" w:type="dxa"/>
          </w:tcPr>
          <w:p w14:paraId="5ED3CC9F" w14:textId="77777777" w:rsidR="008C34D1" w:rsidRDefault="008C34D1" w:rsidP="002F6AC2">
            <w:pPr>
              <w:pStyle w:val="C"/>
            </w:pPr>
          </w:p>
        </w:tc>
        <w:tc>
          <w:tcPr>
            <w:tcW w:w="532" w:type="dxa"/>
          </w:tcPr>
          <w:p w14:paraId="7C14E020" w14:textId="6A65050C" w:rsidR="008C34D1" w:rsidRDefault="008C34D1" w:rsidP="002F6AC2">
            <w:pPr>
              <w:pStyle w:val="L"/>
            </w:pPr>
            <w:r>
              <w:rPr>
                <w:rFonts w:hint="eastAsia"/>
              </w:rPr>
              <w:t>〇</w:t>
            </w:r>
          </w:p>
        </w:tc>
      </w:tr>
      <w:tr w:rsidR="008C34D1" w:rsidRPr="0017258B" w14:paraId="7E6B1479" w14:textId="77777777" w:rsidTr="002F6AC2">
        <w:tc>
          <w:tcPr>
            <w:tcW w:w="4253" w:type="dxa"/>
          </w:tcPr>
          <w:p w14:paraId="1D9BEFB1" w14:textId="6BB0C35F" w:rsidR="008C34D1" w:rsidRPr="00CD0C5C" w:rsidRDefault="008C34D1" w:rsidP="002F6AC2">
            <w:pPr>
              <w:pStyle w:val="L"/>
            </w:pPr>
            <w:r>
              <w:rPr>
                <w:rFonts w:hint="eastAsia"/>
              </w:rPr>
              <w:t>2</w:t>
            </w:r>
            <w:r>
              <w:t xml:space="preserve">4) </w:t>
            </w:r>
            <w:r>
              <w:rPr>
                <w:rFonts w:hint="eastAsia"/>
              </w:rPr>
              <w:t>公比</w:t>
            </w:r>
          </w:p>
        </w:tc>
        <w:tc>
          <w:tcPr>
            <w:tcW w:w="1134" w:type="dxa"/>
          </w:tcPr>
          <w:p w14:paraId="0B412D7D" w14:textId="2D652DD4" w:rsidR="008C34D1" w:rsidRPr="00CD0C5C" w:rsidRDefault="008C34D1" w:rsidP="002F6AC2">
            <w:pPr>
              <w:pStyle w:val="C"/>
            </w:pPr>
          </w:p>
        </w:tc>
        <w:tc>
          <w:tcPr>
            <w:tcW w:w="992" w:type="dxa"/>
          </w:tcPr>
          <w:p w14:paraId="5E7AD333" w14:textId="77777777" w:rsidR="008C34D1" w:rsidRDefault="008C34D1" w:rsidP="002F6AC2">
            <w:pPr>
              <w:pStyle w:val="C"/>
            </w:pPr>
            <w:r>
              <w:rPr>
                <w:rFonts w:hint="eastAsia"/>
              </w:rPr>
              <w:t>〇</w:t>
            </w:r>
          </w:p>
        </w:tc>
        <w:tc>
          <w:tcPr>
            <w:tcW w:w="1276" w:type="dxa"/>
          </w:tcPr>
          <w:p w14:paraId="29052D9C" w14:textId="77777777" w:rsidR="008C34D1" w:rsidRDefault="008C34D1" w:rsidP="002F6AC2">
            <w:pPr>
              <w:pStyle w:val="C"/>
            </w:pPr>
          </w:p>
        </w:tc>
        <w:tc>
          <w:tcPr>
            <w:tcW w:w="1559" w:type="dxa"/>
          </w:tcPr>
          <w:p w14:paraId="46B38A98" w14:textId="77777777" w:rsidR="008C34D1" w:rsidRDefault="008C34D1" w:rsidP="002F6AC2">
            <w:pPr>
              <w:pStyle w:val="C"/>
            </w:pPr>
          </w:p>
        </w:tc>
        <w:tc>
          <w:tcPr>
            <w:tcW w:w="532" w:type="dxa"/>
          </w:tcPr>
          <w:p w14:paraId="336D2D2E" w14:textId="6B309B78" w:rsidR="008C34D1" w:rsidRDefault="008C34D1" w:rsidP="002F6AC2">
            <w:pPr>
              <w:pStyle w:val="L"/>
            </w:pPr>
            <w:r>
              <w:rPr>
                <w:rFonts w:hint="eastAsia"/>
              </w:rPr>
              <w:t>〇</w:t>
            </w:r>
          </w:p>
        </w:tc>
      </w:tr>
      <w:tr w:rsidR="008C34D1" w:rsidRPr="0017258B" w14:paraId="6AE2C186" w14:textId="77777777" w:rsidTr="002F6AC2">
        <w:tc>
          <w:tcPr>
            <w:tcW w:w="4253" w:type="dxa"/>
          </w:tcPr>
          <w:p w14:paraId="7AB0C0BD" w14:textId="7C776662" w:rsidR="008C34D1" w:rsidRPr="00CD0C5C" w:rsidRDefault="008C34D1" w:rsidP="002F6AC2">
            <w:pPr>
              <w:pStyle w:val="L"/>
            </w:pPr>
            <w:r>
              <w:rPr>
                <w:rFonts w:hint="eastAsia"/>
              </w:rPr>
              <w:t>2</w:t>
            </w:r>
            <w:r>
              <w:t xml:space="preserve">5) </w:t>
            </w:r>
            <w:r>
              <w:rPr>
                <w:rFonts w:hint="eastAsia"/>
              </w:rPr>
              <w:t>室内表面から室外側空気までの熱貫流率</w:t>
            </w:r>
          </w:p>
        </w:tc>
        <w:tc>
          <w:tcPr>
            <w:tcW w:w="1134" w:type="dxa"/>
          </w:tcPr>
          <w:p w14:paraId="6CFD7332" w14:textId="02470C55" w:rsidR="008C34D1" w:rsidRPr="00CD0C5C" w:rsidRDefault="008C34D1" w:rsidP="002F6AC2">
            <w:pPr>
              <w:pStyle w:val="C"/>
            </w:pPr>
          </w:p>
        </w:tc>
        <w:tc>
          <w:tcPr>
            <w:tcW w:w="992" w:type="dxa"/>
          </w:tcPr>
          <w:p w14:paraId="52392E23" w14:textId="77777777" w:rsidR="008C34D1" w:rsidRDefault="008C34D1" w:rsidP="002F6AC2">
            <w:pPr>
              <w:pStyle w:val="C"/>
            </w:pPr>
          </w:p>
        </w:tc>
        <w:tc>
          <w:tcPr>
            <w:tcW w:w="1276" w:type="dxa"/>
          </w:tcPr>
          <w:p w14:paraId="76ABE0FC" w14:textId="77777777" w:rsidR="008C34D1" w:rsidRDefault="008C34D1" w:rsidP="002F6AC2">
            <w:pPr>
              <w:pStyle w:val="C"/>
            </w:pPr>
            <w:r>
              <w:rPr>
                <w:rFonts w:hint="eastAsia"/>
              </w:rPr>
              <w:t>〇</w:t>
            </w:r>
          </w:p>
        </w:tc>
        <w:tc>
          <w:tcPr>
            <w:tcW w:w="1559" w:type="dxa"/>
          </w:tcPr>
          <w:p w14:paraId="3AE30F72" w14:textId="77777777" w:rsidR="008C34D1" w:rsidRDefault="008C34D1" w:rsidP="002F6AC2">
            <w:pPr>
              <w:pStyle w:val="C"/>
            </w:pPr>
            <w:r>
              <w:rPr>
                <w:rFonts w:hint="eastAsia"/>
              </w:rPr>
              <w:t>〇</w:t>
            </w:r>
          </w:p>
        </w:tc>
        <w:tc>
          <w:tcPr>
            <w:tcW w:w="532" w:type="dxa"/>
          </w:tcPr>
          <w:p w14:paraId="6A020766" w14:textId="37F245D4" w:rsidR="008C34D1" w:rsidRDefault="008C34D1" w:rsidP="002F6AC2">
            <w:pPr>
              <w:pStyle w:val="L"/>
            </w:pPr>
          </w:p>
        </w:tc>
      </w:tr>
      <w:tr w:rsidR="008C34D1" w:rsidRPr="0017258B" w14:paraId="0B4FD8AE" w14:textId="77777777" w:rsidTr="002F6AC2">
        <w:tc>
          <w:tcPr>
            <w:tcW w:w="4253" w:type="dxa"/>
          </w:tcPr>
          <w:p w14:paraId="2BC72946" w14:textId="0F259510" w:rsidR="008C34D1" w:rsidRDefault="008C34D1" w:rsidP="002F6AC2">
            <w:pPr>
              <w:pStyle w:val="L"/>
            </w:pPr>
            <w:r>
              <w:rPr>
                <w:rFonts w:hint="eastAsia"/>
              </w:rPr>
              <w:t>2</w:t>
            </w:r>
            <w:r>
              <w:t xml:space="preserve">6) </w:t>
            </w:r>
            <w:r>
              <w:rPr>
                <w:rFonts w:hint="eastAsia"/>
              </w:rPr>
              <w:t>吸熱応答係数の初項</w:t>
            </w:r>
          </w:p>
        </w:tc>
        <w:tc>
          <w:tcPr>
            <w:tcW w:w="1134" w:type="dxa"/>
          </w:tcPr>
          <w:p w14:paraId="182719FC" w14:textId="69DF04C7" w:rsidR="008C34D1" w:rsidRPr="0008184E" w:rsidRDefault="008C34D1" w:rsidP="002F6AC2">
            <w:pPr>
              <w:pStyle w:val="C"/>
            </w:pPr>
            <w:r>
              <w:rPr>
                <w:rFonts w:hint="eastAsia"/>
              </w:rPr>
              <w:t>〇</w:t>
            </w:r>
          </w:p>
        </w:tc>
        <w:tc>
          <w:tcPr>
            <w:tcW w:w="992" w:type="dxa"/>
          </w:tcPr>
          <w:p w14:paraId="2F1C8608" w14:textId="77777777" w:rsidR="008C34D1" w:rsidRDefault="008C34D1" w:rsidP="002F6AC2">
            <w:pPr>
              <w:pStyle w:val="C"/>
            </w:pPr>
            <w:r>
              <w:rPr>
                <w:rFonts w:hint="eastAsia"/>
              </w:rPr>
              <w:t>〇</w:t>
            </w:r>
          </w:p>
        </w:tc>
        <w:tc>
          <w:tcPr>
            <w:tcW w:w="1276" w:type="dxa"/>
          </w:tcPr>
          <w:p w14:paraId="744E9E32" w14:textId="77777777" w:rsidR="008C34D1" w:rsidRDefault="008C34D1" w:rsidP="002F6AC2">
            <w:pPr>
              <w:pStyle w:val="C"/>
            </w:pPr>
            <w:r>
              <w:rPr>
                <w:rFonts w:hint="eastAsia"/>
              </w:rPr>
              <w:t>〇</w:t>
            </w:r>
          </w:p>
        </w:tc>
        <w:tc>
          <w:tcPr>
            <w:tcW w:w="1559" w:type="dxa"/>
          </w:tcPr>
          <w:p w14:paraId="0717D456" w14:textId="77777777" w:rsidR="008C34D1" w:rsidRDefault="008C34D1" w:rsidP="002F6AC2">
            <w:pPr>
              <w:pStyle w:val="C"/>
            </w:pPr>
            <w:r>
              <w:rPr>
                <w:rFonts w:hint="eastAsia"/>
              </w:rPr>
              <w:t>〇</w:t>
            </w:r>
          </w:p>
        </w:tc>
        <w:tc>
          <w:tcPr>
            <w:tcW w:w="532" w:type="dxa"/>
          </w:tcPr>
          <w:p w14:paraId="72037FEF" w14:textId="3AE02E9B" w:rsidR="008C34D1" w:rsidRDefault="008C34D1" w:rsidP="002F6AC2">
            <w:pPr>
              <w:pStyle w:val="L"/>
            </w:pPr>
            <w:r>
              <w:rPr>
                <w:rFonts w:hint="eastAsia"/>
              </w:rPr>
              <w:t>〇</w:t>
            </w:r>
          </w:p>
        </w:tc>
      </w:tr>
      <w:tr w:rsidR="008C34D1" w:rsidRPr="0017258B" w14:paraId="0A53DA78" w14:textId="77777777" w:rsidTr="002F6AC2">
        <w:tc>
          <w:tcPr>
            <w:tcW w:w="4253" w:type="dxa"/>
          </w:tcPr>
          <w:p w14:paraId="68D2583A" w14:textId="3C2D81BD" w:rsidR="008C34D1" w:rsidRDefault="008C34D1" w:rsidP="002F6AC2">
            <w:pPr>
              <w:pStyle w:val="L"/>
            </w:pPr>
            <w:r>
              <w:rPr>
                <w:rFonts w:hint="eastAsia"/>
              </w:rPr>
              <w:t>2</w:t>
            </w:r>
            <w:r>
              <w:t xml:space="preserve">7) </w:t>
            </w:r>
            <w:r>
              <w:rPr>
                <w:rFonts w:hint="eastAsia"/>
              </w:rPr>
              <w:t>貫流応答係数の初項</w:t>
            </w:r>
          </w:p>
        </w:tc>
        <w:tc>
          <w:tcPr>
            <w:tcW w:w="1134" w:type="dxa"/>
          </w:tcPr>
          <w:p w14:paraId="11385192" w14:textId="12873A40" w:rsidR="008C34D1" w:rsidRDefault="008C34D1" w:rsidP="002F6AC2">
            <w:pPr>
              <w:pStyle w:val="C"/>
            </w:pPr>
            <w:r>
              <w:rPr>
                <w:rFonts w:hint="eastAsia"/>
              </w:rPr>
              <w:t>〇</w:t>
            </w:r>
          </w:p>
        </w:tc>
        <w:tc>
          <w:tcPr>
            <w:tcW w:w="992" w:type="dxa"/>
          </w:tcPr>
          <w:p w14:paraId="389E1705" w14:textId="77777777" w:rsidR="008C34D1" w:rsidRDefault="008C34D1" w:rsidP="002F6AC2">
            <w:pPr>
              <w:pStyle w:val="C"/>
            </w:pPr>
            <w:r>
              <w:rPr>
                <w:rFonts w:hint="eastAsia"/>
              </w:rPr>
              <w:t>〇</w:t>
            </w:r>
          </w:p>
        </w:tc>
        <w:tc>
          <w:tcPr>
            <w:tcW w:w="1276" w:type="dxa"/>
          </w:tcPr>
          <w:p w14:paraId="23E5F183" w14:textId="77777777" w:rsidR="008C34D1" w:rsidRDefault="008C34D1" w:rsidP="002F6AC2">
            <w:pPr>
              <w:pStyle w:val="C"/>
            </w:pPr>
            <w:r>
              <w:rPr>
                <w:rFonts w:hint="eastAsia"/>
              </w:rPr>
              <w:t>〇</w:t>
            </w:r>
          </w:p>
        </w:tc>
        <w:tc>
          <w:tcPr>
            <w:tcW w:w="1559" w:type="dxa"/>
          </w:tcPr>
          <w:p w14:paraId="476EE822" w14:textId="77777777" w:rsidR="008C34D1" w:rsidRDefault="008C34D1" w:rsidP="002F6AC2">
            <w:pPr>
              <w:pStyle w:val="C"/>
            </w:pPr>
            <w:r>
              <w:rPr>
                <w:rFonts w:hint="eastAsia"/>
              </w:rPr>
              <w:t>〇</w:t>
            </w:r>
          </w:p>
        </w:tc>
        <w:tc>
          <w:tcPr>
            <w:tcW w:w="532" w:type="dxa"/>
          </w:tcPr>
          <w:p w14:paraId="071D4E5C" w14:textId="0BFBBDE5" w:rsidR="008C34D1" w:rsidRDefault="008C34D1" w:rsidP="002F6AC2">
            <w:pPr>
              <w:pStyle w:val="L"/>
            </w:pPr>
            <w:r>
              <w:rPr>
                <w:rFonts w:hint="eastAsia"/>
              </w:rPr>
              <w:t>〇</w:t>
            </w:r>
          </w:p>
        </w:tc>
      </w:tr>
      <w:tr w:rsidR="008C34D1" w:rsidRPr="0017258B" w14:paraId="6F5120A7" w14:textId="77777777" w:rsidTr="002F6AC2">
        <w:tc>
          <w:tcPr>
            <w:tcW w:w="4253" w:type="dxa"/>
          </w:tcPr>
          <w:p w14:paraId="69B9DB79" w14:textId="6FEC0DEB" w:rsidR="008C34D1" w:rsidRDefault="008C34D1" w:rsidP="002F6AC2">
            <w:pPr>
              <w:pStyle w:val="L"/>
            </w:pPr>
            <w:r>
              <w:rPr>
                <w:rFonts w:hint="eastAsia"/>
              </w:rPr>
              <w:t>2</w:t>
            </w:r>
            <w:r>
              <w:t xml:space="preserve">8) </w:t>
            </w:r>
            <w:r>
              <w:rPr>
                <w:rFonts w:hint="eastAsia"/>
              </w:rPr>
              <w:t>指数項別吸熱応答係数</w:t>
            </w:r>
          </w:p>
        </w:tc>
        <w:tc>
          <w:tcPr>
            <w:tcW w:w="1134" w:type="dxa"/>
          </w:tcPr>
          <w:p w14:paraId="4DF0E62A" w14:textId="688FA500" w:rsidR="008C34D1" w:rsidRDefault="008C34D1" w:rsidP="002F6AC2">
            <w:pPr>
              <w:pStyle w:val="C"/>
            </w:pPr>
            <w:r>
              <w:rPr>
                <w:rFonts w:hint="eastAsia"/>
              </w:rPr>
              <w:t>〇</w:t>
            </w:r>
          </w:p>
        </w:tc>
        <w:tc>
          <w:tcPr>
            <w:tcW w:w="992" w:type="dxa"/>
          </w:tcPr>
          <w:p w14:paraId="2DBAB86B" w14:textId="77777777" w:rsidR="008C34D1" w:rsidRDefault="008C34D1" w:rsidP="002F6AC2">
            <w:pPr>
              <w:pStyle w:val="C"/>
            </w:pPr>
            <w:r>
              <w:rPr>
                <w:rFonts w:hint="eastAsia"/>
              </w:rPr>
              <w:t>〇</w:t>
            </w:r>
          </w:p>
        </w:tc>
        <w:tc>
          <w:tcPr>
            <w:tcW w:w="1276" w:type="dxa"/>
          </w:tcPr>
          <w:p w14:paraId="6F41AE92" w14:textId="77777777" w:rsidR="008C34D1" w:rsidRDefault="008C34D1" w:rsidP="002F6AC2">
            <w:pPr>
              <w:pStyle w:val="C"/>
            </w:pPr>
          </w:p>
        </w:tc>
        <w:tc>
          <w:tcPr>
            <w:tcW w:w="1559" w:type="dxa"/>
          </w:tcPr>
          <w:p w14:paraId="45D2FEBD" w14:textId="77777777" w:rsidR="008C34D1" w:rsidRDefault="008C34D1" w:rsidP="002F6AC2">
            <w:pPr>
              <w:pStyle w:val="C"/>
            </w:pPr>
          </w:p>
        </w:tc>
        <w:tc>
          <w:tcPr>
            <w:tcW w:w="532" w:type="dxa"/>
          </w:tcPr>
          <w:p w14:paraId="7714AD81" w14:textId="3E57AFF4" w:rsidR="008C34D1" w:rsidRDefault="008C34D1" w:rsidP="002F6AC2">
            <w:pPr>
              <w:pStyle w:val="L"/>
            </w:pPr>
            <w:r>
              <w:rPr>
                <w:rFonts w:hint="eastAsia"/>
              </w:rPr>
              <w:t>〇</w:t>
            </w:r>
          </w:p>
        </w:tc>
      </w:tr>
      <w:tr w:rsidR="008C34D1" w:rsidRPr="0017258B" w14:paraId="7400279B" w14:textId="77777777" w:rsidTr="002F6AC2">
        <w:tc>
          <w:tcPr>
            <w:tcW w:w="4253" w:type="dxa"/>
          </w:tcPr>
          <w:p w14:paraId="2DEE5E69" w14:textId="6D1460D5" w:rsidR="008C34D1" w:rsidRDefault="008C34D1" w:rsidP="002F6AC2">
            <w:pPr>
              <w:pStyle w:val="L"/>
            </w:pPr>
            <w:r>
              <w:rPr>
                <w:rFonts w:hint="eastAsia"/>
              </w:rPr>
              <w:t>2</w:t>
            </w:r>
            <w:r>
              <w:t xml:space="preserve">9) </w:t>
            </w:r>
            <w:r>
              <w:rPr>
                <w:rFonts w:hint="eastAsia"/>
              </w:rPr>
              <w:t>指数項別貫流応答係数</w:t>
            </w:r>
          </w:p>
        </w:tc>
        <w:tc>
          <w:tcPr>
            <w:tcW w:w="1134" w:type="dxa"/>
          </w:tcPr>
          <w:p w14:paraId="165E8B00" w14:textId="1A258F12" w:rsidR="008C34D1" w:rsidRDefault="008C34D1" w:rsidP="002F6AC2">
            <w:pPr>
              <w:pStyle w:val="C"/>
            </w:pPr>
            <w:r>
              <w:rPr>
                <w:rFonts w:hint="eastAsia"/>
              </w:rPr>
              <w:t>〇</w:t>
            </w:r>
          </w:p>
        </w:tc>
        <w:tc>
          <w:tcPr>
            <w:tcW w:w="992" w:type="dxa"/>
          </w:tcPr>
          <w:p w14:paraId="44073ADE" w14:textId="77777777" w:rsidR="008C34D1" w:rsidRDefault="008C34D1" w:rsidP="002F6AC2">
            <w:pPr>
              <w:pStyle w:val="C"/>
            </w:pPr>
            <w:r>
              <w:rPr>
                <w:rFonts w:hint="eastAsia"/>
              </w:rPr>
              <w:t>〇</w:t>
            </w:r>
          </w:p>
        </w:tc>
        <w:tc>
          <w:tcPr>
            <w:tcW w:w="1276" w:type="dxa"/>
          </w:tcPr>
          <w:p w14:paraId="646A3581" w14:textId="77777777" w:rsidR="008C34D1" w:rsidRDefault="008C34D1" w:rsidP="002F6AC2">
            <w:pPr>
              <w:pStyle w:val="C"/>
            </w:pPr>
          </w:p>
        </w:tc>
        <w:tc>
          <w:tcPr>
            <w:tcW w:w="1559" w:type="dxa"/>
          </w:tcPr>
          <w:p w14:paraId="5993946A" w14:textId="77777777" w:rsidR="008C34D1" w:rsidRDefault="008C34D1" w:rsidP="002F6AC2">
            <w:pPr>
              <w:pStyle w:val="C"/>
            </w:pPr>
          </w:p>
        </w:tc>
        <w:tc>
          <w:tcPr>
            <w:tcW w:w="532" w:type="dxa"/>
          </w:tcPr>
          <w:p w14:paraId="16C08D79" w14:textId="2EFD4EB3" w:rsidR="008C34D1" w:rsidRDefault="008C34D1" w:rsidP="002F6AC2">
            <w:pPr>
              <w:pStyle w:val="L"/>
            </w:pPr>
            <w:r>
              <w:rPr>
                <w:rFonts w:hint="eastAsia"/>
              </w:rPr>
              <w:t>〇</w:t>
            </w:r>
          </w:p>
        </w:tc>
      </w:tr>
    </w:tbl>
    <w:p w14:paraId="77A93B0E" w14:textId="77777777" w:rsidR="001F64A9" w:rsidRDefault="001F64A9" w:rsidP="0049347E">
      <w:pPr>
        <w:pStyle w:val="af7"/>
      </w:pPr>
    </w:p>
    <w:p w14:paraId="7A29537A" w14:textId="08AA2410" w:rsidR="004B281E" w:rsidRDefault="00F63E35" w:rsidP="00F63E35">
      <w:pPr>
        <w:pStyle w:val="afe"/>
      </w:pPr>
      <w:bookmarkStart w:id="283" w:name="_Ref1667474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29</w:t>
      </w:r>
      <w:r>
        <w:fldChar w:fldCharType="end"/>
      </w:r>
      <w:bookmarkEnd w:id="283"/>
      <w:r>
        <w:rPr>
          <w:rFonts w:hint="eastAsia"/>
        </w:rPr>
        <w:t xml:space="preserve">　部位の種類ごとの</w:t>
      </w:r>
      <w:r w:rsidR="000040E9">
        <w:rPr>
          <w:rFonts w:hint="eastAsia"/>
        </w:rPr>
        <w:t>集約部位の</w:t>
      </w:r>
      <w:r>
        <w:rPr>
          <w:rFonts w:hint="eastAsia"/>
        </w:rPr>
        <w:t>パラメータ</w:t>
      </w:r>
      <w:r w:rsidR="000040E9">
        <w:rPr>
          <w:rFonts w:hint="eastAsia"/>
        </w:rPr>
        <w:t>計算法</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3402"/>
        <w:gridCol w:w="6334"/>
      </w:tblGrid>
      <w:tr w:rsidR="007D56BC" w:rsidRPr="0017258B" w14:paraId="2537E3A7" w14:textId="77777777" w:rsidTr="002F6AC2">
        <w:trPr>
          <w:cantSplit/>
          <w:trHeight w:val="107"/>
          <w:tblHeader/>
        </w:trPr>
        <w:tc>
          <w:tcPr>
            <w:tcW w:w="3402" w:type="dxa"/>
          </w:tcPr>
          <w:p w14:paraId="71C6AFBB" w14:textId="590DBC4C" w:rsidR="007D56BC" w:rsidRDefault="00133143">
            <w:pPr>
              <w:pStyle w:val="aff2"/>
            </w:pPr>
            <w:r>
              <w:rPr>
                <w:rFonts w:hint="eastAsia"/>
              </w:rPr>
              <w:t>集約するパラメータ</w:t>
            </w:r>
          </w:p>
        </w:tc>
        <w:tc>
          <w:tcPr>
            <w:tcW w:w="6334" w:type="dxa"/>
          </w:tcPr>
          <w:p w14:paraId="6E509A2F" w14:textId="70EDA5CD" w:rsidR="007D56BC" w:rsidRDefault="007D56BC" w:rsidP="00AF36F4">
            <w:pPr>
              <w:pStyle w:val="aff2"/>
            </w:pPr>
            <w:r>
              <w:rPr>
                <w:rFonts w:hint="eastAsia"/>
              </w:rPr>
              <w:t>計算法</w:t>
            </w:r>
          </w:p>
        </w:tc>
      </w:tr>
      <w:tr w:rsidR="007D56BC" w:rsidRPr="0017258B" w14:paraId="5FC75C9C" w14:textId="77777777" w:rsidTr="002F6AC2">
        <w:trPr>
          <w:cantSplit/>
        </w:trPr>
        <w:tc>
          <w:tcPr>
            <w:tcW w:w="3402" w:type="dxa"/>
            <w:tcBorders>
              <w:top w:val="single" w:sz="12" w:space="0" w:color="auto"/>
            </w:tcBorders>
          </w:tcPr>
          <w:p w14:paraId="18960522" w14:textId="03E4E32B" w:rsidR="007D56BC" w:rsidRDefault="008C34D1" w:rsidP="002F6AC2">
            <w:pPr>
              <w:pStyle w:val="L"/>
            </w:pPr>
            <w:r>
              <w:rPr>
                <w:rFonts w:hint="eastAsia"/>
              </w:rPr>
              <w:t>1</w:t>
            </w:r>
            <w:r>
              <w:t xml:space="preserve">) </w:t>
            </w:r>
            <w:r w:rsidR="007D56BC">
              <w:rPr>
                <w:rFonts w:hint="eastAsia"/>
              </w:rPr>
              <w:t>境界の種類</w:t>
            </w:r>
          </w:p>
        </w:tc>
        <w:tc>
          <w:tcPr>
            <w:tcW w:w="6334" w:type="dxa"/>
            <w:tcBorders>
              <w:top w:val="single" w:sz="12" w:space="0" w:color="auto"/>
            </w:tcBorders>
          </w:tcPr>
          <w:p w14:paraId="4E4FA059" w14:textId="1F866C9F" w:rsidR="007D56BC" w:rsidRDefault="007D56BC" w:rsidP="002F6AC2">
            <w:pPr>
              <w:pStyle w:val="L"/>
            </w:pPr>
            <w:r>
              <w:rPr>
                <w:rFonts w:hint="eastAsia"/>
              </w:rPr>
              <w:t>部位グループの境界の種類</w:t>
            </w:r>
          </w:p>
        </w:tc>
      </w:tr>
      <w:tr w:rsidR="007D56BC" w:rsidRPr="0017258B" w14:paraId="760CA5BA" w14:textId="77777777" w:rsidTr="002F6AC2">
        <w:trPr>
          <w:cantSplit/>
        </w:trPr>
        <w:tc>
          <w:tcPr>
            <w:tcW w:w="3402" w:type="dxa"/>
          </w:tcPr>
          <w:p w14:paraId="6E2BE6A0" w14:textId="2E0CF10F" w:rsidR="007D56BC" w:rsidRPr="0017258B" w:rsidRDefault="008C34D1" w:rsidP="002F6AC2">
            <w:pPr>
              <w:pStyle w:val="L"/>
            </w:pPr>
            <w:r>
              <w:rPr>
                <w:rFonts w:hint="eastAsia"/>
              </w:rPr>
              <w:t>2</w:t>
            </w:r>
            <w:r>
              <w:t xml:space="preserve">) </w:t>
            </w:r>
            <w:r w:rsidR="007D56BC" w:rsidRPr="0017258B">
              <w:rPr>
                <w:rFonts w:hint="eastAsia"/>
              </w:rPr>
              <w:t>隣室タイプ</w:t>
            </w:r>
          </w:p>
        </w:tc>
        <w:tc>
          <w:tcPr>
            <w:tcW w:w="6334" w:type="dxa"/>
          </w:tcPr>
          <w:p w14:paraId="253B7BE4" w14:textId="0DC667B8" w:rsidR="007D56BC" w:rsidRPr="0017258B" w:rsidRDefault="007D56BC" w:rsidP="002F6AC2">
            <w:pPr>
              <w:pStyle w:val="L"/>
            </w:pPr>
            <w:r>
              <w:rPr>
                <w:rFonts w:hint="eastAsia"/>
              </w:rPr>
              <w:t>部位グループ</w:t>
            </w:r>
            <w:r w:rsidRPr="0017258B">
              <w:rPr>
                <w:rFonts w:hint="eastAsia"/>
              </w:rPr>
              <w:t>の</w:t>
            </w:r>
            <w:r>
              <w:rPr>
                <w:rFonts w:hint="eastAsia"/>
              </w:rPr>
              <w:t>隣室</w:t>
            </w:r>
            <w:r w:rsidRPr="0017258B">
              <w:rPr>
                <w:rFonts w:hint="eastAsia"/>
              </w:rPr>
              <w:t>タイプ</w:t>
            </w:r>
          </w:p>
        </w:tc>
      </w:tr>
      <w:tr w:rsidR="007D56BC" w:rsidRPr="0017258B" w14:paraId="32D37E23" w14:textId="77777777" w:rsidTr="002F6AC2">
        <w:trPr>
          <w:cantSplit/>
        </w:trPr>
        <w:tc>
          <w:tcPr>
            <w:tcW w:w="3402" w:type="dxa"/>
          </w:tcPr>
          <w:p w14:paraId="16463943" w14:textId="45B8E883" w:rsidR="007D56BC" w:rsidRPr="0017258B" w:rsidRDefault="008C34D1" w:rsidP="002F6AC2">
            <w:pPr>
              <w:pStyle w:val="L"/>
            </w:pPr>
            <w:r>
              <w:rPr>
                <w:rFonts w:hint="eastAsia"/>
              </w:rPr>
              <w:lastRenderedPageBreak/>
              <w:t>3</w:t>
            </w:r>
            <w:r>
              <w:t xml:space="preserve">) </w:t>
            </w:r>
            <w:r w:rsidR="007D56BC">
              <w:rPr>
                <w:rFonts w:hint="eastAsia"/>
              </w:rPr>
              <w:t>日射の有無</w:t>
            </w:r>
          </w:p>
        </w:tc>
        <w:tc>
          <w:tcPr>
            <w:tcW w:w="6334" w:type="dxa"/>
          </w:tcPr>
          <w:p w14:paraId="1F0F8E51" w14:textId="15E7F45D" w:rsidR="007D56BC" w:rsidRPr="0017258B" w:rsidRDefault="007D56BC" w:rsidP="002F6AC2">
            <w:pPr>
              <w:pStyle w:val="L"/>
            </w:pPr>
            <w:r>
              <w:rPr>
                <w:rFonts w:hint="eastAsia"/>
              </w:rPr>
              <w:t>部位グループ</w:t>
            </w:r>
            <w:r w:rsidRPr="0017258B">
              <w:rPr>
                <w:rFonts w:hint="eastAsia"/>
              </w:rPr>
              <w:t>の</w:t>
            </w:r>
            <w:r>
              <w:rPr>
                <w:rFonts w:hint="eastAsia"/>
              </w:rPr>
              <w:t>日射の有無</w:t>
            </w:r>
          </w:p>
        </w:tc>
      </w:tr>
      <w:tr w:rsidR="007D56BC" w:rsidRPr="0017258B" w14:paraId="56697C64" w14:textId="77777777" w:rsidTr="002F6AC2">
        <w:trPr>
          <w:cantSplit/>
        </w:trPr>
        <w:tc>
          <w:tcPr>
            <w:tcW w:w="3402" w:type="dxa"/>
          </w:tcPr>
          <w:p w14:paraId="7BA867FE" w14:textId="50AA78B9" w:rsidR="007D56BC" w:rsidRDefault="008C34D1" w:rsidP="002F6AC2">
            <w:pPr>
              <w:pStyle w:val="L"/>
            </w:pPr>
            <w:r>
              <w:rPr>
                <w:rFonts w:hint="eastAsia"/>
              </w:rPr>
              <w:t>4</w:t>
            </w:r>
            <w:r>
              <w:t xml:space="preserve">) </w:t>
            </w:r>
            <w:r w:rsidR="007D56BC">
              <w:rPr>
                <w:rFonts w:hint="eastAsia"/>
              </w:rPr>
              <w:t>温度差係数</w:t>
            </w:r>
          </w:p>
        </w:tc>
        <w:tc>
          <w:tcPr>
            <w:tcW w:w="6334" w:type="dxa"/>
          </w:tcPr>
          <w:p w14:paraId="06AA82D3" w14:textId="657AEF8C" w:rsidR="007D56BC" w:rsidRPr="0017258B" w:rsidRDefault="007D56BC" w:rsidP="002F6AC2">
            <w:pPr>
              <w:pStyle w:val="L"/>
            </w:pPr>
            <w:r>
              <w:rPr>
                <w:rFonts w:hint="eastAsia"/>
              </w:rPr>
              <w:t>部位グループ</w:t>
            </w:r>
            <w:r w:rsidRPr="0017258B">
              <w:rPr>
                <w:rFonts w:hint="eastAsia"/>
              </w:rPr>
              <w:t>の</w:t>
            </w:r>
            <w:r>
              <w:rPr>
                <w:rFonts w:hint="eastAsia"/>
              </w:rPr>
              <w:t>温度差係数</w:t>
            </w:r>
          </w:p>
        </w:tc>
      </w:tr>
      <w:tr w:rsidR="007D56BC" w:rsidRPr="0017258B" w14:paraId="793F0170" w14:textId="77777777" w:rsidTr="002F6AC2">
        <w:trPr>
          <w:cantSplit/>
        </w:trPr>
        <w:tc>
          <w:tcPr>
            <w:tcW w:w="3402" w:type="dxa"/>
          </w:tcPr>
          <w:p w14:paraId="49D622FE" w14:textId="7A9E44F4" w:rsidR="007D56BC" w:rsidRDefault="008C34D1" w:rsidP="002F6AC2">
            <w:pPr>
              <w:pStyle w:val="L"/>
            </w:pPr>
            <w:r>
              <w:rPr>
                <w:rFonts w:hint="eastAsia"/>
              </w:rPr>
              <w:t>5</w:t>
            </w:r>
            <w:r>
              <w:t xml:space="preserve">) </w:t>
            </w:r>
            <w:r w:rsidR="007D56BC">
              <w:rPr>
                <w:rFonts w:hint="eastAsia"/>
              </w:rPr>
              <w:t>向き</w:t>
            </w:r>
          </w:p>
        </w:tc>
        <w:tc>
          <w:tcPr>
            <w:tcW w:w="6334" w:type="dxa"/>
          </w:tcPr>
          <w:p w14:paraId="3709423D" w14:textId="3D554A87" w:rsidR="007D56BC" w:rsidRPr="0017258B" w:rsidRDefault="007D56BC" w:rsidP="002F6AC2">
            <w:pPr>
              <w:pStyle w:val="L"/>
            </w:pPr>
            <w:r>
              <w:rPr>
                <w:rFonts w:hint="eastAsia"/>
              </w:rPr>
              <w:t>部位グループ</w:t>
            </w:r>
            <w:r w:rsidRPr="0017258B">
              <w:rPr>
                <w:rFonts w:hint="eastAsia"/>
              </w:rPr>
              <w:t>の</w:t>
            </w:r>
            <w:r>
              <w:rPr>
                <w:rFonts w:hint="eastAsia"/>
              </w:rPr>
              <w:t>向き</w:t>
            </w:r>
          </w:p>
        </w:tc>
      </w:tr>
      <w:tr w:rsidR="007D56BC" w:rsidRPr="0017258B" w14:paraId="2778C68B" w14:textId="77777777" w:rsidTr="002F6AC2">
        <w:trPr>
          <w:cantSplit/>
        </w:trPr>
        <w:tc>
          <w:tcPr>
            <w:tcW w:w="3402" w:type="dxa"/>
          </w:tcPr>
          <w:p w14:paraId="0499A656" w14:textId="13CE143C" w:rsidR="007D56BC" w:rsidRDefault="008C34D1" w:rsidP="002F6AC2">
            <w:pPr>
              <w:pStyle w:val="L"/>
            </w:pPr>
            <w:r>
              <w:rPr>
                <w:rFonts w:hint="eastAsia"/>
              </w:rPr>
              <w:t>6</w:t>
            </w:r>
            <w:r>
              <w:t xml:space="preserve">) </w:t>
            </w:r>
            <w:r w:rsidR="007D56BC">
              <w:rPr>
                <w:rFonts w:hint="eastAsia"/>
              </w:rPr>
              <w:t>地面反射率</w:t>
            </w:r>
          </w:p>
        </w:tc>
        <w:tc>
          <w:tcPr>
            <w:tcW w:w="6334" w:type="dxa"/>
          </w:tcPr>
          <w:p w14:paraId="158EEF23" w14:textId="32FDE235" w:rsidR="007D56BC" w:rsidRPr="0017258B" w:rsidRDefault="007D56BC" w:rsidP="002F6AC2">
            <w:pPr>
              <w:pStyle w:val="L"/>
            </w:pPr>
            <w:r>
              <w:rPr>
                <w:rFonts w:hint="eastAsia"/>
              </w:rPr>
              <w:t>部位グループ</w:t>
            </w:r>
            <w:r w:rsidRPr="0017258B">
              <w:rPr>
                <w:rFonts w:hint="eastAsia"/>
              </w:rPr>
              <w:t>の</w:t>
            </w:r>
            <w:r>
              <w:rPr>
                <w:rFonts w:hint="eastAsia"/>
              </w:rPr>
              <w:t>地面反射率</w:t>
            </w:r>
          </w:p>
        </w:tc>
      </w:tr>
      <w:tr w:rsidR="007D56BC" w:rsidRPr="0017258B" w14:paraId="76DFFD40" w14:textId="77777777" w:rsidTr="002F6AC2">
        <w:trPr>
          <w:cantSplit/>
        </w:trPr>
        <w:tc>
          <w:tcPr>
            <w:tcW w:w="3402" w:type="dxa"/>
          </w:tcPr>
          <w:p w14:paraId="4C68E4B6" w14:textId="1209F203" w:rsidR="007D56BC" w:rsidRDefault="008C34D1" w:rsidP="002F6AC2">
            <w:pPr>
              <w:pStyle w:val="L"/>
            </w:pPr>
            <w:r>
              <w:rPr>
                <w:rFonts w:hint="eastAsia"/>
              </w:rPr>
              <w:t>7</w:t>
            </w:r>
            <w:r>
              <w:t xml:space="preserve">) </w:t>
            </w:r>
            <w:r w:rsidR="007D56BC">
              <w:rPr>
                <w:rFonts w:hint="eastAsia"/>
              </w:rPr>
              <w:t>方位角</w:t>
            </w:r>
          </w:p>
        </w:tc>
        <w:tc>
          <w:tcPr>
            <w:tcW w:w="6334" w:type="dxa"/>
          </w:tcPr>
          <w:p w14:paraId="6F1AEC16" w14:textId="1EB71DFB" w:rsidR="007D56BC" w:rsidRPr="0017258B" w:rsidRDefault="007D56BC" w:rsidP="002F6AC2">
            <w:pPr>
              <w:pStyle w:val="L"/>
            </w:pPr>
            <w:r>
              <w:rPr>
                <w:rFonts w:hint="eastAsia"/>
              </w:rPr>
              <w:t>部位グループ</w:t>
            </w:r>
            <w:r w:rsidRPr="0017258B">
              <w:rPr>
                <w:rFonts w:hint="eastAsia"/>
              </w:rPr>
              <w:t>の</w:t>
            </w:r>
            <w:r>
              <w:rPr>
                <w:rFonts w:hint="eastAsia"/>
              </w:rPr>
              <w:t>方位角</w:t>
            </w:r>
          </w:p>
        </w:tc>
      </w:tr>
      <w:tr w:rsidR="007D56BC" w:rsidRPr="0017258B" w14:paraId="1E7F38DC" w14:textId="77777777" w:rsidTr="002F6AC2">
        <w:trPr>
          <w:cantSplit/>
        </w:trPr>
        <w:tc>
          <w:tcPr>
            <w:tcW w:w="3402" w:type="dxa"/>
          </w:tcPr>
          <w:p w14:paraId="07FB543A" w14:textId="72320CAA" w:rsidR="007D56BC" w:rsidRDefault="008C34D1" w:rsidP="002F6AC2">
            <w:pPr>
              <w:pStyle w:val="L"/>
            </w:pPr>
            <w:r>
              <w:rPr>
                <w:rFonts w:hint="eastAsia"/>
              </w:rPr>
              <w:t>8</w:t>
            </w:r>
            <w:r>
              <w:t xml:space="preserve">) </w:t>
            </w:r>
            <w:r w:rsidR="007D56BC">
              <w:rPr>
                <w:rFonts w:hint="eastAsia"/>
              </w:rPr>
              <w:t>傾斜角</w:t>
            </w:r>
          </w:p>
        </w:tc>
        <w:tc>
          <w:tcPr>
            <w:tcW w:w="6334" w:type="dxa"/>
          </w:tcPr>
          <w:p w14:paraId="4FDAF894" w14:textId="66453103" w:rsidR="007D56BC" w:rsidRPr="0017258B" w:rsidRDefault="007D56BC" w:rsidP="002F6AC2">
            <w:pPr>
              <w:pStyle w:val="L"/>
            </w:pPr>
            <w:r>
              <w:rPr>
                <w:rFonts w:hint="eastAsia"/>
              </w:rPr>
              <w:t>部位グループ</w:t>
            </w:r>
            <w:r w:rsidRPr="0017258B">
              <w:rPr>
                <w:rFonts w:hint="eastAsia"/>
              </w:rPr>
              <w:t>の</w:t>
            </w:r>
            <w:r>
              <w:rPr>
                <w:rFonts w:hint="eastAsia"/>
              </w:rPr>
              <w:t>傾斜角</w:t>
            </w:r>
          </w:p>
        </w:tc>
      </w:tr>
      <w:tr w:rsidR="007D56BC" w:rsidRPr="0017258B" w14:paraId="3ECF9856" w14:textId="77777777" w:rsidTr="002F6AC2">
        <w:trPr>
          <w:cantSplit/>
        </w:trPr>
        <w:tc>
          <w:tcPr>
            <w:tcW w:w="3402" w:type="dxa"/>
          </w:tcPr>
          <w:p w14:paraId="53EDA383" w14:textId="7B78493F" w:rsidR="007D56BC" w:rsidRDefault="008C34D1" w:rsidP="002F6AC2">
            <w:pPr>
              <w:pStyle w:val="L"/>
            </w:pPr>
            <w:r>
              <w:rPr>
                <w:rFonts w:hint="eastAsia"/>
              </w:rPr>
              <w:t>9</w:t>
            </w:r>
            <w:r>
              <w:t xml:space="preserve">) </w:t>
            </w:r>
            <w:r w:rsidR="007D56BC">
              <w:rPr>
                <w:rFonts w:hint="eastAsia"/>
              </w:rPr>
              <w:t>太陽入射角の方向余弦計算パラメータ</w:t>
            </w:r>
          </w:p>
        </w:tc>
        <w:tc>
          <w:tcPr>
            <w:tcW w:w="6334" w:type="dxa"/>
          </w:tcPr>
          <w:p w14:paraId="5EA6C48F" w14:textId="5B7F7218" w:rsidR="007D56BC" w:rsidRPr="0017258B" w:rsidRDefault="007D56BC" w:rsidP="002F6AC2">
            <w:pPr>
              <w:pStyle w:val="L"/>
            </w:pPr>
            <w:r>
              <w:rPr>
                <w:rFonts w:hint="eastAsia"/>
              </w:rPr>
              <w:t>部位グループ</w:t>
            </w:r>
            <w:r w:rsidRPr="0017258B">
              <w:rPr>
                <w:rFonts w:hint="eastAsia"/>
              </w:rPr>
              <w:t>の</w:t>
            </w:r>
            <w:r>
              <w:rPr>
                <w:rFonts w:hint="eastAsia"/>
              </w:rPr>
              <w:t>太陽入射角の方向余弦計算パラメータ</w:t>
            </w:r>
          </w:p>
        </w:tc>
      </w:tr>
      <w:tr w:rsidR="007D56BC" w:rsidRPr="0017258B" w14:paraId="4765E841" w14:textId="77777777" w:rsidTr="002F6AC2">
        <w:trPr>
          <w:cantSplit/>
        </w:trPr>
        <w:tc>
          <w:tcPr>
            <w:tcW w:w="3402" w:type="dxa"/>
          </w:tcPr>
          <w:p w14:paraId="6BBD9C6D" w14:textId="11995827" w:rsidR="007D56BC" w:rsidRDefault="008C34D1" w:rsidP="002F6AC2">
            <w:pPr>
              <w:pStyle w:val="L"/>
            </w:pPr>
            <w:r>
              <w:rPr>
                <w:rFonts w:hint="eastAsia"/>
              </w:rPr>
              <w:t>1</w:t>
            </w:r>
            <w:r>
              <w:t xml:space="preserve">0) </w:t>
            </w:r>
            <w:r w:rsidR="007D56BC">
              <w:rPr>
                <w:rFonts w:hint="eastAsia"/>
              </w:rPr>
              <w:t>傾斜面の天空に対する形態係数</w:t>
            </w:r>
          </w:p>
        </w:tc>
        <w:tc>
          <w:tcPr>
            <w:tcW w:w="6334" w:type="dxa"/>
          </w:tcPr>
          <w:p w14:paraId="64270133" w14:textId="3702E1CB" w:rsidR="007D56BC" w:rsidRPr="0017258B" w:rsidRDefault="007D56BC" w:rsidP="002F6AC2">
            <w:pPr>
              <w:pStyle w:val="L"/>
            </w:pPr>
            <w:r>
              <w:rPr>
                <w:rFonts w:hint="eastAsia"/>
              </w:rPr>
              <w:t>部位グループ</w:t>
            </w:r>
            <w:r w:rsidRPr="0017258B">
              <w:rPr>
                <w:rFonts w:hint="eastAsia"/>
              </w:rPr>
              <w:t>の</w:t>
            </w:r>
            <w:r>
              <w:rPr>
                <w:rFonts w:hint="eastAsia"/>
              </w:rPr>
              <w:t>傾斜面の天空に対する形態係数</w:t>
            </w:r>
          </w:p>
        </w:tc>
      </w:tr>
      <w:tr w:rsidR="007D56BC" w:rsidRPr="0017258B" w14:paraId="3A5AC180" w14:textId="77777777" w:rsidTr="002F6AC2">
        <w:trPr>
          <w:cantSplit/>
        </w:trPr>
        <w:tc>
          <w:tcPr>
            <w:tcW w:w="3402" w:type="dxa"/>
          </w:tcPr>
          <w:p w14:paraId="4BCDF72E" w14:textId="5CC3F284" w:rsidR="007D56BC" w:rsidRDefault="008C34D1" w:rsidP="002F6AC2">
            <w:pPr>
              <w:pStyle w:val="L"/>
            </w:pPr>
            <w:r>
              <w:rPr>
                <w:rFonts w:hint="eastAsia"/>
              </w:rPr>
              <w:t>1</w:t>
            </w:r>
            <w:r>
              <w:t xml:space="preserve">1) </w:t>
            </w:r>
            <w:r w:rsidR="007D56BC">
              <w:rPr>
                <w:rFonts w:hint="eastAsia"/>
              </w:rPr>
              <w:t>傾斜面の地面に対する形態係数</w:t>
            </w:r>
          </w:p>
        </w:tc>
        <w:tc>
          <w:tcPr>
            <w:tcW w:w="6334" w:type="dxa"/>
          </w:tcPr>
          <w:p w14:paraId="37906AB7" w14:textId="0C4BADF4" w:rsidR="007D56BC" w:rsidRPr="0017258B" w:rsidRDefault="007D56BC" w:rsidP="002F6AC2">
            <w:pPr>
              <w:pStyle w:val="L"/>
            </w:pPr>
            <w:r>
              <w:rPr>
                <w:rFonts w:hint="eastAsia"/>
              </w:rPr>
              <w:t>部位グループ</w:t>
            </w:r>
            <w:r w:rsidRPr="0017258B">
              <w:rPr>
                <w:rFonts w:hint="eastAsia"/>
              </w:rPr>
              <w:t>の</w:t>
            </w:r>
            <w:r>
              <w:rPr>
                <w:rFonts w:hint="eastAsia"/>
              </w:rPr>
              <w:t>傾斜面の地面に対する形態係数</w:t>
            </w:r>
          </w:p>
        </w:tc>
      </w:tr>
      <w:tr w:rsidR="007D56BC" w:rsidRPr="00820D82" w14:paraId="290E4C4F" w14:textId="77777777" w:rsidTr="002F6AC2">
        <w:trPr>
          <w:cantSplit/>
        </w:trPr>
        <w:tc>
          <w:tcPr>
            <w:tcW w:w="3402" w:type="dxa"/>
          </w:tcPr>
          <w:p w14:paraId="656F5CED" w14:textId="3E5D81B7" w:rsidR="007D56BC" w:rsidRDefault="008C34D1" w:rsidP="002F6AC2">
            <w:pPr>
              <w:pStyle w:val="L"/>
            </w:pPr>
            <w:r>
              <w:rPr>
                <w:rFonts w:hint="eastAsia"/>
              </w:rPr>
              <w:t>1</w:t>
            </w:r>
            <w:r>
              <w:t xml:space="preserve">2) </w:t>
            </w:r>
            <w:r w:rsidR="007D56BC">
              <w:rPr>
                <w:rFonts w:hint="eastAsia"/>
              </w:rPr>
              <w:t>室外側日射吸収率</w:t>
            </w:r>
          </w:p>
        </w:tc>
        <w:tc>
          <w:tcPr>
            <w:tcW w:w="6334" w:type="dxa"/>
          </w:tcPr>
          <w:p w14:paraId="7C4CCAD5" w14:textId="089AFFE0" w:rsidR="007D56BC" w:rsidRPr="0017258B" w:rsidRDefault="007D56BC" w:rsidP="002F6AC2">
            <w:pPr>
              <w:pStyle w:val="L"/>
            </w:pPr>
            <w:r>
              <w:rPr>
                <w:rFonts w:hint="eastAsia"/>
              </w:rPr>
              <w:t>部位グループの傾斜面の日射吸収率（日射の有無</w:t>
            </w:r>
            <w:r>
              <w:rPr>
                <w:rFonts w:hint="eastAsia"/>
              </w:rPr>
              <w:t>=</w:t>
            </w:r>
            <w:r>
              <w:t>True</w:t>
            </w:r>
            <w:r>
              <w:rPr>
                <w:rFonts w:hint="eastAsia"/>
              </w:rPr>
              <w:t>の場合）</w:t>
            </w:r>
          </w:p>
        </w:tc>
      </w:tr>
      <w:tr w:rsidR="007D56BC" w:rsidRPr="00820D82" w14:paraId="62771DDF" w14:textId="77777777" w:rsidTr="002F6AC2">
        <w:trPr>
          <w:cantSplit/>
        </w:trPr>
        <w:tc>
          <w:tcPr>
            <w:tcW w:w="3402" w:type="dxa"/>
          </w:tcPr>
          <w:p w14:paraId="3ABB9723" w14:textId="2956E0CC" w:rsidR="007D56BC" w:rsidRDefault="008C34D1" w:rsidP="002F6AC2">
            <w:pPr>
              <w:pStyle w:val="L"/>
            </w:pPr>
            <w:r>
              <w:rPr>
                <w:rFonts w:hint="eastAsia"/>
              </w:rPr>
              <w:t>1</w:t>
            </w:r>
            <w:r>
              <w:t xml:space="preserve">3) </w:t>
            </w:r>
            <w:r w:rsidR="007D56BC">
              <w:rPr>
                <w:rFonts w:hint="eastAsia"/>
              </w:rPr>
              <w:t>室外側放射率</w:t>
            </w:r>
          </w:p>
        </w:tc>
        <w:tc>
          <w:tcPr>
            <w:tcW w:w="6334" w:type="dxa"/>
          </w:tcPr>
          <w:p w14:paraId="49A1E265" w14:textId="6CC1D3DB" w:rsidR="007D56BC" w:rsidRDefault="007D56BC" w:rsidP="002F6AC2">
            <w:pPr>
              <w:pStyle w:val="L"/>
            </w:pPr>
            <w:r>
              <w:rPr>
                <w:rFonts w:hint="eastAsia"/>
              </w:rPr>
              <w:t>部位グループの傾斜面の室外側放射率（日射の有無</w:t>
            </w:r>
            <w:r>
              <w:rPr>
                <w:rFonts w:hint="eastAsia"/>
              </w:rPr>
              <w:t>=</w:t>
            </w:r>
            <w:r>
              <w:t>True</w:t>
            </w:r>
            <w:r>
              <w:rPr>
                <w:rFonts w:hint="eastAsia"/>
              </w:rPr>
              <w:t>の場合）</w:t>
            </w:r>
          </w:p>
        </w:tc>
      </w:tr>
      <w:tr w:rsidR="007D56BC" w:rsidRPr="0017258B" w14:paraId="46E35CEE" w14:textId="77777777" w:rsidTr="002F6AC2">
        <w:trPr>
          <w:cantSplit/>
        </w:trPr>
        <w:tc>
          <w:tcPr>
            <w:tcW w:w="3402" w:type="dxa"/>
          </w:tcPr>
          <w:p w14:paraId="7F1BEA3F" w14:textId="20D16498" w:rsidR="007D56BC" w:rsidRDefault="008C34D1" w:rsidP="002F6AC2">
            <w:pPr>
              <w:pStyle w:val="L"/>
            </w:pPr>
            <w:r>
              <w:rPr>
                <w:rFonts w:hint="eastAsia"/>
              </w:rPr>
              <w:t>1</w:t>
            </w:r>
            <w:r>
              <w:t xml:space="preserve">4) </w:t>
            </w:r>
            <w:r w:rsidR="007D56BC">
              <w:rPr>
                <w:rFonts w:hint="eastAsia"/>
              </w:rPr>
              <w:t>室内侵入日射吸収の有無</w:t>
            </w:r>
          </w:p>
        </w:tc>
        <w:tc>
          <w:tcPr>
            <w:tcW w:w="6334" w:type="dxa"/>
          </w:tcPr>
          <w:p w14:paraId="6CF67B41" w14:textId="30F5EC28" w:rsidR="007D56BC" w:rsidRPr="0017258B" w:rsidRDefault="007D56BC" w:rsidP="002F6AC2">
            <w:pPr>
              <w:pStyle w:val="L"/>
            </w:pPr>
            <w:r>
              <w:rPr>
                <w:rFonts w:hint="eastAsia"/>
              </w:rPr>
              <w:t>部位グループの室内侵入日射吸収の有無</w:t>
            </w:r>
          </w:p>
        </w:tc>
      </w:tr>
      <w:tr w:rsidR="007D56BC" w:rsidRPr="0017258B" w14:paraId="304BF9E8" w14:textId="77777777" w:rsidTr="002F6AC2">
        <w:trPr>
          <w:cantSplit/>
        </w:trPr>
        <w:tc>
          <w:tcPr>
            <w:tcW w:w="3402" w:type="dxa"/>
          </w:tcPr>
          <w:p w14:paraId="0554DE3E" w14:textId="68DB1118" w:rsidR="007D56BC" w:rsidRDefault="008C34D1" w:rsidP="002F6AC2">
            <w:pPr>
              <w:pStyle w:val="L"/>
            </w:pPr>
            <w:r>
              <w:rPr>
                <w:rFonts w:hint="eastAsia"/>
              </w:rPr>
              <w:t>1</w:t>
            </w:r>
            <w:r>
              <w:t xml:space="preserve">5) </w:t>
            </w:r>
            <w:r w:rsidR="007D56BC">
              <w:rPr>
                <w:rFonts w:hint="eastAsia"/>
              </w:rPr>
              <w:t>放射暖房発熱の有無</w:t>
            </w:r>
          </w:p>
        </w:tc>
        <w:tc>
          <w:tcPr>
            <w:tcW w:w="6334" w:type="dxa"/>
          </w:tcPr>
          <w:p w14:paraId="23DEAAD2" w14:textId="52052A4B" w:rsidR="007D56BC" w:rsidRPr="0017258B" w:rsidRDefault="007D56BC" w:rsidP="002F6AC2">
            <w:pPr>
              <w:pStyle w:val="L"/>
            </w:pPr>
            <w:r>
              <w:rPr>
                <w:rFonts w:hint="eastAsia"/>
              </w:rPr>
              <w:t>部位グループの放射暖房発熱の有無</w:t>
            </w:r>
          </w:p>
        </w:tc>
      </w:tr>
      <w:tr w:rsidR="007D56BC" w:rsidRPr="0017258B" w14:paraId="7B1AC94C" w14:textId="77777777" w:rsidTr="002F6AC2">
        <w:trPr>
          <w:cantSplit/>
        </w:trPr>
        <w:tc>
          <w:tcPr>
            <w:tcW w:w="3402" w:type="dxa"/>
          </w:tcPr>
          <w:p w14:paraId="3086FCEF" w14:textId="1263BC27" w:rsidR="007D56BC" w:rsidRDefault="008C34D1" w:rsidP="002F6AC2">
            <w:pPr>
              <w:pStyle w:val="L"/>
            </w:pPr>
            <w:r>
              <w:rPr>
                <w:rFonts w:hint="eastAsia"/>
              </w:rPr>
              <w:t>1</w:t>
            </w:r>
            <w:r>
              <w:t xml:space="preserve">6) </w:t>
            </w:r>
            <w:r w:rsidR="007D56BC" w:rsidRPr="00CD0C5C">
              <w:rPr>
                <w:rFonts w:hint="eastAsia"/>
              </w:rPr>
              <w:t>室内側熱伝達率</w:t>
            </w:r>
          </w:p>
        </w:tc>
        <w:tc>
          <w:tcPr>
            <w:tcW w:w="6334" w:type="dxa"/>
          </w:tcPr>
          <w:p w14:paraId="45A236BD" w14:textId="14CB75D4" w:rsidR="007D56BC" w:rsidRPr="0017258B" w:rsidRDefault="007D56BC" w:rsidP="002F6AC2">
            <w:pPr>
              <w:pStyle w:val="L"/>
            </w:pPr>
            <w:r>
              <w:rPr>
                <w:rFonts w:hint="eastAsia"/>
              </w:rPr>
              <w:t>部位グループの室内側熱伝達率</w:t>
            </w:r>
          </w:p>
        </w:tc>
      </w:tr>
      <w:tr w:rsidR="007D56BC" w:rsidRPr="0017258B" w14:paraId="0D5F33F7" w14:textId="77777777" w:rsidTr="002F6AC2">
        <w:trPr>
          <w:cantSplit/>
        </w:trPr>
        <w:tc>
          <w:tcPr>
            <w:tcW w:w="3402" w:type="dxa"/>
          </w:tcPr>
          <w:p w14:paraId="09AF8D3B" w14:textId="29F31D42" w:rsidR="007D56BC" w:rsidRPr="00CD0C5C" w:rsidRDefault="008C34D1" w:rsidP="002F6AC2">
            <w:pPr>
              <w:pStyle w:val="L"/>
            </w:pPr>
            <w:r>
              <w:rPr>
                <w:rFonts w:hint="eastAsia"/>
              </w:rPr>
              <w:t>1</w:t>
            </w:r>
            <w:r>
              <w:t xml:space="preserve">7) </w:t>
            </w:r>
            <w:r w:rsidR="007D56BC">
              <w:rPr>
                <w:rFonts w:hint="eastAsia"/>
              </w:rPr>
              <w:t>室内側放射率</w:t>
            </w:r>
          </w:p>
        </w:tc>
        <w:tc>
          <w:tcPr>
            <w:tcW w:w="6334" w:type="dxa"/>
          </w:tcPr>
          <w:p w14:paraId="2EC9C389" w14:textId="6868063F" w:rsidR="007D56BC" w:rsidRPr="0017258B" w:rsidRDefault="007D56BC" w:rsidP="002F6AC2">
            <w:pPr>
              <w:pStyle w:val="L"/>
            </w:pPr>
            <w:r>
              <w:rPr>
                <w:rFonts w:hint="eastAsia"/>
              </w:rPr>
              <w:t>部位グループの室内側放射率</w:t>
            </w:r>
          </w:p>
        </w:tc>
      </w:tr>
      <w:tr w:rsidR="007D56BC" w:rsidRPr="00820D82" w14:paraId="06ADDF14" w14:textId="77777777" w:rsidTr="002F6AC2">
        <w:trPr>
          <w:cantSplit/>
        </w:trPr>
        <w:tc>
          <w:tcPr>
            <w:tcW w:w="3402" w:type="dxa"/>
          </w:tcPr>
          <w:p w14:paraId="2B3A7D67" w14:textId="72B99C9C" w:rsidR="007D56BC" w:rsidRDefault="008C34D1" w:rsidP="002F6AC2">
            <w:pPr>
              <w:pStyle w:val="L"/>
            </w:pPr>
            <w:r>
              <w:rPr>
                <w:rFonts w:hint="eastAsia"/>
              </w:rPr>
              <w:t>1</w:t>
            </w:r>
            <w:r>
              <w:t xml:space="preserve">8) </w:t>
            </w:r>
            <w:r w:rsidR="007D56BC">
              <w:rPr>
                <w:rFonts w:hint="eastAsia"/>
              </w:rPr>
              <w:t>室外側熱伝達率</w:t>
            </w:r>
          </w:p>
        </w:tc>
        <w:tc>
          <w:tcPr>
            <w:tcW w:w="6334" w:type="dxa"/>
          </w:tcPr>
          <w:p w14:paraId="7DE9A00C" w14:textId="0246DE83" w:rsidR="007D56BC" w:rsidRDefault="007D56BC" w:rsidP="002F6AC2">
            <w:pPr>
              <w:pStyle w:val="L"/>
            </w:pPr>
            <w:r>
              <w:rPr>
                <w:rFonts w:hint="eastAsia"/>
              </w:rPr>
              <w:t>部位グループの室外側熱伝達率</w:t>
            </w:r>
          </w:p>
        </w:tc>
      </w:tr>
      <w:tr w:rsidR="007D56BC" w:rsidRPr="00820D82" w14:paraId="68A25D66" w14:textId="77777777" w:rsidTr="002F6AC2">
        <w:trPr>
          <w:cantSplit/>
        </w:trPr>
        <w:tc>
          <w:tcPr>
            <w:tcW w:w="3402" w:type="dxa"/>
          </w:tcPr>
          <w:p w14:paraId="3EE46E9B" w14:textId="6FE09EA2" w:rsidR="007D56BC" w:rsidRDefault="008C34D1" w:rsidP="002F6AC2">
            <w:pPr>
              <w:pStyle w:val="L"/>
            </w:pPr>
            <w:r>
              <w:rPr>
                <w:rFonts w:hint="eastAsia"/>
              </w:rPr>
              <w:t>1</w:t>
            </w:r>
            <w:r>
              <w:t xml:space="preserve">9) </w:t>
            </w:r>
            <w:r w:rsidR="007D56BC">
              <w:rPr>
                <w:rFonts w:hint="eastAsia"/>
              </w:rPr>
              <w:t>面積</w:t>
            </w:r>
          </w:p>
        </w:tc>
        <w:tc>
          <w:tcPr>
            <w:tcW w:w="6334" w:type="dxa"/>
          </w:tcPr>
          <w:p w14:paraId="3DA1E04C" w14:textId="77777777" w:rsidR="007D56BC" w:rsidRDefault="007D56BC" w:rsidP="002F6AC2">
            <w:pPr>
              <w:pStyle w:val="L"/>
            </w:pPr>
            <w:r>
              <w:rPr>
                <w:rFonts w:hint="eastAsia"/>
              </w:rPr>
              <w:t>部位グループの合計面積</w:t>
            </w:r>
          </w:p>
          <w:p w14:paraId="5C73FC49" w14:textId="5AC276E3" w:rsidR="00380424" w:rsidRPr="0017258B" w:rsidRDefault="00A12191" w:rsidP="002F6AC2">
            <w:pPr>
              <w:pStyle w:val="L"/>
            </w:pPr>
            <m:oMathPara>
              <m:oMath>
                <m:sSub>
                  <m:sSubPr>
                    <m:ctrlPr/>
                  </m:sSubPr>
                  <m:e>
                    <m:r>
                      <m:t>A</m:t>
                    </m:r>
                  </m:e>
                  <m:sub>
                    <m:r>
                      <m:t>g</m:t>
                    </m:r>
                  </m:sub>
                </m:sSub>
                <m:r>
                  <m:rPr>
                    <m:sty m:val="p"/>
                  </m:rPr>
                  <m:t>=</m:t>
                </m:r>
                <m:nary>
                  <m:naryPr>
                    <m:chr m:val="∑"/>
                    <m:limLoc m:val="undOvr"/>
                    <m:ctrlPr/>
                  </m:naryPr>
                  <m:sub>
                    <m:r>
                      <m:t>k</m:t>
                    </m:r>
                  </m:sub>
                  <m:sup>
                    <m:r>
                      <m:t>k</m:t>
                    </m:r>
                    <m:r>
                      <m:rPr>
                        <m:sty m:val="p"/>
                      </m:rPr>
                      <m:t>∈</m:t>
                    </m:r>
                    <m:r>
                      <m:t>g</m:t>
                    </m:r>
                  </m:sup>
                  <m:e>
                    <m:sSub>
                      <m:sSubPr>
                        <m:ctrlPr/>
                      </m:sSubPr>
                      <m:e>
                        <m:r>
                          <m:t>A</m:t>
                        </m:r>
                      </m:e>
                      <m:sub>
                        <m:r>
                          <m:t>k</m:t>
                        </m:r>
                      </m:sub>
                    </m:sSub>
                  </m:e>
                </m:nary>
              </m:oMath>
            </m:oMathPara>
          </w:p>
        </w:tc>
      </w:tr>
      <w:tr w:rsidR="007D56BC" w:rsidRPr="0017258B" w14:paraId="1D6203F7" w14:textId="77777777" w:rsidTr="002F6AC2">
        <w:trPr>
          <w:cantSplit/>
        </w:trPr>
        <w:tc>
          <w:tcPr>
            <w:tcW w:w="3402" w:type="dxa"/>
          </w:tcPr>
          <w:p w14:paraId="7EFEAC62" w14:textId="35F7B625" w:rsidR="007D56BC" w:rsidRDefault="008C34D1" w:rsidP="002F6AC2">
            <w:pPr>
              <w:pStyle w:val="L"/>
            </w:pPr>
            <w:r>
              <w:rPr>
                <w:rFonts w:hint="eastAsia"/>
              </w:rPr>
              <w:t>2</w:t>
            </w:r>
            <w:r>
              <w:t xml:space="preserve">0) </w:t>
            </w:r>
            <w:r w:rsidR="007D56BC">
              <w:rPr>
                <w:rFonts w:hint="eastAsia"/>
              </w:rPr>
              <w:t>裏面境界温度</w:t>
            </w:r>
          </w:p>
        </w:tc>
        <w:tc>
          <w:tcPr>
            <w:tcW w:w="6334" w:type="dxa"/>
          </w:tcPr>
          <w:p w14:paraId="0B28200B" w14:textId="293DAACF" w:rsidR="007D56BC" w:rsidRDefault="007D56BC" w:rsidP="002F6AC2">
            <w:pPr>
              <w:pStyle w:val="L"/>
            </w:pPr>
            <w:r>
              <w:rPr>
                <w:rFonts w:hint="eastAsia"/>
              </w:rPr>
              <w:t>部位グループの裏面境界温度の初期値</w:t>
            </w:r>
          </w:p>
        </w:tc>
      </w:tr>
      <w:tr w:rsidR="007D56BC" w:rsidRPr="0017258B" w14:paraId="364D4375" w14:textId="77777777" w:rsidTr="002F6AC2">
        <w:trPr>
          <w:cantSplit/>
        </w:trPr>
        <w:tc>
          <w:tcPr>
            <w:tcW w:w="3402" w:type="dxa"/>
          </w:tcPr>
          <w:p w14:paraId="09D68BB5" w14:textId="28D08D1D" w:rsidR="007D56BC" w:rsidRPr="00820D82" w:rsidRDefault="008C34D1" w:rsidP="002F6AC2">
            <w:pPr>
              <w:pStyle w:val="L"/>
            </w:pPr>
            <w:r>
              <w:rPr>
                <w:rFonts w:hint="eastAsia"/>
              </w:rPr>
              <w:t>2</w:t>
            </w:r>
            <w:r>
              <w:t xml:space="preserve">1) </w:t>
            </w:r>
            <w:r w:rsidR="007D56BC">
              <w:rPr>
                <w:rFonts w:hint="eastAsia"/>
              </w:rPr>
              <w:t>前時刻の裏面境界温度</w:t>
            </w:r>
          </w:p>
        </w:tc>
        <w:tc>
          <w:tcPr>
            <w:tcW w:w="6334" w:type="dxa"/>
          </w:tcPr>
          <w:p w14:paraId="06BA5B4D" w14:textId="37C27BDC" w:rsidR="007D56BC" w:rsidRDefault="007D56BC" w:rsidP="002F6AC2">
            <w:pPr>
              <w:pStyle w:val="L"/>
            </w:pPr>
            <w:r>
              <w:rPr>
                <w:rFonts w:hint="eastAsia"/>
              </w:rPr>
              <w:t>部位グループの裏面境界温度の初期値</w:t>
            </w:r>
          </w:p>
        </w:tc>
      </w:tr>
      <w:tr w:rsidR="007D56BC" w:rsidRPr="0017258B" w14:paraId="109D5DC6" w14:textId="77777777" w:rsidTr="002F6AC2">
        <w:trPr>
          <w:cantSplit/>
        </w:trPr>
        <w:tc>
          <w:tcPr>
            <w:tcW w:w="3402" w:type="dxa"/>
          </w:tcPr>
          <w:p w14:paraId="08A22412" w14:textId="58A7D7AE" w:rsidR="007D56BC" w:rsidRDefault="008C34D1" w:rsidP="002F6AC2">
            <w:pPr>
              <w:pStyle w:val="L"/>
            </w:pPr>
            <w:r>
              <w:rPr>
                <w:rFonts w:hint="eastAsia"/>
              </w:rPr>
              <w:t>2</w:t>
            </w:r>
            <w:r>
              <w:t xml:space="preserve">2) </w:t>
            </w:r>
            <w:r w:rsidR="007D56BC">
              <w:rPr>
                <w:rFonts w:hint="eastAsia"/>
              </w:rPr>
              <w:t>前時刻の室内表面熱流</w:t>
            </w:r>
          </w:p>
        </w:tc>
        <w:tc>
          <w:tcPr>
            <w:tcW w:w="6334" w:type="dxa"/>
          </w:tcPr>
          <w:p w14:paraId="4F4E79A4" w14:textId="6A8FDC6A" w:rsidR="007D56BC" w:rsidRDefault="007D56BC" w:rsidP="002F6AC2">
            <w:pPr>
              <w:pStyle w:val="L"/>
            </w:pPr>
            <w:r>
              <w:rPr>
                <w:rFonts w:hint="eastAsia"/>
              </w:rPr>
              <w:t>部位グループの室内表面熱流の初期値</w:t>
            </w:r>
          </w:p>
        </w:tc>
      </w:tr>
      <w:tr w:rsidR="007D56BC" w:rsidRPr="0017258B" w14:paraId="247B0C51" w14:textId="77777777" w:rsidTr="002F6AC2">
        <w:trPr>
          <w:cantSplit/>
        </w:trPr>
        <w:tc>
          <w:tcPr>
            <w:tcW w:w="3402" w:type="dxa"/>
          </w:tcPr>
          <w:p w14:paraId="1BED8393" w14:textId="7553B132" w:rsidR="007D56BC" w:rsidRDefault="008C34D1" w:rsidP="002F6AC2">
            <w:pPr>
              <w:pStyle w:val="L"/>
            </w:pPr>
            <w:r>
              <w:rPr>
                <w:rFonts w:hint="eastAsia"/>
              </w:rPr>
              <w:t>2</w:t>
            </w:r>
            <w:r>
              <w:t xml:space="preserve">3) </w:t>
            </w:r>
            <w:r w:rsidR="007D56BC">
              <w:rPr>
                <w:rFonts w:hint="eastAsia"/>
              </w:rPr>
              <w:t>根の数</w:t>
            </w:r>
          </w:p>
        </w:tc>
        <w:tc>
          <w:tcPr>
            <w:tcW w:w="6334" w:type="dxa"/>
          </w:tcPr>
          <w:p w14:paraId="01DD5E65" w14:textId="3E6D3D83" w:rsidR="007D56BC" w:rsidRDefault="007D56BC" w:rsidP="002F6AC2">
            <w:pPr>
              <w:pStyle w:val="L"/>
            </w:pPr>
            <w:r>
              <w:rPr>
                <w:rFonts w:hint="eastAsia"/>
              </w:rPr>
              <w:t>部位グループの根の数</w:t>
            </w:r>
          </w:p>
        </w:tc>
      </w:tr>
      <w:tr w:rsidR="007D56BC" w:rsidRPr="0017258B" w14:paraId="63ACF93E" w14:textId="77777777" w:rsidTr="002F6AC2">
        <w:trPr>
          <w:cantSplit/>
        </w:trPr>
        <w:tc>
          <w:tcPr>
            <w:tcW w:w="3402" w:type="dxa"/>
          </w:tcPr>
          <w:p w14:paraId="5DE6EE38" w14:textId="05F64711" w:rsidR="007D56BC" w:rsidRDefault="008C34D1" w:rsidP="002F6AC2">
            <w:pPr>
              <w:pStyle w:val="L"/>
            </w:pPr>
            <w:r>
              <w:rPr>
                <w:rFonts w:hint="eastAsia"/>
              </w:rPr>
              <w:t>2</w:t>
            </w:r>
            <w:r>
              <w:t xml:space="preserve">4) </w:t>
            </w:r>
            <w:r w:rsidR="007D56BC">
              <w:rPr>
                <w:rFonts w:hint="eastAsia"/>
              </w:rPr>
              <w:t>公比</w:t>
            </w:r>
          </w:p>
        </w:tc>
        <w:tc>
          <w:tcPr>
            <w:tcW w:w="6334" w:type="dxa"/>
          </w:tcPr>
          <w:p w14:paraId="7F4DB886" w14:textId="72D4DA55" w:rsidR="007D56BC" w:rsidRDefault="007D56BC" w:rsidP="002F6AC2">
            <w:pPr>
              <w:pStyle w:val="L"/>
            </w:pPr>
            <w:r>
              <w:rPr>
                <w:rFonts w:hint="eastAsia"/>
              </w:rPr>
              <w:t>部位グループの公比</w:t>
            </w:r>
          </w:p>
        </w:tc>
      </w:tr>
      <w:tr w:rsidR="007D56BC" w:rsidRPr="0017258B" w14:paraId="346605AF" w14:textId="77777777" w:rsidTr="002F6AC2">
        <w:trPr>
          <w:cantSplit/>
        </w:trPr>
        <w:tc>
          <w:tcPr>
            <w:tcW w:w="3402" w:type="dxa"/>
          </w:tcPr>
          <w:p w14:paraId="1C182849" w14:textId="56715717" w:rsidR="007D56BC" w:rsidRDefault="008C34D1" w:rsidP="002F6AC2">
            <w:pPr>
              <w:pStyle w:val="L"/>
            </w:pPr>
            <w:r>
              <w:rPr>
                <w:rFonts w:hint="eastAsia"/>
              </w:rPr>
              <w:t>2</w:t>
            </w:r>
            <w:r>
              <w:t xml:space="preserve">5) </w:t>
            </w:r>
            <w:r w:rsidR="007D56BC">
              <w:rPr>
                <w:rFonts w:hint="eastAsia"/>
              </w:rPr>
              <w:t>室内表面から室外側空気までの熱貫流率</w:t>
            </w:r>
          </w:p>
        </w:tc>
        <w:tc>
          <w:tcPr>
            <w:tcW w:w="6334" w:type="dxa"/>
          </w:tcPr>
          <w:p w14:paraId="11CAF518" w14:textId="77777777" w:rsidR="007D56BC" w:rsidRDefault="007D56BC" w:rsidP="002F6AC2">
            <w:pPr>
              <w:pStyle w:val="L"/>
            </w:pPr>
            <w:r>
              <w:rPr>
                <w:rFonts w:hint="eastAsia"/>
              </w:rPr>
              <w:t>部位グループ内の部位の室内表面から室外側空気までの熱貫流率を面積荷重平均</w:t>
            </w:r>
          </w:p>
          <w:p w14:paraId="65CE3F7A" w14:textId="320D3ACA" w:rsidR="00380424" w:rsidRPr="002F6AC2" w:rsidRDefault="00A12191" w:rsidP="002F6AC2">
            <w:pPr>
              <w:pStyle w:val="L"/>
            </w:pPr>
            <m:oMathPara>
              <m:oMath>
                <m:sSub>
                  <m:sSubPr>
                    <m:ctrlPr/>
                  </m:sSubPr>
                  <m:e>
                    <m:r>
                      <m:t>U</m:t>
                    </m:r>
                  </m:e>
                  <m:sub>
                    <m:r>
                      <m:t>g</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Uso</m:t>
                            </m:r>
                          </m:e>
                          <m:sub>
                            <m:r>
                              <m:t>k</m:t>
                            </m:r>
                          </m:sub>
                        </m:sSub>
                      </m:e>
                    </m:nary>
                  </m:num>
                  <m:den>
                    <m:sSub>
                      <m:sSubPr>
                        <m:ctrlPr/>
                      </m:sSubPr>
                      <m:e>
                        <m:r>
                          <m:t>A</m:t>
                        </m:r>
                      </m:e>
                      <m:sub>
                        <m:r>
                          <m:t>g</m:t>
                        </m:r>
                      </m:sub>
                    </m:sSub>
                  </m:den>
                </m:f>
              </m:oMath>
            </m:oMathPara>
          </w:p>
        </w:tc>
      </w:tr>
      <w:tr w:rsidR="007D56BC" w:rsidRPr="0017258B" w14:paraId="1C12A999" w14:textId="77777777" w:rsidTr="002F6AC2">
        <w:trPr>
          <w:cantSplit/>
        </w:trPr>
        <w:tc>
          <w:tcPr>
            <w:tcW w:w="3402" w:type="dxa"/>
          </w:tcPr>
          <w:p w14:paraId="5C801407" w14:textId="45C14A9B" w:rsidR="007D56BC" w:rsidRDefault="008C34D1" w:rsidP="002F6AC2">
            <w:pPr>
              <w:pStyle w:val="L"/>
            </w:pPr>
            <w:r>
              <w:rPr>
                <w:rFonts w:hint="eastAsia"/>
              </w:rPr>
              <w:t>2</w:t>
            </w:r>
            <w:r>
              <w:t xml:space="preserve">6) </w:t>
            </w:r>
            <w:r w:rsidR="007D56BC">
              <w:rPr>
                <w:rFonts w:hint="eastAsia"/>
              </w:rPr>
              <w:t>吸熱応答係数の初項</w:t>
            </w:r>
          </w:p>
        </w:tc>
        <w:tc>
          <w:tcPr>
            <w:tcW w:w="6334" w:type="dxa"/>
          </w:tcPr>
          <w:p w14:paraId="33D688AD" w14:textId="77777777" w:rsidR="007D56BC" w:rsidRDefault="007D56BC" w:rsidP="002F6AC2">
            <w:pPr>
              <w:pStyle w:val="L"/>
            </w:pPr>
            <w:r>
              <w:rPr>
                <w:rFonts w:hint="eastAsia"/>
              </w:rPr>
              <w:t>部位グループ内の部位の吸熱応答係数の初項を面積荷重平均</w:t>
            </w:r>
          </w:p>
          <w:p w14:paraId="388D340D" w14:textId="6EED15B2" w:rsidR="00380424" w:rsidRDefault="00A12191" w:rsidP="002F6AC2">
            <w:pPr>
              <w:pStyle w:val="L"/>
            </w:pPr>
            <m:oMathPara>
              <m:oMath>
                <m:sSub>
                  <m:sSubPr>
                    <m:ctrlPr/>
                  </m:sSubPr>
                  <m:e>
                    <m:r>
                      <m:t>ϕ</m:t>
                    </m:r>
                  </m:e>
                  <m:sub>
                    <m:r>
                      <m:t>A</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t>A</m:t>
                            </m:r>
                            <m:r>
                              <m:rPr>
                                <m:sty m:val="p"/>
                              </m:rPr>
                              <m:t>,</m:t>
                            </m:r>
                            <m:r>
                              <m:t>i</m:t>
                            </m:r>
                            <m:r>
                              <m:rPr>
                                <m:sty m:val="p"/>
                              </m:rPr>
                              <m:t>,</m:t>
                            </m:r>
                            <m:r>
                              <m:t>k</m:t>
                            </m:r>
                            <m:r>
                              <m:rPr>
                                <m:sty m:val="p"/>
                              </m:rPr>
                              <m:t>,0</m:t>
                            </m:r>
                          </m:sub>
                        </m:sSub>
                      </m:e>
                    </m:nary>
                  </m:num>
                  <m:den>
                    <m:sSub>
                      <m:sSubPr>
                        <m:ctrlPr/>
                      </m:sSubPr>
                      <m:e>
                        <m:r>
                          <m:t>A</m:t>
                        </m:r>
                      </m:e>
                      <m:sub>
                        <m:r>
                          <m:t>g</m:t>
                        </m:r>
                      </m:sub>
                    </m:sSub>
                  </m:den>
                </m:f>
              </m:oMath>
            </m:oMathPara>
          </w:p>
        </w:tc>
      </w:tr>
      <w:tr w:rsidR="007D56BC" w:rsidRPr="0017258B" w14:paraId="49FAA33E" w14:textId="77777777" w:rsidTr="002F6AC2">
        <w:trPr>
          <w:cantSplit/>
        </w:trPr>
        <w:tc>
          <w:tcPr>
            <w:tcW w:w="3402" w:type="dxa"/>
          </w:tcPr>
          <w:p w14:paraId="5DA9EB1C" w14:textId="496FC422" w:rsidR="007D56BC" w:rsidRDefault="008C34D1" w:rsidP="002F6AC2">
            <w:pPr>
              <w:pStyle w:val="L"/>
            </w:pPr>
            <w:r>
              <w:rPr>
                <w:rFonts w:hint="eastAsia"/>
              </w:rPr>
              <w:t>2</w:t>
            </w:r>
            <w:r>
              <w:t xml:space="preserve">7) </w:t>
            </w:r>
            <w:r w:rsidR="007D56BC">
              <w:rPr>
                <w:rFonts w:hint="eastAsia"/>
              </w:rPr>
              <w:t>貫流応答係数の初項</w:t>
            </w:r>
          </w:p>
        </w:tc>
        <w:tc>
          <w:tcPr>
            <w:tcW w:w="6334" w:type="dxa"/>
          </w:tcPr>
          <w:p w14:paraId="53295BC6" w14:textId="77777777" w:rsidR="007D56BC" w:rsidRDefault="007D56BC" w:rsidP="002F6AC2">
            <w:pPr>
              <w:pStyle w:val="L"/>
            </w:pPr>
            <w:r>
              <w:rPr>
                <w:rFonts w:hint="eastAsia"/>
              </w:rPr>
              <w:t>部位グループ内の部位の貫流応答係数の初項を面積荷重平均</w:t>
            </w:r>
          </w:p>
          <w:p w14:paraId="5AAD6B4F" w14:textId="71063390" w:rsidR="00380424" w:rsidRDefault="00A12191" w:rsidP="002F6AC2">
            <w:pPr>
              <w:pStyle w:val="L"/>
            </w:pPr>
            <m:oMathPara>
              <m:oMath>
                <m:sSub>
                  <m:sSubPr>
                    <m:ctrlPr/>
                  </m:sSubPr>
                  <m:e>
                    <m:r>
                      <m:t>ϕ</m:t>
                    </m:r>
                  </m:e>
                  <m:sub>
                    <m:r>
                      <m:t>T</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t>T</m:t>
                            </m:r>
                            <m:r>
                              <m:rPr>
                                <m:sty m:val="p"/>
                              </m:rPr>
                              <m:t>,</m:t>
                            </m:r>
                            <m:r>
                              <m:t>i</m:t>
                            </m:r>
                            <m:r>
                              <m:rPr>
                                <m:sty m:val="p"/>
                              </m:rPr>
                              <m:t>,</m:t>
                            </m:r>
                            <m:r>
                              <m:t>k</m:t>
                            </m:r>
                            <m:r>
                              <m:rPr>
                                <m:sty m:val="p"/>
                              </m:rPr>
                              <m:t>,0</m:t>
                            </m:r>
                          </m:sub>
                        </m:sSub>
                      </m:e>
                    </m:nary>
                  </m:num>
                  <m:den>
                    <m:sSub>
                      <m:sSubPr>
                        <m:ctrlPr/>
                      </m:sSubPr>
                      <m:e>
                        <m:r>
                          <m:t>A</m:t>
                        </m:r>
                      </m:e>
                      <m:sub>
                        <m:r>
                          <m:t>g</m:t>
                        </m:r>
                      </m:sub>
                    </m:sSub>
                  </m:den>
                </m:f>
              </m:oMath>
            </m:oMathPara>
          </w:p>
        </w:tc>
      </w:tr>
      <w:tr w:rsidR="007D56BC" w:rsidRPr="0017258B" w14:paraId="20191319" w14:textId="77777777" w:rsidTr="002F6AC2">
        <w:trPr>
          <w:cantSplit/>
        </w:trPr>
        <w:tc>
          <w:tcPr>
            <w:tcW w:w="3402" w:type="dxa"/>
          </w:tcPr>
          <w:p w14:paraId="1EB10A2E" w14:textId="3692FA4A" w:rsidR="007D56BC" w:rsidRDefault="008C34D1" w:rsidP="002F6AC2">
            <w:pPr>
              <w:pStyle w:val="L"/>
            </w:pPr>
            <w:r>
              <w:rPr>
                <w:rFonts w:hint="eastAsia"/>
              </w:rPr>
              <w:lastRenderedPageBreak/>
              <w:t>2</w:t>
            </w:r>
            <w:r>
              <w:t xml:space="preserve">8) </w:t>
            </w:r>
            <w:r w:rsidR="007D56BC">
              <w:rPr>
                <w:rFonts w:hint="eastAsia"/>
              </w:rPr>
              <w:t>指数項別吸熱応答係数</w:t>
            </w:r>
          </w:p>
        </w:tc>
        <w:tc>
          <w:tcPr>
            <w:tcW w:w="6334" w:type="dxa"/>
          </w:tcPr>
          <w:p w14:paraId="70C1D661" w14:textId="77777777" w:rsidR="007D56BC" w:rsidRDefault="007D56BC" w:rsidP="002F6AC2">
            <w:pPr>
              <w:pStyle w:val="L"/>
            </w:pPr>
            <w:r>
              <w:rPr>
                <w:rFonts w:hint="eastAsia"/>
              </w:rPr>
              <w:t>部位グループ内の部位の指数項別吸熱応答係数を面積荷重平均</w:t>
            </w:r>
          </w:p>
          <w:p w14:paraId="08E04DE6" w14:textId="1CF8072C" w:rsidR="00A735C9" w:rsidRDefault="00A12191" w:rsidP="002F6AC2">
            <w:pPr>
              <w:pStyle w:val="L"/>
            </w:pPr>
            <m:oMathPara>
              <m:oMath>
                <m:sSub>
                  <m:sSubPr>
                    <m:ctrlPr/>
                  </m:sSubPr>
                  <m:e>
                    <m:r>
                      <m:t>ϕ</m:t>
                    </m:r>
                  </m:e>
                  <m:sub>
                    <m:r>
                      <m:rPr>
                        <m:sty m:val="p"/>
                      </m:rPr>
                      <m:t>1</m:t>
                    </m:r>
                    <m:r>
                      <m:t>A</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rPr>
                                <m:sty m:val="p"/>
                              </m:rPr>
                              <m:t>1</m:t>
                            </m:r>
                            <m:r>
                              <m:t>A</m:t>
                            </m:r>
                            <m:r>
                              <m:rPr>
                                <m:sty m:val="p"/>
                              </m:rPr>
                              <m:t>,</m:t>
                            </m:r>
                            <m:r>
                              <m:t>i</m:t>
                            </m:r>
                            <m:r>
                              <m:rPr>
                                <m:sty m:val="p"/>
                              </m:rPr>
                              <m:t>,</m:t>
                            </m:r>
                            <m:r>
                              <m:t>k</m:t>
                            </m:r>
                            <m:r>
                              <m:rPr>
                                <m:sty m:val="p"/>
                              </m:rPr>
                              <m:t>,0</m:t>
                            </m:r>
                          </m:sub>
                        </m:sSub>
                      </m:e>
                    </m:nary>
                  </m:num>
                  <m:den>
                    <m:sSub>
                      <m:sSubPr>
                        <m:ctrlPr/>
                      </m:sSubPr>
                      <m:e>
                        <m:r>
                          <m:t>A</m:t>
                        </m:r>
                      </m:e>
                      <m:sub>
                        <m:r>
                          <m:t>g</m:t>
                        </m:r>
                      </m:sub>
                    </m:sSub>
                  </m:den>
                </m:f>
              </m:oMath>
            </m:oMathPara>
          </w:p>
        </w:tc>
      </w:tr>
      <w:tr w:rsidR="007D56BC" w:rsidRPr="0017258B" w14:paraId="28F58149" w14:textId="77777777" w:rsidTr="002F6AC2">
        <w:trPr>
          <w:cantSplit/>
        </w:trPr>
        <w:tc>
          <w:tcPr>
            <w:tcW w:w="3402" w:type="dxa"/>
          </w:tcPr>
          <w:p w14:paraId="47F1FA76" w14:textId="539AE24F" w:rsidR="007D56BC" w:rsidRDefault="008C34D1" w:rsidP="002F6AC2">
            <w:pPr>
              <w:pStyle w:val="L"/>
            </w:pPr>
            <w:r>
              <w:rPr>
                <w:rFonts w:hint="eastAsia"/>
              </w:rPr>
              <w:t>2</w:t>
            </w:r>
            <w:r>
              <w:t xml:space="preserve">9) </w:t>
            </w:r>
            <w:r w:rsidR="007D56BC">
              <w:rPr>
                <w:rFonts w:hint="eastAsia"/>
              </w:rPr>
              <w:t>指数項別貫流応答係数</w:t>
            </w:r>
          </w:p>
        </w:tc>
        <w:tc>
          <w:tcPr>
            <w:tcW w:w="6334" w:type="dxa"/>
          </w:tcPr>
          <w:p w14:paraId="265276A3" w14:textId="77777777" w:rsidR="007D56BC" w:rsidRDefault="007D56BC" w:rsidP="002F6AC2">
            <w:pPr>
              <w:pStyle w:val="L"/>
            </w:pPr>
            <w:r>
              <w:rPr>
                <w:rFonts w:hint="eastAsia"/>
              </w:rPr>
              <w:t>部位グループ内の部位の指数項別貫流応答係数を面積荷重平均</w:t>
            </w:r>
          </w:p>
          <w:p w14:paraId="29226E7D" w14:textId="3FB5BDC3" w:rsidR="00A735C9" w:rsidRDefault="00A12191" w:rsidP="002F6AC2">
            <w:pPr>
              <w:pStyle w:val="L"/>
            </w:pPr>
            <m:oMathPara>
              <m:oMath>
                <m:sSub>
                  <m:sSubPr>
                    <m:ctrlPr/>
                  </m:sSubPr>
                  <m:e>
                    <m:r>
                      <m:t>ϕ</m:t>
                    </m:r>
                  </m:e>
                  <m:sub>
                    <m:r>
                      <m:rPr>
                        <m:sty m:val="p"/>
                      </m:rPr>
                      <m:t>1</m:t>
                    </m:r>
                    <m:r>
                      <m:t>T</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rPr>
                                <m:sty m:val="p"/>
                              </m:rPr>
                              <m:t>1</m:t>
                            </m:r>
                            <m:r>
                              <m:t>T</m:t>
                            </m:r>
                            <m:r>
                              <m:rPr>
                                <m:sty m:val="p"/>
                              </m:rPr>
                              <m:t>,</m:t>
                            </m:r>
                            <m:r>
                              <m:t>i</m:t>
                            </m:r>
                            <m:r>
                              <m:rPr>
                                <m:sty m:val="p"/>
                              </m:rPr>
                              <m:t>,</m:t>
                            </m:r>
                            <m:r>
                              <m:t>k</m:t>
                            </m:r>
                            <m:r>
                              <m:rPr>
                                <m:sty m:val="p"/>
                              </m:rPr>
                              <m:t>,0</m:t>
                            </m:r>
                          </m:sub>
                        </m:sSub>
                      </m:e>
                    </m:nary>
                  </m:num>
                  <m:den>
                    <m:sSub>
                      <m:sSubPr>
                        <m:ctrlPr/>
                      </m:sSubPr>
                      <m:e>
                        <m:r>
                          <m:t>A</m:t>
                        </m:r>
                      </m:e>
                      <m:sub>
                        <m:r>
                          <m:t>g</m:t>
                        </m:r>
                      </m:sub>
                    </m:sSub>
                  </m:den>
                </m:f>
              </m:oMath>
            </m:oMathPara>
          </w:p>
        </w:tc>
      </w:tr>
    </w:tbl>
    <w:p w14:paraId="2B213CCA" w14:textId="3525EB39" w:rsidR="000E04C5" w:rsidRDefault="000E04C5" w:rsidP="00EE2E1F"/>
    <w:p w14:paraId="0ABDBB62" w14:textId="32251F99" w:rsidR="000E04C5" w:rsidRDefault="000E04C5">
      <w:pPr>
        <w:pStyle w:val="a1"/>
      </w:pPr>
      <w:bookmarkStart w:id="284" w:name="_Ref17805927"/>
      <w:bookmarkStart w:id="285" w:name="_Toc20739161"/>
      <w:r>
        <w:rPr>
          <w:rFonts w:hint="eastAsia"/>
        </w:rPr>
        <w:lastRenderedPageBreak/>
        <w:t>PMV</w:t>
      </w:r>
      <w:r>
        <w:rPr>
          <w:rFonts w:hint="eastAsia"/>
        </w:rPr>
        <w:t>の計算方法</w:t>
      </w:r>
      <w:bookmarkEnd w:id="284"/>
      <w:bookmarkEnd w:id="285"/>
    </w:p>
    <w:p w14:paraId="046E966C" w14:textId="04D04A81" w:rsidR="0059039F" w:rsidRDefault="0059039F" w:rsidP="006256D6">
      <w:pPr>
        <w:pStyle w:val="af7"/>
      </w:pPr>
      <w:r>
        <w:fldChar w:fldCharType="begin"/>
      </w:r>
      <w:r>
        <w:instrText xml:space="preserve"> REF _Ref17307753 \r \h </w:instrText>
      </w:r>
      <w:r>
        <w:fldChar w:fldCharType="separate"/>
      </w:r>
      <w:r w:rsidR="003D2F73">
        <w:rPr>
          <w:rFonts w:hint="eastAsia"/>
        </w:rPr>
        <w:t>付録</w:t>
      </w:r>
      <w:r w:rsidR="003D2F73">
        <w:rPr>
          <w:rFonts w:hint="eastAsia"/>
        </w:rPr>
        <w:t>13</w:t>
      </w:r>
      <w:r w:rsidR="003D2F73">
        <w:rPr>
          <w:rFonts w:hint="eastAsia"/>
        </w:rPr>
        <w:t>．</w:t>
      </w:r>
      <w:r>
        <w:fldChar w:fldCharType="end"/>
      </w:r>
      <w:r>
        <w:rPr>
          <w:rFonts w:hint="eastAsia"/>
        </w:rPr>
        <w:t>で示した窓の開閉、空調発停に使用する</w:t>
      </w:r>
      <w:r>
        <w:rPr>
          <w:rFonts w:hint="eastAsia"/>
        </w:rPr>
        <w:t>PMV</w:t>
      </w:r>
      <w:r>
        <w:rPr>
          <w:rFonts w:hint="eastAsia"/>
        </w:rPr>
        <w:t>の計算法について述べる。</w:t>
      </w:r>
    </w:p>
    <w:p w14:paraId="7F494BDE" w14:textId="65F10BF1" w:rsidR="0059039F" w:rsidRDefault="0059039F" w:rsidP="006256D6">
      <w:pPr>
        <w:pStyle w:val="af7"/>
      </w:pPr>
      <w:r>
        <w:rPr>
          <w:rFonts w:hint="eastAsia"/>
        </w:rPr>
        <w:t>PMV</w:t>
      </w:r>
      <w:r>
        <w:rPr>
          <w:rFonts w:hint="eastAsia"/>
        </w:rPr>
        <w:t>の計算に必要なパラメータは</w:t>
      </w:r>
      <w:r>
        <w:fldChar w:fldCharType="begin"/>
      </w:r>
      <w:r>
        <w:instrText xml:space="preserve"> </w:instrText>
      </w:r>
      <w:r>
        <w:rPr>
          <w:rFonts w:hint="eastAsia"/>
        </w:rPr>
        <w:instrText>REF _Ref17808077 \h</w:instrText>
      </w:r>
      <w:r>
        <w:instrText xml:space="preserve"> </w:instrText>
      </w:r>
      <w:r>
        <w:fldChar w:fldCharType="separate"/>
      </w:r>
      <w:r w:rsidR="003D2F73">
        <w:rPr>
          <w:rFonts w:hint="eastAsia"/>
        </w:rPr>
        <w:t>表</w:t>
      </w:r>
      <w:r w:rsidR="003D2F73">
        <w:rPr>
          <w:rFonts w:hint="eastAsia"/>
        </w:rPr>
        <w:t xml:space="preserve"> </w:t>
      </w:r>
      <w:r w:rsidR="003D2F73">
        <w:rPr>
          <w:noProof/>
        </w:rPr>
        <w:t>30</w:t>
      </w:r>
      <w:r>
        <w:fldChar w:fldCharType="end"/>
      </w:r>
      <w:r>
        <w:rPr>
          <w:rFonts w:hint="eastAsia"/>
        </w:rPr>
        <w:t>の通りである。</w:t>
      </w:r>
    </w:p>
    <w:p w14:paraId="4DB767DC" w14:textId="1018405C" w:rsidR="0059039F" w:rsidRDefault="0059039F" w:rsidP="006256D6">
      <w:pPr>
        <w:pStyle w:val="af7"/>
      </w:pPr>
    </w:p>
    <w:p w14:paraId="2F6913BC" w14:textId="715C0C76" w:rsidR="0059039F" w:rsidRPr="000329BD" w:rsidRDefault="0059039F" w:rsidP="0059039F">
      <w:pPr>
        <w:pStyle w:val="afe"/>
      </w:pPr>
      <w:bookmarkStart w:id="286" w:name="_Ref1780807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30</w:t>
      </w:r>
      <w:r>
        <w:fldChar w:fldCharType="end"/>
      </w:r>
      <w:bookmarkEnd w:id="286"/>
      <w:r>
        <w:rPr>
          <w:rFonts w:hint="eastAsia"/>
        </w:rPr>
        <w:t xml:space="preserve">　</w:t>
      </w:r>
      <w:r>
        <w:rPr>
          <w:rFonts w:hint="eastAsia"/>
        </w:rPr>
        <w:t>PMV</w:t>
      </w:r>
      <w:r>
        <w:rPr>
          <w:rFonts w:hint="eastAsia"/>
        </w:rPr>
        <w:t>計算のための設定値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60"/>
        <w:gridCol w:w="987"/>
        <w:gridCol w:w="3549"/>
        <w:gridCol w:w="1979"/>
        <w:gridCol w:w="1661"/>
      </w:tblGrid>
      <w:tr w:rsidR="0059039F" w14:paraId="44642CC0" w14:textId="77777777" w:rsidTr="00BB3F63">
        <w:tc>
          <w:tcPr>
            <w:tcW w:w="1560" w:type="dxa"/>
            <w:tcBorders>
              <w:bottom w:val="single" w:sz="12" w:space="0" w:color="auto"/>
            </w:tcBorders>
          </w:tcPr>
          <w:p w14:paraId="6D26CD24" w14:textId="77777777" w:rsidR="0059039F" w:rsidRDefault="0059039F" w:rsidP="00BB3F63">
            <w:pPr>
              <w:pStyle w:val="aff2"/>
            </w:pPr>
            <w:r>
              <w:rPr>
                <w:rFonts w:hint="eastAsia"/>
              </w:rPr>
              <w:t>項目</w:t>
            </w:r>
          </w:p>
        </w:tc>
        <w:tc>
          <w:tcPr>
            <w:tcW w:w="987" w:type="dxa"/>
            <w:tcBorders>
              <w:bottom w:val="single" w:sz="12" w:space="0" w:color="auto"/>
            </w:tcBorders>
          </w:tcPr>
          <w:p w14:paraId="0498C09D" w14:textId="77777777" w:rsidR="0059039F" w:rsidRDefault="0059039F" w:rsidP="00BB3F63">
            <w:pPr>
              <w:pStyle w:val="aff2"/>
            </w:pPr>
            <w:r>
              <w:rPr>
                <w:rFonts w:hint="eastAsia"/>
              </w:rPr>
              <w:t>記号</w:t>
            </w:r>
          </w:p>
        </w:tc>
        <w:tc>
          <w:tcPr>
            <w:tcW w:w="5528" w:type="dxa"/>
            <w:gridSpan w:val="2"/>
            <w:tcBorders>
              <w:bottom w:val="single" w:sz="12" w:space="0" w:color="auto"/>
            </w:tcBorders>
          </w:tcPr>
          <w:p w14:paraId="7321F51D" w14:textId="77777777" w:rsidR="0059039F" w:rsidRDefault="0059039F" w:rsidP="00BB3F63">
            <w:pPr>
              <w:pStyle w:val="aff2"/>
            </w:pPr>
            <w:r>
              <w:rPr>
                <w:rFonts w:hint="eastAsia"/>
              </w:rPr>
              <w:t>設定値</w:t>
            </w:r>
          </w:p>
        </w:tc>
        <w:tc>
          <w:tcPr>
            <w:tcW w:w="1661" w:type="dxa"/>
            <w:tcBorders>
              <w:bottom w:val="single" w:sz="12" w:space="0" w:color="auto"/>
            </w:tcBorders>
          </w:tcPr>
          <w:p w14:paraId="78C54E92" w14:textId="77777777" w:rsidR="0059039F" w:rsidRDefault="0059039F" w:rsidP="00BB3F63">
            <w:pPr>
              <w:pStyle w:val="aff2"/>
            </w:pPr>
            <w:r>
              <w:rPr>
                <w:rFonts w:hint="eastAsia"/>
              </w:rPr>
              <w:t>単位</w:t>
            </w:r>
          </w:p>
        </w:tc>
      </w:tr>
      <w:tr w:rsidR="0059039F" w14:paraId="7F8CE1DE" w14:textId="77777777" w:rsidTr="00BB3F63">
        <w:tc>
          <w:tcPr>
            <w:tcW w:w="1560" w:type="dxa"/>
            <w:tcBorders>
              <w:bottom w:val="single" w:sz="4" w:space="0" w:color="auto"/>
            </w:tcBorders>
          </w:tcPr>
          <w:p w14:paraId="5215A960" w14:textId="77777777" w:rsidR="0059039F" w:rsidRDefault="0059039F" w:rsidP="00BB3F63">
            <w:pPr>
              <w:pStyle w:val="L"/>
            </w:pPr>
            <w:r>
              <w:rPr>
                <w:rFonts w:hint="eastAsia"/>
              </w:rPr>
              <w:t>室温</w:t>
            </w:r>
          </w:p>
        </w:tc>
        <w:tc>
          <w:tcPr>
            <w:tcW w:w="987" w:type="dxa"/>
            <w:tcBorders>
              <w:bottom w:val="single" w:sz="4" w:space="0" w:color="auto"/>
            </w:tcBorders>
          </w:tcPr>
          <w:p w14:paraId="240FA9BC" w14:textId="77777777" w:rsidR="0059039F" w:rsidRDefault="0059039F" w:rsidP="00BB3F63">
            <w:pPr>
              <w:pStyle w:val="L"/>
            </w:pPr>
            <m:oMathPara>
              <m:oMath>
                <m:r>
                  <m:t>T</m:t>
                </m:r>
                <m:sSub>
                  <m:sSubPr>
                    <m:ctrlPr>
                      <w:rPr>
                        <w:i/>
                      </w:rPr>
                    </m:ctrlPr>
                  </m:sSubPr>
                  <m:e>
                    <m:r>
                      <m:t>r</m:t>
                    </m:r>
                  </m:e>
                  <m:sub>
                    <m:r>
                      <m:t>i,n</m:t>
                    </m:r>
                  </m:sub>
                </m:sSub>
              </m:oMath>
            </m:oMathPara>
          </w:p>
        </w:tc>
        <w:tc>
          <w:tcPr>
            <w:tcW w:w="5528" w:type="dxa"/>
            <w:gridSpan w:val="2"/>
            <w:tcBorders>
              <w:bottom w:val="single" w:sz="4" w:space="0" w:color="auto"/>
            </w:tcBorders>
          </w:tcPr>
          <w:p w14:paraId="07EF4D51" w14:textId="36E1EEFC" w:rsidR="0059039F" w:rsidRDefault="0059039F" w:rsidP="00BB3F63">
            <w:pPr>
              <w:pStyle w:val="L"/>
            </w:pPr>
            <w:r>
              <w:fldChar w:fldCharType="begin"/>
            </w:r>
            <w:r>
              <w:instrText xml:space="preserve"> </w:instrText>
            </w:r>
            <w:r>
              <w:rPr>
                <w:rFonts w:hint="eastAsia"/>
              </w:rPr>
              <w:instrText>REF _Ref17807412 \r \h</w:instrText>
            </w:r>
            <w:r>
              <w:instrText xml:space="preserve"> </w:instrText>
            </w:r>
            <w:r>
              <w:fldChar w:fldCharType="separate"/>
            </w:r>
            <w:r w:rsidR="003D2F73">
              <w:t>4.1</w:t>
            </w:r>
            <w:r>
              <w:fldChar w:fldCharType="end"/>
            </w:r>
            <w:r>
              <w:rPr>
                <w:rFonts w:hint="eastAsia"/>
              </w:rPr>
              <w:t>の</w:t>
            </w:r>
            <w:r>
              <w:fldChar w:fldCharType="begin"/>
            </w:r>
            <w:r>
              <w:instrText xml:space="preserve"> </w:instrText>
            </w:r>
            <w:r>
              <w:rPr>
                <w:rFonts w:hint="eastAsia"/>
              </w:rPr>
              <w:instrText>REF _Ref473308116 \h</w:instrText>
            </w:r>
            <w:r>
              <w:instrText xml:space="preserve"> </w:instrText>
            </w:r>
            <w:r>
              <w:fldChar w:fldCharType="separate"/>
            </w:r>
            <w:r w:rsidR="003D2F73">
              <w:rPr>
                <w:rFonts w:hint="eastAsia"/>
              </w:rPr>
              <w:t>（</w:t>
            </w:r>
            <w:r w:rsidR="003D2F73">
              <w:rPr>
                <w:noProof/>
              </w:rPr>
              <w:t>14</w:t>
            </w:r>
            <w:r w:rsidR="003D2F73">
              <w:rPr>
                <w:rFonts w:hint="eastAsia"/>
              </w:rPr>
              <w:t>）</w:t>
            </w:r>
            <w:r>
              <w:fldChar w:fldCharType="end"/>
            </w:r>
            <w:r>
              <w:rPr>
                <w:rFonts w:hint="eastAsia"/>
              </w:rPr>
              <w:t>式</w:t>
            </w:r>
          </w:p>
        </w:tc>
        <w:tc>
          <w:tcPr>
            <w:tcW w:w="1661" w:type="dxa"/>
            <w:tcBorders>
              <w:bottom w:val="single" w:sz="4" w:space="0" w:color="auto"/>
            </w:tcBorders>
          </w:tcPr>
          <w:p w14:paraId="0275E2DD" w14:textId="77777777" w:rsidR="0059039F" w:rsidRDefault="0059039F" w:rsidP="00BB3F63">
            <w:pPr>
              <w:pStyle w:val="L"/>
            </w:pPr>
            <w:r>
              <w:rPr>
                <w:rFonts w:hint="eastAsia"/>
              </w:rPr>
              <w:t>℃</w:t>
            </w:r>
          </w:p>
        </w:tc>
      </w:tr>
      <w:tr w:rsidR="0059039F" w14:paraId="54956B55" w14:textId="77777777" w:rsidTr="00BB3F63">
        <w:tc>
          <w:tcPr>
            <w:tcW w:w="1560" w:type="dxa"/>
            <w:tcBorders>
              <w:bottom w:val="single" w:sz="4" w:space="0" w:color="auto"/>
            </w:tcBorders>
          </w:tcPr>
          <w:p w14:paraId="5AC1FA95" w14:textId="77777777" w:rsidR="0059039F" w:rsidRDefault="0059039F" w:rsidP="00BB3F63">
            <w:pPr>
              <w:pStyle w:val="L"/>
            </w:pPr>
            <w:r>
              <w:rPr>
                <w:rFonts w:hint="eastAsia"/>
              </w:rPr>
              <w:t>平均放射温度</w:t>
            </w:r>
          </w:p>
        </w:tc>
        <w:tc>
          <w:tcPr>
            <w:tcW w:w="987" w:type="dxa"/>
            <w:tcBorders>
              <w:bottom w:val="single" w:sz="4" w:space="0" w:color="auto"/>
            </w:tcBorders>
          </w:tcPr>
          <w:p w14:paraId="5EB71D7D" w14:textId="77777777" w:rsidR="0059039F" w:rsidRDefault="00A12191" w:rsidP="00BB3F63">
            <w:pPr>
              <w:pStyle w:val="L"/>
            </w:pPr>
            <m:oMathPara>
              <m:oMath>
                <m:sSub>
                  <m:sSubPr>
                    <m:ctrlPr>
                      <w:rPr>
                        <w:i/>
                      </w:rPr>
                    </m:ctrlPr>
                  </m:sSubPr>
                  <m:e>
                    <m:r>
                      <m:t>MRT</m:t>
                    </m:r>
                  </m:e>
                  <m:sub>
                    <m:r>
                      <m:t>i,n</m:t>
                    </m:r>
                  </m:sub>
                </m:sSub>
              </m:oMath>
            </m:oMathPara>
          </w:p>
        </w:tc>
        <w:tc>
          <w:tcPr>
            <w:tcW w:w="5528" w:type="dxa"/>
            <w:gridSpan w:val="2"/>
            <w:tcBorders>
              <w:bottom w:val="single" w:sz="4" w:space="0" w:color="auto"/>
            </w:tcBorders>
          </w:tcPr>
          <w:p w14:paraId="31F32BD0" w14:textId="34E0A96B" w:rsidR="0059039F" w:rsidRDefault="0059039F" w:rsidP="00BB3F63">
            <w:pPr>
              <w:pStyle w:val="L"/>
            </w:pPr>
            <w:r>
              <w:fldChar w:fldCharType="begin"/>
            </w:r>
            <w:r>
              <w:instrText xml:space="preserve"> REF _Ref17805864 \h </w:instrText>
            </w:r>
            <w:r>
              <w:fldChar w:fldCharType="separate"/>
            </w:r>
            <w:r w:rsidR="003D2F73" w:rsidRPr="00477F45">
              <w:rPr>
                <w:rFonts w:hint="eastAsia"/>
              </w:rPr>
              <w:t>（</w:t>
            </w:r>
            <w:r w:rsidR="003D2F73">
              <w:rPr>
                <w:noProof/>
              </w:rPr>
              <w:t>126</w:t>
            </w:r>
            <w:r w:rsidR="003D2F73" w:rsidRPr="00477F45">
              <w:rPr>
                <w:rFonts w:hint="eastAsia"/>
              </w:rPr>
              <w:t>）</w:t>
            </w:r>
            <w:r>
              <w:fldChar w:fldCharType="end"/>
            </w:r>
            <w:r>
              <w:rPr>
                <w:rFonts w:hint="eastAsia"/>
              </w:rPr>
              <w:t>式</w:t>
            </w:r>
          </w:p>
        </w:tc>
        <w:tc>
          <w:tcPr>
            <w:tcW w:w="1661" w:type="dxa"/>
            <w:tcBorders>
              <w:bottom w:val="single" w:sz="4" w:space="0" w:color="auto"/>
            </w:tcBorders>
          </w:tcPr>
          <w:p w14:paraId="58E49783" w14:textId="77777777" w:rsidR="0059039F" w:rsidRDefault="0059039F" w:rsidP="00BB3F63">
            <w:pPr>
              <w:pStyle w:val="L"/>
            </w:pPr>
            <w:r>
              <w:rPr>
                <w:rFonts w:hint="eastAsia"/>
              </w:rPr>
              <w:t>℃</w:t>
            </w:r>
          </w:p>
        </w:tc>
      </w:tr>
      <w:tr w:rsidR="0059039F" w14:paraId="6EBF2408" w14:textId="77777777" w:rsidTr="00BB3F63">
        <w:tc>
          <w:tcPr>
            <w:tcW w:w="1560" w:type="dxa"/>
            <w:tcBorders>
              <w:bottom w:val="single" w:sz="4" w:space="0" w:color="auto"/>
            </w:tcBorders>
          </w:tcPr>
          <w:p w14:paraId="0343878E" w14:textId="77777777" w:rsidR="0059039F" w:rsidRDefault="0059039F" w:rsidP="00BB3F63">
            <w:pPr>
              <w:pStyle w:val="L"/>
            </w:pPr>
            <w:r>
              <w:rPr>
                <w:rFonts w:hint="eastAsia"/>
              </w:rPr>
              <w:t>相対湿度</w:t>
            </w:r>
          </w:p>
        </w:tc>
        <w:tc>
          <w:tcPr>
            <w:tcW w:w="987" w:type="dxa"/>
            <w:tcBorders>
              <w:bottom w:val="single" w:sz="4" w:space="0" w:color="auto"/>
            </w:tcBorders>
          </w:tcPr>
          <w:p w14:paraId="50B406BC" w14:textId="77777777" w:rsidR="0059039F" w:rsidRDefault="00A12191" w:rsidP="00BB3F63">
            <w:pPr>
              <w:pStyle w:val="L"/>
            </w:pPr>
            <m:oMathPara>
              <m:oMath>
                <m:sSub>
                  <m:sSubPr>
                    <m:ctrlPr/>
                  </m:sSubPr>
                  <m:e>
                    <m:r>
                      <m:t>RH</m:t>
                    </m:r>
                  </m:e>
                  <m:sub>
                    <m:r>
                      <m:rPr>
                        <m:sty m:val="p"/>
                      </m:rPr>
                      <m:t>i,n</m:t>
                    </m:r>
                  </m:sub>
                </m:sSub>
              </m:oMath>
            </m:oMathPara>
          </w:p>
        </w:tc>
        <w:tc>
          <w:tcPr>
            <w:tcW w:w="5528" w:type="dxa"/>
            <w:gridSpan w:val="2"/>
            <w:tcBorders>
              <w:bottom w:val="single" w:sz="4" w:space="0" w:color="auto"/>
            </w:tcBorders>
          </w:tcPr>
          <w:p w14:paraId="25734453" w14:textId="633985AA" w:rsidR="0059039F" w:rsidRDefault="0059039F" w:rsidP="00BB3F63">
            <w:pPr>
              <w:pStyle w:val="L"/>
            </w:pPr>
            <w:r>
              <w:fldChar w:fldCharType="begin"/>
            </w:r>
            <w:r>
              <w:instrText xml:space="preserve"> </w:instrText>
            </w:r>
            <w:r>
              <w:rPr>
                <w:rFonts w:hint="eastAsia"/>
              </w:rPr>
              <w:instrText>REF _Ref17807887 \h</w:instrText>
            </w:r>
            <w:r>
              <w:instrText xml:space="preserve"> </w:instrText>
            </w:r>
            <w:r>
              <w:fldChar w:fldCharType="separate"/>
            </w:r>
            <w:r w:rsidR="003D2F73">
              <w:rPr>
                <w:rFonts w:hint="eastAsia"/>
              </w:rPr>
              <w:t>（</w:t>
            </w:r>
            <w:r w:rsidR="003D2F73">
              <w:rPr>
                <w:noProof/>
              </w:rPr>
              <w:t>22</w:t>
            </w:r>
            <w:r w:rsidR="003D2F73">
              <w:rPr>
                <w:rFonts w:hint="eastAsia"/>
              </w:rPr>
              <w:t>）</w:t>
            </w:r>
            <w:r>
              <w:fldChar w:fldCharType="end"/>
            </w:r>
            <w:r>
              <w:rPr>
                <w:rFonts w:hint="eastAsia"/>
              </w:rPr>
              <w:t>式</w:t>
            </w:r>
          </w:p>
        </w:tc>
        <w:tc>
          <w:tcPr>
            <w:tcW w:w="1661" w:type="dxa"/>
            <w:tcBorders>
              <w:bottom w:val="single" w:sz="4" w:space="0" w:color="auto"/>
            </w:tcBorders>
          </w:tcPr>
          <w:p w14:paraId="5210EF74" w14:textId="77777777" w:rsidR="0059039F" w:rsidRDefault="0059039F" w:rsidP="00BB3F63">
            <w:pPr>
              <w:pStyle w:val="L"/>
            </w:pPr>
            <w:r>
              <w:rPr>
                <w:rFonts w:hint="eastAsia"/>
              </w:rPr>
              <w:t>%</w:t>
            </w:r>
          </w:p>
        </w:tc>
      </w:tr>
      <w:tr w:rsidR="0059039F" w14:paraId="1868A81B" w14:textId="77777777" w:rsidTr="00BB3F63">
        <w:tc>
          <w:tcPr>
            <w:tcW w:w="1560" w:type="dxa"/>
            <w:tcBorders>
              <w:top w:val="single" w:sz="4" w:space="0" w:color="auto"/>
            </w:tcBorders>
          </w:tcPr>
          <w:p w14:paraId="35D64084" w14:textId="77777777" w:rsidR="0059039F" w:rsidRDefault="0059039F" w:rsidP="00BB3F63">
            <w:pPr>
              <w:pStyle w:val="L"/>
            </w:pPr>
            <w:r>
              <w:rPr>
                <w:rFonts w:hint="eastAsia"/>
              </w:rPr>
              <w:t>代謝量</w:t>
            </w:r>
          </w:p>
        </w:tc>
        <w:tc>
          <w:tcPr>
            <w:tcW w:w="987" w:type="dxa"/>
            <w:tcBorders>
              <w:top w:val="single" w:sz="4" w:space="0" w:color="auto"/>
            </w:tcBorders>
          </w:tcPr>
          <w:p w14:paraId="7775DA4C" w14:textId="77777777" w:rsidR="0059039F" w:rsidRDefault="0059039F" w:rsidP="00BB3F63">
            <w:pPr>
              <w:pStyle w:val="L"/>
            </w:pPr>
            <m:oMathPara>
              <m:oMath>
                <m:r>
                  <m:t>Met</m:t>
                </m:r>
              </m:oMath>
            </m:oMathPara>
          </w:p>
        </w:tc>
        <w:tc>
          <w:tcPr>
            <w:tcW w:w="5528" w:type="dxa"/>
            <w:gridSpan w:val="2"/>
            <w:tcBorders>
              <w:top w:val="single" w:sz="4" w:space="0" w:color="auto"/>
            </w:tcBorders>
          </w:tcPr>
          <w:p w14:paraId="7F448759" w14:textId="77777777" w:rsidR="0059039F" w:rsidRDefault="0059039F" w:rsidP="00BB3F63">
            <w:pPr>
              <w:pStyle w:val="L"/>
            </w:pPr>
            <w:r>
              <w:rPr>
                <w:rFonts w:hint="eastAsia"/>
              </w:rPr>
              <w:t>1.0</w:t>
            </w:r>
          </w:p>
        </w:tc>
        <w:tc>
          <w:tcPr>
            <w:tcW w:w="1661" w:type="dxa"/>
            <w:tcBorders>
              <w:top w:val="single" w:sz="4" w:space="0" w:color="auto"/>
            </w:tcBorders>
          </w:tcPr>
          <w:p w14:paraId="03095759" w14:textId="77777777" w:rsidR="0059039F" w:rsidRDefault="0059039F" w:rsidP="00BB3F63">
            <w:pPr>
              <w:pStyle w:val="L"/>
            </w:pPr>
            <w:r>
              <w:rPr>
                <w:rFonts w:hint="eastAsia"/>
              </w:rPr>
              <w:t>M</w:t>
            </w:r>
            <w:r>
              <w:t>et</w:t>
            </w:r>
          </w:p>
        </w:tc>
      </w:tr>
      <w:tr w:rsidR="0059039F" w14:paraId="4C80B312" w14:textId="77777777" w:rsidTr="00BB3F63">
        <w:tc>
          <w:tcPr>
            <w:tcW w:w="1560" w:type="dxa"/>
          </w:tcPr>
          <w:p w14:paraId="0205E530" w14:textId="77777777" w:rsidR="0059039F" w:rsidRDefault="0059039F" w:rsidP="00BB3F63">
            <w:pPr>
              <w:pStyle w:val="L"/>
            </w:pPr>
            <w:r>
              <w:rPr>
                <w:rFonts w:hint="eastAsia"/>
              </w:rPr>
              <w:t>外部仕事</w:t>
            </w:r>
          </w:p>
        </w:tc>
        <w:tc>
          <w:tcPr>
            <w:tcW w:w="987" w:type="dxa"/>
          </w:tcPr>
          <w:p w14:paraId="37361098" w14:textId="77777777" w:rsidR="0059039F" w:rsidRDefault="0059039F" w:rsidP="00BB3F63">
            <w:pPr>
              <w:pStyle w:val="L"/>
            </w:pPr>
            <m:oMathPara>
              <m:oMath>
                <m:r>
                  <m:t>Wme</m:t>
                </m:r>
              </m:oMath>
            </m:oMathPara>
          </w:p>
        </w:tc>
        <w:tc>
          <w:tcPr>
            <w:tcW w:w="5528" w:type="dxa"/>
            <w:gridSpan w:val="2"/>
          </w:tcPr>
          <w:p w14:paraId="30276CDE" w14:textId="77777777" w:rsidR="0059039F" w:rsidRDefault="0059039F" w:rsidP="00BB3F63">
            <w:pPr>
              <w:pStyle w:val="L"/>
            </w:pPr>
            <w:r>
              <w:rPr>
                <w:rFonts w:hint="eastAsia"/>
              </w:rPr>
              <w:t>0</w:t>
            </w:r>
            <w:r>
              <w:t>.0</w:t>
            </w:r>
          </w:p>
        </w:tc>
        <w:tc>
          <w:tcPr>
            <w:tcW w:w="1661" w:type="dxa"/>
          </w:tcPr>
          <w:p w14:paraId="73883C5D" w14:textId="77777777" w:rsidR="0059039F" w:rsidRDefault="0059039F" w:rsidP="00BB3F63">
            <w:pPr>
              <w:pStyle w:val="L"/>
            </w:pPr>
            <w:r>
              <w:rPr>
                <w:rFonts w:hint="eastAsia"/>
              </w:rPr>
              <w:t>M</w:t>
            </w:r>
            <w:r>
              <w:t>et</w:t>
            </w:r>
          </w:p>
        </w:tc>
      </w:tr>
      <w:tr w:rsidR="0059039F" w14:paraId="01BE0C96" w14:textId="77777777" w:rsidTr="00BB3F63">
        <w:tc>
          <w:tcPr>
            <w:tcW w:w="1560" w:type="dxa"/>
            <w:vMerge w:val="restart"/>
          </w:tcPr>
          <w:p w14:paraId="006299FA" w14:textId="77777777" w:rsidR="0059039F" w:rsidRDefault="0059039F" w:rsidP="00BB3F63">
            <w:pPr>
              <w:pStyle w:val="L"/>
            </w:pPr>
            <w:r>
              <w:rPr>
                <w:rFonts w:hint="eastAsia"/>
              </w:rPr>
              <w:t>風速</w:t>
            </w:r>
          </w:p>
        </w:tc>
        <w:tc>
          <w:tcPr>
            <w:tcW w:w="987" w:type="dxa"/>
            <w:vMerge w:val="restart"/>
          </w:tcPr>
          <w:p w14:paraId="61B9B687" w14:textId="77777777" w:rsidR="0059039F" w:rsidRDefault="00A12191" w:rsidP="00BB3F63">
            <w:pPr>
              <w:pStyle w:val="L"/>
            </w:pPr>
            <m:oMathPara>
              <m:oMath>
                <m:sSub>
                  <m:sSubPr>
                    <m:ctrlPr/>
                  </m:sSubPr>
                  <m:e>
                    <m:r>
                      <m:t>v</m:t>
                    </m:r>
                  </m:e>
                  <m:sub>
                    <m:r>
                      <m:t>ar</m:t>
                    </m:r>
                  </m:sub>
                </m:sSub>
              </m:oMath>
            </m:oMathPara>
          </w:p>
        </w:tc>
        <w:tc>
          <w:tcPr>
            <w:tcW w:w="3549" w:type="dxa"/>
          </w:tcPr>
          <w:p w14:paraId="2C9C476A" w14:textId="77777777" w:rsidR="0059039F" w:rsidRDefault="0059039F" w:rsidP="00BB3F63">
            <w:pPr>
              <w:pStyle w:val="L"/>
            </w:pPr>
            <w:r>
              <w:rPr>
                <w:rFonts w:hint="eastAsia"/>
              </w:rPr>
              <w:t>対流空調時</w:t>
            </w:r>
          </w:p>
        </w:tc>
        <w:tc>
          <w:tcPr>
            <w:tcW w:w="1979" w:type="dxa"/>
          </w:tcPr>
          <w:p w14:paraId="026C84BA" w14:textId="77777777" w:rsidR="0059039F" w:rsidRDefault="0059039F" w:rsidP="00BB3F63">
            <w:pPr>
              <w:pStyle w:val="L"/>
            </w:pPr>
            <w:r>
              <w:rPr>
                <w:rFonts w:hint="eastAsia"/>
              </w:rPr>
              <w:t>0.2</w:t>
            </w:r>
          </w:p>
        </w:tc>
        <w:tc>
          <w:tcPr>
            <w:tcW w:w="1661" w:type="dxa"/>
          </w:tcPr>
          <w:p w14:paraId="182C9788" w14:textId="77777777" w:rsidR="0059039F" w:rsidRDefault="0059039F" w:rsidP="00BB3F63">
            <w:pPr>
              <w:pStyle w:val="L"/>
            </w:pPr>
            <w:r>
              <w:rPr>
                <w:rFonts w:hint="eastAsia"/>
              </w:rPr>
              <w:t>m/s</w:t>
            </w:r>
          </w:p>
        </w:tc>
      </w:tr>
      <w:tr w:rsidR="0059039F" w14:paraId="4DE2FB13" w14:textId="77777777" w:rsidTr="00BB3F63">
        <w:tc>
          <w:tcPr>
            <w:tcW w:w="1560" w:type="dxa"/>
            <w:vMerge/>
          </w:tcPr>
          <w:p w14:paraId="72F5883E" w14:textId="77777777" w:rsidR="0059039F" w:rsidRDefault="0059039F" w:rsidP="00BB3F63">
            <w:pPr>
              <w:pStyle w:val="L"/>
            </w:pPr>
          </w:p>
        </w:tc>
        <w:tc>
          <w:tcPr>
            <w:tcW w:w="987" w:type="dxa"/>
            <w:vMerge/>
          </w:tcPr>
          <w:p w14:paraId="5078A3BE" w14:textId="77777777" w:rsidR="0059039F" w:rsidRDefault="0059039F" w:rsidP="00BB3F63">
            <w:pPr>
              <w:pStyle w:val="L"/>
            </w:pPr>
          </w:p>
        </w:tc>
        <w:tc>
          <w:tcPr>
            <w:tcW w:w="3549" w:type="dxa"/>
          </w:tcPr>
          <w:p w14:paraId="3F2E8C1C" w14:textId="77777777" w:rsidR="0059039F" w:rsidRDefault="0059039F" w:rsidP="00BB3F63">
            <w:pPr>
              <w:pStyle w:val="L"/>
            </w:pPr>
            <w:r>
              <w:rPr>
                <w:rFonts w:hint="eastAsia"/>
              </w:rPr>
              <w:t>放射空調時（対流併用時を含む）</w:t>
            </w:r>
          </w:p>
        </w:tc>
        <w:tc>
          <w:tcPr>
            <w:tcW w:w="1979" w:type="dxa"/>
          </w:tcPr>
          <w:p w14:paraId="77C1F113" w14:textId="77777777" w:rsidR="0059039F" w:rsidRDefault="0059039F" w:rsidP="00BB3F63">
            <w:pPr>
              <w:pStyle w:val="L"/>
            </w:pPr>
            <w:r>
              <w:rPr>
                <w:rFonts w:hint="eastAsia"/>
              </w:rPr>
              <w:t>0.0</w:t>
            </w:r>
          </w:p>
        </w:tc>
        <w:tc>
          <w:tcPr>
            <w:tcW w:w="1661" w:type="dxa"/>
          </w:tcPr>
          <w:p w14:paraId="664A5D1C" w14:textId="77777777" w:rsidR="0059039F" w:rsidRDefault="0059039F" w:rsidP="00BB3F63">
            <w:pPr>
              <w:pStyle w:val="L"/>
            </w:pPr>
            <w:r>
              <w:rPr>
                <w:rFonts w:hint="eastAsia"/>
              </w:rPr>
              <w:t>m/s</w:t>
            </w:r>
          </w:p>
        </w:tc>
      </w:tr>
      <w:tr w:rsidR="0059039F" w14:paraId="5FC89400" w14:textId="77777777" w:rsidTr="00BB3F63">
        <w:tc>
          <w:tcPr>
            <w:tcW w:w="1560" w:type="dxa"/>
            <w:vMerge/>
          </w:tcPr>
          <w:p w14:paraId="17C6E411" w14:textId="77777777" w:rsidR="0059039F" w:rsidRDefault="0059039F" w:rsidP="00BB3F63">
            <w:pPr>
              <w:pStyle w:val="L"/>
            </w:pPr>
          </w:p>
        </w:tc>
        <w:tc>
          <w:tcPr>
            <w:tcW w:w="987" w:type="dxa"/>
            <w:vMerge/>
          </w:tcPr>
          <w:p w14:paraId="442823B0" w14:textId="77777777" w:rsidR="0059039F" w:rsidRDefault="0059039F" w:rsidP="00BB3F63">
            <w:pPr>
              <w:pStyle w:val="L"/>
            </w:pPr>
          </w:p>
        </w:tc>
        <w:tc>
          <w:tcPr>
            <w:tcW w:w="3549" w:type="dxa"/>
          </w:tcPr>
          <w:p w14:paraId="52EDE3AA" w14:textId="77777777" w:rsidR="0059039F" w:rsidRDefault="0059039F" w:rsidP="00BB3F63">
            <w:pPr>
              <w:pStyle w:val="L"/>
            </w:pPr>
            <w:r>
              <w:rPr>
                <w:rFonts w:hint="eastAsia"/>
              </w:rPr>
              <w:t>通風時・窓閉鎖時</w:t>
            </w:r>
          </w:p>
        </w:tc>
        <w:tc>
          <w:tcPr>
            <w:tcW w:w="1979" w:type="dxa"/>
          </w:tcPr>
          <w:p w14:paraId="0B43CA9A" w14:textId="77777777" w:rsidR="0059039F" w:rsidRDefault="0059039F" w:rsidP="00BB3F63">
            <w:pPr>
              <w:pStyle w:val="L"/>
            </w:pPr>
            <w:r>
              <w:rPr>
                <w:rFonts w:hint="eastAsia"/>
              </w:rPr>
              <w:t>0.1</w:t>
            </w:r>
          </w:p>
        </w:tc>
        <w:tc>
          <w:tcPr>
            <w:tcW w:w="1661" w:type="dxa"/>
          </w:tcPr>
          <w:p w14:paraId="42C02141" w14:textId="77777777" w:rsidR="0059039F" w:rsidRDefault="0059039F" w:rsidP="00BB3F63">
            <w:pPr>
              <w:pStyle w:val="L"/>
            </w:pPr>
            <w:r>
              <w:rPr>
                <w:rFonts w:hint="eastAsia"/>
              </w:rPr>
              <w:t>m/s</w:t>
            </w:r>
          </w:p>
        </w:tc>
      </w:tr>
    </w:tbl>
    <w:p w14:paraId="0D69D04F" w14:textId="77777777" w:rsidR="0059039F" w:rsidRPr="002F6AC2" w:rsidRDefault="0059039F" w:rsidP="006256D6">
      <w:pPr>
        <w:pStyle w:val="af7"/>
      </w:pPr>
    </w:p>
    <w:p w14:paraId="5539FE95" w14:textId="01AF24C1" w:rsidR="006256D6" w:rsidRDefault="006256D6" w:rsidP="006256D6">
      <w:pPr>
        <w:pStyle w:val="af7"/>
      </w:pPr>
      <w:r>
        <w:fldChar w:fldCharType="begin"/>
      </w:r>
      <w:r>
        <w:instrText xml:space="preserve"> </w:instrText>
      </w:r>
      <w:r>
        <w:rPr>
          <w:rFonts w:hint="eastAsia"/>
        </w:rPr>
        <w:instrText>REF _Ref473568200 \r \h</w:instrText>
      </w:r>
      <w:r>
        <w:instrText xml:space="preserve"> </w:instrText>
      </w:r>
      <w:r>
        <w:fldChar w:fldCharType="separate"/>
      </w:r>
      <w:r w:rsidR="003D2F73">
        <w:rPr>
          <w:rFonts w:hint="eastAsia"/>
        </w:rPr>
        <w:t>付録</w:t>
      </w:r>
      <w:r w:rsidR="003D2F73">
        <w:rPr>
          <w:rFonts w:hint="eastAsia"/>
        </w:rPr>
        <w:t>1</w:t>
      </w:r>
      <w:r w:rsidR="003D2F73">
        <w:rPr>
          <w:rFonts w:hint="eastAsia"/>
        </w:rPr>
        <w:t>．</w:t>
      </w:r>
      <w:r>
        <w:fldChar w:fldCharType="end"/>
      </w:r>
      <w:r>
        <w:rPr>
          <w:rFonts w:hint="eastAsia"/>
        </w:rPr>
        <w:t>の</w:t>
      </w:r>
      <w:r>
        <w:fldChar w:fldCharType="begin"/>
      </w:r>
      <w:r>
        <w:instrText xml:space="preserve"> </w:instrText>
      </w:r>
      <w:r>
        <w:rPr>
          <w:rFonts w:hint="eastAsia"/>
        </w:rPr>
        <w:instrText>REF _Ref473709727 \h</w:instrText>
      </w:r>
      <w:r>
        <w:instrText xml:space="preserve"> </w:instrText>
      </w:r>
      <w:r>
        <w:fldChar w:fldCharType="separate"/>
      </w:r>
      <w:r w:rsidR="003D2F73">
        <w:rPr>
          <w:rFonts w:hint="eastAsia"/>
        </w:rPr>
        <w:t>（</w:t>
      </w:r>
      <w:r w:rsidR="003D2F73">
        <w:rPr>
          <w:noProof/>
        </w:rPr>
        <w:t>23</w:t>
      </w:r>
      <w:r w:rsidR="003D2F73">
        <w:rPr>
          <w:rFonts w:hint="eastAsia"/>
        </w:rPr>
        <w:t>）</w:t>
      </w:r>
      <w:r>
        <w:fldChar w:fldCharType="end"/>
      </w:r>
      <w:r>
        <w:rPr>
          <w:rFonts w:hint="eastAsia"/>
        </w:rPr>
        <w:t>式で求められた表面温度</w:t>
      </w:r>
      <m:oMath>
        <m:sSub>
          <m:sSubPr>
            <m:ctrlPr/>
          </m:sSubPr>
          <m:e>
            <m:r>
              <m:t>Ts</m:t>
            </m:r>
          </m:e>
          <m:sub>
            <m:r>
              <m:t>i</m:t>
            </m:r>
            <m:r>
              <m:rPr>
                <m:sty m:val="p"/>
              </m:rPr>
              <m:t>,</m:t>
            </m:r>
            <m:r>
              <m:t>n</m:t>
            </m:r>
            <m:r>
              <m:rPr>
                <m:sty m:val="p"/>
              </m:rPr>
              <m:t>,</m:t>
            </m:r>
            <m:r>
              <m:t>k</m:t>
            </m:r>
          </m:sub>
        </m:sSub>
      </m:oMath>
      <w:r>
        <w:rPr>
          <w:rFonts w:hint="eastAsia"/>
        </w:rPr>
        <w:t>と</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の</w:t>
      </w:r>
      <w:r>
        <w:fldChar w:fldCharType="begin"/>
      </w:r>
      <w:r>
        <w:instrText xml:space="preserve"> </w:instrText>
      </w:r>
      <w:r>
        <w:rPr>
          <w:rFonts w:hint="eastAsia"/>
        </w:rPr>
        <w:instrText>REF _Ref536038370 \h</w:instrText>
      </w:r>
      <w:r>
        <w:instrText xml:space="preserve"> </w:instrText>
      </w:r>
      <w:r>
        <w:fldChar w:fldCharType="separate"/>
      </w:r>
      <w:r w:rsidR="003D2F73">
        <w:rPr>
          <w:rFonts w:hint="eastAsia"/>
        </w:rPr>
        <w:t>表</w:t>
      </w:r>
      <w:r w:rsidR="003D2F73">
        <w:rPr>
          <w:rFonts w:hint="eastAsia"/>
        </w:rPr>
        <w:t xml:space="preserve"> </w:t>
      </w:r>
      <w:r w:rsidR="003D2F73">
        <w:rPr>
          <w:noProof/>
        </w:rPr>
        <w:t>6</w:t>
      </w:r>
      <w:r>
        <w:fldChar w:fldCharType="end"/>
      </w:r>
      <w:r>
        <w:rPr>
          <w:rFonts w:hint="eastAsia"/>
        </w:rPr>
        <w:t>で求められた室内部位の人体に対する形態係数</w:t>
      </w:r>
      <m:oMath>
        <m:sSub>
          <m:sSubPr>
            <m:ctrlPr/>
          </m:sSubPr>
          <m:e>
            <m:r>
              <m:t>Fot</m:t>
            </m:r>
          </m:e>
          <m:sub>
            <m:r>
              <m:t>i</m:t>
            </m:r>
            <m:r>
              <m:rPr>
                <m:sty m:val="p"/>
              </m:rPr>
              <m:t>,</m:t>
            </m:r>
            <m:r>
              <m:t>k</m:t>
            </m:r>
          </m:sub>
        </m:sSub>
      </m:oMath>
      <w:r>
        <w:rPr>
          <w:rFonts w:hint="eastAsia"/>
        </w:rPr>
        <w:t>から人体の平均放射温度</w:t>
      </w:r>
      <m:oMath>
        <m:sSub>
          <m:sSubPr>
            <m:ctrlPr>
              <w:rPr>
                <w:i/>
              </w:rPr>
            </m:ctrlPr>
          </m:sSubPr>
          <m:e>
            <m:r>
              <m:t>MRT</m:t>
            </m:r>
          </m:e>
          <m:sub>
            <m:r>
              <m:t>i,n</m:t>
            </m:r>
          </m:sub>
        </m:sSub>
      </m:oMath>
      <w:r>
        <w:rPr>
          <w:rFonts w:hint="eastAsia"/>
        </w:rPr>
        <w:t>を</w:t>
      </w:r>
      <w:r w:rsidR="0004323C">
        <w:fldChar w:fldCharType="begin"/>
      </w:r>
      <w:r w:rsidR="0004323C">
        <w:instrText xml:space="preserve"> </w:instrText>
      </w:r>
      <w:r w:rsidR="0004323C">
        <w:rPr>
          <w:rFonts w:hint="eastAsia"/>
        </w:rPr>
        <w:instrText>REF _Ref17805864 \h</w:instrText>
      </w:r>
      <w:r w:rsidR="0004323C">
        <w:instrText xml:space="preserve"> </w:instrText>
      </w:r>
      <w:r w:rsidR="0004323C">
        <w:fldChar w:fldCharType="separate"/>
      </w:r>
      <w:r w:rsidR="003D2F73" w:rsidRPr="00477F45">
        <w:rPr>
          <w:rFonts w:hint="eastAsia"/>
        </w:rPr>
        <w:t>（</w:t>
      </w:r>
      <w:r w:rsidR="003D2F73">
        <w:rPr>
          <w:noProof/>
        </w:rPr>
        <w:t>126</w:t>
      </w:r>
      <w:r w:rsidR="003D2F73" w:rsidRPr="00477F45">
        <w:rPr>
          <w:rFonts w:hint="eastAsia"/>
        </w:rPr>
        <w:t>）</w:t>
      </w:r>
      <w:r w:rsidR="0004323C">
        <w:fldChar w:fldCharType="end"/>
      </w:r>
      <w:r w:rsidR="0004323C">
        <w:rPr>
          <w:rFonts w:hint="eastAsia"/>
        </w:rPr>
        <w:t>式から求める。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6256D6" w:rsidRPr="00477F45" w14:paraId="19890648" w14:textId="77777777" w:rsidTr="006256D6">
        <w:tc>
          <w:tcPr>
            <w:tcW w:w="8797" w:type="dxa"/>
          </w:tcPr>
          <w:p w14:paraId="677435D1" w14:textId="7A9693F1" w:rsidR="006256D6" w:rsidRDefault="00A12191" w:rsidP="006256D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MRT</m:t>
                    </m:r>
                  </m:e>
                  <m:sub>
                    <m:r>
                      <w:rPr>
                        <w:rFonts w:ascii="Cambria Math" w:hAnsi="Cambria Math"/>
                      </w:rPr>
                      <m:t>i,n</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Sub>
                      <m:sSubPr>
                        <m:ctrlPr>
                          <w:rPr>
                            <w:rFonts w:ascii="Cambria Math" w:hAnsi="Cambria Math"/>
                            <w:i/>
                          </w:rPr>
                        </m:ctrlPr>
                      </m:sSubPr>
                      <m:e>
                        <m:r>
                          <w:rPr>
                            <w:rFonts w:ascii="Cambria Math" w:hAnsi="Cambria Math"/>
                          </w:rPr>
                          <m:t>W</m:t>
                        </m:r>
                      </m:e>
                      <m:sub>
                        <m:r>
                          <w:rPr>
                            <w:rFonts w:ascii="Cambria Math" w:hAnsi="Cambria Math"/>
                          </w:rPr>
                          <m:t>i</m:t>
                        </m:r>
                      </m:sub>
                    </m:sSub>
                  </m:sup>
                  <m:e>
                    <m:d>
                      <m:dPr>
                        <m:ctrlPr>
                          <w:rPr>
                            <w:rFonts w:ascii="Cambria Math" w:hAnsi="Cambria Math"/>
                          </w:rPr>
                        </m:ctrlPr>
                      </m:dPr>
                      <m:e>
                        <m:sSub>
                          <m:sSubPr>
                            <m:ctrlPr>
                              <w:rPr>
                                <w:rFonts w:ascii="Cambria Math" w:hAnsi="Cambria Math"/>
                              </w:rPr>
                            </m:ctrlPr>
                          </m:sSubPr>
                          <m:e>
                            <m:r>
                              <w:rPr>
                                <w:rFonts w:ascii="Cambria Math" w:hAnsi="Cambria Math"/>
                              </w:rPr>
                              <m:t>Fot</m:t>
                            </m:r>
                          </m:e>
                          <m:sub>
                            <m:r>
                              <w:rPr>
                                <w:rFonts w:ascii="Cambria Math" w:hAnsi="Cambria Math"/>
                              </w:rPr>
                              <m:t>i</m:t>
                            </m:r>
                            <m:r>
                              <m:rPr>
                                <m:sty m:val="p"/>
                              </m:rPr>
                              <w:rPr>
                                <w:rFonts w:ascii="Cambria Math" w:hAnsi="Cambria Math"/>
                              </w:rPr>
                              <m:t>,</m:t>
                            </m:r>
                            <m:r>
                              <w:rPr>
                                <w:rFonts w:ascii="Cambria Math" w:hAnsi="Cambria Math"/>
                              </w:rPr>
                              <m:t>k</m:t>
                            </m:r>
                          </m:sub>
                        </m:sSub>
                        <m:r>
                          <w:rPr>
                            <w:rFonts w:ascii="Cambria Math" w:hAnsi="Cambria Math"/>
                          </w:rPr>
                          <m:t>∙</m:t>
                        </m:r>
                        <m:sSub>
                          <m:sSubPr>
                            <m:ctrlPr>
                              <w:rPr>
                                <w:rFonts w:ascii="Cambria Math" w:hAnsi="Cambria Math"/>
                              </w:rPr>
                            </m:ctrlPr>
                          </m:sSubPr>
                          <m:e>
                            <m:r>
                              <m:rPr>
                                <m:sty m:val="p"/>
                              </m:rPr>
                              <w:rPr>
                                <w:rFonts w:ascii="Cambria Math" w:hAnsi="Cambria Math"/>
                              </w:rPr>
                              <m:t>Ts</m:t>
                            </m:r>
                          </m:e>
                          <m:sub>
                            <m:r>
                              <m:rPr>
                                <m:sty m:val="p"/>
                              </m:rPr>
                              <w:rPr>
                                <w:rFonts w:ascii="Cambria Math" w:hAnsi="Cambria Math"/>
                              </w:rPr>
                              <m:t>i,n,k</m:t>
                            </m:r>
                          </m:sub>
                        </m:sSub>
                      </m:e>
                    </m:d>
                  </m:e>
                </m:nary>
              </m:oMath>
            </m:oMathPara>
          </w:p>
        </w:tc>
        <w:tc>
          <w:tcPr>
            <w:tcW w:w="949" w:type="dxa"/>
            <w:vAlign w:val="center"/>
          </w:tcPr>
          <w:p w14:paraId="70417095" w14:textId="4A22C817" w:rsidR="006256D6" w:rsidRPr="00477F45" w:rsidRDefault="006256D6" w:rsidP="006256D6">
            <w:pPr>
              <w:pStyle w:val="af9"/>
            </w:pPr>
            <w:bookmarkStart w:id="287" w:name="_Ref17805864"/>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126</w:t>
            </w:r>
            <w:r>
              <w:fldChar w:fldCharType="end"/>
            </w:r>
            <w:r w:rsidRPr="00477F45">
              <w:rPr>
                <w:rFonts w:hint="eastAsia"/>
              </w:rPr>
              <w:t>）</w:t>
            </w:r>
            <w:bookmarkEnd w:id="287"/>
          </w:p>
        </w:tc>
      </w:tr>
      <w:tr w:rsidR="006256D6" w:rsidRPr="00477F45" w14:paraId="7357BF6E" w14:textId="77777777" w:rsidTr="006256D6">
        <w:tc>
          <w:tcPr>
            <w:tcW w:w="8797" w:type="dxa"/>
          </w:tcPr>
          <w:p w14:paraId="7797BBE6" w14:textId="526B4439" w:rsidR="006256D6" w:rsidRDefault="00A12191" w:rsidP="006256D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MRT</m:t>
                    </m:r>
                  </m:e>
                  <m:sub>
                    <m:r>
                      <w:rPr>
                        <w:rFonts w:ascii="Cambria Math" w:hAnsi="Cambria Math"/>
                      </w:rPr>
                      <m:t>abs,i,n</m:t>
                    </m:r>
                  </m:sub>
                </m:sSub>
                <m:r>
                  <w:rPr>
                    <w:rFonts w:ascii="Cambria Math" w:hAnsi="Cambria Math"/>
                  </w:rPr>
                  <m:t>=</m:t>
                </m:r>
                <m:sSub>
                  <m:sSubPr>
                    <m:ctrlPr>
                      <w:rPr>
                        <w:rFonts w:ascii="Cambria Math" w:hAnsi="Cambria Math"/>
                        <w:i/>
                      </w:rPr>
                    </m:ctrlPr>
                  </m:sSubPr>
                  <m:e>
                    <m:r>
                      <w:rPr>
                        <w:rFonts w:ascii="Cambria Math" w:hAnsi="Cambria Math"/>
                      </w:rPr>
                      <m:t>MRT</m:t>
                    </m:r>
                  </m:e>
                  <m:sub>
                    <m:r>
                      <w:rPr>
                        <w:rFonts w:ascii="Cambria Math" w:hAnsi="Cambria Math"/>
                      </w:rPr>
                      <m:t>i,n</m:t>
                    </m:r>
                  </m:sub>
                </m:sSub>
                <m:r>
                  <w:rPr>
                    <w:rFonts w:ascii="Cambria Math" w:hAnsi="Cambria Math"/>
                  </w:rPr>
                  <m:t>+273</m:t>
                </m:r>
              </m:oMath>
            </m:oMathPara>
          </w:p>
        </w:tc>
        <w:tc>
          <w:tcPr>
            <w:tcW w:w="949" w:type="dxa"/>
            <w:vAlign w:val="center"/>
          </w:tcPr>
          <w:p w14:paraId="13104C9C" w14:textId="4E929956" w:rsidR="006256D6" w:rsidRPr="00477F45" w:rsidRDefault="006256D6" w:rsidP="006256D6">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127</w:t>
            </w:r>
            <w:r>
              <w:fldChar w:fldCharType="end"/>
            </w:r>
            <w:r w:rsidRPr="00477F45">
              <w:rPr>
                <w:rFonts w:hint="eastAsia"/>
              </w:rPr>
              <w:t>）</w:t>
            </w:r>
          </w:p>
        </w:tc>
      </w:tr>
    </w:tbl>
    <w:p w14:paraId="6D371CF2" w14:textId="6650E94A" w:rsidR="006256D6" w:rsidRDefault="0004323C" w:rsidP="006256D6">
      <w:pPr>
        <w:pStyle w:val="af7"/>
      </w:pPr>
      <w:r>
        <w:rPr>
          <w:rFonts w:hint="eastAsia"/>
        </w:rPr>
        <w:t>着衣量は</w:t>
      </w:r>
      <w:r>
        <w:fldChar w:fldCharType="begin"/>
      </w:r>
      <w:r>
        <w:instrText xml:space="preserve"> </w:instrText>
      </w:r>
      <w:r>
        <w:rPr>
          <w:rFonts w:hint="eastAsia"/>
        </w:rPr>
        <w:instrText>REF _Ref473306381 \h</w:instrText>
      </w:r>
      <w:r>
        <w:instrText xml:space="preserve"> </w:instrText>
      </w:r>
      <w:r>
        <w:fldChar w:fldCharType="separate"/>
      </w:r>
      <w:r w:rsidR="003D2F73" w:rsidRPr="00477F45">
        <w:rPr>
          <w:rFonts w:hint="eastAsia"/>
        </w:rPr>
        <w:t>表</w:t>
      </w:r>
      <w:r w:rsidR="003D2F73" w:rsidRPr="00477F45">
        <w:rPr>
          <w:rFonts w:hint="eastAsia"/>
        </w:rPr>
        <w:t xml:space="preserve"> </w:t>
      </w:r>
      <w:r w:rsidR="003D2F73">
        <w:rPr>
          <w:noProof/>
        </w:rPr>
        <w:t>1</w:t>
      </w:r>
      <w:r>
        <w:fldChar w:fldCharType="end"/>
      </w:r>
      <w:r>
        <w:rPr>
          <w:rFonts w:hint="eastAsia"/>
        </w:rPr>
        <w:t>で求められた</w:t>
      </w:r>
      <w:r w:rsidR="00BE1256">
        <w:rPr>
          <w:rFonts w:hint="eastAsia"/>
        </w:rPr>
        <w:t>作用温度</w:t>
      </w:r>
      <m:oMath>
        <m:r>
          <m:t>O</m:t>
        </m:r>
        <m:sSub>
          <m:sSubPr>
            <m:ctrlPr>
              <w:rPr>
                <w:i/>
              </w:rPr>
            </m:ctrlPr>
          </m:sSubPr>
          <m:e>
            <m:r>
              <m:t>T</m:t>
            </m:r>
          </m:e>
          <m:sub>
            <m:r>
              <m:t>i,n</m:t>
            </m:r>
          </m:sub>
        </m:sSub>
      </m:oMath>
      <w:r w:rsidR="00BE1256">
        <w:rPr>
          <w:rFonts w:hint="eastAsia"/>
        </w:rPr>
        <w:t>から</w:t>
      </w:r>
      <w:r w:rsidR="00BE1256">
        <w:fldChar w:fldCharType="begin"/>
      </w:r>
      <w:r w:rsidR="00BE1256">
        <w:instrText xml:space="preserve"> </w:instrText>
      </w:r>
      <w:r w:rsidR="00BE1256">
        <w:rPr>
          <w:rFonts w:hint="eastAsia"/>
        </w:rPr>
        <w:instrText>REF _Ref17806520 \h</w:instrText>
      </w:r>
      <w:r w:rsidR="00BE1256">
        <w:instrText xml:space="preserve"> </w:instrText>
      </w:r>
      <w:r w:rsidR="00BE1256">
        <w:fldChar w:fldCharType="separate"/>
      </w:r>
      <w:r w:rsidR="003D2F73" w:rsidRPr="00477F45">
        <w:rPr>
          <w:rFonts w:hint="eastAsia"/>
        </w:rPr>
        <w:t>（</w:t>
      </w:r>
      <w:r w:rsidR="003D2F73">
        <w:rPr>
          <w:noProof/>
        </w:rPr>
        <w:t>128</w:t>
      </w:r>
      <w:r w:rsidR="003D2F73" w:rsidRPr="00477F45">
        <w:rPr>
          <w:rFonts w:hint="eastAsia"/>
        </w:rPr>
        <w:t>）</w:t>
      </w:r>
      <w:r w:rsidR="00BE1256">
        <w:fldChar w:fldCharType="end"/>
      </w:r>
      <w:r w:rsidR="00BE1256">
        <w:rPr>
          <w:rFonts w:hint="eastAsia"/>
        </w:rPr>
        <w:t>式より求める。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04323C" w:rsidRPr="00477F45" w14:paraId="36DAB9F3" w14:textId="77777777" w:rsidTr="00043A56">
        <w:tc>
          <w:tcPr>
            <w:tcW w:w="8797" w:type="dxa"/>
          </w:tcPr>
          <w:p w14:paraId="6D9F4990" w14:textId="398FFCE9" w:rsidR="0004323C" w:rsidRDefault="00A12191" w:rsidP="00043A5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1.1</m:t>
                          </m:r>
                        </m:e>
                        <m:e>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&lt;19.4</m:t>
                          </m:r>
                        </m:e>
                      </m:mr>
                      <m:mr>
                        <m:e>
                          <m:r>
                            <w:rPr>
                              <w:rFonts w:ascii="Cambria Math" w:hAnsi="Cambria Math"/>
                            </w:rPr>
                            <m:t>1.1+</m:t>
                          </m:r>
                          <m:f>
                            <m:fPr>
                              <m:ctrlPr>
                                <w:rPr>
                                  <w:rFonts w:ascii="Cambria Math" w:hAnsi="Cambria Math"/>
                                  <w:i/>
                                </w:rPr>
                              </m:ctrlPr>
                            </m:fPr>
                            <m:num>
                              <m:r>
                                <w:rPr>
                                  <w:rFonts w:ascii="Cambria Math" w:hAnsi="Cambria Math"/>
                                </w:rPr>
                                <m:t>0.3-1.1</m:t>
                              </m:r>
                            </m:num>
                            <m:den>
                              <m:r>
                                <w:rPr>
                                  <w:rFonts w:ascii="Cambria Math" w:hAnsi="Cambria Math"/>
                                </w:rPr>
                                <m:t>29.1-19.4</m:t>
                              </m:r>
                            </m:den>
                          </m:f>
                          <m:r>
                            <w:rPr>
                              <w:rFonts w:ascii="Cambria Math" w:hAnsi="Cambria Math"/>
                            </w:rPr>
                            <m:t>∙</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-19.4</m:t>
                              </m:r>
                            </m:e>
                          </m:d>
                        </m:e>
                        <m:e>
                          <m:r>
                            <w:rPr>
                              <w:rFonts w:ascii="Cambria Math" w:hAnsi="Cambria Math"/>
                            </w:rPr>
                            <m:t>19.4≤O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≤29.1</m:t>
                          </m:r>
                        </m:e>
                      </m:mr>
                      <m:mr>
                        <m:e>
                          <m:r>
                            <w:rPr>
                              <w:rFonts w:ascii="Cambria Math" w:hAnsi="Cambria Math"/>
                            </w:rPr>
                            <m:t>0.3</m:t>
                          </m:r>
                        </m:e>
                        <m:e>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&gt;29.1</m:t>
                          </m:r>
                        </m:e>
                      </m:mr>
                    </m:m>
                  </m:e>
                </m:d>
              </m:oMath>
            </m:oMathPara>
          </w:p>
        </w:tc>
        <w:tc>
          <w:tcPr>
            <w:tcW w:w="949" w:type="dxa"/>
            <w:vAlign w:val="center"/>
          </w:tcPr>
          <w:p w14:paraId="12D6006B" w14:textId="4F80F35A" w:rsidR="0004323C" w:rsidRPr="00477F45" w:rsidRDefault="0004323C" w:rsidP="00043A56">
            <w:pPr>
              <w:pStyle w:val="af9"/>
            </w:pPr>
            <w:bookmarkStart w:id="288" w:name="_Ref1780652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128</w:t>
            </w:r>
            <w:r>
              <w:fldChar w:fldCharType="end"/>
            </w:r>
            <w:r w:rsidRPr="00477F45">
              <w:rPr>
                <w:rFonts w:hint="eastAsia"/>
              </w:rPr>
              <w:t>）</w:t>
            </w:r>
            <w:bookmarkEnd w:id="288"/>
          </w:p>
        </w:tc>
      </w:tr>
    </w:tbl>
    <w:p w14:paraId="345A6857" w14:textId="77777777" w:rsidR="00043A56" w:rsidRPr="002F6AC2" w:rsidRDefault="00043A56" w:rsidP="002F6AC2">
      <w:pPr>
        <w:pStyle w:val="af7"/>
      </w:pPr>
    </w:p>
    <w:p w14:paraId="730F51ED" w14:textId="4047AD31" w:rsidR="00E32B84" w:rsidRDefault="00E32B84">
      <w:pPr>
        <w:pStyle w:val="af7"/>
      </w:pPr>
      <w:r>
        <w:rPr>
          <w:rFonts w:hint="eastAsia"/>
        </w:rPr>
        <w:t>当該時刻の相対湿度</w:t>
      </w:r>
      <m:oMath>
        <m:r>
          <m:t>R</m:t>
        </m:r>
        <m:sSub>
          <m:sSubPr>
            <m:ctrlPr>
              <w:rPr>
                <w:i/>
              </w:rPr>
            </m:ctrlPr>
          </m:sSubPr>
          <m:e>
            <m:r>
              <m:t>H</m:t>
            </m:r>
          </m:e>
          <m:sub>
            <m:r>
              <m:t>i,n</m:t>
            </m:r>
          </m:sub>
        </m:sSub>
      </m:oMath>
      <w:r>
        <w:rPr>
          <w:rFonts w:hint="eastAsia"/>
        </w:rPr>
        <w:t>から水蒸気圧</w:t>
      </w:r>
      <m:oMath>
        <m:sSub>
          <m:sSubPr>
            <m:ctrlPr>
              <w:rPr>
                <w:i/>
              </w:rPr>
            </m:ctrlPr>
          </m:sSubPr>
          <m:e>
            <m:r>
              <m:t>p</m:t>
            </m:r>
          </m:e>
          <m:sub>
            <m:r>
              <m:t>a,n</m:t>
            </m:r>
          </m:sub>
        </m:sSub>
      </m:oMath>
      <w:r>
        <w:rPr>
          <w:rFonts w:hint="eastAsia"/>
        </w:rPr>
        <w:t>を計算する。このとき、飽和水蒸気圧は</w:t>
      </w:r>
      <w:r>
        <w:fldChar w:fldCharType="begin"/>
      </w:r>
      <w:r>
        <w:instrText xml:space="preserve"> </w:instrText>
      </w:r>
      <w:r>
        <w:rPr>
          <w:rFonts w:hint="eastAsia"/>
        </w:rPr>
        <w:instrText>REF _Ref536125197 \r \h</w:instrText>
      </w:r>
      <w:r>
        <w:instrText xml:space="preserve"> </w:instrText>
      </w:r>
      <w:r>
        <w:fldChar w:fldCharType="separate"/>
      </w:r>
      <w:r w:rsidR="003D2F73">
        <w:rPr>
          <w:rFonts w:hint="eastAsia"/>
        </w:rPr>
        <w:t>付録</w:t>
      </w:r>
      <w:r w:rsidR="003D2F73">
        <w:rPr>
          <w:rFonts w:hint="eastAsia"/>
        </w:rPr>
        <w:t>16</w:t>
      </w:r>
      <w:r w:rsidR="003D2F73">
        <w:rPr>
          <w:rFonts w:hint="eastAsia"/>
        </w:rPr>
        <w:t>．</w:t>
      </w:r>
      <w:r>
        <w:fldChar w:fldCharType="end"/>
      </w:r>
      <w:r>
        <w:rPr>
          <w:rFonts w:hint="eastAsia"/>
        </w:rPr>
        <w:t>で示した</w:t>
      </w:r>
      <w:r>
        <w:rPr>
          <w:rFonts w:hint="eastAsia"/>
        </w:rPr>
        <w:t>Wexler-Hyland</w:t>
      </w:r>
      <w:r>
        <w:rPr>
          <w:rFonts w:hint="eastAsia"/>
        </w:rPr>
        <w:t>の式ではなく、</w:t>
      </w:r>
      <w:r>
        <w:fldChar w:fldCharType="begin"/>
      </w:r>
      <w:r>
        <w:instrText xml:space="preserve"> </w:instrText>
      </w:r>
      <w:r>
        <w:rPr>
          <w:rFonts w:hint="eastAsia"/>
        </w:rPr>
        <w:instrText>REF _Ref17477273 \h</w:instrText>
      </w:r>
      <w:r>
        <w:instrText xml:space="preserve"> </w:instrText>
      </w:r>
      <w:r>
        <w:fldChar w:fldCharType="separate"/>
      </w:r>
      <w:r w:rsidR="003D2F73" w:rsidRPr="00477F45">
        <w:rPr>
          <w:rFonts w:hint="eastAsia"/>
        </w:rPr>
        <w:t>（</w:t>
      </w:r>
      <w:r w:rsidR="003D2F73">
        <w:rPr>
          <w:noProof/>
        </w:rPr>
        <w:t>130</w:t>
      </w:r>
      <w:r w:rsidR="003D2F73" w:rsidRPr="00477F45">
        <w:rPr>
          <w:rFonts w:hint="eastAsia"/>
        </w:rPr>
        <w:t>）</w:t>
      </w:r>
      <w:r>
        <w:fldChar w:fldCharType="end"/>
      </w:r>
      <w:r>
        <w:rPr>
          <w:rFonts w:hint="eastAsia"/>
        </w:rPr>
        <w:t>式を用いる。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E32B84" w:rsidRPr="00477F45" w14:paraId="7A4B5EEC" w14:textId="77777777" w:rsidTr="00E32B84">
        <w:tc>
          <w:tcPr>
            <w:tcW w:w="8908" w:type="dxa"/>
          </w:tcPr>
          <w:p w14:paraId="3D2D2108" w14:textId="0634EA04" w:rsidR="00E32B84" w:rsidRDefault="00A12191" w:rsidP="00E32B84">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a,n</m:t>
                    </m:r>
                  </m:sub>
                </m:sSub>
                <m:r>
                  <w:rPr>
                    <w:rFonts w:ascii="Cambria Math" w:hAnsi="Cambria Math"/>
                  </w:rPr>
                  <m:t>=</m:t>
                </m:r>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H</m:t>
                        </m:r>
                      </m:e>
                      <m:sub>
                        <m:r>
                          <w:rPr>
                            <w:rFonts w:ascii="Cambria Math" w:hAnsi="Cambria Math"/>
                          </w:rPr>
                          <m:t>i,n</m:t>
                        </m:r>
                      </m:sub>
                    </m:sSub>
                  </m:num>
                  <m:den>
                    <m:r>
                      <w:rPr>
                        <w:rFonts w:ascii="Cambria Math" w:hAnsi="Cambria Math"/>
                      </w:rPr>
                      <m:t>100.0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ws,n</m:t>
                    </m:r>
                  </m:sub>
                </m:sSub>
                <m:r>
                  <m:rPr>
                    <m:sty m:val="p"/>
                  </m:rPr>
                  <w:rPr>
                    <w:rFonts w:ascii="Cambria Math" w:hAnsi="Cambria Math"/>
                  </w:rPr>
                  <m:t>∙1000.0</m:t>
                </m:r>
              </m:oMath>
            </m:oMathPara>
          </w:p>
        </w:tc>
        <w:tc>
          <w:tcPr>
            <w:tcW w:w="838" w:type="dxa"/>
            <w:vAlign w:val="center"/>
          </w:tcPr>
          <w:p w14:paraId="0758F212" w14:textId="680731A8" w:rsidR="00E32B84" w:rsidRPr="00477F45" w:rsidRDefault="00E32B84" w:rsidP="00E32B8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129</w:t>
            </w:r>
            <w:r>
              <w:fldChar w:fldCharType="end"/>
            </w:r>
            <w:r w:rsidRPr="00477F45">
              <w:rPr>
                <w:rFonts w:hint="eastAsia"/>
              </w:rPr>
              <w:t>）</w:t>
            </w:r>
          </w:p>
        </w:tc>
      </w:tr>
      <w:tr w:rsidR="00E32B84" w:rsidRPr="00477F45" w14:paraId="77525008" w14:textId="77777777" w:rsidTr="00E32B84">
        <w:tc>
          <w:tcPr>
            <w:tcW w:w="8908" w:type="dxa"/>
          </w:tcPr>
          <w:p w14:paraId="25583255" w14:textId="529C693D" w:rsidR="00E32B84" w:rsidRDefault="00A12191" w:rsidP="00E32B84">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ws,n</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16.6536-</m:t>
                    </m:r>
                    <m:f>
                      <m:fPr>
                        <m:ctrlPr>
                          <w:rPr>
                            <w:rFonts w:ascii="Cambria Math" w:hAnsi="Cambria Math"/>
                            <w:i/>
                          </w:rPr>
                        </m:ctrlPr>
                      </m:fPr>
                      <m:num>
                        <m:r>
                          <w:rPr>
                            <w:rFonts w:ascii="Cambria Math" w:hAnsi="Cambria Math"/>
                          </w:rPr>
                          <m:t>4030.183</m:t>
                        </m:r>
                      </m:num>
                      <m:den>
                        <m:sSub>
                          <m:sSubPr>
                            <m:ctrlPr>
                              <w:rPr>
                                <w:rFonts w:ascii="Cambria Math" w:hAnsi="Cambria Math"/>
                                <w:i/>
                              </w:rPr>
                            </m:ctrlPr>
                          </m:sSubPr>
                          <m:e>
                            <m:r>
                              <w:rPr>
                                <w:rFonts w:ascii="Cambria Math" w:hAnsi="Cambria Math"/>
                              </w:rPr>
                              <m:t>T</m:t>
                            </m:r>
                          </m:e>
                          <m:sub>
                            <m:r>
                              <w:rPr>
                                <w:rFonts w:ascii="Cambria Math" w:hAnsi="Cambria Math"/>
                              </w:rPr>
                              <m:t>r,n</m:t>
                            </m:r>
                          </m:sub>
                        </m:sSub>
                        <m:r>
                          <w:rPr>
                            <w:rFonts w:ascii="Cambria Math" w:hAnsi="Cambria Math"/>
                          </w:rPr>
                          <m:t>+235.0</m:t>
                        </m:r>
                      </m:den>
                    </m:f>
                  </m:sup>
                </m:sSup>
              </m:oMath>
            </m:oMathPara>
          </w:p>
        </w:tc>
        <w:tc>
          <w:tcPr>
            <w:tcW w:w="838" w:type="dxa"/>
            <w:vAlign w:val="center"/>
          </w:tcPr>
          <w:p w14:paraId="438F9BA1" w14:textId="4E3B6B89" w:rsidR="00E32B84" w:rsidRPr="00477F45" w:rsidRDefault="00E32B84" w:rsidP="00E32B84">
            <w:pPr>
              <w:pStyle w:val="af9"/>
            </w:pPr>
            <w:bookmarkStart w:id="289" w:name="_Ref17477273"/>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130</w:t>
            </w:r>
            <w:r>
              <w:fldChar w:fldCharType="end"/>
            </w:r>
            <w:r w:rsidRPr="00477F45">
              <w:rPr>
                <w:rFonts w:hint="eastAsia"/>
              </w:rPr>
              <w:t>）</w:t>
            </w:r>
            <w:bookmarkEnd w:id="289"/>
          </w:p>
        </w:tc>
      </w:tr>
    </w:tbl>
    <w:p w14:paraId="0C809DA9" w14:textId="08542DA9" w:rsidR="00E32B84" w:rsidRDefault="00E32B84" w:rsidP="002F6AC2">
      <w:pPr>
        <w:pStyle w:val="af7"/>
      </w:pPr>
      <w:r>
        <w:rPr>
          <w:rFonts w:hint="eastAsia"/>
        </w:rPr>
        <w:t>設定された着衣量</w:t>
      </w:r>
      <m:oMath>
        <m:sSub>
          <m:sSubPr>
            <m:ctrlPr>
              <w:rPr>
                <w:i/>
              </w:rPr>
            </m:ctrlPr>
          </m:sSubPr>
          <m:e>
            <m:r>
              <m:t>I</m:t>
            </m:r>
          </m:e>
          <m:sub>
            <m:r>
              <m:t>cl</m:t>
            </m:r>
          </m:sub>
        </m:sSub>
      </m:oMath>
      <w:r>
        <w:rPr>
          <w:rFonts w:hint="eastAsia"/>
        </w:rPr>
        <w:t>から着衣の熱抵抗</w:t>
      </w:r>
      <m:oMath>
        <m:sSub>
          <m:sSubPr>
            <m:ctrlPr>
              <w:rPr>
                <w:i/>
              </w:rPr>
            </m:ctrlPr>
          </m:sSubPr>
          <m:e>
            <m:r>
              <m:t>R</m:t>
            </m:r>
          </m:e>
          <m:sub>
            <m:r>
              <m:t>cl</m:t>
            </m:r>
          </m:sub>
        </m:sSub>
      </m:oMath>
      <w:r w:rsidR="00B70B54">
        <w:rPr>
          <w:rFonts w:hint="eastAsia"/>
        </w:rPr>
        <w:t>へ</w:t>
      </w:r>
      <w:r w:rsidR="00445281">
        <w:fldChar w:fldCharType="begin"/>
      </w:r>
      <w:r w:rsidR="00445281">
        <w:instrText xml:space="preserve"> </w:instrText>
      </w:r>
      <w:r w:rsidR="00445281">
        <w:rPr>
          <w:rFonts w:hint="eastAsia"/>
        </w:rPr>
        <w:instrText>REF _Ref17477530 \h</w:instrText>
      </w:r>
      <w:r w:rsidR="00445281">
        <w:instrText xml:space="preserve"> </w:instrText>
      </w:r>
      <w:r w:rsidR="00445281">
        <w:fldChar w:fldCharType="separate"/>
      </w:r>
      <w:r w:rsidR="003D2F73" w:rsidRPr="00477F45">
        <w:rPr>
          <w:rFonts w:hint="eastAsia"/>
        </w:rPr>
        <w:t>（</w:t>
      </w:r>
      <w:r w:rsidR="003D2F73">
        <w:rPr>
          <w:noProof/>
        </w:rPr>
        <w:t>131</w:t>
      </w:r>
      <w:r w:rsidR="003D2F73" w:rsidRPr="00477F45">
        <w:rPr>
          <w:rFonts w:hint="eastAsia"/>
        </w:rPr>
        <w:t>）</w:t>
      </w:r>
      <w:r w:rsidR="00445281">
        <w:fldChar w:fldCharType="end"/>
      </w:r>
      <w:r w:rsidR="00445281">
        <w:rPr>
          <w:rFonts w:hint="eastAsia"/>
        </w:rPr>
        <w:t>式で</w:t>
      </w:r>
      <w:r w:rsidR="00B70B54">
        <w:rPr>
          <w:rFonts w:hint="eastAsia"/>
        </w:rPr>
        <w:t>換算する</w:t>
      </w:r>
      <w:r w:rsidR="00445281">
        <w:rPr>
          <w:rFonts w:hint="eastAsia"/>
        </w:rPr>
        <w:t>。</w:t>
      </w:r>
      <w:r w:rsidR="006256D6">
        <w:rPr>
          <w:rFonts w:hint="eastAsia"/>
        </w:rPr>
        <w:t>また、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445281" w:rsidRPr="00477F45" w14:paraId="23B8D2A9" w14:textId="77777777" w:rsidTr="006256D6">
        <w:tc>
          <w:tcPr>
            <w:tcW w:w="8797" w:type="dxa"/>
          </w:tcPr>
          <w:p w14:paraId="274F8DC9" w14:textId="12F22125" w:rsidR="00445281" w:rsidRDefault="00A12191" w:rsidP="002F0AC1">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=0.155∙</m:t>
                </m:r>
                <m:sSub>
                  <m:sSubPr>
                    <m:ctrlPr>
                      <w:rPr>
                        <w:rFonts w:ascii="Cambria Math" w:hAnsi="Cambria Math"/>
                        <w:i/>
                      </w:rPr>
                    </m:ctrlPr>
                  </m:sSubPr>
                  <m:e>
                    <m:r>
                      <w:rPr>
                        <w:rFonts w:ascii="Cambria Math" w:hAnsi="Cambria Math"/>
                      </w:rPr>
                      <m:t>I</m:t>
                    </m:r>
                  </m:e>
                  <m:sub>
                    <m:r>
                      <w:rPr>
                        <w:rFonts w:ascii="Cambria Math" w:hAnsi="Cambria Math"/>
                      </w:rPr>
                      <m:t>cl</m:t>
                    </m:r>
                  </m:sub>
                </m:sSub>
              </m:oMath>
            </m:oMathPara>
          </w:p>
        </w:tc>
        <w:tc>
          <w:tcPr>
            <w:tcW w:w="949" w:type="dxa"/>
            <w:vAlign w:val="center"/>
          </w:tcPr>
          <w:p w14:paraId="31FF219A" w14:textId="388BAF53" w:rsidR="00445281" w:rsidRPr="00477F45" w:rsidRDefault="00445281" w:rsidP="002F0AC1">
            <w:pPr>
              <w:pStyle w:val="af9"/>
            </w:pPr>
            <w:bookmarkStart w:id="290" w:name="_Ref1747753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131</w:t>
            </w:r>
            <w:r>
              <w:fldChar w:fldCharType="end"/>
            </w:r>
            <w:r w:rsidRPr="00477F45">
              <w:rPr>
                <w:rFonts w:hint="eastAsia"/>
              </w:rPr>
              <w:t>）</w:t>
            </w:r>
            <w:bookmarkEnd w:id="290"/>
          </w:p>
        </w:tc>
      </w:tr>
      <w:tr w:rsidR="006256D6" w:rsidRPr="00477F45" w14:paraId="6E36A64F" w14:textId="77777777" w:rsidTr="002F6AC2">
        <w:tc>
          <w:tcPr>
            <w:tcW w:w="8797" w:type="dxa"/>
          </w:tcPr>
          <w:p w14:paraId="2C5C5BD1" w14:textId="173AC8E8" w:rsidR="006256D6" w:rsidRDefault="00A12191" w:rsidP="006256D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1.00+0.2∙</m:t>
                          </m:r>
                          <m:sSub>
                            <m:sSubPr>
                              <m:ctrlPr>
                                <w:rPr>
                                  <w:rFonts w:ascii="Cambria Math" w:hAnsi="Cambria Math"/>
                                  <w:i/>
                                </w:rPr>
                              </m:ctrlPr>
                            </m:sSubPr>
                            <m:e>
                              <m:r>
                                <w:rPr>
                                  <w:rFonts w:ascii="Cambria Math" w:hAnsi="Cambria Math"/>
                                </w:rPr>
                                <m:t>I</m:t>
                              </m:r>
                            </m:e>
                            <m:sub>
                              <m:r>
                                <w:rPr>
                                  <w:rFonts w:ascii="Cambria Math" w:hAnsi="Cambria Math"/>
                                </w:rPr>
                                <m:t>cl</m:t>
                              </m:r>
                            </m:sub>
                          </m:sSub>
                        </m:e>
                        <m:e>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≤0.5</m:t>
                          </m:r>
                        </m:e>
                      </m:mr>
                      <m:mr>
                        <m:e>
                          <m:r>
                            <w:rPr>
                              <w:rFonts w:ascii="Cambria Math" w:hAnsi="Cambria Math"/>
                            </w:rPr>
                            <m:t>1.05+0.1∙</m:t>
                          </m:r>
                          <m:sSub>
                            <m:sSubPr>
                              <m:ctrlPr>
                                <w:rPr>
                                  <w:rFonts w:ascii="Cambria Math" w:hAnsi="Cambria Math"/>
                                  <w:i/>
                                </w:rPr>
                              </m:ctrlPr>
                            </m:sSubPr>
                            <m:e>
                              <m:r>
                                <w:rPr>
                                  <w:rFonts w:ascii="Cambria Math" w:hAnsi="Cambria Math"/>
                                </w:rPr>
                                <m:t>I</m:t>
                              </m:r>
                            </m:e>
                            <m:sub>
                              <m:r>
                                <w:rPr>
                                  <w:rFonts w:ascii="Cambria Math" w:hAnsi="Cambria Math"/>
                                </w:rPr>
                                <m:t>cl</m:t>
                              </m:r>
                            </m:sub>
                          </m:sSub>
                        </m:e>
                        <m:e>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&gt;0.5</m:t>
                          </m:r>
                        </m:e>
                      </m:mr>
                    </m:m>
                  </m:e>
                </m:d>
              </m:oMath>
            </m:oMathPara>
          </w:p>
        </w:tc>
        <w:tc>
          <w:tcPr>
            <w:tcW w:w="949" w:type="dxa"/>
          </w:tcPr>
          <w:p w14:paraId="6E3B263B" w14:textId="5190EC09" w:rsidR="006256D6" w:rsidRPr="00477F45" w:rsidRDefault="006256D6" w:rsidP="006256D6">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132</w:t>
            </w:r>
            <w:r>
              <w:fldChar w:fldCharType="end"/>
            </w:r>
            <w:r w:rsidRPr="00477F45">
              <w:rPr>
                <w:rFonts w:hint="eastAsia"/>
              </w:rPr>
              <w:t>）</w:t>
            </w:r>
          </w:p>
        </w:tc>
      </w:tr>
    </w:tbl>
    <w:p w14:paraId="340E8298" w14:textId="49A7DCCF" w:rsidR="000E04C5" w:rsidRDefault="00B70B54">
      <w:pPr>
        <w:pStyle w:val="af7"/>
      </w:pPr>
      <w:r>
        <w:rPr>
          <w:rFonts w:hint="eastAsia"/>
        </w:rPr>
        <w:t>同様に、代謝量、外部仕事も</w:t>
      </w:r>
      <w:r>
        <w:rPr>
          <w:rFonts w:hint="eastAsia"/>
        </w:rPr>
        <w:t>Met</w:t>
      </w:r>
      <w:r>
        <w:rPr>
          <w:rFonts w:hint="eastAsia"/>
        </w:rPr>
        <w:t>から</w:t>
      </w:r>
      <w:r>
        <w:rPr>
          <w:rFonts w:hint="eastAsia"/>
        </w:rPr>
        <w:t>W/m2</w:t>
      </w:r>
      <w:r>
        <w:rPr>
          <w:rFonts w:hint="eastAsia"/>
        </w:rPr>
        <w:t>に換算する。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B70B54" w:rsidRPr="00477F45" w14:paraId="1D874F63" w14:textId="77777777" w:rsidTr="00B70B54">
        <w:tc>
          <w:tcPr>
            <w:tcW w:w="8797" w:type="dxa"/>
          </w:tcPr>
          <w:p w14:paraId="7D9D56D6" w14:textId="6CF788F6" w:rsidR="00B70B54" w:rsidRDefault="00B70B54" w:rsidP="002F0AC1">
            <w:pPr>
              <w:tabs>
                <w:tab w:val="left" w:pos="4895"/>
              </w:tabs>
              <w:rPr>
                <w:rFonts w:ascii="Cambria Math" w:hAnsi="Cambria Math"/>
              </w:rPr>
            </w:pPr>
            <m:oMathPara>
              <m:oMath>
                <m:r>
                  <w:rPr>
                    <w:rFonts w:ascii="Cambria Math" w:hAnsi="Cambria Math"/>
                  </w:rPr>
                  <m:t>M=58.15∙Met</m:t>
                </m:r>
              </m:oMath>
            </m:oMathPara>
          </w:p>
        </w:tc>
        <w:tc>
          <w:tcPr>
            <w:tcW w:w="949" w:type="dxa"/>
            <w:vAlign w:val="center"/>
          </w:tcPr>
          <w:p w14:paraId="18194C0D" w14:textId="08F91286" w:rsidR="00B70B54" w:rsidRPr="00477F45" w:rsidRDefault="00B70B54" w:rsidP="002F0AC1">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133</w:t>
            </w:r>
            <w:r>
              <w:fldChar w:fldCharType="end"/>
            </w:r>
            <w:r w:rsidRPr="00477F45">
              <w:rPr>
                <w:rFonts w:hint="eastAsia"/>
              </w:rPr>
              <w:t>）</w:t>
            </w:r>
          </w:p>
        </w:tc>
      </w:tr>
      <w:tr w:rsidR="00B70B54" w:rsidRPr="00477F45" w14:paraId="7F76B4D7" w14:textId="77777777" w:rsidTr="00B70B54">
        <w:tc>
          <w:tcPr>
            <w:tcW w:w="8797" w:type="dxa"/>
          </w:tcPr>
          <w:p w14:paraId="7E738D68" w14:textId="0FEAEAD2" w:rsidR="00B70B54" w:rsidRDefault="00B70B54" w:rsidP="00B70B54">
            <w:pPr>
              <w:tabs>
                <w:tab w:val="left" w:pos="4895"/>
              </w:tabs>
              <w:rPr>
                <w:rFonts w:ascii="Cambria Math" w:hAnsi="Cambria Math"/>
              </w:rPr>
            </w:pPr>
            <m:oMathPara>
              <m:oMath>
                <m:r>
                  <w:rPr>
                    <w:rFonts w:ascii="Cambria Math" w:hAnsi="Cambria Math"/>
                  </w:rPr>
                  <m:t>W=58.15∙Wme</m:t>
                </m:r>
              </m:oMath>
            </m:oMathPara>
          </w:p>
        </w:tc>
        <w:tc>
          <w:tcPr>
            <w:tcW w:w="949" w:type="dxa"/>
            <w:vAlign w:val="center"/>
          </w:tcPr>
          <w:p w14:paraId="3204DBF3" w14:textId="32689F53" w:rsidR="00B70B54" w:rsidRPr="00477F45" w:rsidRDefault="00B70B54" w:rsidP="00B70B5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134</w:t>
            </w:r>
            <w:r>
              <w:fldChar w:fldCharType="end"/>
            </w:r>
            <w:r w:rsidRPr="00477F45">
              <w:rPr>
                <w:rFonts w:hint="eastAsia"/>
              </w:rPr>
              <w:t>）</w:t>
            </w:r>
          </w:p>
        </w:tc>
      </w:tr>
    </w:tbl>
    <w:p w14:paraId="192E7BC9" w14:textId="1A893516" w:rsidR="00445281" w:rsidRDefault="00B70B54">
      <w:pPr>
        <w:pStyle w:val="af7"/>
      </w:pPr>
      <w:r>
        <w:rPr>
          <w:rFonts w:hint="eastAsia"/>
        </w:rPr>
        <w:lastRenderedPageBreak/>
        <w:t>着衣の表面温度</w:t>
      </w:r>
      <m:oMath>
        <m:sSub>
          <m:sSubPr>
            <m:ctrlPr>
              <w:rPr>
                <w:i/>
              </w:rPr>
            </m:ctrlPr>
          </m:sSubPr>
          <m:e>
            <m:r>
              <m:t>T</m:t>
            </m:r>
          </m:e>
          <m:sub>
            <m:r>
              <m:t>cl</m:t>
            </m:r>
          </m:sub>
        </m:sSub>
      </m:oMath>
      <w:r>
        <w:rPr>
          <w:rFonts w:hint="eastAsia"/>
        </w:rPr>
        <w:t>を</w:t>
      </w:r>
      <w:r w:rsidR="006256D6">
        <w:fldChar w:fldCharType="begin"/>
      </w:r>
      <w:r w:rsidR="006256D6">
        <w:instrText xml:space="preserve"> </w:instrText>
      </w:r>
      <w:r w:rsidR="006256D6">
        <w:rPr>
          <w:rFonts w:hint="eastAsia"/>
        </w:rPr>
        <w:instrText>REF _Ref17804202 \h</w:instrText>
      </w:r>
      <w:r w:rsidR="006256D6">
        <w:instrText xml:space="preserve"> </w:instrText>
      </w:r>
      <w:r w:rsidR="006256D6">
        <w:fldChar w:fldCharType="separate"/>
      </w:r>
      <w:r w:rsidR="003D2F73" w:rsidRPr="00477F45">
        <w:rPr>
          <w:rFonts w:hint="eastAsia"/>
        </w:rPr>
        <w:t>（</w:t>
      </w:r>
      <w:r w:rsidR="003D2F73">
        <w:rPr>
          <w:noProof/>
        </w:rPr>
        <w:t>135</w:t>
      </w:r>
      <w:r w:rsidR="003D2F73" w:rsidRPr="00477F45">
        <w:rPr>
          <w:rFonts w:hint="eastAsia"/>
        </w:rPr>
        <w:t>）</w:t>
      </w:r>
      <w:r w:rsidR="006256D6">
        <w:fldChar w:fldCharType="end"/>
      </w:r>
      <w:r w:rsidR="006256D6">
        <w:rPr>
          <w:rFonts w:hint="eastAsia"/>
        </w:rPr>
        <w:t>～</w:t>
      </w:r>
      <w:r w:rsidR="006256D6">
        <w:fldChar w:fldCharType="begin"/>
      </w:r>
      <w:r w:rsidR="006256D6">
        <w:instrText xml:space="preserve"> REF _Ref17804208 \h </w:instrText>
      </w:r>
      <w:r w:rsidR="006256D6">
        <w:fldChar w:fldCharType="separate"/>
      </w:r>
      <w:r w:rsidR="003D2F73" w:rsidRPr="00477F45">
        <w:rPr>
          <w:rFonts w:hint="eastAsia"/>
        </w:rPr>
        <w:t>（</w:t>
      </w:r>
      <w:r w:rsidR="003D2F73">
        <w:rPr>
          <w:noProof/>
        </w:rPr>
        <w:t>139</w:t>
      </w:r>
      <w:r w:rsidR="003D2F73" w:rsidRPr="00477F45">
        <w:rPr>
          <w:rFonts w:hint="eastAsia"/>
        </w:rPr>
        <w:t>）</w:t>
      </w:r>
      <w:r w:rsidR="006256D6">
        <w:fldChar w:fldCharType="end"/>
      </w:r>
      <w:r w:rsidR="006256D6">
        <w:rPr>
          <w:rFonts w:hint="eastAsia"/>
        </w:rPr>
        <w:t>式に示す</w:t>
      </w:r>
      <w:r>
        <w:rPr>
          <w:rFonts w:hint="eastAsia"/>
        </w:rPr>
        <w:t>収束計算で求める。</w:t>
      </w:r>
      <w:r w:rsidR="006256D6">
        <w:fldChar w:fldCharType="begin"/>
      </w:r>
      <w:r w:rsidR="006256D6">
        <w:instrText xml:space="preserve"> </w:instrText>
      </w:r>
      <w:r w:rsidR="006256D6">
        <w:rPr>
          <w:rFonts w:hint="eastAsia"/>
        </w:rPr>
        <w:instrText>REF _Ref17804202 \h</w:instrText>
      </w:r>
      <w:r w:rsidR="006256D6">
        <w:instrText xml:space="preserve"> </w:instrText>
      </w:r>
      <w:r w:rsidR="006256D6">
        <w:fldChar w:fldCharType="separate"/>
      </w:r>
      <w:r w:rsidR="003D2F73" w:rsidRPr="00477F45">
        <w:rPr>
          <w:rFonts w:hint="eastAsia"/>
        </w:rPr>
        <w:t>（</w:t>
      </w:r>
      <w:r w:rsidR="003D2F73">
        <w:rPr>
          <w:noProof/>
        </w:rPr>
        <w:t>135</w:t>
      </w:r>
      <w:r w:rsidR="003D2F73" w:rsidRPr="00477F45">
        <w:rPr>
          <w:rFonts w:hint="eastAsia"/>
        </w:rPr>
        <w:t>）</w:t>
      </w:r>
      <w:r w:rsidR="006256D6">
        <w:fldChar w:fldCharType="end"/>
      </w:r>
      <w:r w:rsidR="006256D6">
        <w:rPr>
          <w:rFonts w:hint="eastAsia"/>
        </w:rPr>
        <w:t>式が着衣表面絶対温度の初期値、</w:t>
      </w:r>
      <w:r w:rsidR="006256D6">
        <w:fldChar w:fldCharType="begin"/>
      </w:r>
      <w:r w:rsidR="006256D6">
        <w:instrText xml:space="preserve"> </w:instrText>
      </w:r>
      <w:r w:rsidR="006256D6">
        <w:rPr>
          <w:rFonts w:hint="eastAsia"/>
        </w:rPr>
        <w:instrText>REF _Ref17804136 \h</w:instrText>
      </w:r>
      <w:r w:rsidR="006256D6">
        <w:instrText xml:space="preserve"> </w:instrText>
      </w:r>
      <w:r w:rsidR="006256D6">
        <w:fldChar w:fldCharType="separate"/>
      </w:r>
      <w:r w:rsidR="003D2F73" w:rsidRPr="00477F45">
        <w:rPr>
          <w:rFonts w:hint="eastAsia"/>
        </w:rPr>
        <w:t>（</w:t>
      </w:r>
      <w:r w:rsidR="003D2F73">
        <w:rPr>
          <w:noProof/>
        </w:rPr>
        <w:t>136</w:t>
      </w:r>
      <w:r w:rsidR="003D2F73" w:rsidRPr="00477F45">
        <w:rPr>
          <w:rFonts w:hint="eastAsia"/>
        </w:rPr>
        <w:t>）</w:t>
      </w:r>
      <w:r w:rsidR="006256D6">
        <w:fldChar w:fldCharType="end"/>
      </w:r>
      <w:r w:rsidR="006256D6">
        <w:rPr>
          <w:rFonts w:hint="eastAsia"/>
        </w:rPr>
        <w:t>式が着表面の対流熱伝達率計算式、</w:t>
      </w:r>
      <w:r w:rsidR="006256D6">
        <w:fldChar w:fldCharType="begin"/>
      </w:r>
      <w:r w:rsidR="006256D6">
        <w:instrText xml:space="preserve"> </w:instrText>
      </w:r>
      <w:r w:rsidR="006256D6">
        <w:rPr>
          <w:rFonts w:hint="eastAsia"/>
        </w:rPr>
        <w:instrText>REF _Ref17804311 \h</w:instrText>
      </w:r>
      <w:r w:rsidR="006256D6">
        <w:instrText xml:space="preserve"> </w:instrText>
      </w:r>
      <w:r w:rsidR="006256D6">
        <w:fldChar w:fldCharType="separate"/>
      </w:r>
      <w:r w:rsidR="003D2F73" w:rsidRPr="00477F45">
        <w:rPr>
          <w:rFonts w:hint="eastAsia"/>
        </w:rPr>
        <w:t>（</w:t>
      </w:r>
      <w:r w:rsidR="003D2F73">
        <w:rPr>
          <w:noProof/>
        </w:rPr>
        <w:t>138</w:t>
      </w:r>
      <w:r w:rsidR="003D2F73" w:rsidRPr="00477F45">
        <w:rPr>
          <w:rFonts w:hint="eastAsia"/>
        </w:rPr>
        <w:t>）</w:t>
      </w:r>
      <w:r w:rsidR="006256D6">
        <w:fldChar w:fldCharType="end"/>
      </w:r>
      <w:r w:rsidR="006256D6">
        <w:rPr>
          <w:rFonts w:hint="eastAsia"/>
        </w:rPr>
        <w:t>式が収束判定式、</w:t>
      </w:r>
      <w:r w:rsidR="006256D6">
        <w:fldChar w:fldCharType="begin"/>
      </w:r>
      <w:r w:rsidR="006256D6">
        <w:instrText xml:space="preserve"> </w:instrText>
      </w:r>
      <w:r w:rsidR="006256D6">
        <w:rPr>
          <w:rFonts w:hint="eastAsia"/>
        </w:rPr>
        <w:instrText>REF _Ref17804208 \h</w:instrText>
      </w:r>
      <w:r w:rsidR="006256D6">
        <w:instrText xml:space="preserve"> </w:instrText>
      </w:r>
      <w:r w:rsidR="006256D6">
        <w:fldChar w:fldCharType="separate"/>
      </w:r>
      <w:r w:rsidR="003D2F73" w:rsidRPr="00477F45">
        <w:rPr>
          <w:rFonts w:hint="eastAsia"/>
        </w:rPr>
        <w:t>（</w:t>
      </w:r>
      <w:r w:rsidR="003D2F73">
        <w:rPr>
          <w:noProof/>
        </w:rPr>
        <w:t>139</w:t>
      </w:r>
      <w:r w:rsidR="003D2F73" w:rsidRPr="00477F45">
        <w:rPr>
          <w:rFonts w:hint="eastAsia"/>
        </w:rPr>
        <w:t>）</w:t>
      </w:r>
      <w:r w:rsidR="006256D6">
        <w:fldChar w:fldCharType="end"/>
      </w:r>
      <w:r w:rsidR="006256D6">
        <w:rPr>
          <w:rFonts w:hint="eastAsia"/>
        </w:rPr>
        <w:t>式が最終的な着表面温度である。着衣表面の対流熱伝達率</w:t>
      </w:r>
      <m:oMath>
        <m:r>
          <m:t>hhc</m:t>
        </m:r>
      </m:oMath>
      <w:r w:rsidR="006256D6">
        <w:rPr>
          <w:rFonts w:hint="eastAsia"/>
        </w:rPr>
        <w:t>は</w:t>
      </w:r>
      <w:r w:rsidR="006256D6">
        <w:fldChar w:fldCharType="begin"/>
      </w:r>
      <w:r w:rsidR="006256D6">
        <w:instrText xml:space="preserve"> </w:instrText>
      </w:r>
      <w:r w:rsidR="006256D6">
        <w:rPr>
          <w:rFonts w:hint="eastAsia"/>
        </w:rPr>
        <w:instrText>REF _Ref478656504 \r \h</w:instrText>
      </w:r>
      <w:r w:rsidR="006256D6">
        <w:instrText xml:space="preserve"> </w:instrText>
      </w:r>
      <w:r w:rsidR="006256D6">
        <w:fldChar w:fldCharType="separate"/>
      </w:r>
      <w:r w:rsidR="003D2F73">
        <w:rPr>
          <w:rFonts w:hint="eastAsia"/>
        </w:rPr>
        <w:t>付録</w:t>
      </w:r>
      <w:r w:rsidR="003D2F73">
        <w:rPr>
          <w:rFonts w:hint="eastAsia"/>
        </w:rPr>
        <w:t>3</w:t>
      </w:r>
      <w:r w:rsidR="003D2F73">
        <w:rPr>
          <w:rFonts w:hint="eastAsia"/>
        </w:rPr>
        <w:t>．</w:t>
      </w:r>
      <w:r w:rsidR="006256D6">
        <w:fldChar w:fldCharType="end"/>
      </w:r>
      <w:r w:rsidR="006256D6">
        <w:rPr>
          <w:rFonts w:hint="eastAsia"/>
        </w:rPr>
        <w:t>に示す値ではなく、着衣表面温度</w:t>
      </w:r>
      <m:oMath>
        <m:sSub>
          <m:sSubPr>
            <m:ctrlPr>
              <w:rPr>
                <w:i/>
              </w:rPr>
            </m:ctrlPr>
          </m:sSubPr>
          <m:e>
            <m:r>
              <m:t>T</m:t>
            </m:r>
          </m:e>
          <m:sub>
            <m:r>
              <m:t>cl,n</m:t>
            </m:r>
          </m:sub>
        </m:sSub>
      </m:oMath>
      <w:r w:rsidR="006256D6">
        <w:rPr>
          <w:rFonts w:hint="eastAsia"/>
        </w:rPr>
        <w:t>と室温</w:t>
      </w:r>
      <m:oMath>
        <m:r>
          <m:t>T</m:t>
        </m:r>
        <m:sSub>
          <m:sSubPr>
            <m:ctrlPr>
              <w:rPr>
                <w:i/>
              </w:rPr>
            </m:ctrlPr>
          </m:sSubPr>
          <m:e>
            <m:r>
              <m:t>r</m:t>
            </m:r>
          </m:e>
          <m:sub>
            <m:r>
              <m:t>i,n</m:t>
            </m:r>
          </m:sub>
        </m:sSub>
      </m:oMath>
      <w:r w:rsidR="006256D6">
        <w:rPr>
          <w:rFonts w:hint="eastAsia"/>
        </w:rPr>
        <w:t>、風速</w:t>
      </w:r>
      <m:oMath>
        <m:sSub>
          <m:sSubPr>
            <m:ctrlPr>
              <w:rPr>
                <w:i/>
              </w:rPr>
            </m:ctrlPr>
          </m:sSubPr>
          <m:e>
            <m:r>
              <m:t>v</m:t>
            </m:r>
          </m:e>
          <m:sub>
            <m:r>
              <m:t>ar</m:t>
            </m:r>
          </m:sub>
        </m:sSub>
      </m:oMath>
      <w:r w:rsidR="006256D6">
        <w:rPr>
          <w:rFonts w:hint="eastAsia"/>
        </w:rPr>
        <w:t>から</w:t>
      </w:r>
      <w:r w:rsidR="006256D6">
        <w:fldChar w:fldCharType="begin"/>
      </w:r>
      <w:r w:rsidR="006256D6">
        <w:instrText xml:space="preserve"> </w:instrText>
      </w:r>
      <w:r w:rsidR="006256D6">
        <w:rPr>
          <w:rFonts w:hint="eastAsia"/>
        </w:rPr>
        <w:instrText>REF _Ref17804136 \h</w:instrText>
      </w:r>
      <w:r w:rsidR="006256D6">
        <w:instrText xml:space="preserve"> </w:instrText>
      </w:r>
      <w:r w:rsidR="006256D6">
        <w:fldChar w:fldCharType="separate"/>
      </w:r>
      <w:r w:rsidR="003D2F73" w:rsidRPr="00477F45">
        <w:rPr>
          <w:rFonts w:hint="eastAsia"/>
        </w:rPr>
        <w:t>（</w:t>
      </w:r>
      <w:r w:rsidR="003D2F73">
        <w:rPr>
          <w:noProof/>
        </w:rPr>
        <w:t>136</w:t>
      </w:r>
      <w:r w:rsidR="003D2F73" w:rsidRPr="00477F45">
        <w:rPr>
          <w:rFonts w:hint="eastAsia"/>
        </w:rPr>
        <w:t>）</w:t>
      </w:r>
      <w:r w:rsidR="006256D6">
        <w:fldChar w:fldCharType="end"/>
      </w:r>
      <w:r w:rsidR="006256D6">
        <w:rPr>
          <w:rFonts w:hint="eastAsia"/>
        </w:rPr>
        <w:t>式で求める。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B70B54" w:rsidRPr="00477F45" w14:paraId="753E2EA8" w14:textId="77777777" w:rsidTr="002F0AC1">
        <w:tc>
          <w:tcPr>
            <w:tcW w:w="8797" w:type="dxa"/>
          </w:tcPr>
          <w:p w14:paraId="3D6E5091" w14:textId="3CB9C61A" w:rsidR="00B70B54" w:rsidRDefault="00A12191" w:rsidP="002F0AC1">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clabs,0</m:t>
                    </m:r>
                  </m:sub>
                </m:sSub>
                <m:r>
                  <w:rPr>
                    <w:rFonts w:ascii="Cambria Math" w:hAnsi="Cambria Math"/>
                  </w:rPr>
                  <m:t>=</m:t>
                </m:r>
                <m:sSub>
                  <m:sSubPr>
                    <m:ctrlPr>
                      <w:rPr>
                        <w:rFonts w:ascii="Cambria Math" w:hAnsi="Cambria Math"/>
                        <w:i/>
                      </w:rPr>
                    </m:ctrlPr>
                  </m:sSubPr>
                  <m:e>
                    <m:r>
                      <w:rPr>
                        <w:rFonts w:ascii="Cambria Math" w:hAnsi="Cambria Math"/>
                      </w:rPr>
                      <m:t>Tr</m:t>
                    </m:r>
                  </m:e>
                  <m:sub>
                    <m:r>
                      <w:rPr>
                        <w:rFonts w:ascii="Cambria Math" w:hAnsi="Cambria Math"/>
                      </w:rPr>
                      <m:t>abs,n</m:t>
                    </m:r>
                  </m:sub>
                </m:sSub>
                <m:r>
                  <w:rPr>
                    <w:rFonts w:ascii="Cambria Math" w:hAnsi="Cambria Math"/>
                  </w:rPr>
                  <m:t>+273+</m:t>
                </m:r>
                <m:f>
                  <m:fPr>
                    <m:ctrlPr>
                      <w:rPr>
                        <w:rFonts w:ascii="Cambria Math" w:hAnsi="Cambria Math"/>
                        <w:i/>
                      </w:rPr>
                    </m:ctrlPr>
                  </m:fPr>
                  <m:num>
                    <m:r>
                      <w:rPr>
                        <w:rFonts w:ascii="Cambria Math" w:hAnsi="Cambria Math"/>
                      </w:rPr>
                      <m:t>35.5-T</m:t>
                    </m:r>
                    <m:sSub>
                      <m:sSubPr>
                        <m:ctrlPr>
                          <w:rPr>
                            <w:rFonts w:ascii="Cambria Math" w:hAnsi="Cambria Math"/>
                            <w:i/>
                          </w:rPr>
                        </m:ctrlPr>
                      </m:sSubPr>
                      <m:e>
                        <m:r>
                          <w:rPr>
                            <w:rFonts w:ascii="Cambria Math" w:hAnsi="Cambria Math"/>
                          </w:rPr>
                          <m:t>r</m:t>
                        </m:r>
                      </m:e>
                      <m:sub>
                        <m:r>
                          <w:rPr>
                            <w:rFonts w:ascii="Cambria Math" w:hAnsi="Cambria Math"/>
                          </w:rPr>
                          <m:t>n</m:t>
                        </m:r>
                      </m:sub>
                    </m:sSub>
                  </m:num>
                  <m:den>
                    <m:r>
                      <w:rPr>
                        <w:rFonts w:ascii="Cambria Math" w:hAnsi="Cambria Math"/>
                      </w:rPr>
                      <m:t>3.5∙</m:t>
                    </m:r>
                    <m:d>
                      <m:dPr>
                        <m:ctrlPr>
                          <w:rPr>
                            <w:rFonts w:ascii="Cambria Math" w:hAnsi="Cambria Math"/>
                            <w:i/>
                          </w:rPr>
                        </m:ctrlPr>
                      </m:dPr>
                      <m:e>
                        <m:r>
                          <w:rPr>
                            <w:rFonts w:ascii="Cambria Math" w:hAnsi="Cambria Math"/>
                          </w:rPr>
                          <m:t>6.45∙</m:t>
                        </m:r>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+0.1</m:t>
                        </m:r>
                      </m:e>
                    </m:d>
                  </m:den>
                </m:f>
              </m:oMath>
            </m:oMathPara>
          </w:p>
        </w:tc>
        <w:tc>
          <w:tcPr>
            <w:tcW w:w="949" w:type="dxa"/>
            <w:vAlign w:val="center"/>
          </w:tcPr>
          <w:p w14:paraId="4C15A3EA" w14:textId="4BC43819" w:rsidR="00B70B54" w:rsidRPr="00477F45" w:rsidRDefault="00B70B54" w:rsidP="002F0AC1">
            <w:pPr>
              <w:pStyle w:val="af9"/>
            </w:pPr>
            <w:bookmarkStart w:id="291" w:name="_Ref1780420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135</w:t>
            </w:r>
            <w:r>
              <w:fldChar w:fldCharType="end"/>
            </w:r>
            <w:r w:rsidRPr="00477F45">
              <w:rPr>
                <w:rFonts w:hint="eastAsia"/>
              </w:rPr>
              <w:t>）</w:t>
            </w:r>
            <w:bookmarkEnd w:id="291"/>
          </w:p>
        </w:tc>
      </w:tr>
      <w:tr w:rsidR="002F0AC1" w:rsidRPr="00477F45" w14:paraId="53E92C54" w14:textId="77777777" w:rsidTr="002F0AC1">
        <w:tc>
          <w:tcPr>
            <w:tcW w:w="8797" w:type="dxa"/>
          </w:tcPr>
          <w:p w14:paraId="6C867441" w14:textId="1CAAEC25" w:rsidR="002F0AC1" w:rsidRDefault="002F0AC1" w:rsidP="002F0AC1">
            <w:pPr>
              <w:tabs>
                <w:tab w:val="left" w:pos="4895"/>
              </w:tabs>
              <w:rPr>
                <w:rFonts w:ascii="Cambria Math" w:hAnsi="Cambria Math"/>
              </w:rPr>
            </w:pPr>
            <m:oMathPara>
              <m:oMath>
                <m:r>
                  <w:rPr>
                    <w:rFonts w:ascii="Cambria Math" w:hAnsi="Cambria Math"/>
                  </w:rPr>
                  <m:t>hc</m:t>
                </m:r>
                <m:sSub>
                  <m:sSubPr>
                    <m:ctrlPr>
                      <w:rPr>
                        <w:rFonts w:ascii="Cambria Math" w:hAnsi="Cambria Math"/>
                        <w:i/>
                      </w:rPr>
                    </m:ctrlPr>
                  </m:sSubPr>
                  <m:e>
                    <m:r>
                      <w:rPr>
                        <w:rFonts w:ascii="Cambria Math" w:hAnsi="Cambria Math"/>
                      </w:rPr>
                      <m:t>c</m:t>
                    </m:r>
                  </m:e>
                  <m:sub>
                    <m:r>
                      <w:rPr>
                        <w:rFonts w:ascii="Cambria Math" w:hAnsi="Cambria Math"/>
                      </w:rPr>
                      <m:t>pmv</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2.38∙</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clabs,p</m:t>
                                          </m:r>
                                        </m:sub>
                                      </m:sSub>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abs,n</m:t>
                                          </m:r>
                                        </m:sub>
                                      </m:sSub>
                                    </m:e>
                                  </m:d>
                                </m:e>
                                <m:sup>
                                  <m:r>
                                    <w:rPr>
                                      <w:rFonts w:ascii="Cambria Math" w:hAnsi="Cambria Math"/>
                                    </w:rPr>
                                    <m:t>0.25</m:t>
                                  </m:r>
                                </m:sup>
                              </m:sSup>
                            </m:e>
                            <m:e>
                              <m:r>
                                <w:rPr>
                                  <w:rFonts w:ascii="Cambria Math" w:hAnsi="Cambria Math"/>
                                </w:rPr>
                                <m:t>12.1∙</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ar</m:t>
                                      </m:r>
                                    </m:sub>
                                  </m:sSub>
                                </m:e>
                              </m:rad>
                            </m:e>
                          </m:mr>
                        </m:m>
                      </m:e>
                    </m:d>
                  </m:e>
                </m:func>
              </m:oMath>
            </m:oMathPara>
          </w:p>
        </w:tc>
        <w:tc>
          <w:tcPr>
            <w:tcW w:w="949" w:type="dxa"/>
            <w:vAlign w:val="center"/>
          </w:tcPr>
          <w:p w14:paraId="7D26C890" w14:textId="2AE21767" w:rsidR="002F0AC1" w:rsidRPr="00477F45" w:rsidRDefault="002F0AC1" w:rsidP="002F0AC1">
            <w:pPr>
              <w:pStyle w:val="af9"/>
            </w:pPr>
            <w:bookmarkStart w:id="292" w:name="_Ref1780413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136</w:t>
            </w:r>
            <w:r>
              <w:fldChar w:fldCharType="end"/>
            </w:r>
            <w:r w:rsidRPr="00477F45">
              <w:rPr>
                <w:rFonts w:hint="eastAsia"/>
              </w:rPr>
              <w:t>）</w:t>
            </w:r>
            <w:bookmarkEnd w:id="292"/>
          </w:p>
        </w:tc>
      </w:tr>
      <w:tr w:rsidR="00B70B54" w:rsidRPr="00477F45" w14:paraId="70ACDF74" w14:textId="77777777" w:rsidTr="002F0AC1">
        <w:tc>
          <w:tcPr>
            <w:tcW w:w="8797" w:type="dxa"/>
          </w:tcPr>
          <w:p w14:paraId="6D90DD63" w14:textId="41630D73" w:rsidR="00B70B54" w:rsidRDefault="00A12191" w:rsidP="002F0AC1">
            <w:pPr>
              <w:tabs>
                <w:tab w:val="left" w:pos="4895"/>
              </w:tabs>
              <w:rPr>
                <w:rFonts w:ascii="Cambria Math" w:hAnsi="Cambria Math"/>
              </w:rPr>
            </w:pPr>
            <m:oMathPara>
              <m:oMath>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35.7+273-0.028∙</m:t>
                    </m:r>
                    <m:d>
                      <m:dPr>
                        <m:ctrlPr>
                          <w:rPr>
                            <w:rFonts w:ascii="Cambria Math" w:hAnsi="Cambria Math"/>
                            <w:i/>
                          </w:rPr>
                        </m:ctrlPr>
                      </m:dPr>
                      <m:e>
                        <m:r>
                          <w:rPr>
                            <w:rFonts w:ascii="Cambria Math" w:hAnsi="Cambria Math"/>
                          </w:rPr>
                          <m:t>M-W</m:t>
                        </m:r>
                      </m:e>
                    </m:d>
                    <m:r>
                      <w:rPr>
                        <w:rFonts w:ascii="Cambria Math" w:hAnsi="Cambria Math"/>
                      </w:rPr>
                      <m:t>-3.96∙</m:t>
                    </m:r>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clabs,p</m:t>
                                        </m:r>
                                      </m:sub>
                                    </m:sSub>
                                  </m:num>
                                  <m:den>
                                    <m:r>
                                      <w:rPr>
                                        <w:rFonts w:ascii="Cambria Math" w:hAnsi="Cambria Math"/>
                                      </w:rPr>
                                      <m:t>100</m:t>
                                    </m:r>
                                  </m:den>
                                </m:f>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MRT</m:t>
                                        </m:r>
                                      </m:e>
                                      <m:sub>
                                        <m:r>
                                          <w:rPr>
                                            <w:rFonts w:ascii="Cambria Math" w:hAnsi="Cambria Math"/>
                                          </w:rPr>
                                          <m:t>abs,n</m:t>
                                        </m:r>
                                      </m:sub>
                                    </m:sSub>
                                  </m:num>
                                  <m:den>
                                    <m:r>
                                      <w:rPr>
                                        <w:rFonts w:ascii="Cambria Math" w:hAnsi="Cambria Math"/>
                                      </w:rPr>
                                      <m:t>100</m:t>
                                    </m:r>
                                  </m:den>
                                </m:f>
                              </m:e>
                            </m:d>
                          </m:e>
                          <m:sup>
                            <m:r>
                              <w:rPr>
                                <w:rFonts w:ascii="Cambria Math" w:hAnsi="Cambria Math"/>
                              </w:rPr>
                              <m:t>4</m:t>
                            </m:r>
                          </m:sup>
                        </m:sSup>
                      </m:e>
                    </m:d>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∙hc</m:t>
                    </m:r>
                    <m:sSub>
                      <m:sSubPr>
                        <m:ctrlPr>
                          <w:rPr>
                            <w:rFonts w:ascii="Cambria Math" w:hAnsi="Cambria Math"/>
                            <w:i/>
                          </w:rPr>
                        </m:ctrlPr>
                      </m:sSubPr>
                      <m:e>
                        <m:r>
                          <w:rPr>
                            <w:rFonts w:ascii="Cambria Math" w:hAnsi="Cambria Math"/>
                          </w:rPr>
                          <m:t>c</m:t>
                        </m:r>
                      </m:e>
                      <m:sub>
                        <m:r>
                          <w:rPr>
                            <w:rFonts w:ascii="Cambria Math" w:hAnsi="Cambria Math"/>
                          </w:rPr>
                          <m:t>pmv</m:t>
                        </m:r>
                      </m:sub>
                    </m:sSub>
                  </m:den>
                </m:f>
              </m:oMath>
            </m:oMathPara>
          </w:p>
        </w:tc>
        <w:tc>
          <w:tcPr>
            <w:tcW w:w="949" w:type="dxa"/>
            <w:vAlign w:val="center"/>
          </w:tcPr>
          <w:p w14:paraId="698A10A1" w14:textId="008D718C" w:rsidR="00B70B54" w:rsidRPr="00477F45" w:rsidRDefault="00B70B54" w:rsidP="002F0AC1">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137</w:t>
            </w:r>
            <w:r>
              <w:fldChar w:fldCharType="end"/>
            </w:r>
            <w:r w:rsidRPr="00477F45">
              <w:rPr>
                <w:rFonts w:hint="eastAsia"/>
              </w:rPr>
              <w:t>）</w:t>
            </w:r>
          </w:p>
        </w:tc>
      </w:tr>
      <w:tr w:rsidR="00276713" w:rsidRPr="00477F45" w14:paraId="369A5927" w14:textId="77777777" w:rsidTr="002F0AC1">
        <w:tc>
          <w:tcPr>
            <w:tcW w:w="8797" w:type="dxa"/>
          </w:tcPr>
          <w:p w14:paraId="05853177" w14:textId="2976A43F" w:rsidR="00276713" w:rsidRPr="00AA4997" w:rsidRDefault="00A12191" w:rsidP="002F0AC1">
            <w:pPr>
              <w:tabs>
                <w:tab w:val="left" w:pos="4895"/>
              </w:tabs>
            </w:pPr>
            <m:oMathPara>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clabs,p</m:t>
                        </m:r>
                      </m:sub>
                    </m:sSub>
                  </m:e>
                </m:d>
                <m:r>
                  <w:rPr>
                    <w:rFonts w:ascii="Cambria Math" w:hAnsi="Cambria Math"/>
                  </w:rPr>
                  <m:t>&lt;0.015</m:t>
                </m:r>
              </m:oMath>
            </m:oMathPara>
          </w:p>
        </w:tc>
        <w:tc>
          <w:tcPr>
            <w:tcW w:w="949" w:type="dxa"/>
            <w:vAlign w:val="center"/>
          </w:tcPr>
          <w:p w14:paraId="61C751CF" w14:textId="2F507A4C" w:rsidR="00276713" w:rsidRPr="00477F45" w:rsidRDefault="00276713" w:rsidP="002F0AC1">
            <w:pPr>
              <w:pStyle w:val="af9"/>
            </w:pPr>
            <w:bookmarkStart w:id="293" w:name="_Ref17804311"/>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138</w:t>
            </w:r>
            <w:r>
              <w:fldChar w:fldCharType="end"/>
            </w:r>
            <w:r w:rsidRPr="00477F45">
              <w:rPr>
                <w:rFonts w:hint="eastAsia"/>
              </w:rPr>
              <w:t>）</w:t>
            </w:r>
            <w:bookmarkEnd w:id="293"/>
          </w:p>
        </w:tc>
      </w:tr>
      <w:tr w:rsidR="00276713" w:rsidRPr="00477F45" w14:paraId="1F93B1C5" w14:textId="77777777" w:rsidTr="002F0AC1">
        <w:tc>
          <w:tcPr>
            <w:tcW w:w="8797" w:type="dxa"/>
          </w:tcPr>
          <w:p w14:paraId="631E971F" w14:textId="44B4C51F" w:rsidR="00276713" w:rsidRPr="001A2B2F" w:rsidRDefault="00A12191" w:rsidP="00276713">
            <w:pPr>
              <w:tabs>
                <w:tab w:val="left" w:pos="4895"/>
              </w:tabs>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-273</m:t>
                </m:r>
              </m:oMath>
            </m:oMathPara>
          </w:p>
        </w:tc>
        <w:tc>
          <w:tcPr>
            <w:tcW w:w="949" w:type="dxa"/>
            <w:vAlign w:val="center"/>
          </w:tcPr>
          <w:p w14:paraId="27987A2C" w14:textId="10414123" w:rsidR="00276713" w:rsidRPr="00477F45" w:rsidRDefault="00276713" w:rsidP="00276713">
            <w:pPr>
              <w:pStyle w:val="af9"/>
            </w:pPr>
            <w:bookmarkStart w:id="294" w:name="_Ref17804208"/>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139</w:t>
            </w:r>
            <w:r>
              <w:fldChar w:fldCharType="end"/>
            </w:r>
            <w:r w:rsidRPr="00477F45">
              <w:rPr>
                <w:rFonts w:hint="eastAsia"/>
              </w:rPr>
              <w:t>）</w:t>
            </w:r>
            <w:bookmarkEnd w:id="294"/>
          </w:p>
        </w:tc>
      </w:tr>
    </w:tbl>
    <w:p w14:paraId="2A63E1A6" w14:textId="00D59C52" w:rsidR="00276713" w:rsidRDefault="006256D6" w:rsidP="002F6AC2">
      <w:pPr>
        <w:pStyle w:val="af7"/>
      </w:pPr>
      <w:r>
        <w:fldChar w:fldCharType="begin"/>
      </w:r>
      <w:r>
        <w:instrText xml:space="preserve"> </w:instrText>
      </w:r>
      <w:r>
        <w:rPr>
          <w:rFonts w:hint="eastAsia"/>
        </w:rPr>
        <w:instrText>REF _Ref17804311 \h</w:instrText>
      </w:r>
      <w:r>
        <w:instrText xml:space="preserve"> </w:instrText>
      </w:r>
      <w:r>
        <w:fldChar w:fldCharType="separate"/>
      </w:r>
      <w:r w:rsidR="003D2F73" w:rsidRPr="00477F45">
        <w:rPr>
          <w:rFonts w:hint="eastAsia"/>
        </w:rPr>
        <w:t>（</w:t>
      </w:r>
      <w:r w:rsidR="003D2F73">
        <w:rPr>
          <w:noProof/>
        </w:rPr>
        <w:t>138</w:t>
      </w:r>
      <w:r w:rsidR="003D2F73" w:rsidRPr="00477F45">
        <w:rPr>
          <w:rFonts w:hint="eastAsia"/>
        </w:rPr>
        <w:t>）</w:t>
      </w:r>
      <w:r>
        <w:fldChar w:fldCharType="end"/>
      </w:r>
      <w:r>
        <w:rPr>
          <w:rFonts w:hint="eastAsia"/>
        </w:rPr>
        <w:t>式を満たさない場合には</w:t>
      </w:r>
      <w:r>
        <w:fldChar w:fldCharType="begin"/>
      </w:r>
      <w:r>
        <w:instrText xml:space="preserve"> </w:instrText>
      </w:r>
      <w:r>
        <w:rPr>
          <w:rFonts w:hint="eastAsia"/>
        </w:rPr>
        <w:instrText>REF _Ref17804436 \h</w:instrText>
      </w:r>
      <w:r>
        <w:instrText xml:space="preserve"> </w:instrText>
      </w:r>
      <w:r>
        <w:fldChar w:fldCharType="separate"/>
      </w:r>
      <w:r w:rsidR="003D2F73" w:rsidRPr="00477F45">
        <w:rPr>
          <w:rFonts w:hint="eastAsia"/>
        </w:rPr>
        <w:t>（</w:t>
      </w:r>
      <w:r w:rsidR="003D2F73">
        <w:rPr>
          <w:noProof/>
        </w:rPr>
        <w:t>140</w:t>
      </w:r>
      <w:r w:rsidR="003D2F73" w:rsidRPr="00477F45">
        <w:rPr>
          <w:rFonts w:hint="eastAsia"/>
        </w:rPr>
        <w:t>）</w:t>
      </w:r>
      <w:r>
        <w:fldChar w:fldCharType="end"/>
      </w:r>
      <w:r>
        <w:rPr>
          <w:rFonts w:hint="eastAsia"/>
        </w:rPr>
        <w:t>式から次の収束ステップの着衣表面温度暫定値を求める。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47560D" w:rsidRPr="00477F45" w14:paraId="2734686C" w14:textId="77777777" w:rsidTr="002F0AC1">
        <w:tc>
          <w:tcPr>
            <w:tcW w:w="8797" w:type="dxa"/>
          </w:tcPr>
          <w:p w14:paraId="4833B68D" w14:textId="58CDBFF8" w:rsidR="0047560D" w:rsidRDefault="00A12191" w:rsidP="0047560D">
            <w:pPr>
              <w:tabs>
                <w:tab w:val="left" w:pos="4895"/>
              </w:tabs>
            </w:pPr>
            <m:oMathPara>
              <m:oMath>
                <m:sSub>
                  <m:sSubPr>
                    <m:ctrlPr>
                      <w:rPr>
                        <w:rFonts w:ascii="Cambria Math" w:hAnsi="Cambria Math"/>
                        <w:i/>
                      </w:rPr>
                    </m:ctrlPr>
                  </m:sSubPr>
                  <m:e>
                    <m:r>
                      <w:rPr>
                        <w:rFonts w:ascii="Cambria Math" w:hAnsi="Cambria Math"/>
                      </w:rPr>
                      <m:t>T</m:t>
                    </m:r>
                  </m:e>
                  <m:sub>
                    <m:r>
                      <w:rPr>
                        <w:rFonts w:ascii="Cambria Math" w:hAnsi="Cambria Math"/>
                      </w:rPr>
                      <m:t>clabs,p+1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clabs,p</m:t>
                        </m:r>
                      </m:sub>
                    </m:sSub>
                  </m:num>
                  <m:den>
                    <m:r>
                      <w:rPr>
                        <w:rFonts w:ascii="Cambria Math" w:hAnsi="Cambria Math"/>
                      </w:rPr>
                      <m:t>2</m:t>
                    </m:r>
                  </m:den>
                </m:f>
              </m:oMath>
            </m:oMathPara>
          </w:p>
        </w:tc>
        <w:tc>
          <w:tcPr>
            <w:tcW w:w="949" w:type="dxa"/>
            <w:vAlign w:val="center"/>
          </w:tcPr>
          <w:p w14:paraId="02EF08E2" w14:textId="5A8949A2" w:rsidR="0047560D" w:rsidRPr="00477F45" w:rsidRDefault="0047560D" w:rsidP="0047560D">
            <w:pPr>
              <w:pStyle w:val="af9"/>
            </w:pPr>
            <w:bookmarkStart w:id="295" w:name="_Ref1780443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140</w:t>
            </w:r>
            <w:r>
              <w:fldChar w:fldCharType="end"/>
            </w:r>
            <w:r w:rsidRPr="00477F45">
              <w:rPr>
                <w:rFonts w:hint="eastAsia"/>
              </w:rPr>
              <w:t>）</w:t>
            </w:r>
            <w:bookmarkEnd w:id="295"/>
          </w:p>
        </w:tc>
      </w:tr>
    </w:tbl>
    <w:p w14:paraId="321790D7" w14:textId="54FE79B9" w:rsidR="00B70B54" w:rsidRDefault="006256D6" w:rsidP="002F6AC2">
      <w:pPr>
        <w:pStyle w:val="af7"/>
      </w:pPr>
      <w:r>
        <w:rPr>
          <w:rFonts w:hint="eastAsia"/>
        </w:rPr>
        <w:t>着衣の表面温度</w:t>
      </w:r>
      <m:oMath>
        <m:sSub>
          <m:sSubPr>
            <m:ctrlPr>
              <w:rPr>
                <w:i/>
              </w:rPr>
            </m:ctrlPr>
          </m:sSubPr>
          <m:e>
            <m:r>
              <m:t>T</m:t>
            </m:r>
          </m:e>
          <m:sub>
            <m:r>
              <m:t>cl</m:t>
            </m:r>
          </m:sub>
        </m:sSub>
      </m:oMath>
      <w:r>
        <w:rPr>
          <w:rFonts w:hint="eastAsia"/>
        </w:rPr>
        <w:t>が求まれば、</w:t>
      </w:r>
      <w:r>
        <w:rPr>
          <w:rFonts w:hint="eastAsia"/>
        </w:rPr>
        <w:t>PMV</w:t>
      </w:r>
      <w:r>
        <w:rPr>
          <w:rFonts w:hint="eastAsia"/>
        </w:rPr>
        <w:t>は</w:t>
      </w:r>
      <w:r>
        <w:fldChar w:fldCharType="begin"/>
      </w:r>
      <w:r>
        <w:instrText xml:space="preserve"> </w:instrText>
      </w:r>
      <w:r>
        <w:rPr>
          <w:rFonts w:hint="eastAsia"/>
        </w:rPr>
        <w:instrText>REF _Ref17804869 \h</w:instrText>
      </w:r>
      <w:r>
        <w:instrText xml:space="preserve"> </w:instrText>
      </w:r>
      <w:r>
        <w:fldChar w:fldCharType="separate"/>
      </w:r>
      <w:r w:rsidR="003D2F73" w:rsidRPr="00477F45">
        <w:rPr>
          <w:rFonts w:hint="eastAsia"/>
        </w:rPr>
        <w:t>（</w:t>
      </w:r>
      <w:r w:rsidR="003D2F73">
        <w:rPr>
          <w:noProof/>
        </w:rPr>
        <w:t>141</w:t>
      </w:r>
      <w:r w:rsidR="003D2F73" w:rsidRPr="00477F45">
        <w:rPr>
          <w:rFonts w:hint="eastAsia"/>
        </w:rPr>
        <w:t>）</w:t>
      </w:r>
      <w:r>
        <w:fldChar w:fldCharType="end"/>
      </w:r>
      <w:r>
        <w:rPr>
          <w:rFonts w:hint="eastAsia"/>
        </w:rPr>
        <w:t>式から求められる。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A253BA" w:rsidRPr="00477F45" w14:paraId="2ECBDCB4" w14:textId="77777777" w:rsidTr="00CF5850">
        <w:tc>
          <w:tcPr>
            <w:tcW w:w="8908" w:type="dxa"/>
          </w:tcPr>
          <w:p w14:paraId="4D84245C" w14:textId="08EE1EED" w:rsidR="00A253BA" w:rsidRDefault="00A12191" w:rsidP="00CF5850">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PMV</m:t>
                    </m:r>
                  </m:e>
                  <m:sub>
                    <m:r>
                      <w:rPr>
                        <w:rFonts w:ascii="Cambria Math" w:hAnsi="Cambria Math"/>
                      </w:rPr>
                      <m:t>i,n</m:t>
                    </m:r>
                  </m:sub>
                </m:sSub>
                <m:r>
                  <w:rPr>
                    <w:rFonts w:ascii="Cambria Math" w:hAnsi="Cambria Math"/>
                  </w:rPr>
                  <m:t>=</m:t>
                </m:r>
                <m:d>
                  <m:dPr>
                    <m:ctrlPr>
                      <w:rPr>
                        <w:rFonts w:ascii="Cambria Math" w:hAnsi="Cambria Math"/>
                        <w:i/>
                      </w:rPr>
                    </m:ctrlPr>
                  </m:dPr>
                  <m:e>
                    <m:r>
                      <w:rPr>
                        <w:rFonts w:ascii="Cambria Math" w:hAnsi="Cambria Math"/>
                      </w:rPr>
                      <m:t>0.303∙</m:t>
                    </m:r>
                    <m:sSup>
                      <m:sSupPr>
                        <m:ctrlPr>
                          <w:rPr>
                            <w:rFonts w:ascii="Cambria Math" w:hAnsi="Cambria Math"/>
                            <w:i/>
                          </w:rPr>
                        </m:ctrlPr>
                      </m:sSupPr>
                      <m:e>
                        <m:r>
                          <w:rPr>
                            <w:rFonts w:ascii="Cambria Math" w:hAnsi="Cambria Math"/>
                          </w:rPr>
                          <m:t>e</m:t>
                        </m:r>
                      </m:e>
                      <m:sup>
                        <m:r>
                          <w:rPr>
                            <w:rFonts w:ascii="Cambria Math" w:hAnsi="Cambria Math"/>
                          </w:rPr>
                          <m:t>-0.036∙M</m:t>
                        </m:r>
                      </m:sup>
                    </m:sSup>
                    <m:r>
                      <w:rPr>
                        <w:rFonts w:ascii="Cambria Math" w:hAnsi="Cambria Math"/>
                      </w:rPr>
                      <m:t>+0.028</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M-W</m:t>
                        </m:r>
                      </m:e>
                    </m:d>
                    <m:r>
                      <w:rPr>
                        <w:rFonts w:ascii="Cambria Math" w:hAnsi="Cambria Math"/>
                      </w:rPr>
                      <m:t>-3.05∙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d>
                      <m:dPr>
                        <m:begChr m:val="{"/>
                        <m:endChr m:val="}"/>
                        <m:ctrlPr>
                          <w:rPr>
                            <w:rFonts w:ascii="Cambria Math" w:hAnsi="Cambria Math"/>
                            <w:i/>
                          </w:rPr>
                        </m:ctrlPr>
                      </m:dPr>
                      <m:e>
                        <m:r>
                          <w:rPr>
                            <w:rFonts w:ascii="Cambria Math" w:hAnsi="Cambria Math"/>
                          </w:rPr>
                          <m:t>5733-6.99∙</m:t>
                        </m:r>
                        <m:d>
                          <m:dPr>
                            <m:ctrlPr>
                              <w:rPr>
                                <w:rFonts w:ascii="Cambria Math" w:hAnsi="Cambria Math"/>
                                <w:i/>
                              </w:rPr>
                            </m:ctrlPr>
                          </m:dPr>
                          <m:e>
                            <m:r>
                              <w:rPr>
                                <w:rFonts w:ascii="Cambria Math" w:hAnsi="Cambria Math"/>
                              </w:rPr>
                              <m:t>M-W</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e>
                    </m:d>
                    <m:r>
                      <w:rPr>
                        <w:rFonts w:ascii="Cambria Math" w:hAnsi="Cambria Math"/>
                      </w:rPr>
                      <m:t>-0.42∙</m:t>
                    </m:r>
                    <m:d>
                      <m:dPr>
                        <m:begChr m:val="{"/>
                        <m:endChr m:val="}"/>
                        <m:ctrlPr>
                          <w:rPr>
                            <w:rFonts w:ascii="Cambria Math" w:hAnsi="Cambria Math"/>
                            <w:i/>
                          </w:rPr>
                        </m:ctrlPr>
                      </m:dPr>
                      <m:e>
                        <m:d>
                          <m:dPr>
                            <m:ctrlPr>
                              <w:rPr>
                                <w:rFonts w:ascii="Cambria Math" w:hAnsi="Cambria Math"/>
                                <w:i/>
                              </w:rPr>
                            </m:ctrlPr>
                          </m:dPr>
                          <m:e>
                            <m:r>
                              <w:rPr>
                                <w:rFonts w:ascii="Cambria Math" w:hAnsi="Cambria Math"/>
                              </w:rPr>
                              <m:t>M-W</m:t>
                            </m:r>
                          </m:e>
                        </m:d>
                        <m:r>
                          <w:rPr>
                            <w:rFonts w:ascii="Cambria Math" w:hAnsi="Cambria Math"/>
                          </w:rPr>
                          <m:t>-58.15</m:t>
                        </m:r>
                      </m:e>
                    </m:d>
                    <m:r>
                      <w:rPr>
                        <w:rFonts w:ascii="Cambria Math" w:hAnsi="Cambria Math"/>
                      </w:rPr>
                      <m:t>-1.7∙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d>
                      <m:dPr>
                        <m:ctrlPr>
                          <w:rPr>
                            <w:rFonts w:ascii="Cambria Math" w:hAnsi="Cambria Math"/>
                            <w:i/>
                          </w:rPr>
                        </m:ctrlPr>
                      </m:dPr>
                      <m:e>
                        <m:r>
                          <w:rPr>
                            <w:rFonts w:ascii="Cambria Math" w:hAnsi="Cambria Math"/>
                          </w:rPr>
                          <m:t>5867-</m:t>
                        </m:r>
                        <m:sSub>
                          <m:sSubPr>
                            <m:ctrlPr>
                              <w:rPr>
                                <w:rFonts w:ascii="Cambria Math" w:hAnsi="Cambria Math"/>
                                <w:i/>
                              </w:rPr>
                            </m:ctrlPr>
                          </m:sSubPr>
                          <m:e>
                            <m:r>
                              <w:rPr>
                                <w:rFonts w:ascii="Cambria Math" w:hAnsi="Cambria Math"/>
                              </w:rPr>
                              <m:t>p</m:t>
                            </m:r>
                          </m:e>
                          <m:sub>
                            <m:r>
                              <w:rPr>
                                <w:rFonts w:ascii="Cambria Math" w:hAnsi="Cambria Math"/>
                              </w:rPr>
                              <m:t>a</m:t>
                            </m:r>
                          </m:sub>
                        </m:sSub>
                      </m:e>
                    </m:d>
                    <m:r>
                      <w:rPr>
                        <w:rFonts w:ascii="Cambria Math" w:hAnsi="Cambria Math"/>
                      </w:rPr>
                      <m:t>-0.0014∙M</m:t>
                    </m:r>
                    <m:r>
                      <m:rPr>
                        <m:sty m:val="p"/>
                      </m:rPr>
                      <w:rPr>
                        <w:rFonts w:ascii="Cambria Math" w:hAnsi="Cambria Math"/>
                      </w:rPr>
                      <m:t>∙</m:t>
                    </m:r>
                    <m:d>
                      <m:dPr>
                        <m:ctrlPr>
                          <w:rPr>
                            <w:rFonts w:ascii="Cambria Math" w:hAnsi="Cambria Math"/>
                          </w:rPr>
                        </m:ctrlPr>
                      </m:dPr>
                      <m:e>
                        <m:r>
                          <w:rPr>
                            <w:rFonts w:ascii="Cambria Math" w:hAnsi="Cambria Math"/>
                          </w:rPr>
                          <m:t>34-T</m:t>
                        </m:r>
                        <m:sSub>
                          <m:sSubPr>
                            <m:ctrlPr>
                              <w:rPr>
                                <w:rFonts w:ascii="Cambria Math" w:hAnsi="Cambria Math"/>
                                <w:i/>
                              </w:rPr>
                            </m:ctrlPr>
                          </m:sSubPr>
                          <m:e>
                            <m:r>
                              <w:rPr>
                                <w:rFonts w:ascii="Cambria Math" w:hAnsi="Cambria Math"/>
                              </w:rPr>
                              <m:t>r</m:t>
                            </m:r>
                          </m:e>
                          <m:sub>
                            <m:r>
                              <w:rPr>
                                <w:rFonts w:ascii="Cambria Math" w:hAnsi="Cambria Math"/>
                              </w:rPr>
                              <m:t>i,n</m:t>
                            </m:r>
                          </m:sub>
                        </m:sSub>
                      </m:e>
                    </m:d>
                    <m:r>
                      <w:rPr>
                        <w:rFonts w:ascii="Cambria Math" w:hAnsi="Cambria Math"/>
                      </w:rPr>
                      <m:t>-3.96∙</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m:rPr>
                        <m:sty m:val="p"/>
                      </m:rPr>
                      <w:rPr>
                        <w:rFonts w:ascii="Cambria Math" w:hAnsi="Cambria Math"/>
                      </w:rPr>
                      <m:t>∙</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r>
                                  <w:rPr>
                                    <w:rFonts w:ascii="Cambria Math" w:hAnsi="Cambria Math"/>
                                  </w:rPr>
                                  <m:t>+273</m:t>
                                </m:r>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MRT</m:t>
                                    </m:r>
                                  </m:e>
                                  <m:sub>
                                    <m:r>
                                      <w:rPr>
                                        <w:rFonts w:ascii="Cambria Math" w:hAnsi="Cambria Math"/>
                                      </w:rPr>
                                      <m:t>i,n</m:t>
                                    </m:r>
                                  </m:sub>
                                </m:sSub>
                                <m:r>
                                  <w:rPr>
                                    <w:rFonts w:ascii="Cambria Math" w:hAnsi="Cambria Math"/>
                                  </w:rPr>
                                  <m:t>+273</m:t>
                                </m:r>
                              </m:e>
                            </m:d>
                          </m:e>
                          <m:sup>
                            <m:r>
                              <w:rPr>
                                <w:rFonts w:ascii="Cambria Math" w:hAnsi="Cambria Math"/>
                              </w:rPr>
                              <m:t>4</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∙hhc∙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i,n</m:t>
                            </m:r>
                          </m:sub>
                        </m:sSub>
                      </m:e>
                    </m:d>
                  </m:e>
                </m:d>
              </m:oMath>
            </m:oMathPara>
          </w:p>
        </w:tc>
        <w:tc>
          <w:tcPr>
            <w:tcW w:w="838" w:type="dxa"/>
            <w:vAlign w:val="center"/>
          </w:tcPr>
          <w:p w14:paraId="6173B3F6" w14:textId="654A26BD" w:rsidR="00A253BA" w:rsidRPr="00477F45" w:rsidRDefault="00A253BA" w:rsidP="00CF5850">
            <w:pPr>
              <w:pStyle w:val="af9"/>
            </w:pPr>
            <w:bookmarkStart w:id="296" w:name="_Ref1780486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141</w:t>
            </w:r>
            <w:r>
              <w:fldChar w:fldCharType="end"/>
            </w:r>
            <w:r w:rsidRPr="00477F45">
              <w:rPr>
                <w:rFonts w:hint="eastAsia"/>
              </w:rPr>
              <w:t>）</w:t>
            </w:r>
            <w:bookmarkEnd w:id="296"/>
          </w:p>
        </w:tc>
      </w:tr>
    </w:tbl>
    <w:p w14:paraId="7B9CFC95" w14:textId="31D97DE0" w:rsidR="00CF5850" w:rsidRDefault="00CF5850" w:rsidP="00CD0C5C"/>
    <w:p w14:paraId="0E895D41" w14:textId="2058E10D" w:rsidR="0059039F" w:rsidRDefault="0059039F" w:rsidP="002F6AC2">
      <w:pPr>
        <w:pStyle w:val="af7"/>
      </w:pPr>
      <w:r>
        <w:rPr>
          <w:rFonts w:hint="eastAsia"/>
        </w:rPr>
        <w:t>なお、目標とする</w:t>
      </w:r>
      <w:r>
        <w:rPr>
          <w:rFonts w:hint="eastAsia"/>
        </w:rPr>
        <w:t>PMV</w:t>
      </w:r>
      <w:r>
        <w:rPr>
          <w:rFonts w:hint="eastAsia"/>
        </w:rPr>
        <w:t>から当該時刻の作用温度を求める場合は、次の条件を課す。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59039F" w:rsidRPr="00477F45" w14:paraId="06D426AD" w14:textId="77777777" w:rsidTr="00BB3F63">
        <w:tc>
          <w:tcPr>
            <w:tcW w:w="8797" w:type="dxa"/>
          </w:tcPr>
          <w:p w14:paraId="5B4ECB10" w14:textId="618F09F0" w:rsidR="0059039F" w:rsidRDefault="00A12191" w:rsidP="00BB3F63">
            <w:pPr>
              <w:tabs>
                <w:tab w:val="left" w:pos="4895"/>
              </w:tabs>
            </w:pPr>
            <m:oMathPara>
              <m:oMath>
                <m:sSub>
                  <m:sSubPr>
                    <m:ctrlPr>
                      <w:rPr>
                        <w:rFonts w:ascii="Cambria Math" w:hAnsi="Cambria Math"/>
                        <w:i/>
                      </w:rPr>
                    </m:ctrlPr>
                  </m:sSubPr>
                  <m:e>
                    <m:r>
                      <w:rPr>
                        <w:rFonts w:ascii="Cambria Math" w:hAnsi="Cambria Math"/>
                      </w:rPr>
                      <m:t>Tr</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MRT</m:t>
                    </m:r>
                  </m:e>
                  <m:sub>
                    <m:r>
                      <w:rPr>
                        <w:rFonts w:ascii="Cambria Math" w:hAnsi="Cambria Math"/>
                      </w:rPr>
                      <m:t>i,n</m:t>
                    </m:r>
                  </m:sub>
                </m:sSub>
              </m:oMath>
            </m:oMathPara>
          </w:p>
        </w:tc>
        <w:tc>
          <w:tcPr>
            <w:tcW w:w="949" w:type="dxa"/>
            <w:vAlign w:val="center"/>
          </w:tcPr>
          <w:p w14:paraId="78D10C5C" w14:textId="320C5A41" w:rsidR="0059039F" w:rsidRPr="00477F45" w:rsidRDefault="0059039F" w:rsidP="00BB3F63">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142</w:t>
            </w:r>
            <w:r>
              <w:fldChar w:fldCharType="end"/>
            </w:r>
            <w:r w:rsidRPr="00477F45">
              <w:rPr>
                <w:rFonts w:hint="eastAsia"/>
              </w:rPr>
              <w:t>）</w:t>
            </w:r>
          </w:p>
        </w:tc>
      </w:tr>
    </w:tbl>
    <w:p w14:paraId="004935F5" w14:textId="43703FF5" w:rsidR="0059039F" w:rsidRDefault="0059039F" w:rsidP="00CD0C5C"/>
    <w:p w14:paraId="44527BB6" w14:textId="637D97E9" w:rsidR="006837C3" w:rsidRDefault="006837C3" w:rsidP="002F6AC2">
      <w:pPr>
        <w:pStyle w:val="a1"/>
      </w:pPr>
      <w:bookmarkStart w:id="297" w:name="_Ref17816445"/>
      <w:bookmarkStart w:id="298" w:name="_Toc20739162"/>
      <w:r>
        <w:rPr>
          <w:rFonts w:hint="eastAsia"/>
        </w:rPr>
        <w:lastRenderedPageBreak/>
        <w:t>計算地域の緯度、経度</w:t>
      </w:r>
      <w:bookmarkEnd w:id="297"/>
      <w:bookmarkEnd w:id="298"/>
    </w:p>
    <w:p w14:paraId="3B2167FD" w14:textId="75B31E49" w:rsidR="006837C3" w:rsidRDefault="006837C3" w:rsidP="00CD0C5C"/>
    <w:p w14:paraId="739DD658" w14:textId="3544886F" w:rsidR="006837C3" w:rsidRDefault="00D36A20" w:rsidP="002F6AC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31</w:t>
      </w:r>
      <w:r>
        <w:fldChar w:fldCharType="end"/>
      </w:r>
      <w:r>
        <w:rPr>
          <w:rFonts w:hint="eastAsia"/>
        </w:rPr>
        <w:t xml:space="preserve">　計算地域の緯度と経度</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245"/>
        <w:gridCol w:w="3245"/>
        <w:gridCol w:w="3246"/>
      </w:tblGrid>
      <w:tr w:rsidR="006837C3" w14:paraId="7007BF91" w14:textId="77777777" w:rsidTr="002F6AC2">
        <w:tc>
          <w:tcPr>
            <w:tcW w:w="3245" w:type="dxa"/>
            <w:tcBorders>
              <w:bottom w:val="single" w:sz="12" w:space="0" w:color="auto"/>
            </w:tcBorders>
          </w:tcPr>
          <w:p w14:paraId="1F81E1B4" w14:textId="35471258" w:rsidR="006837C3" w:rsidRDefault="006837C3" w:rsidP="002F6AC2">
            <w:pPr>
              <w:pStyle w:val="aff2"/>
            </w:pPr>
            <w:r>
              <w:rPr>
                <w:rFonts w:hint="eastAsia"/>
              </w:rPr>
              <w:t>地域区分（都市名）</w:t>
            </w:r>
          </w:p>
        </w:tc>
        <w:tc>
          <w:tcPr>
            <w:tcW w:w="3245" w:type="dxa"/>
            <w:tcBorders>
              <w:bottom w:val="single" w:sz="12" w:space="0" w:color="auto"/>
            </w:tcBorders>
          </w:tcPr>
          <w:p w14:paraId="54BC678B" w14:textId="4AB6A1FB" w:rsidR="006837C3" w:rsidRDefault="006837C3" w:rsidP="002F6AC2">
            <w:pPr>
              <w:pStyle w:val="aff2"/>
            </w:pPr>
            <w:r>
              <w:rPr>
                <w:rFonts w:hint="eastAsia"/>
              </w:rPr>
              <w:t>緯度</w:t>
            </w:r>
            <w:r w:rsidR="00D36A20">
              <w:rPr>
                <w:rFonts w:hint="eastAsia"/>
              </w:rPr>
              <w:t>[</w:t>
            </w:r>
            <w:r w:rsidR="00D36A20">
              <w:t>rad]</w:t>
            </w:r>
          </w:p>
        </w:tc>
        <w:tc>
          <w:tcPr>
            <w:tcW w:w="3246" w:type="dxa"/>
            <w:tcBorders>
              <w:bottom w:val="single" w:sz="12" w:space="0" w:color="auto"/>
            </w:tcBorders>
          </w:tcPr>
          <w:p w14:paraId="5ADD1F54" w14:textId="54D86AC0" w:rsidR="006837C3" w:rsidRDefault="006837C3" w:rsidP="002F6AC2">
            <w:pPr>
              <w:pStyle w:val="aff2"/>
            </w:pPr>
            <w:r>
              <w:rPr>
                <w:rFonts w:hint="eastAsia"/>
              </w:rPr>
              <w:t>経度</w:t>
            </w:r>
            <w:r w:rsidR="00D36A20">
              <w:rPr>
                <w:rFonts w:hint="eastAsia"/>
              </w:rPr>
              <w:t>[</w:t>
            </w:r>
            <w:r w:rsidR="00D36A20">
              <w:t>rad]</w:t>
            </w:r>
          </w:p>
        </w:tc>
      </w:tr>
      <w:tr w:rsidR="006837C3" w14:paraId="7759C3E5" w14:textId="77777777" w:rsidTr="002F6AC2">
        <w:tc>
          <w:tcPr>
            <w:tcW w:w="3245" w:type="dxa"/>
            <w:tcBorders>
              <w:top w:val="single" w:sz="12" w:space="0" w:color="auto"/>
            </w:tcBorders>
          </w:tcPr>
          <w:p w14:paraId="744D06A6" w14:textId="0A65C105" w:rsidR="006837C3" w:rsidRDefault="006837C3" w:rsidP="002F6AC2">
            <w:pPr>
              <w:pStyle w:val="C"/>
            </w:pPr>
            <w:r>
              <w:rPr>
                <w:rFonts w:hint="eastAsia"/>
              </w:rPr>
              <w:t>1</w:t>
            </w:r>
            <w:r>
              <w:rPr>
                <w:rFonts w:hint="eastAsia"/>
              </w:rPr>
              <w:t>地域（北見）</w:t>
            </w:r>
          </w:p>
        </w:tc>
        <w:tc>
          <w:tcPr>
            <w:tcW w:w="3245" w:type="dxa"/>
            <w:tcBorders>
              <w:top w:val="single" w:sz="12" w:space="0" w:color="auto"/>
            </w:tcBorders>
          </w:tcPr>
          <w:p w14:paraId="4A04FA93" w14:textId="58CBA2E6" w:rsidR="006837C3" w:rsidRDefault="00D36A20" w:rsidP="002F6AC2">
            <w:pPr>
              <w:pStyle w:val="C"/>
            </w:pPr>
            <w:r>
              <w:rPr>
                <w:rFonts w:hint="eastAsia"/>
              </w:rPr>
              <w:t>0</w:t>
            </w:r>
            <w:r>
              <w:t>.76</w:t>
            </w:r>
          </w:p>
        </w:tc>
        <w:tc>
          <w:tcPr>
            <w:tcW w:w="3246" w:type="dxa"/>
            <w:tcBorders>
              <w:top w:val="single" w:sz="12" w:space="0" w:color="auto"/>
            </w:tcBorders>
          </w:tcPr>
          <w:p w14:paraId="3C0DC560" w14:textId="15B308DF" w:rsidR="006837C3" w:rsidRDefault="00D36A20" w:rsidP="002F6AC2">
            <w:pPr>
              <w:pStyle w:val="C"/>
            </w:pPr>
            <w:r>
              <w:rPr>
                <w:rFonts w:hint="eastAsia"/>
              </w:rPr>
              <w:t>2</w:t>
            </w:r>
            <w:r>
              <w:t>.51</w:t>
            </w:r>
          </w:p>
        </w:tc>
      </w:tr>
      <w:tr w:rsidR="006837C3" w14:paraId="76C216CD" w14:textId="77777777" w:rsidTr="002F6AC2">
        <w:tc>
          <w:tcPr>
            <w:tcW w:w="3245" w:type="dxa"/>
          </w:tcPr>
          <w:p w14:paraId="49BD2818" w14:textId="476357F9" w:rsidR="006837C3" w:rsidRDefault="006837C3" w:rsidP="002F6AC2">
            <w:pPr>
              <w:pStyle w:val="C"/>
            </w:pPr>
            <w:r>
              <w:rPr>
                <w:rFonts w:hint="eastAsia"/>
              </w:rPr>
              <w:t>2</w:t>
            </w:r>
            <w:r>
              <w:rPr>
                <w:rFonts w:hint="eastAsia"/>
              </w:rPr>
              <w:t>地域（岩見沢）</w:t>
            </w:r>
          </w:p>
        </w:tc>
        <w:tc>
          <w:tcPr>
            <w:tcW w:w="3245" w:type="dxa"/>
          </w:tcPr>
          <w:p w14:paraId="78B7FCF4" w14:textId="07951119" w:rsidR="006837C3" w:rsidRDefault="00D36A20" w:rsidP="002F6AC2">
            <w:pPr>
              <w:pStyle w:val="C"/>
            </w:pPr>
            <w:r>
              <w:rPr>
                <w:rFonts w:hint="eastAsia"/>
              </w:rPr>
              <w:t>0</w:t>
            </w:r>
            <w:r>
              <w:t>.75</w:t>
            </w:r>
          </w:p>
        </w:tc>
        <w:tc>
          <w:tcPr>
            <w:tcW w:w="3246" w:type="dxa"/>
          </w:tcPr>
          <w:p w14:paraId="45700D7C" w14:textId="2FC49C97" w:rsidR="006837C3" w:rsidRDefault="00D36A20" w:rsidP="002F6AC2">
            <w:pPr>
              <w:pStyle w:val="C"/>
            </w:pPr>
            <w:r>
              <w:rPr>
                <w:rFonts w:hint="eastAsia"/>
              </w:rPr>
              <w:t>2</w:t>
            </w:r>
            <w:r>
              <w:t>.47</w:t>
            </w:r>
          </w:p>
        </w:tc>
      </w:tr>
      <w:tr w:rsidR="006837C3" w14:paraId="5E1037AC" w14:textId="77777777" w:rsidTr="002F6AC2">
        <w:tc>
          <w:tcPr>
            <w:tcW w:w="3245" w:type="dxa"/>
          </w:tcPr>
          <w:p w14:paraId="0EF19EA0" w14:textId="0A06A269" w:rsidR="006837C3" w:rsidRDefault="006837C3" w:rsidP="002F6AC2">
            <w:pPr>
              <w:pStyle w:val="C"/>
            </w:pPr>
            <w:r>
              <w:rPr>
                <w:rFonts w:hint="eastAsia"/>
              </w:rPr>
              <w:t>3</w:t>
            </w:r>
            <w:r>
              <w:rPr>
                <w:rFonts w:hint="eastAsia"/>
              </w:rPr>
              <w:t>地域（盛岡）</w:t>
            </w:r>
          </w:p>
        </w:tc>
        <w:tc>
          <w:tcPr>
            <w:tcW w:w="3245" w:type="dxa"/>
          </w:tcPr>
          <w:p w14:paraId="665F262E" w14:textId="4DC9EFE1" w:rsidR="006837C3" w:rsidRDefault="00D36A20" w:rsidP="002F6AC2">
            <w:pPr>
              <w:pStyle w:val="C"/>
            </w:pPr>
            <w:r>
              <w:rPr>
                <w:rFonts w:hint="eastAsia"/>
              </w:rPr>
              <w:t>0</w:t>
            </w:r>
            <w:r>
              <w:t>.69</w:t>
            </w:r>
          </w:p>
        </w:tc>
        <w:tc>
          <w:tcPr>
            <w:tcW w:w="3246" w:type="dxa"/>
          </w:tcPr>
          <w:p w14:paraId="6B48AC8B" w14:textId="532B0314" w:rsidR="006837C3" w:rsidRDefault="00D36A20" w:rsidP="002F6AC2">
            <w:pPr>
              <w:pStyle w:val="C"/>
            </w:pPr>
            <w:r>
              <w:rPr>
                <w:rFonts w:hint="eastAsia"/>
              </w:rPr>
              <w:t>2</w:t>
            </w:r>
            <w:r>
              <w:t>.46</w:t>
            </w:r>
          </w:p>
        </w:tc>
      </w:tr>
      <w:tr w:rsidR="006837C3" w14:paraId="117188CC" w14:textId="77777777" w:rsidTr="002F6AC2">
        <w:tc>
          <w:tcPr>
            <w:tcW w:w="3245" w:type="dxa"/>
          </w:tcPr>
          <w:p w14:paraId="2F349FF8" w14:textId="68967EA8" w:rsidR="006837C3" w:rsidRDefault="006837C3" w:rsidP="002F6AC2">
            <w:pPr>
              <w:pStyle w:val="C"/>
            </w:pPr>
            <w:r>
              <w:rPr>
                <w:rFonts w:hint="eastAsia"/>
              </w:rPr>
              <w:t>4</w:t>
            </w:r>
            <w:r>
              <w:rPr>
                <w:rFonts w:hint="eastAsia"/>
              </w:rPr>
              <w:t>地域（長野）</w:t>
            </w:r>
          </w:p>
        </w:tc>
        <w:tc>
          <w:tcPr>
            <w:tcW w:w="3245" w:type="dxa"/>
          </w:tcPr>
          <w:p w14:paraId="10E9C8CF" w14:textId="0DAEC365" w:rsidR="006837C3" w:rsidRDefault="00D36A20" w:rsidP="002F6AC2">
            <w:pPr>
              <w:pStyle w:val="C"/>
            </w:pPr>
            <w:r>
              <w:rPr>
                <w:rFonts w:hint="eastAsia"/>
              </w:rPr>
              <w:t>0</w:t>
            </w:r>
            <w:r>
              <w:t>.64</w:t>
            </w:r>
          </w:p>
        </w:tc>
        <w:tc>
          <w:tcPr>
            <w:tcW w:w="3246" w:type="dxa"/>
          </w:tcPr>
          <w:p w14:paraId="73C96D43" w14:textId="756BF4A0" w:rsidR="006837C3" w:rsidRDefault="00D36A20" w:rsidP="002F6AC2">
            <w:pPr>
              <w:pStyle w:val="C"/>
            </w:pPr>
            <w:r>
              <w:rPr>
                <w:rFonts w:hint="eastAsia"/>
              </w:rPr>
              <w:t>2</w:t>
            </w:r>
            <w:r>
              <w:t>.41</w:t>
            </w:r>
          </w:p>
        </w:tc>
      </w:tr>
      <w:tr w:rsidR="006837C3" w14:paraId="1E1409DB" w14:textId="77777777" w:rsidTr="002F6AC2">
        <w:tc>
          <w:tcPr>
            <w:tcW w:w="3245" w:type="dxa"/>
          </w:tcPr>
          <w:p w14:paraId="4B99AB7D" w14:textId="4887701A" w:rsidR="006837C3" w:rsidRDefault="006837C3" w:rsidP="002F6AC2">
            <w:pPr>
              <w:pStyle w:val="C"/>
            </w:pPr>
            <w:r>
              <w:rPr>
                <w:rFonts w:hint="eastAsia"/>
              </w:rPr>
              <w:t>5</w:t>
            </w:r>
            <w:r>
              <w:rPr>
                <w:rFonts w:hint="eastAsia"/>
              </w:rPr>
              <w:t>地域（宇都宮）</w:t>
            </w:r>
          </w:p>
        </w:tc>
        <w:tc>
          <w:tcPr>
            <w:tcW w:w="3245" w:type="dxa"/>
          </w:tcPr>
          <w:p w14:paraId="6154A8C9" w14:textId="3F485D22" w:rsidR="006837C3" w:rsidRDefault="00D36A20" w:rsidP="002F6AC2">
            <w:pPr>
              <w:pStyle w:val="C"/>
            </w:pPr>
            <w:r>
              <w:rPr>
                <w:rFonts w:hint="eastAsia"/>
              </w:rPr>
              <w:t>0</w:t>
            </w:r>
            <w:r>
              <w:t>.64</w:t>
            </w:r>
          </w:p>
        </w:tc>
        <w:tc>
          <w:tcPr>
            <w:tcW w:w="3246" w:type="dxa"/>
          </w:tcPr>
          <w:p w14:paraId="07DC00B6" w14:textId="5911D673" w:rsidR="006837C3" w:rsidRDefault="00D36A20" w:rsidP="002F6AC2">
            <w:pPr>
              <w:pStyle w:val="C"/>
            </w:pPr>
            <w:r>
              <w:rPr>
                <w:rFonts w:hint="eastAsia"/>
              </w:rPr>
              <w:t>2</w:t>
            </w:r>
            <w:r>
              <w:t>.44</w:t>
            </w:r>
          </w:p>
        </w:tc>
      </w:tr>
      <w:tr w:rsidR="006837C3" w14:paraId="1565E1DF" w14:textId="77777777" w:rsidTr="002F6AC2">
        <w:tc>
          <w:tcPr>
            <w:tcW w:w="3245" w:type="dxa"/>
          </w:tcPr>
          <w:p w14:paraId="01CAD1D5" w14:textId="21F37A16" w:rsidR="006837C3" w:rsidRDefault="006837C3" w:rsidP="002F6AC2">
            <w:pPr>
              <w:pStyle w:val="C"/>
            </w:pPr>
            <w:r>
              <w:rPr>
                <w:rFonts w:hint="eastAsia"/>
              </w:rPr>
              <w:t>6</w:t>
            </w:r>
            <w:r>
              <w:rPr>
                <w:rFonts w:hint="eastAsia"/>
              </w:rPr>
              <w:t>地域（岡山）</w:t>
            </w:r>
          </w:p>
        </w:tc>
        <w:tc>
          <w:tcPr>
            <w:tcW w:w="3245" w:type="dxa"/>
          </w:tcPr>
          <w:p w14:paraId="5CE07F7D" w14:textId="156C0A80" w:rsidR="006837C3" w:rsidRDefault="00D36A20" w:rsidP="002F6AC2">
            <w:pPr>
              <w:pStyle w:val="C"/>
            </w:pPr>
            <w:r>
              <w:rPr>
                <w:rFonts w:hint="eastAsia"/>
              </w:rPr>
              <w:t>0</w:t>
            </w:r>
            <w:r>
              <w:t>.60</w:t>
            </w:r>
          </w:p>
        </w:tc>
        <w:tc>
          <w:tcPr>
            <w:tcW w:w="3246" w:type="dxa"/>
          </w:tcPr>
          <w:p w14:paraId="2B87D793" w14:textId="3C66733E" w:rsidR="006837C3" w:rsidRDefault="00D36A20" w:rsidP="002F6AC2">
            <w:pPr>
              <w:pStyle w:val="C"/>
            </w:pPr>
            <w:r>
              <w:rPr>
                <w:rFonts w:hint="eastAsia"/>
              </w:rPr>
              <w:t>2</w:t>
            </w:r>
            <w:r>
              <w:t>.34</w:t>
            </w:r>
          </w:p>
        </w:tc>
      </w:tr>
      <w:tr w:rsidR="006837C3" w14:paraId="7AAC18E4" w14:textId="77777777" w:rsidTr="002F6AC2">
        <w:tc>
          <w:tcPr>
            <w:tcW w:w="3245" w:type="dxa"/>
          </w:tcPr>
          <w:p w14:paraId="0096D5B9" w14:textId="41211B0B" w:rsidR="006837C3" w:rsidRDefault="006837C3" w:rsidP="002F6AC2">
            <w:pPr>
              <w:pStyle w:val="C"/>
            </w:pPr>
            <w:r>
              <w:rPr>
                <w:rFonts w:hint="eastAsia"/>
              </w:rPr>
              <w:t>7</w:t>
            </w:r>
            <w:r>
              <w:rPr>
                <w:rFonts w:hint="eastAsia"/>
              </w:rPr>
              <w:t>地域（宮崎）</w:t>
            </w:r>
          </w:p>
        </w:tc>
        <w:tc>
          <w:tcPr>
            <w:tcW w:w="3245" w:type="dxa"/>
          </w:tcPr>
          <w:p w14:paraId="3591C60B" w14:textId="4181999D" w:rsidR="006837C3" w:rsidRDefault="00D36A20" w:rsidP="002F6AC2">
            <w:pPr>
              <w:pStyle w:val="C"/>
            </w:pPr>
            <w:r>
              <w:rPr>
                <w:rFonts w:hint="eastAsia"/>
              </w:rPr>
              <w:t>0</w:t>
            </w:r>
            <w:r>
              <w:t>.56</w:t>
            </w:r>
          </w:p>
        </w:tc>
        <w:tc>
          <w:tcPr>
            <w:tcW w:w="3246" w:type="dxa"/>
          </w:tcPr>
          <w:p w14:paraId="34675171" w14:textId="1CC173F7" w:rsidR="006837C3" w:rsidRDefault="00D36A20" w:rsidP="002F6AC2">
            <w:pPr>
              <w:pStyle w:val="C"/>
            </w:pPr>
            <w:r>
              <w:rPr>
                <w:rFonts w:hint="eastAsia"/>
              </w:rPr>
              <w:t>2</w:t>
            </w:r>
            <w:r>
              <w:t>.29</w:t>
            </w:r>
          </w:p>
        </w:tc>
      </w:tr>
      <w:tr w:rsidR="006837C3" w14:paraId="398B102E" w14:textId="77777777" w:rsidTr="002F6AC2">
        <w:tc>
          <w:tcPr>
            <w:tcW w:w="3245" w:type="dxa"/>
          </w:tcPr>
          <w:p w14:paraId="7D427FCF" w14:textId="736E56AB" w:rsidR="006837C3" w:rsidRDefault="006837C3" w:rsidP="002F6AC2">
            <w:pPr>
              <w:pStyle w:val="C"/>
            </w:pPr>
            <w:r>
              <w:rPr>
                <w:rFonts w:hint="eastAsia"/>
              </w:rPr>
              <w:t>8</w:t>
            </w:r>
            <w:r>
              <w:rPr>
                <w:rFonts w:hint="eastAsia"/>
              </w:rPr>
              <w:t>地域（那覇）</w:t>
            </w:r>
          </w:p>
        </w:tc>
        <w:tc>
          <w:tcPr>
            <w:tcW w:w="3245" w:type="dxa"/>
          </w:tcPr>
          <w:p w14:paraId="7B2E12D2" w14:textId="0365AC7C" w:rsidR="006837C3" w:rsidRDefault="00D36A20" w:rsidP="002F6AC2">
            <w:pPr>
              <w:pStyle w:val="C"/>
            </w:pPr>
            <w:r>
              <w:rPr>
                <w:rFonts w:hint="eastAsia"/>
              </w:rPr>
              <w:t>0</w:t>
            </w:r>
            <w:r>
              <w:t>.46</w:t>
            </w:r>
          </w:p>
        </w:tc>
        <w:tc>
          <w:tcPr>
            <w:tcW w:w="3246" w:type="dxa"/>
          </w:tcPr>
          <w:p w14:paraId="3194EE69" w14:textId="3377518C" w:rsidR="006837C3" w:rsidRDefault="00D36A20" w:rsidP="002F6AC2">
            <w:pPr>
              <w:pStyle w:val="C"/>
            </w:pPr>
            <w:r>
              <w:rPr>
                <w:rFonts w:hint="eastAsia"/>
              </w:rPr>
              <w:t>2</w:t>
            </w:r>
            <w:r>
              <w:t>.23</w:t>
            </w:r>
          </w:p>
        </w:tc>
      </w:tr>
    </w:tbl>
    <w:p w14:paraId="156DFE45" w14:textId="37C04C7F" w:rsidR="006837C3" w:rsidRDefault="006837C3" w:rsidP="00CD0C5C"/>
    <w:p w14:paraId="67437D26" w14:textId="589CE734" w:rsidR="006837C3" w:rsidRDefault="004A55AE" w:rsidP="00AB0BBC">
      <w:pPr>
        <w:pStyle w:val="a1"/>
      </w:pPr>
      <w:bookmarkStart w:id="299" w:name="_Toc20739163"/>
      <w:r>
        <w:rPr>
          <w:rFonts w:hint="eastAsia"/>
        </w:rPr>
        <w:lastRenderedPageBreak/>
        <w:t>土壌の助走計算</w:t>
      </w:r>
      <w:bookmarkEnd w:id="299"/>
    </w:p>
    <w:p w14:paraId="356F9897" w14:textId="6E8CAAE6" w:rsidR="004A55AE" w:rsidRDefault="009E18AF" w:rsidP="00AB0BBC">
      <w:pPr>
        <w:pStyle w:val="af7"/>
      </w:pPr>
      <w:r>
        <w:rPr>
          <w:rFonts w:hint="eastAsia"/>
        </w:rPr>
        <w:t>土壌の助走期間は</w:t>
      </w:r>
      <w:r>
        <w:rPr>
          <w:rFonts w:hint="eastAsia"/>
        </w:rPr>
        <w:t>1</w:t>
      </w:r>
      <w:r>
        <w:rPr>
          <w:rFonts w:hint="eastAsia"/>
        </w:rPr>
        <w:t>年間</w:t>
      </w:r>
      <w:r w:rsidR="003D2F73">
        <w:rPr>
          <w:rFonts w:hint="eastAsia"/>
        </w:rPr>
        <w:t>とする。前半は土壌のみを</w:t>
      </w:r>
      <w:r w:rsidR="008249BC">
        <w:fldChar w:fldCharType="begin"/>
      </w:r>
      <w:r w:rsidR="008249BC">
        <w:instrText xml:space="preserve"> </w:instrText>
      </w:r>
      <w:r w:rsidR="008249BC">
        <w:rPr>
          <w:rFonts w:hint="eastAsia"/>
        </w:rPr>
        <w:instrText>REF _Ref20739206 \h</w:instrText>
      </w:r>
      <w:r w:rsidR="008249BC">
        <w:instrText xml:space="preserve"> </w:instrText>
      </w:r>
      <w:r w:rsidR="008249BC">
        <w:fldChar w:fldCharType="separate"/>
      </w:r>
      <w:r w:rsidR="008249BC">
        <w:rPr>
          <w:rFonts w:hint="eastAsia"/>
        </w:rPr>
        <w:t>（</w:t>
      </w:r>
      <w:r w:rsidR="008249BC">
        <w:rPr>
          <w:noProof/>
        </w:rPr>
        <w:t>143</w:t>
      </w:r>
      <w:r w:rsidR="008249BC">
        <w:rPr>
          <w:rFonts w:hint="eastAsia"/>
        </w:rPr>
        <w:t>）</w:t>
      </w:r>
      <w:r w:rsidR="008249BC">
        <w:fldChar w:fldCharType="end"/>
      </w:r>
      <w:r w:rsidR="008249BC">
        <w:rPr>
          <w:rFonts w:hint="eastAsia"/>
        </w:rPr>
        <w:t>～</w:t>
      </w:r>
      <w:r w:rsidR="008249BC">
        <w:fldChar w:fldCharType="begin"/>
      </w:r>
      <w:r w:rsidR="008249BC">
        <w:instrText xml:space="preserve"> </w:instrText>
      </w:r>
      <w:r w:rsidR="008249BC">
        <w:rPr>
          <w:rFonts w:hint="eastAsia"/>
        </w:rPr>
        <w:instrText>REF _Ref20739510 \h</w:instrText>
      </w:r>
      <w:r w:rsidR="008249BC">
        <w:instrText xml:space="preserve"> </w:instrText>
      </w:r>
      <w:r w:rsidR="008249BC">
        <w:fldChar w:fldCharType="separate"/>
      </w:r>
      <w:r w:rsidR="008249BC">
        <w:rPr>
          <w:rFonts w:hint="eastAsia"/>
        </w:rPr>
        <w:t>（</w:t>
      </w:r>
      <w:r w:rsidR="008249BC">
        <w:rPr>
          <w:noProof/>
        </w:rPr>
        <w:t>148</w:t>
      </w:r>
      <w:r w:rsidR="008249BC">
        <w:rPr>
          <w:rFonts w:hint="eastAsia"/>
        </w:rPr>
        <w:t>）</w:t>
      </w:r>
      <w:r w:rsidR="008249BC">
        <w:fldChar w:fldCharType="end"/>
      </w:r>
      <w:r w:rsidR="008249BC">
        <w:rPr>
          <w:rFonts w:hint="eastAsia"/>
        </w:rPr>
        <w:t>式で計算し、求められた指数項の項別成分</w:t>
      </w:r>
      <m:oMath>
        <m:sSubSup>
          <m:sSubSupPr>
            <m:ctrlPr>
              <w:rPr>
                <w:rFonts w:eastAsia="HGP創英角ｺﾞｼｯｸUB" w:cs="XITS Math"/>
                <w:i/>
              </w:rPr>
            </m:ctrlPr>
          </m:sSubSupPr>
          <m:e>
            <m:r>
              <w:rPr>
                <w:rFonts w:eastAsia="HGP創英角ｺﾞｼｯｸUB" w:cs="XITS Math"/>
              </w:rPr>
              <m:t>Ts</m:t>
            </m:r>
          </m:e>
          <m:sub>
            <m:r>
              <w:rPr>
                <w:rFonts w:eastAsia="HGP創英角ｺﾞｼｯｸUB" w:cs="XITS Math"/>
              </w:rPr>
              <m:t>A,l,n,m</m:t>
            </m:r>
          </m:sub>
          <m:sup>
            <m:r>
              <w:rPr>
                <w:rFonts w:eastAsia="HGP創英角ｺﾞｼｯｸUB" w:cs="XITS Math"/>
              </w:rPr>
              <m:t>'</m:t>
            </m:r>
          </m:sup>
        </m:sSubSup>
      </m:oMath>
      <w:r w:rsidR="008249BC">
        <w:rPr>
          <w:rFonts w:hint="eastAsia"/>
        </w:rPr>
        <w:t>を引き継いで全体助走計算を行う。</w:t>
      </w:r>
    </w:p>
    <w:p w14:paraId="3FE1E308" w14:textId="77777777" w:rsidR="009E18AF" w:rsidRDefault="009E18AF" w:rsidP="00CD0C5C"/>
    <w:p w14:paraId="37060EDD" w14:textId="2D25F89F" w:rsidR="004A55AE" w:rsidRDefault="003D2F73" w:rsidP="00AB0BBC">
      <w:pPr>
        <w:pStyle w:val="afd"/>
      </w:pPr>
      <w:r w:rsidRPr="003D2F73">
        <w:rPr>
          <w:rFonts w:hint="eastAsia"/>
          <w:noProof/>
        </w:rPr>
        <w:drawing>
          <wp:inline distT="0" distB="0" distL="0" distR="0" wp14:anchorId="2D6430D7" wp14:editId="5ECE587F">
            <wp:extent cx="4476750" cy="105791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1057910"/>
                    </a:xfrm>
                    <a:prstGeom prst="rect">
                      <a:avLst/>
                    </a:prstGeom>
                    <a:noFill/>
                    <a:ln>
                      <a:noFill/>
                    </a:ln>
                  </pic:spPr>
                </pic:pic>
              </a:graphicData>
            </a:graphic>
          </wp:inline>
        </w:drawing>
      </w:r>
    </w:p>
    <w:p w14:paraId="47352E27" w14:textId="047FE4D9" w:rsidR="004A55AE" w:rsidRDefault="004A55AE" w:rsidP="00AB0BBC">
      <w:pPr>
        <w:pStyle w:val="afe"/>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3D2F73">
        <w:rPr>
          <w:noProof/>
        </w:rPr>
        <w:t>5</w:t>
      </w:r>
      <w:r>
        <w:fldChar w:fldCharType="end"/>
      </w:r>
      <w:r>
        <w:rPr>
          <w:rFonts w:hint="eastAsia"/>
        </w:rPr>
        <w:t xml:space="preserve">　土壌の助走計算期間</w:t>
      </w:r>
    </w:p>
    <w:p w14:paraId="49FBBCAB" w14:textId="14D1C01D" w:rsidR="004A55AE" w:rsidRDefault="004A55AE" w:rsidP="00CD0C5C"/>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4A55AE" w14:paraId="2C6EA478" w14:textId="77777777" w:rsidTr="004A55AE">
        <w:tc>
          <w:tcPr>
            <w:tcW w:w="8784" w:type="dxa"/>
            <w:vAlign w:val="center"/>
          </w:tcPr>
          <w:p w14:paraId="27223B68" w14:textId="625770AC" w:rsidR="004A55AE" w:rsidRPr="0027055B" w:rsidRDefault="00A12191" w:rsidP="004A55AE">
            <w:pPr>
              <w:pStyle w:val="affe"/>
            </w:pPr>
            <m:oMathPara>
              <m:oMath>
                <m:sSub>
                  <m:sSubPr>
                    <m:ctrlPr/>
                  </m:sSubPr>
                  <m:e>
                    <m:r>
                      <m:t>Ts</m:t>
                    </m:r>
                  </m:e>
                  <m:sub>
                    <m:r>
                      <m:t>i,n,k</m:t>
                    </m:r>
                  </m:sub>
                </m:sSub>
                <m:r>
                  <m:t>=</m:t>
                </m:r>
                <m:f>
                  <m:fPr>
                    <m:ctrlPr/>
                  </m:fPr>
                  <m:num>
                    <m:sSub>
                      <m:sSubPr>
                        <m:ctrlPr>
                          <w:rPr>
                            <w:rFonts w:eastAsia="HGP創英角ｺﾞｼｯｸUB" w:cs="XITS Math"/>
                          </w:rPr>
                        </m:ctrlPr>
                      </m:sSubPr>
                      <m:e>
                        <m:r>
                          <w:rPr>
                            <w:rFonts w:eastAsia="HGP創英角ｺﾞｼｯｸUB" w:cs="XITS Math"/>
                          </w:rPr>
                          <m:t>ϕ</m:t>
                        </m:r>
                      </m:e>
                      <m:sub>
                        <m:r>
                          <w:rPr>
                            <w:rFonts w:eastAsia="HGP創英角ｺﾞｼｯｸUB" w:cs="XITS Math"/>
                          </w:rPr>
                          <m:t>A,i,k,0</m:t>
                        </m:r>
                      </m:sub>
                    </m:sSub>
                    <m:r>
                      <w:rPr>
                        <w:rFonts w:eastAsia="HGP創英角ｺﾞｼｯｸUB" w:cs="XITS Math"/>
                      </w:rPr>
                      <m:t>⋅</m:t>
                    </m:r>
                    <m:sSub>
                      <m:sSubPr>
                        <m:ctrlPr>
                          <w:rPr>
                            <w:rFonts w:cs="XITS Math"/>
                          </w:rPr>
                        </m:ctrlPr>
                      </m:sSubPr>
                      <m:e>
                        <m:r>
                          <w:rPr>
                            <w:rFonts w:cs="XITS Math"/>
                          </w:rPr>
                          <m:t>hi</m:t>
                        </m:r>
                      </m:e>
                      <m:sub>
                        <m:r>
                          <w:rPr>
                            <w:rFonts w:cs="XITS Math"/>
                          </w:rPr>
                          <m:t>i,k</m:t>
                        </m:r>
                      </m:sub>
                    </m:sSub>
                    <m:r>
                      <w:rPr>
                        <w:rFonts w:cs="XITS Math"/>
                      </w:rPr>
                      <m:t>∙</m:t>
                    </m:r>
                    <m:sSub>
                      <m:sSubPr>
                        <m:ctrlPr>
                          <w:rPr>
                            <w:rFonts w:cs="XITS Math"/>
                          </w:rPr>
                        </m:ctrlPr>
                      </m:sSubPr>
                      <m:e>
                        <m:r>
                          <w:rPr>
                            <w:rFonts w:cs="XITS Math"/>
                          </w:rPr>
                          <m:t>Tei</m:t>
                        </m:r>
                      </m:e>
                      <m:sub>
                        <m:r>
                          <w:rPr>
                            <w:rFonts w:cs="XITS Math"/>
                          </w:rPr>
                          <m:t>i,l,n</m:t>
                        </m:r>
                      </m:sub>
                    </m:sSub>
                    <m:r>
                      <w:rPr>
                        <w:rFonts w:cs="XITS Math"/>
                      </w:rPr>
                      <m:t>+</m:t>
                    </m:r>
                    <m:nary>
                      <m:naryPr>
                        <m:chr m:val="∑"/>
                        <m:limLoc m:val="undOvr"/>
                        <m:ctrlPr>
                          <w:rPr>
                            <w:rFonts w:eastAsia="HGP創英角ｺﾞｼｯｸUB" w:cs="XITS Math"/>
                            <w:i w:val="0"/>
                          </w:rPr>
                        </m:ctrlPr>
                      </m:naryPr>
                      <m:sub>
                        <m:r>
                          <w:rPr>
                            <w:rFonts w:eastAsia="HGP創英角ｺﾞｼｯｸUB" w:cs="XITS Math"/>
                          </w:rPr>
                          <m:t>m=1</m:t>
                        </m:r>
                      </m:sub>
                      <m:sup>
                        <m:sSub>
                          <m:sSubPr>
                            <m:ctrlPr>
                              <w:rPr>
                                <w:rFonts w:eastAsia="HGP創英角ｺﾞｼｯｸUB" w:cs="XITS Math"/>
                                <w:i w:val="0"/>
                              </w:rPr>
                            </m:ctrlPr>
                          </m:sSubPr>
                          <m:e>
                            <m:r>
                              <w:rPr>
                                <w:rFonts w:eastAsia="HGP創英角ｺﾞｼｯｸUB" w:cs="XITS Math"/>
                              </w:rPr>
                              <m:t>M</m:t>
                            </m:r>
                          </m:e>
                          <m:sub>
                            <m:r>
                              <w:rPr>
                                <w:rFonts w:eastAsia="HGP創英角ｺﾞｼｯｸUB" w:cs="XITS Math"/>
                              </w:rPr>
                              <m:t>i,l</m:t>
                            </m:r>
                          </m:sub>
                        </m:sSub>
                      </m:sup>
                      <m:e>
                        <m:sSubSup>
                          <m:sSubSupPr>
                            <m:ctrlPr>
                              <w:rPr>
                                <w:rFonts w:eastAsia="HGP創英角ｺﾞｼｯｸUB" w:cs="XITS Math"/>
                                <w:i w:val="0"/>
                              </w:rPr>
                            </m:ctrlPr>
                          </m:sSubSupPr>
                          <m:e>
                            <m:r>
                              <w:rPr>
                                <w:rFonts w:eastAsia="HGP創英角ｺﾞｼｯｸUB" w:cs="XITS Math"/>
                              </w:rPr>
                              <m:t>Ts</m:t>
                            </m:r>
                          </m:e>
                          <m:sub>
                            <m:r>
                              <w:rPr>
                                <w:rFonts w:eastAsia="HGP創英角ｺﾞｼｯｸUB" w:cs="XITS Math"/>
                              </w:rPr>
                              <m:t>A,l,n,m</m:t>
                            </m:r>
                          </m:sub>
                          <m:sup>
                            <m:r>
                              <w:rPr>
                                <w:rFonts w:eastAsia="HGP創英角ｺﾞｼｯｸUB" w:cs="XITS Math"/>
                              </w:rPr>
                              <m:t>'</m:t>
                            </m:r>
                          </m:sup>
                        </m:sSubSup>
                      </m:e>
                    </m:nary>
                    <m:r>
                      <w:rPr>
                        <w:rFonts w:eastAsia="HGP創英角ｺﾞｼｯｸUB" w:cs="XITS Math"/>
                      </w:rPr>
                      <m:t>+</m:t>
                    </m:r>
                    <m:sSub>
                      <m:sSubPr>
                        <m:ctrlPr>
                          <w:rPr>
                            <w:i w:val="0"/>
                          </w:rPr>
                        </m:ctrlPr>
                      </m:sSubPr>
                      <m:e>
                        <m:r>
                          <m:t>a</m:t>
                        </m:r>
                      </m:e>
                      <m:sub>
                        <m:r>
                          <m:t>0</m:t>
                        </m:r>
                      </m:sub>
                    </m:sSub>
                  </m:num>
                  <m:den>
                    <m:r>
                      <w:rPr>
                        <w:rFonts w:eastAsia="HGP創英角ｺﾞｼｯｸUB" w:cs="XITS Math"/>
                      </w:rPr>
                      <m:t>1+</m:t>
                    </m:r>
                    <m:sSub>
                      <m:sSubPr>
                        <m:ctrlPr>
                          <w:rPr>
                            <w:rFonts w:eastAsia="HGP創英角ｺﾞｼｯｸUB" w:cs="XITS Math"/>
                          </w:rPr>
                        </m:ctrlPr>
                      </m:sSubPr>
                      <m:e>
                        <m:r>
                          <w:rPr>
                            <w:rFonts w:eastAsia="HGP創英角ｺﾞｼｯｸUB" w:cs="XITS Math"/>
                          </w:rPr>
                          <m:t>ϕ</m:t>
                        </m:r>
                      </m:e>
                      <m:sub>
                        <m:r>
                          <w:rPr>
                            <w:rFonts w:eastAsia="HGP創英角ｺﾞｼｯｸUB" w:cs="XITS Math"/>
                          </w:rPr>
                          <m:t>A,i,k,0</m:t>
                        </m:r>
                      </m:sub>
                    </m:sSub>
                    <m:r>
                      <w:rPr>
                        <w:rFonts w:eastAsia="HGP創英角ｺﾞｼｯｸUB" w:cs="XITS Math"/>
                      </w:rPr>
                      <m:t>⋅</m:t>
                    </m:r>
                    <m:sSub>
                      <m:sSubPr>
                        <m:ctrlPr>
                          <w:rPr>
                            <w:rFonts w:cs="XITS Math"/>
                          </w:rPr>
                        </m:ctrlPr>
                      </m:sSubPr>
                      <m:e>
                        <m:r>
                          <w:rPr>
                            <w:rFonts w:cs="XITS Math"/>
                          </w:rPr>
                          <m:t>hi</m:t>
                        </m:r>
                      </m:e>
                      <m:sub>
                        <m:r>
                          <w:rPr>
                            <w:rFonts w:cs="XITS Math"/>
                          </w:rPr>
                          <m:t>i,k</m:t>
                        </m:r>
                      </m:sub>
                    </m:sSub>
                  </m:den>
                </m:f>
              </m:oMath>
            </m:oMathPara>
          </w:p>
        </w:tc>
        <w:tc>
          <w:tcPr>
            <w:tcW w:w="952" w:type="dxa"/>
            <w:vAlign w:val="center"/>
          </w:tcPr>
          <w:p w14:paraId="674DBD93" w14:textId="3631FD4F" w:rsidR="004A55AE" w:rsidRDefault="004A55AE" w:rsidP="004A55AE">
            <w:pPr>
              <w:pStyle w:val="af9"/>
            </w:pPr>
            <w:bookmarkStart w:id="300" w:name="_Ref20739206"/>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143</w:t>
            </w:r>
            <w:r>
              <w:fldChar w:fldCharType="end"/>
            </w:r>
            <w:r>
              <w:rPr>
                <w:rFonts w:hint="eastAsia"/>
              </w:rPr>
              <w:t>）</w:t>
            </w:r>
            <w:bookmarkEnd w:id="300"/>
          </w:p>
        </w:tc>
      </w:tr>
      <w:tr w:rsidR="00F019D8" w14:paraId="12B9CF65" w14:textId="77777777" w:rsidTr="004A55AE">
        <w:tc>
          <w:tcPr>
            <w:tcW w:w="8784" w:type="dxa"/>
            <w:vAlign w:val="center"/>
          </w:tcPr>
          <w:p w14:paraId="5A96198C" w14:textId="7F269C95" w:rsidR="00F019D8" w:rsidRDefault="00A12191" w:rsidP="00F019D8">
            <w:pPr>
              <w:pStyle w:val="affe"/>
              <w:rPr>
                <w:rFonts w:ascii="Times New Roman" w:hAnsi="Times New Roman"/>
                <w:i w:val="0"/>
              </w:rPr>
            </w:pPr>
            <m:oMathPara>
              <m:oMath>
                <m:sSub>
                  <m:sSubPr>
                    <m:ctrlPr>
                      <w:rPr>
                        <w:rFonts w:cs="XITS Math"/>
                      </w:rPr>
                    </m:ctrlPr>
                  </m:sSubPr>
                  <m:e>
                    <m:r>
                      <w:rPr>
                        <w:rFonts w:cs="XITS Math"/>
                      </w:rPr>
                      <m:t>Tei</m:t>
                    </m:r>
                  </m:e>
                  <m:sub>
                    <m:r>
                      <w:rPr>
                        <w:rFonts w:cs="XITS Math"/>
                      </w:rPr>
                      <m:t>i,l,n</m:t>
                    </m:r>
                  </m:sub>
                </m:sSub>
                <m:r>
                  <m:t>=</m:t>
                </m:r>
                <m:acc>
                  <m:accPr>
                    <m:chr m:val="̅"/>
                    <m:ctrlPr/>
                  </m:accPr>
                  <m:e>
                    <m:r>
                      <m:t>T</m:t>
                    </m:r>
                    <m:sSub>
                      <m:sSubPr>
                        <m:ctrlPr/>
                      </m:sSubPr>
                      <m:e>
                        <m:r>
                          <m:t>o</m:t>
                        </m:r>
                      </m:e>
                      <m:sub>
                        <m:r>
                          <m:t>d</m:t>
                        </m:r>
                      </m:sub>
                    </m:sSub>
                  </m:e>
                </m:acc>
              </m:oMath>
            </m:oMathPara>
          </w:p>
        </w:tc>
        <w:tc>
          <w:tcPr>
            <w:tcW w:w="952" w:type="dxa"/>
            <w:vAlign w:val="center"/>
          </w:tcPr>
          <w:p w14:paraId="4B5EE667" w14:textId="70011845" w:rsidR="00F019D8" w:rsidRDefault="00F019D8" w:rsidP="00F019D8">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144</w:t>
            </w:r>
            <w:r>
              <w:fldChar w:fldCharType="end"/>
            </w:r>
            <w:r>
              <w:rPr>
                <w:rFonts w:hint="eastAsia"/>
              </w:rPr>
              <w:t>）</w:t>
            </w:r>
          </w:p>
        </w:tc>
      </w:tr>
      <w:tr w:rsidR="009E18AF" w14:paraId="70D022A1" w14:textId="77777777" w:rsidTr="004A55AE">
        <w:tc>
          <w:tcPr>
            <w:tcW w:w="8784" w:type="dxa"/>
            <w:vAlign w:val="center"/>
          </w:tcPr>
          <w:p w14:paraId="08C8C7F6" w14:textId="6F144051" w:rsidR="009E18AF" w:rsidRDefault="00A12191" w:rsidP="009E18AF">
            <w:pPr>
              <w:pStyle w:val="affe"/>
              <w:rPr>
                <w:rFonts w:ascii="Times New Roman" w:hAnsi="Times New Roman"/>
                <w:i w:val="0"/>
              </w:rPr>
            </w:pPr>
            <m:oMathPara>
              <m:oMath>
                <m:acc>
                  <m:accPr>
                    <m:chr m:val="̅"/>
                    <m:ctrlPr/>
                  </m:accPr>
                  <m:e>
                    <m:r>
                      <m:t>T</m:t>
                    </m:r>
                    <m:sSub>
                      <m:sSubPr>
                        <m:ctrlPr/>
                      </m:sSubPr>
                      <m:e>
                        <m:r>
                          <m:t>o</m:t>
                        </m:r>
                      </m:e>
                      <m:sub>
                        <m:r>
                          <m:t>d</m:t>
                        </m:r>
                      </m:sub>
                    </m:sSub>
                  </m:e>
                </m:acc>
                <m:r>
                  <m:t>=</m:t>
                </m:r>
                <m:sSub>
                  <m:sSubPr>
                    <m:ctrlPr>
                      <w:rPr>
                        <w:i w:val="0"/>
                      </w:rPr>
                    </m:ctrlPr>
                  </m:sSubPr>
                  <m:e>
                    <m:r>
                      <m:t>a</m:t>
                    </m:r>
                  </m:e>
                  <m:sub>
                    <m:r>
                      <m:t>0</m:t>
                    </m:r>
                  </m:sub>
                </m:sSub>
                <m:r>
                  <m:t>+2∙</m:t>
                </m:r>
                <m:d>
                  <m:dPr>
                    <m:ctrlPr/>
                  </m:dPr>
                  <m:e>
                    <m:sSub>
                      <m:sSubPr>
                        <m:ctrlPr>
                          <w:rPr>
                            <w:i w:val="0"/>
                          </w:rPr>
                        </m:ctrlPr>
                      </m:sSubPr>
                      <m:e>
                        <m:r>
                          <m:t>a</m:t>
                        </m:r>
                      </m:e>
                      <m:sub>
                        <m:r>
                          <m:t>1</m:t>
                        </m:r>
                      </m:sub>
                    </m:sSub>
                    <m:r>
                      <m:t>∙</m:t>
                    </m:r>
                    <m:func>
                      <m:funcPr>
                        <m:ctrlPr/>
                      </m:funcPr>
                      <m:fName>
                        <m:r>
                          <m:t>cos</m:t>
                        </m:r>
                      </m:fName>
                      <m:e>
                        <m:f>
                          <m:fPr>
                            <m:ctrlPr/>
                          </m:fPr>
                          <m:num>
                            <m:r>
                              <m:t>2π∙D</m:t>
                            </m:r>
                          </m:num>
                          <m:den>
                            <m:r>
                              <m:t>365</m:t>
                            </m:r>
                          </m:den>
                        </m:f>
                      </m:e>
                    </m:func>
                    <m:r>
                      <m:t>+</m:t>
                    </m:r>
                    <m:sSub>
                      <m:sSubPr>
                        <m:ctrlPr>
                          <w:rPr>
                            <w:i w:val="0"/>
                          </w:rPr>
                        </m:ctrlPr>
                      </m:sSubPr>
                      <m:e>
                        <m:r>
                          <m:t>b</m:t>
                        </m:r>
                      </m:e>
                      <m:sub>
                        <m:r>
                          <m:t>1</m:t>
                        </m:r>
                      </m:sub>
                    </m:sSub>
                    <m:r>
                      <m:t>∙</m:t>
                    </m:r>
                    <m:func>
                      <m:funcPr>
                        <m:ctrlPr/>
                      </m:funcPr>
                      <m:fName>
                        <m:r>
                          <m:t>sin</m:t>
                        </m:r>
                      </m:fName>
                      <m:e>
                        <m:f>
                          <m:fPr>
                            <m:ctrlPr/>
                          </m:fPr>
                          <m:num>
                            <m:r>
                              <m:t>2π∙D</m:t>
                            </m:r>
                          </m:num>
                          <m:den>
                            <m:r>
                              <m:t>365</m:t>
                            </m:r>
                          </m:den>
                        </m:f>
                      </m:e>
                    </m:func>
                  </m:e>
                </m:d>
              </m:oMath>
            </m:oMathPara>
          </w:p>
        </w:tc>
        <w:tc>
          <w:tcPr>
            <w:tcW w:w="952" w:type="dxa"/>
            <w:vAlign w:val="center"/>
          </w:tcPr>
          <w:p w14:paraId="19ABD9D3" w14:textId="7A8DE090" w:rsidR="009E18AF" w:rsidRDefault="009E18AF" w:rsidP="009E18A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145</w:t>
            </w:r>
            <w:r>
              <w:fldChar w:fldCharType="end"/>
            </w:r>
            <w:r>
              <w:rPr>
                <w:rFonts w:hint="eastAsia"/>
              </w:rPr>
              <w:t>）</w:t>
            </w:r>
          </w:p>
        </w:tc>
      </w:tr>
      <w:tr w:rsidR="009E18AF" w14:paraId="3A50CDBC" w14:textId="77777777" w:rsidTr="004A55AE">
        <w:tc>
          <w:tcPr>
            <w:tcW w:w="8784" w:type="dxa"/>
            <w:vAlign w:val="center"/>
          </w:tcPr>
          <w:p w14:paraId="61EBA6FC" w14:textId="558F32FF" w:rsidR="009E18AF" w:rsidRPr="00FA4945" w:rsidRDefault="00A12191" w:rsidP="009E18AF">
            <w:pPr>
              <w:pStyle w:val="affe"/>
              <w:rPr>
                <w:rFonts w:ascii="Times New Roman" w:hAnsi="Times New Roman"/>
                <w:i w:val="0"/>
              </w:rPr>
            </w:pPr>
            <m:oMathPara>
              <m:oMath>
                <m:sSub>
                  <m:sSubPr>
                    <m:ctrlPr>
                      <w:rPr>
                        <w:i w:val="0"/>
                      </w:rPr>
                    </m:ctrlPr>
                  </m:sSubPr>
                  <m:e>
                    <m:r>
                      <m:t>a</m:t>
                    </m:r>
                  </m:e>
                  <m:sub>
                    <m:r>
                      <m:t>0</m:t>
                    </m:r>
                  </m:sub>
                </m:sSub>
                <m:r>
                  <m:t>=</m:t>
                </m:r>
                <m:f>
                  <m:fPr>
                    <m:ctrlPr/>
                  </m:fPr>
                  <m:num>
                    <m:r>
                      <m:t>1</m:t>
                    </m:r>
                  </m:num>
                  <m:den>
                    <m:r>
                      <m:t>8760</m:t>
                    </m:r>
                  </m:den>
                </m:f>
                <m:r>
                  <m:t>∙</m:t>
                </m:r>
                <m:nary>
                  <m:naryPr>
                    <m:chr m:val="∑"/>
                    <m:limLoc m:val="undOvr"/>
                    <m:ctrlPr/>
                  </m:naryPr>
                  <m:sub>
                    <m:r>
                      <m:t>n=1</m:t>
                    </m:r>
                  </m:sub>
                  <m:sup>
                    <m:r>
                      <m:t>8760</m:t>
                    </m:r>
                  </m:sup>
                  <m:e>
                    <m:r>
                      <m:t>T</m:t>
                    </m:r>
                    <m:sSub>
                      <m:sSubPr>
                        <m:ctrlPr/>
                      </m:sSubPr>
                      <m:e>
                        <m:r>
                          <m:t>o</m:t>
                        </m:r>
                      </m:e>
                      <m:sub>
                        <m:r>
                          <m:t>n</m:t>
                        </m:r>
                      </m:sub>
                    </m:sSub>
                  </m:e>
                </m:nary>
              </m:oMath>
            </m:oMathPara>
          </w:p>
        </w:tc>
        <w:tc>
          <w:tcPr>
            <w:tcW w:w="952" w:type="dxa"/>
            <w:vAlign w:val="center"/>
          </w:tcPr>
          <w:p w14:paraId="28720C5B" w14:textId="0162638F" w:rsidR="009E18AF" w:rsidRDefault="009E18AF" w:rsidP="009E18A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146</w:t>
            </w:r>
            <w:r>
              <w:fldChar w:fldCharType="end"/>
            </w:r>
            <w:r>
              <w:rPr>
                <w:rFonts w:hint="eastAsia"/>
              </w:rPr>
              <w:t>）</w:t>
            </w:r>
          </w:p>
        </w:tc>
      </w:tr>
      <w:tr w:rsidR="009E18AF" w14:paraId="128468BB" w14:textId="77777777" w:rsidTr="004A55AE">
        <w:tc>
          <w:tcPr>
            <w:tcW w:w="8784" w:type="dxa"/>
            <w:vAlign w:val="center"/>
          </w:tcPr>
          <w:p w14:paraId="14B5EB3C" w14:textId="4F2A601B" w:rsidR="009E18AF" w:rsidRDefault="00A12191" w:rsidP="009E18AF">
            <w:pPr>
              <w:pStyle w:val="affe"/>
              <w:rPr>
                <w:rFonts w:ascii="Times New Roman" w:hAnsi="Times New Roman"/>
                <w:i w:val="0"/>
              </w:rPr>
            </w:pPr>
            <m:oMathPara>
              <m:oMath>
                <m:sSub>
                  <m:sSubPr>
                    <m:ctrlPr>
                      <w:rPr>
                        <w:i w:val="0"/>
                      </w:rPr>
                    </m:ctrlPr>
                  </m:sSubPr>
                  <m:e>
                    <m:r>
                      <m:t>a</m:t>
                    </m:r>
                  </m:e>
                  <m:sub>
                    <m:r>
                      <m:t>1</m:t>
                    </m:r>
                  </m:sub>
                </m:sSub>
                <m:r>
                  <m:t>=</m:t>
                </m:r>
                <m:f>
                  <m:fPr>
                    <m:ctrlPr/>
                  </m:fPr>
                  <m:num>
                    <m:r>
                      <m:t>1</m:t>
                    </m:r>
                  </m:num>
                  <m:den>
                    <m:r>
                      <m:t>8760</m:t>
                    </m:r>
                  </m:den>
                </m:f>
                <m:r>
                  <m:t>∙</m:t>
                </m:r>
                <m:nary>
                  <m:naryPr>
                    <m:chr m:val="∑"/>
                    <m:limLoc m:val="undOvr"/>
                    <m:ctrlPr/>
                  </m:naryPr>
                  <m:sub>
                    <m:r>
                      <m:t>n=1</m:t>
                    </m:r>
                  </m:sub>
                  <m:sup>
                    <m:r>
                      <m:t>8760</m:t>
                    </m:r>
                  </m:sup>
                  <m:e>
                    <m:d>
                      <m:dPr>
                        <m:ctrlPr/>
                      </m:dPr>
                      <m:e>
                        <m:r>
                          <m:t>T</m:t>
                        </m:r>
                        <m:sSub>
                          <m:sSubPr>
                            <m:ctrlPr/>
                          </m:sSubPr>
                          <m:e>
                            <m:r>
                              <m:t>o</m:t>
                            </m:r>
                          </m:e>
                          <m:sub>
                            <m:r>
                              <m:t>n</m:t>
                            </m:r>
                          </m:sub>
                        </m:sSub>
                        <m:r>
                          <m:t>∙</m:t>
                        </m:r>
                        <m:func>
                          <m:funcPr>
                            <m:ctrlPr/>
                          </m:funcPr>
                          <m:fName>
                            <m:r>
                              <m:t>cos</m:t>
                            </m:r>
                          </m:fName>
                          <m:e>
                            <m:f>
                              <m:fPr>
                                <m:ctrlPr/>
                              </m:fPr>
                              <m:num>
                                <m:r>
                                  <m:t>2π∙n</m:t>
                                </m:r>
                              </m:num>
                              <m:den>
                                <m:r>
                                  <m:t>8760</m:t>
                                </m:r>
                              </m:den>
                            </m:f>
                          </m:e>
                        </m:func>
                      </m:e>
                    </m:d>
                  </m:e>
                </m:nary>
              </m:oMath>
            </m:oMathPara>
          </w:p>
        </w:tc>
        <w:tc>
          <w:tcPr>
            <w:tcW w:w="952" w:type="dxa"/>
            <w:vAlign w:val="center"/>
          </w:tcPr>
          <w:p w14:paraId="220E1D3D" w14:textId="7A0F25D4" w:rsidR="009E18AF" w:rsidRDefault="003D2F73" w:rsidP="009E18A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147</w:t>
            </w:r>
            <w:r>
              <w:fldChar w:fldCharType="end"/>
            </w:r>
            <w:r>
              <w:rPr>
                <w:rFonts w:hint="eastAsia"/>
              </w:rPr>
              <w:t>）</w:t>
            </w:r>
          </w:p>
        </w:tc>
      </w:tr>
      <w:tr w:rsidR="003D2F73" w14:paraId="1BE309C9" w14:textId="77777777" w:rsidTr="004A55AE">
        <w:tc>
          <w:tcPr>
            <w:tcW w:w="8784" w:type="dxa"/>
            <w:vAlign w:val="center"/>
          </w:tcPr>
          <w:p w14:paraId="2DF11345" w14:textId="7C5E0EA8" w:rsidR="003D2F73" w:rsidRDefault="00A12191" w:rsidP="003D2F73">
            <w:pPr>
              <w:pStyle w:val="affe"/>
              <w:rPr>
                <w:rFonts w:ascii="Times New Roman" w:hAnsi="Times New Roman"/>
                <w:i w:val="0"/>
              </w:rPr>
            </w:pPr>
            <m:oMathPara>
              <m:oMath>
                <m:sSub>
                  <m:sSubPr>
                    <m:ctrlPr>
                      <w:rPr>
                        <w:i w:val="0"/>
                      </w:rPr>
                    </m:ctrlPr>
                  </m:sSubPr>
                  <m:e>
                    <m:r>
                      <m:t>b</m:t>
                    </m:r>
                  </m:e>
                  <m:sub>
                    <m:r>
                      <m:t>1</m:t>
                    </m:r>
                  </m:sub>
                </m:sSub>
                <m:r>
                  <m:t>=</m:t>
                </m:r>
                <m:f>
                  <m:fPr>
                    <m:ctrlPr/>
                  </m:fPr>
                  <m:num>
                    <m:r>
                      <m:t>1</m:t>
                    </m:r>
                  </m:num>
                  <m:den>
                    <m:r>
                      <m:t>8760</m:t>
                    </m:r>
                  </m:den>
                </m:f>
                <m:r>
                  <m:t>∙</m:t>
                </m:r>
                <m:nary>
                  <m:naryPr>
                    <m:chr m:val="∑"/>
                    <m:limLoc m:val="undOvr"/>
                    <m:ctrlPr/>
                  </m:naryPr>
                  <m:sub>
                    <m:r>
                      <m:t>n=1</m:t>
                    </m:r>
                  </m:sub>
                  <m:sup>
                    <m:r>
                      <m:t>8760</m:t>
                    </m:r>
                  </m:sup>
                  <m:e>
                    <m:d>
                      <m:dPr>
                        <m:ctrlPr/>
                      </m:dPr>
                      <m:e>
                        <m:r>
                          <m:t>T</m:t>
                        </m:r>
                        <m:sSub>
                          <m:sSubPr>
                            <m:ctrlPr/>
                          </m:sSubPr>
                          <m:e>
                            <m:r>
                              <m:t>o</m:t>
                            </m:r>
                          </m:e>
                          <m:sub>
                            <m:r>
                              <m:t>n</m:t>
                            </m:r>
                          </m:sub>
                        </m:sSub>
                        <m:r>
                          <m:t>∙</m:t>
                        </m:r>
                        <m:func>
                          <m:funcPr>
                            <m:ctrlPr/>
                          </m:funcPr>
                          <m:fName>
                            <m:r>
                              <m:t>sin</m:t>
                            </m:r>
                          </m:fName>
                          <m:e>
                            <m:f>
                              <m:fPr>
                                <m:ctrlPr/>
                              </m:fPr>
                              <m:num>
                                <m:r>
                                  <m:t>2π∙n</m:t>
                                </m:r>
                              </m:num>
                              <m:den>
                                <m:r>
                                  <m:t>8760</m:t>
                                </m:r>
                              </m:den>
                            </m:f>
                          </m:e>
                        </m:func>
                      </m:e>
                    </m:d>
                  </m:e>
                </m:nary>
              </m:oMath>
            </m:oMathPara>
          </w:p>
        </w:tc>
        <w:tc>
          <w:tcPr>
            <w:tcW w:w="952" w:type="dxa"/>
            <w:vAlign w:val="center"/>
          </w:tcPr>
          <w:p w14:paraId="147D0986" w14:textId="6D9D9EAF" w:rsidR="003D2F73" w:rsidRDefault="003D2F73" w:rsidP="003D2F73">
            <w:pPr>
              <w:pStyle w:val="af9"/>
            </w:pPr>
            <w:bookmarkStart w:id="301" w:name="_Ref20739510"/>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148</w:t>
            </w:r>
            <w:r>
              <w:fldChar w:fldCharType="end"/>
            </w:r>
            <w:r>
              <w:rPr>
                <w:rFonts w:hint="eastAsia"/>
              </w:rPr>
              <w:t>）</w:t>
            </w:r>
            <w:bookmarkEnd w:id="301"/>
          </w:p>
        </w:tc>
      </w:tr>
    </w:tbl>
    <w:p w14:paraId="4DC3E377" w14:textId="6414645A" w:rsidR="004A55AE" w:rsidRDefault="004A55AE" w:rsidP="00CD0C5C"/>
    <w:p w14:paraId="7D5AC0C9" w14:textId="77777777" w:rsidR="00F019D8" w:rsidRDefault="00F019D8" w:rsidP="00CD0C5C"/>
    <w:p w14:paraId="0B826A03" w14:textId="1DA5DCF4" w:rsidR="004A55AE" w:rsidRPr="00CF5850" w:rsidRDefault="004A55AE" w:rsidP="00CD0C5C"/>
    <w:sectPr w:rsidR="004A55AE" w:rsidRPr="00CF5850" w:rsidSect="00A6483F">
      <w:footerReference w:type="default" r:id="rId15"/>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D8B91" w14:textId="77777777" w:rsidR="00CA4AF1" w:rsidRDefault="00CA4AF1" w:rsidP="00071084">
      <w:r>
        <w:separator/>
      </w:r>
    </w:p>
  </w:endnote>
  <w:endnote w:type="continuationSeparator" w:id="0">
    <w:p w14:paraId="2A574ECC" w14:textId="77777777" w:rsidR="00CA4AF1" w:rsidRDefault="00CA4AF1" w:rsidP="00071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XITS Math">
    <w:altName w:val="Calibri"/>
    <w:panose1 w:val="00000000000000000000"/>
    <w:charset w:val="00"/>
    <w:family w:val="modern"/>
    <w:notTrueType/>
    <w:pitch w:val="variable"/>
    <w:sig w:usb0="A00022FF" w:usb1="0203FDFF" w:usb2="0A00002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567279"/>
      <w:docPartObj>
        <w:docPartGallery w:val="Page Numbers (Bottom of Page)"/>
        <w:docPartUnique/>
      </w:docPartObj>
    </w:sdtPr>
    <w:sdtContent>
      <w:p w14:paraId="30CB5335" w14:textId="77777777" w:rsidR="00A12191" w:rsidRDefault="00A12191" w:rsidP="00071084">
        <w:pPr>
          <w:pStyle w:val="ab"/>
          <w:jc w:val="center"/>
        </w:pPr>
        <w:r>
          <w:fldChar w:fldCharType="begin"/>
        </w:r>
        <w:r>
          <w:instrText>PAGE   \* MERGEFORMAT</w:instrText>
        </w:r>
        <w:r>
          <w:fldChar w:fldCharType="separate"/>
        </w:r>
        <w:r>
          <w:rPr>
            <w:lang w:val="ja-JP"/>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852289"/>
      <w:docPartObj>
        <w:docPartGallery w:val="Page Numbers (Bottom of Page)"/>
        <w:docPartUnique/>
      </w:docPartObj>
    </w:sdtPr>
    <w:sdtContent>
      <w:p w14:paraId="5FF35CAA" w14:textId="77777777" w:rsidR="00A12191" w:rsidRDefault="00A12191" w:rsidP="00071084">
        <w:pPr>
          <w:pStyle w:val="ab"/>
          <w:jc w:val="center"/>
        </w:pPr>
        <w:r>
          <w:fldChar w:fldCharType="begin"/>
        </w:r>
        <w:r>
          <w:instrText>PAGE   \* MERGEFORMAT</w:instrText>
        </w:r>
        <w:r>
          <w:fldChar w:fldCharType="separate"/>
        </w:r>
        <w:r w:rsidRPr="00EF58C8">
          <w:rPr>
            <w:noProof/>
            <w:lang w:val="ja-JP"/>
          </w:rPr>
          <w:t>32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3435780"/>
      <w:docPartObj>
        <w:docPartGallery w:val="Page Numbers (Bottom of Page)"/>
        <w:docPartUnique/>
      </w:docPartObj>
    </w:sdtPr>
    <w:sdtContent>
      <w:p w14:paraId="5257C018" w14:textId="77777777" w:rsidR="00A12191" w:rsidRDefault="00A12191" w:rsidP="00071084">
        <w:pPr>
          <w:pStyle w:val="ab"/>
          <w:jc w:val="center"/>
        </w:pPr>
        <w:r>
          <w:fldChar w:fldCharType="begin"/>
        </w:r>
        <w:r>
          <w:instrText>PAGE   \* MERGEFORMAT</w:instrText>
        </w:r>
        <w:r>
          <w:fldChar w:fldCharType="separate"/>
        </w:r>
        <w:r w:rsidRPr="00DD3AAB">
          <w:rPr>
            <w:noProof/>
            <w:lang w:val="ja-JP"/>
          </w:rPr>
          <w:t>39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D8573" w14:textId="77777777" w:rsidR="00CA4AF1" w:rsidRDefault="00CA4AF1" w:rsidP="00071084">
      <w:r>
        <w:separator/>
      </w:r>
    </w:p>
  </w:footnote>
  <w:footnote w:type="continuationSeparator" w:id="0">
    <w:p w14:paraId="6B440C7F" w14:textId="77777777" w:rsidR="00CA4AF1" w:rsidRDefault="00CA4AF1" w:rsidP="00071084">
      <w:r>
        <w:continuationSeparator/>
      </w:r>
    </w:p>
  </w:footnote>
  <w:footnote w:id="1">
    <w:p w14:paraId="47F550F4" w14:textId="77777777" w:rsidR="00A12191" w:rsidRPr="0018130E" w:rsidRDefault="00A12191">
      <w:pPr>
        <w:pStyle w:val="afff0"/>
      </w:pPr>
      <w:r>
        <w:rPr>
          <w:rStyle w:val="afff2"/>
        </w:rPr>
        <w:footnoteRef/>
      </w:r>
      <w:r>
        <w:t xml:space="preserve"> </w:t>
      </w:r>
      <w:r>
        <w:rPr>
          <w:rFonts w:hint="eastAsia"/>
        </w:rPr>
        <w:t xml:space="preserve">　</w:t>
      </w:r>
      <w:r>
        <w:rPr>
          <w:rFonts w:hint="eastAsia"/>
        </w:rPr>
        <w:t>ASHRAE Handbook Fundamentals 2013</w:t>
      </w:r>
      <w:r>
        <w:rPr>
          <w:rFonts w:hint="eastAsia"/>
        </w:rPr>
        <w:t>による。放射熱伝達率は固定値</w:t>
      </w:r>
      <w:r>
        <w:rPr>
          <w:rFonts w:hint="eastAsia"/>
        </w:rPr>
        <w:t>4.7</w:t>
      </w:r>
      <w:r>
        <w:t>W/m2K</w:t>
      </w:r>
      <w:r>
        <w:rPr>
          <w:rFonts w:hint="eastAsia"/>
        </w:rPr>
        <w:t>、対流熱伝達率は</w:t>
      </w:r>
      <w:r>
        <w:rPr>
          <w:rFonts w:hint="eastAsia"/>
        </w:rPr>
        <w:t>Recli</w:t>
      </w:r>
      <w:r>
        <w:t>ning with moving air</w:t>
      </w:r>
      <w:r>
        <w:rPr>
          <w:rFonts w:hint="eastAsia"/>
        </w:rPr>
        <w:t>の</w:t>
      </w:r>
      <w:r>
        <w:rPr>
          <w:rFonts w:hint="eastAsia"/>
        </w:rPr>
        <w:t>0&lt;V&lt;</w:t>
      </w:r>
      <w:r>
        <w:t>0.15</w:t>
      </w:r>
      <w:r>
        <w:rPr>
          <w:rFonts w:hint="eastAsia"/>
        </w:rPr>
        <w:t>の値を用いた。（条件によって数値が異なるので、最大値を使用すると注記があることから）</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BD10268_"/>
      </v:shape>
    </w:pict>
  </w:numPicBullet>
  <w:abstractNum w:abstractNumId="0" w15:restartNumberingAfterBreak="0">
    <w:nsid w:val="FFFFFF7C"/>
    <w:multiLevelType w:val="singleLevel"/>
    <w:tmpl w:val="3E0849BE"/>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587ABF16"/>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A78EA13E"/>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63ECABB2"/>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B156A6C0"/>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033C961A"/>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AF76D528"/>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22F224BE"/>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2C4CA51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3758B796"/>
    <w:lvl w:ilvl="0">
      <w:start w:val="1"/>
      <w:numFmt w:val="bullet"/>
      <w:pStyle w:val="a0"/>
      <w:lvlText w:val="※"/>
      <w:lvlJc w:val="left"/>
      <w:pPr>
        <w:ind w:left="420" w:hanging="420"/>
      </w:pPr>
      <w:rPr>
        <w:rFonts w:ascii="ＭＳ Ｐ明朝" w:eastAsia="ＭＳ Ｐ明朝" w:hAnsi="ＭＳ Ｐ明朝" w:hint="eastAsia"/>
        <w:color w:val="auto"/>
      </w:rPr>
    </w:lvl>
  </w:abstractNum>
  <w:abstractNum w:abstractNumId="10" w15:restartNumberingAfterBreak="0">
    <w:nsid w:val="079D43D8"/>
    <w:multiLevelType w:val="multilevel"/>
    <w:tmpl w:val="317A8ACA"/>
    <w:lvl w:ilvl="0">
      <w:start w:val="1"/>
      <w:numFmt w:val="decimal"/>
      <w:pStyle w:val="a1"/>
      <w:lvlText w:val="付録%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1" w15:restartNumberingAfterBreak="0">
    <w:nsid w:val="3C8B5376"/>
    <w:multiLevelType w:val="hybridMultilevel"/>
    <w:tmpl w:val="F036D9F4"/>
    <w:lvl w:ilvl="0" w:tplc="E7982FC6">
      <w:start w:val="1"/>
      <w:numFmt w:val="bullet"/>
      <w:pStyle w:val="a2"/>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6E630F8"/>
    <w:multiLevelType w:val="multilevel"/>
    <w:tmpl w:val="1A5EFCFA"/>
    <w:lvl w:ilvl="0">
      <w:start w:val="1"/>
      <w:numFmt w:val="decimal"/>
      <w:pStyle w:val="1"/>
      <w:lvlText w:val="%1．"/>
      <w:lvlJc w:val="left"/>
      <w:pPr>
        <w:tabs>
          <w:tab w:val="num" w:pos="425"/>
        </w:tabs>
        <w:ind w:left="425" w:hanging="425"/>
      </w:pPr>
      <w:rPr>
        <w:rFonts w:hint="eastAsia"/>
      </w:rPr>
    </w:lvl>
    <w:lvl w:ilvl="1">
      <w:start w:val="1"/>
      <w:numFmt w:val="decimal"/>
      <w:pStyle w:val="21"/>
      <w:lvlText w:val="%1.%2"/>
      <w:lvlJc w:val="left"/>
      <w:pPr>
        <w:tabs>
          <w:tab w:val="num" w:pos="992"/>
        </w:tabs>
        <w:ind w:left="992" w:hanging="567"/>
      </w:pPr>
      <w:rPr>
        <w:rFonts w:hint="eastAsia"/>
      </w:rPr>
    </w:lvl>
    <w:lvl w:ilvl="2">
      <w:start w:val="1"/>
      <w:numFmt w:val="decimal"/>
      <w:pStyle w:val="31"/>
      <w:lvlText w:val="%1.%2.%3"/>
      <w:lvlJc w:val="left"/>
      <w:pPr>
        <w:tabs>
          <w:tab w:val="num" w:pos="1418"/>
        </w:tabs>
        <w:ind w:left="1418" w:hanging="567"/>
      </w:pPr>
      <w:rPr>
        <w:rFonts w:hint="eastAsia"/>
      </w:rPr>
    </w:lvl>
    <w:lvl w:ilvl="3">
      <w:start w:val="1"/>
      <w:numFmt w:val="decimal"/>
      <w:pStyle w:val="41"/>
      <w:lvlText w:val="（%4）"/>
      <w:lvlJc w:val="left"/>
      <w:pPr>
        <w:tabs>
          <w:tab w:val="num" w:pos="1984"/>
        </w:tabs>
        <w:ind w:left="1984" w:hanging="708"/>
      </w:pPr>
      <w:rPr>
        <w:rFonts w:hint="eastAsia"/>
      </w:rPr>
    </w:lvl>
    <w:lvl w:ilvl="4">
      <w:start w:val="1"/>
      <w:numFmt w:val="decimal"/>
      <w:pStyle w:val="51"/>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9"/>
  </w:num>
  <w:num w:numId="2">
    <w:abstractNumId w:val="9"/>
  </w:num>
  <w:num w:numId="3">
    <w:abstractNumId w:val="12"/>
  </w:num>
  <w:num w:numId="4">
    <w:abstractNumId w:val="12"/>
  </w:num>
  <w:num w:numId="5">
    <w:abstractNumId w:val="12"/>
  </w:num>
  <w:num w:numId="6">
    <w:abstractNumId w:val="12"/>
  </w:num>
  <w:num w:numId="7">
    <w:abstractNumId w:val="12"/>
  </w:num>
  <w:num w:numId="8">
    <w:abstractNumId w:val="12"/>
  </w:num>
  <w:num w:numId="9">
    <w:abstractNumId w:val="11"/>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誠 佐藤">
    <w15:presenceInfo w15:providerId="Windows Live" w15:userId="5012ae63b5fdb7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trackRevisions/>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82C"/>
    <w:rsid w:val="000040E9"/>
    <w:rsid w:val="00005028"/>
    <w:rsid w:val="00007D87"/>
    <w:rsid w:val="0001468E"/>
    <w:rsid w:val="00014E18"/>
    <w:rsid w:val="0001573D"/>
    <w:rsid w:val="000222F5"/>
    <w:rsid w:val="00022CC2"/>
    <w:rsid w:val="00030FD0"/>
    <w:rsid w:val="00031442"/>
    <w:rsid w:val="0003469F"/>
    <w:rsid w:val="00036EF2"/>
    <w:rsid w:val="00040B08"/>
    <w:rsid w:val="0004280F"/>
    <w:rsid w:val="0004323C"/>
    <w:rsid w:val="00043A56"/>
    <w:rsid w:val="00046C31"/>
    <w:rsid w:val="00060641"/>
    <w:rsid w:val="00064069"/>
    <w:rsid w:val="00064206"/>
    <w:rsid w:val="000657D7"/>
    <w:rsid w:val="00071084"/>
    <w:rsid w:val="000746C1"/>
    <w:rsid w:val="00077059"/>
    <w:rsid w:val="0008184E"/>
    <w:rsid w:val="00082F46"/>
    <w:rsid w:val="00085F24"/>
    <w:rsid w:val="000863AC"/>
    <w:rsid w:val="00093DF1"/>
    <w:rsid w:val="00094F60"/>
    <w:rsid w:val="0009604F"/>
    <w:rsid w:val="00097BC5"/>
    <w:rsid w:val="000A0D19"/>
    <w:rsid w:val="000A1520"/>
    <w:rsid w:val="000A45E1"/>
    <w:rsid w:val="000A7011"/>
    <w:rsid w:val="000A7322"/>
    <w:rsid w:val="000B4001"/>
    <w:rsid w:val="000C6932"/>
    <w:rsid w:val="000D28ED"/>
    <w:rsid w:val="000D7083"/>
    <w:rsid w:val="000D7D7D"/>
    <w:rsid w:val="000E04C5"/>
    <w:rsid w:val="000F0693"/>
    <w:rsid w:val="000F5BCF"/>
    <w:rsid w:val="00100FDF"/>
    <w:rsid w:val="001043EC"/>
    <w:rsid w:val="0010690E"/>
    <w:rsid w:val="00111492"/>
    <w:rsid w:val="00112331"/>
    <w:rsid w:val="0012477A"/>
    <w:rsid w:val="00125E4E"/>
    <w:rsid w:val="001324EB"/>
    <w:rsid w:val="00133143"/>
    <w:rsid w:val="00142BB5"/>
    <w:rsid w:val="00142DCC"/>
    <w:rsid w:val="00144683"/>
    <w:rsid w:val="00150F49"/>
    <w:rsid w:val="00150FE9"/>
    <w:rsid w:val="00156746"/>
    <w:rsid w:val="001579BB"/>
    <w:rsid w:val="00166BFB"/>
    <w:rsid w:val="0017258B"/>
    <w:rsid w:val="00174AB2"/>
    <w:rsid w:val="0017645A"/>
    <w:rsid w:val="0018130E"/>
    <w:rsid w:val="00192FE1"/>
    <w:rsid w:val="001939D4"/>
    <w:rsid w:val="0019407B"/>
    <w:rsid w:val="00195796"/>
    <w:rsid w:val="001B3576"/>
    <w:rsid w:val="001B5133"/>
    <w:rsid w:val="001C40E3"/>
    <w:rsid w:val="001C6D23"/>
    <w:rsid w:val="001C7DD0"/>
    <w:rsid w:val="001D273B"/>
    <w:rsid w:val="001E07E3"/>
    <w:rsid w:val="001E2126"/>
    <w:rsid w:val="001E258C"/>
    <w:rsid w:val="001E3CB1"/>
    <w:rsid w:val="001E4548"/>
    <w:rsid w:val="001E6B7B"/>
    <w:rsid w:val="001E765C"/>
    <w:rsid w:val="001F3666"/>
    <w:rsid w:val="001F64A9"/>
    <w:rsid w:val="001F733A"/>
    <w:rsid w:val="00202044"/>
    <w:rsid w:val="00205BF5"/>
    <w:rsid w:val="002067A5"/>
    <w:rsid w:val="00206AB0"/>
    <w:rsid w:val="00211078"/>
    <w:rsid w:val="00215769"/>
    <w:rsid w:val="00225029"/>
    <w:rsid w:val="002457BF"/>
    <w:rsid w:val="00251CA3"/>
    <w:rsid w:val="00251E24"/>
    <w:rsid w:val="0025638E"/>
    <w:rsid w:val="00262535"/>
    <w:rsid w:val="00263D08"/>
    <w:rsid w:val="00265B46"/>
    <w:rsid w:val="00270176"/>
    <w:rsid w:val="0027055B"/>
    <w:rsid w:val="00272D75"/>
    <w:rsid w:val="0027488D"/>
    <w:rsid w:val="00276713"/>
    <w:rsid w:val="00281204"/>
    <w:rsid w:val="002819D2"/>
    <w:rsid w:val="0028787A"/>
    <w:rsid w:val="00296AE3"/>
    <w:rsid w:val="00296EB9"/>
    <w:rsid w:val="002A1315"/>
    <w:rsid w:val="002A75D6"/>
    <w:rsid w:val="002B086E"/>
    <w:rsid w:val="002B70F2"/>
    <w:rsid w:val="002C5DB5"/>
    <w:rsid w:val="002C61D3"/>
    <w:rsid w:val="002C6F26"/>
    <w:rsid w:val="002D15C4"/>
    <w:rsid w:val="002D2930"/>
    <w:rsid w:val="002D54B9"/>
    <w:rsid w:val="002D5815"/>
    <w:rsid w:val="002D7015"/>
    <w:rsid w:val="002D77BD"/>
    <w:rsid w:val="002E7307"/>
    <w:rsid w:val="002E7610"/>
    <w:rsid w:val="002F0AC1"/>
    <w:rsid w:val="002F1509"/>
    <w:rsid w:val="002F1E5F"/>
    <w:rsid w:val="002F339B"/>
    <w:rsid w:val="002F6AC2"/>
    <w:rsid w:val="002F762D"/>
    <w:rsid w:val="002F7DD5"/>
    <w:rsid w:val="003135AF"/>
    <w:rsid w:val="003137BD"/>
    <w:rsid w:val="00322863"/>
    <w:rsid w:val="00330030"/>
    <w:rsid w:val="003349D5"/>
    <w:rsid w:val="00336E5E"/>
    <w:rsid w:val="003424BE"/>
    <w:rsid w:val="0034527B"/>
    <w:rsid w:val="00355EA8"/>
    <w:rsid w:val="00356DC6"/>
    <w:rsid w:val="00366333"/>
    <w:rsid w:val="00371FE3"/>
    <w:rsid w:val="003733FD"/>
    <w:rsid w:val="00374DD3"/>
    <w:rsid w:val="00376065"/>
    <w:rsid w:val="00380424"/>
    <w:rsid w:val="003818C6"/>
    <w:rsid w:val="003832E3"/>
    <w:rsid w:val="00387A79"/>
    <w:rsid w:val="003972D5"/>
    <w:rsid w:val="00397811"/>
    <w:rsid w:val="003A1399"/>
    <w:rsid w:val="003A4774"/>
    <w:rsid w:val="003A4F2C"/>
    <w:rsid w:val="003B12E7"/>
    <w:rsid w:val="003B1312"/>
    <w:rsid w:val="003B15AB"/>
    <w:rsid w:val="003B7A1E"/>
    <w:rsid w:val="003C3B5E"/>
    <w:rsid w:val="003C41DB"/>
    <w:rsid w:val="003D2F73"/>
    <w:rsid w:val="003D40AE"/>
    <w:rsid w:val="003D465C"/>
    <w:rsid w:val="003D66EF"/>
    <w:rsid w:val="003E62BA"/>
    <w:rsid w:val="003F57A1"/>
    <w:rsid w:val="004052F7"/>
    <w:rsid w:val="004059D3"/>
    <w:rsid w:val="00412AFF"/>
    <w:rsid w:val="004143E0"/>
    <w:rsid w:val="00414471"/>
    <w:rsid w:val="00414E4D"/>
    <w:rsid w:val="004222B1"/>
    <w:rsid w:val="00422A92"/>
    <w:rsid w:val="0043501F"/>
    <w:rsid w:val="00445281"/>
    <w:rsid w:val="0044657E"/>
    <w:rsid w:val="00450D98"/>
    <w:rsid w:val="00451BDA"/>
    <w:rsid w:val="0046087F"/>
    <w:rsid w:val="00460B2E"/>
    <w:rsid w:val="0046200E"/>
    <w:rsid w:val="004702E1"/>
    <w:rsid w:val="004744A9"/>
    <w:rsid w:val="0047560D"/>
    <w:rsid w:val="0047615E"/>
    <w:rsid w:val="00477B19"/>
    <w:rsid w:val="00477DD3"/>
    <w:rsid w:val="00481042"/>
    <w:rsid w:val="00493129"/>
    <w:rsid w:val="0049347E"/>
    <w:rsid w:val="00494528"/>
    <w:rsid w:val="004948D9"/>
    <w:rsid w:val="004A1631"/>
    <w:rsid w:val="004A1AA6"/>
    <w:rsid w:val="004A55AE"/>
    <w:rsid w:val="004A6116"/>
    <w:rsid w:val="004B281E"/>
    <w:rsid w:val="004B7017"/>
    <w:rsid w:val="004C0998"/>
    <w:rsid w:val="004C23DC"/>
    <w:rsid w:val="004D241C"/>
    <w:rsid w:val="004D283C"/>
    <w:rsid w:val="004D38FB"/>
    <w:rsid w:val="004D5D63"/>
    <w:rsid w:val="004E7FDB"/>
    <w:rsid w:val="004F30EB"/>
    <w:rsid w:val="004F3ABE"/>
    <w:rsid w:val="004F4E19"/>
    <w:rsid w:val="0050514D"/>
    <w:rsid w:val="005057B1"/>
    <w:rsid w:val="00510494"/>
    <w:rsid w:val="00516256"/>
    <w:rsid w:val="005164D2"/>
    <w:rsid w:val="0052079E"/>
    <w:rsid w:val="00523008"/>
    <w:rsid w:val="005279D7"/>
    <w:rsid w:val="005334B5"/>
    <w:rsid w:val="00533AB6"/>
    <w:rsid w:val="00534CB8"/>
    <w:rsid w:val="005354CE"/>
    <w:rsid w:val="00544DDA"/>
    <w:rsid w:val="00552062"/>
    <w:rsid w:val="00556266"/>
    <w:rsid w:val="005615A3"/>
    <w:rsid w:val="005634B8"/>
    <w:rsid w:val="005644F0"/>
    <w:rsid w:val="00570371"/>
    <w:rsid w:val="0057623F"/>
    <w:rsid w:val="00576A49"/>
    <w:rsid w:val="00577C7D"/>
    <w:rsid w:val="00582D18"/>
    <w:rsid w:val="0059039F"/>
    <w:rsid w:val="005A7FAE"/>
    <w:rsid w:val="005B2AE1"/>
    <w:rsid w:val="005C0FDD"/>
    <w:rsid w:val="005C4727"/>
    <w:rsid w:val="005C50D0"/>
    <w:rsid w:val="005C5D95"/>
    <w:rsid w:val="005C71DD"/>
    <w:rsid w:val="005D19AE"/>
    <w:rsid w:val="005D3F70"/>
    <w:rsid w:val="005D5301"/>
    <w:rsid w:val="005E1682"/>
    <w:rsid w:val="005E2188"/>
    <w:rsid w:val="005E3FD8"/>
    <w:rsid w:val="005E5D94"/>
    <w:rsid w:val="005F37C2"/>
    <w:rsid w:val="005F6757"/>
    <w:rsid w:val="00600F4F"/>
    <w:rsid w:val="00602613"/>
    <w:rsid w:val="00607A1B"/>
    <w:rsid w:val="00613083"/>
    <w:rsid w:val="00613592"/>
    <w:rsid w:val="00616B7B"/>
    <w:rsid w:val="006221E5"/>
    <w:rsid w:val="006242B5"/>
    <w:rsid w:val="00624897"/>
    <w:rsid w:val="006256D6"/>
    <w:rsid w:val="006320E6"/>
    <w:rsid w:val="0063538A"/>
    <w:rsid w:val="00640D00"/>
    <w:rsid w:val="00642DF5"/>
    <w:rsid w:val="00647ECE"/>
    <w:rsid w:val="0065011B"/>
    <w:rsid w:val="00652878"/>
    <w:rsid w:val="0065334F"/>
    <w:rsid w:val="006533C9"/>
    <w:rsid w:val="006577C9"/>
    <w:rsid w:val="00661C75"/>
    <w:rsid w:val="0066308C"/>
    <w:rsid w:val="00663623"/>
    <w:rsid w:val="00663849"/>
    <w:rsid w:val="0066394A"/>
    <w:rsid w:val="00664541"/>
    <w:rsid w:val="00671F80"/>
    <w:rsid w:val="00672A21"/>
    <w:rsid w:val="00674D11"/>
    <w:rsid w:val="00674F41"/>
    <w:rsid w:val="00676B51"/>
    <w:rsid w:val="00680329"/>
    <w:rsid w:val="0068184E"/>
    <w:rsid w:val="0068222C"/>
    <w:rsid w:val="006837C3"/>
    <w:rsid w:val="006932AB"/>
    <w:rsid w:val="00693E34"/>
    <w:rsid w:val="006B0DF2"/>
    <w:rsid w:val="006B1D54"/>
    <w:rsid w:val="006B1FDA"/>
    <w:rsid w:val="006C2B7B"/>
    <w:rsid w:val="006C3540"/>
    <w:rsid w:val="006D2FA0"/>
    <w:rsid w:val="006D6524"/>
    <w:rsid w:val="006D747E"/>
    <w:rsid w:val="006E2B31"/>
    <w:rsid w:val="006E50AD"/>
    <w:rsid w:val="006E6E06"/>
    <w:rsid w:val="006E6FA9"/>
    <w:rsid w:val="006E755B"/>
    <w:rsid w:val="006F0ACD"/>
    <w:rsid w:val="00701F6B"/>
    <w:rsid w:val="00715CEC"/>
    <w:rsid w:val="00716AC0"/>
    <w:rsid w:val="00723A8F"/>
    <w:rsid w:val="00727C12"/>
    <w:rsid w:val="007320FF"/>
    <w:rsid w:val="00733EFC"/>
    <w:rsid w:val="00734E32"/>
    <w:rsid w:val="00744C4E"/>
    <w:rsid w:val="007502C5"/>
    <w:rsid w:val="00756CD4"/>
    <w:rsid w:val="00760088"/>
    <w:rsid w:val="00760EFA"/>
    <w:rsid w:val="007710C0"/>
    <w:rsid w:val="00773FB1"/>
    <w:rsid w:val="00776F26"/>
    <w:rsid w:val="0077728B"/>
    <w:rsid w:val="00780E96"/>
    <w:rsid w:val="00786C07"/>
    <w:rsid w:val="007873DC"/>
    <w:rsid w:val="00787D5D"/>
    <w:rsid w:val="00791E50"/>
    <w:rsid w:val="0079782C"/>
    <w:rsid w:val="007A387D"/>
    <w:rsid w:val="007A67BB"/>
    <w:rsid w:val="007A6E03"/>
    <w:rsid w:val="007B1B35"/>
    <w:rsid w:val="007B60B2"/>
    <w:rsid w:val="007C12CD"/>
    <w:rsid w:val="007C5BD7"/>
    <w:rsid w:val="007D56BC"/>
    <w:rsid w:val="007D6C1F"/>
    <w:rsid w:val="007D7409"/>
    <w:rsid w:val="007E5C4E"/>
    <w:rsid w:val="007E6B24"/>
    <w:rsid w:val="007F082B"/>
    <w:rsid w:val="007F0D4B"/>
    <w:rsid w:val="00801825"/>
    <w:rsid w:val="008023A1"/>
    <w:rsid w:val="00802EB4"/>
    <w:rsid w:val="0081151F"/>
    <w:rsid w:val="0081174B"/>
    <w:rsid w:val="00814AAE"/>
    <w:rsid w:val="00816CEF"/>
    <w:rsid w:val="00820D82"/>
    <w:rsid w:val="008222B8"/>
    <w:rsid w:val="008225F3"/>
    <w:rsid w:val="00822E0D"/>
    <w:rsid w:val="0082377E"/>
    <w:rsid w:val="00823B8F"/>
    <w:rsid w:val="008249BC"/>
    <w:rsid w:val="00833CCD"/>
    <w:rsid w:val="008348D4"/>
    <w:rsid w:val="00840C3C"/>
    <w:rsid w:val="00843F0C"/>
    <w:rsid w:val="00844AEB"/>
    <w:rsid w:val="00853331"/>
    <w:rsid w:val="008544F3"/>
    <w:rsid w:val="0086153B"/>
    <w:rsid w:val="00861CA8"/>
    <w:rsid w:val="008640C0"/>
    <w:rsid w:val="00875BF8"/>
    <w:rsid w:val="008832E2"/>
    <w:rsid w:val="00883B9A"/>
    <w:rsid w:val="0088653B"/>
    <w:rsid w:val="0088678B"/>
    <w:rsid w:val="008901DC"/>
    <w:rsid w:val="0089036B"/>
    <w:rsid w:val="00895A3B"/>
    <w:rsid w:val="008A0183"/>
    <w:rsid w:val="008B11E4"/>
    <w:rsid w:val="008B6770"/>
    <w:rsid w:val="008C1EC5"/>
    <w:rsid w:val="008C2B59"/>
    <w:rsid w:val="008C34D1"/>
    <w:rsid w:val="008C657E"/>
    <w:rsid w:val="008D2F28"/>
    <w:rsid w:val="008E0B62"/>
    <w:rsid w:val="008E2804"/>
    <w:rsid w:val="008E2BC9"/>
    <w:rsid w:val="008F00C6"/>
    <w:rsid w:val="008F05D5"/>
    <w:rsid w:val="008F1B8C"/>
    <w:rsid w:val="008F21A1"/>
    <w:rsid w:val="008F715A"/>
    <w:rsid w:val="0090103B"/>
    <w:rsid w:val="00902DBB"/>
    <w:rsid w:val="00903209"/>
    <w:rsid w:val="009032A0"/>
    <w:rsid w:val="00907029"/>
    <w:rsid w:val="0091470D"/>
    <w:rsid w:val="00914FBF"/>
    <w:rsid w:val="00917776"/>
    <w:rsid w:val="00921E3B"/>
    <w:rsid w:val="009276CB"/>
    <w:rsid w:val="00930504"/>
    <w:rsid w:val="009305CA"/>
    <w:rsid w:val="00935568"/>
    <w:rsid w:val="00943BDC"/>
    <w:rsid w:val="00945BBC"/>
    <w:rsid w:val="0095095C"/>
    <w:rsid w:val="00951E33"/>
    <w:rsid w:val="00961C27"/>
    <w:rsid w:val="0096259C"/>
    <w:rsid w:val="00962845"/>
    <w:rsid w:val="00963079"/>
    <w:rsid w:val="00970F2E"/>
    <w:rsid w:val="009716F1"/>
    <w:rsid w:val="00975705"/>
    <w:rsid w:val="00976664"/>
    <w:rsid w:val="00977922"/>
    <w:rsid w:val="0098044B"/>
    <w:rsid w:val="00981492"/>
    <w:rsid w:val="0098344E"/>
    <w:rsid w:val="00983710"/>
    <w:rsid w:val="00985C63"/>
    <w:rsid w:val="00992CF6"/>
    <w:rsid w:val="00995D14"/>
    <w:rsid w:val="00995D64"/>
    <w:rsid w:val="00996DA2"/>
    <w:rsid w:val="0099716D"/>
    <w:rsid w:val="009A332C"/>
    <w:rsid w:val="009A3BBF"/>
    <w:rsid w:val="009A69D8"/>
    <w:rsid w:val="009A7BD1"/>
    <w:rsid w:val="009D33A5"/>
    <w:rsid w:val="009D3AB9"/>
    <w:rsid w:val="009D7F64"/>
    <w:rsid w:val="009E18AF"/>
    <w:rsid w:val="009E4533"/>
    <w:rsid w:val="009E6A61"/>
    <w:rsid w:val="009E7BD3"/>
    <w:rsid w:val="009F337A"/>
    <w:rsid w:val="009F4EA2"/>
    <w:rsid w:val="00A05C59"/>
    <w:rsid w:val="00A071E3"/>
    <w:rsid w:val="00A10DC2"/>
    <w:rsid w:val="00A12191"/>
    <w:rsid w:val="00A129DA"/>
    <w:rsid w:val="00A16150"/>
    <w:rsid w:val="00A253BA"/>
    <w:rsid w:val="00A27609"/>
    <w:rsid w:val="00A30770"/>
    <w:rsid w:val="00A325A9"/>
    <w:rsid w:val="00A42F52"/>
    <w:rsid w:val="00A51F5F"/>
    <w:rsid w:val="00A5638E"/>
    <w:rsid w:val="00A64002"/>
    <w:rsid w:val="00A6483F"/>
    <w:rsid w:val="00A669F8"/>
    <w:rsid w:val="00A735C9"/>
    <w:rsid w:val="00A74801"/>
    <w:rsid w:val="00A77CC4"/>
    <w:rsid w:val="00A83DEE"/>
    <w:rsid w:val="00A846B9"/>
    <w:rsid w:val="00A850F3"/>
    <w:rsid w:val="00A86C93"/>
    <w:rsid w:val="00A87025"/>
    <w:rsid w:val="00A94495"/>
    <w:rsid w:val="00A96F54"/>
    <w:rsid w:val="00AA417E"/>
    <w:rsid w:val="00AA46C3"/>
    <w:rsid w:val="00AA52D1"/>
    <w:rsid w:val="00AA7879"/>
    <w:rsid w:val="00AB0BBC"/>
    <w:rsid w:val="00AB528E"/>
    <w:rsid w:val="00AB563E"/>
    <w:rsid w:val="00AD17B9"/>
    <w:rsid w:val="00AF21A9"/>
    <w:rsid w:val="00AF36F4"/>
    <w:rsid w:val="00AF3F6D"/>
    <w:rsid w:val="00AF42AF"/>
    <w:rsid w:val="00AF4BC5"/>
    <w:rsid w:val="00B16199"/>
    <w:rsid w:val="00B207DA"/>
    <w:rsid w:val="00B21342"/>
    <w:rsid w:val="00B2258B"/>
    <w:rsid w:val="00B243C7"/>
    <w:rsid w:val="00B25A4D"/>
    <w:rsid w:val="00B27610"/>
    <w:rsid w:val="00B3002E"/>
    <w:rsid w:val="00B3123E"/>
    <w:rsid w:val="00B3355B"/>
    <w:rsid w:val="00B33D6C"/>
    <w:rsid w:val="00B364A2"/>
    <w:rsid w:val="00B4110D"/>
    <w:rsid w:val="00B4312E"/>
    <w:rsid w:val="00B463BE"/>
    <w:rsid w:val="00B51677"/>
    <w:rsid w:val="00B554AE"/>
    <w:rsid w:val="00B55595"/>
    <w:rsid w:val="00B57D7A"/>
    <w:rsid w:val="00B6077F"/>
    <w:rsid w:val="00B60AFD"/>
    <w:rsid w:val="00B70B54"/>
    <w:rsid w:val="00B7194F"/>
    <w:rsid w:val="00B7478F"/>
    <w:rsid w:val="00B76C2E"/>
    <w:rsid w:val="00B77BC8"/>
    <w:rsid w:val="00B77C0C"/>
    <w:rsid w:val="00B87075"/>
    <w:rsid w:val="00B91CDD"/>
    <w:rsid w:val="00B91EFF"/>
    <w:rsid w:val="00B958BD"/>
    <w:rsid w:val="00B95CB9"/>
    <w:rsid w:val="00B97399"/>
    <w:rsid w:val="00BB1E63"/>
    <w:rsid w:val="00BB3F63"/>
    <w:rsid w:val="00BB408A"/>
    <w:rsid w:val="00BC2CF4"/>
    <w:rsid w:val="00BC77E8"/>
    <w:rsid w:val="00BC79EE"/>
    <w:rsid w:val="00BD1491"/>
    <w:rsid w:val="00BD1633"/>
    <w:rsid w:val="00BD3016"/>
    <w:rsid w:val="00BD6681"/>
    <w:rsid w:val="00BE1256"/>
    <w:rsid w:val="00BE65B0"/>
    <w:rsid w:val="00BF14B8"/>
    <w:rsid w:val="00BF2B96"/>
    <w:rsid w:val="00C00B05"/>
    <w:rsid w:val="00C0207A"/>
    <w:rsid w:val="00C03084"/>
    <w:rsid w:val="00C03996"/>
    <w:rsid w:val="00C05DF6"/>
    <w:rsid w:val="00C07D9F"/>
    <w:rsid w:val="00C12779"/>
    <w:rsid w:val="00C15DCF"/>
    <w:rsid w:val="00C20838"/>
    <w:rsid w:val="00C24ED8"/>
    <w:rsid w:val="00C25024"/>
    <w:rsid w:val="00C31277"/>
    <w:rsid w:val="00C3170D"/>
    <w:rsid w:val="00C31D7E"/>
    <w:rsid w:val="00C33C53"/>
    <w:rsid w:val="00C3706A"/>
    <w:rsid w:val="00C405B9"/>
    <w:rsid w:val="00C45FA4"/>
    <w:rsid w:val="00C5222D"/>
    <w:rsid w:val="00C52B18"/>
    <w:rsid w:val="00C5530A"/>
    <w:rsid w:val="00C567C4"/>
    <w:rsid w:val="00C607DC"/>
    <w:rsid w:val="00C7761A"/>
    <w:rsid w:val="00C83CC8"/>
    <w:rsid w:val="00C85C15"/>
    <w:rsid w:val="00C86DE6"/>
    <w:rsid w:val="00C928E7"/>
    <w:rsid w:val="00C97AAB"/>
    <w:rsid w:val="00CA36F2"/>
    <w:rsid w:val="00CA4AF1"/>
    <w:rsid w:val="00CA563E"/>
    <w:rsid w:val="00CA61AD"/>
    <w:rsid w:val="00CA623B"/>
    <w:rsid w:val="00CB3EC6"/>
    <w:rsid w:val="00CB4B26"/>
    <w:rsid w:val="00CC0277"/>
    <w:rsid w:val="00CC33F0"/>
    <w:rsid w:val="00CD0C5C"/>
    <w:rsid w:val="00CD3DD9"/>
    <w:rsid w:val="00CD49D9"/>
    <w:rsid w:val="00CD58BF"/>
    <w:rsid w:val="00CD65DA"/>
    <w:rsid w:val="00CE0309"/>
    <w:rsid w:val="00CE77CB"/>
    <w:rsid w:val="00CF0FB4"/>
    <w:rsid w:val="00CF574F"/>
    <w:rsid w:val="00CF5850"/>
    <w:rsid w:val="00CF699F"/>
    <w:rsid w:val="00CF759E"/>
    <w:rsid w:val="00D017AC"/>
    <w:rsid w:val="00D032DC"/>
    <w:rsid w:val="00D04990"/>
    <w:rsid w:val="00D04A7B"/>
    <w:rsid w:val="00D05E24"/>
    <w:rsid w:val="00D21618"/>
    <w:rsid w:val="00D22B41"/>
    <w:rsid w:val="00D243BE"/>
    <w:rsid w:val="00D2593E"/>
    <w:rsid w:val="00D26A34"/>
    <w:rsid w:val="00D30BBA"/>
    <w:rsid w:val="00D36A20"/>
    <w:rsid w:val="00D47069"/>
    <w:rsid w:val="00D56E09"/>
    <w:rsid w:val="00D60E28"/>
    <w:rsid w:val="00D60EA2"/>
    <w:rsid w:val="00D61890"/>
    <w:rsid w:val="00D61D04"/>
    <w:rsid w:val="00D64417"/>
    <w:rsid w:val="00D666BC"/>
    <w:rsid w:val="00D809BD"/>
    <w:rsid w:val="00D82A79"/>
    <w:rsid w:val="00D8350F"/>
    <w:rsid w:val="00D85E65"/>
    <w:rsid w:val="00D86792"/>
    <w:rsid w:val="00D97945"/>
    <w:rsid w:val="00DA11BE"/>
    <w:rsid w:val="00DA3F16"/>
    <w:rsid w:val="00DA45C9"/>
    <w:rsid w:val="00DA4787"/>
    <w:rsid w:val="00DB43D9"/>
    <w:rsid w:val="00DB55B6"/>
    <w:rsid w:val="00DB76D2"/>
    <w:rsid w:val="00DC09CB"/>
    <w:rsid w:val="00DC1B68"/>
    <w:rsid w:val="00DD0319"/>
    <w:rsid w:val="00DD3AAB"/>
    <w:rsid w:val="00DE024C"/>
    <w:rsid w:val="00DF62BA"/>
    <w:rsid w:val="00DF7F31"/>
    <w:rsid w:val="00E01361"/>
    <w:rsid w:val="00E03624"/>
    <w:rsid w:val="00E04B31"/>
    <w:rsid w:val="00E16841"/>
    <w:rsid w:val="00E21178"/>
    <w:rsid w:val="00E23507"/>
    <w:rsid w:val="00E32B84"/>
    <w:rsid w:val="00E32DBC"/>
    <w:rsid w:val="00E33F2C"/>
    <w:rsid w:val="00E41641"/>
    <w:rsid w:val="00E472AD"/>
    <w:rsid w:val="00E521D2"/>
    <w:rsid w:val="00E6019F"/>
    <w:rsid w:val="00E614B7"/>
    <w:rsid w:val="00E66958"/>
    <w:rsid w:val="00E7551C"/>
    <w:rsid w:val="00E77B1C"/>
    <w:rsid w:val="00E77ED6"/>
    <w:rsid w:val="00E878FD"/>
    <w:rsid w:val="00E90A4D"/>
    <w:rsid w:val="00E9123E"/>
    <w:rsid w:val="00E91673"/>
    <w:rsid w:val="00E93533"/>
    <w:rsid w:val="00E95A3C"/>
    <w:rsid w:val="00E97BC2"/>
    <w:rsid w:val="00EA361F"/>
    <w:rsid w:val="00EA44E0"/>
    <w:rsid w:val="00EA465E"/>
    <w:rsid w:val="00EA6D39"/>
    <w:rsid w:val="00EB0C4D"/>
    <w:rsid w:val="00EB2599"/>
    <w:rsid w:val="00EB56CC"/>
    <w:rsid w:val="00EC0DDA"/>
    <w:rsid w:val="00EC346C"/>
    <w:rsid w:val="00EC6D90"/>
    <w:rsid w:val="00ED0EAE"/>
    <w:rsid w:val="00ED5479"/>
    <w:rsid w:val="00EE2DAD"/>
    <w:rsid w:val="00EE2E1F"/>
    <w:rsid w:val="00EE5320"/>
    <w:rsid w:val="00EE6C37"/>
    <w:rsid w:val="00EF0766"/>
    <w:rsid w:val="00EF0BE8"/>
    <w:rsid w:val="00EF0E6D"/>
    <w:rsid w:val="00EF4EBC"/>
    <w:rsid w:val="00EF58C8"/>
    <w:rsid w:val="00F00543"/>
    <w:rsid w:val="00F019D8"/>
    <w:rsid w:val="00F06303"/>
    <w:rsid w:val="00F14509"/>
    <w:rsid w:val="00F14644"/>
    <w:rsid w:val="00F146CA"/>
    <w:rsid w:val="00F20BF4"/>
    <w:rsid w:val="00F23D13"/>
    <w:rsid w:val="00F30A3E"/>
    <w:rsid w:val="00F319C1"/>
    <w:rsid w:val="00F33409"/>
    <w:rsid w:val="00F4035B"/>
    <w:rsid w:val="00F45D71"/>
    <w:rsid w:val="00F54BED"/>
    <w:rsid w:val="00F60374"/>
    <w:rsid w:val="00F6249B"/>
    <w:rsid w:val="00F6342E"/>
    <w:rsid w:val="00F63CF8"/>
    <w:rsid w:val="00F63E35"/>
    <w:rsid w:val="00F72A67"/>
    <w:rsid w:val="00F743A9"/>
    <w:rsid w:val="00F77878"/>
    <w:rsid w:val="00F77AEC"/>
    <w:rsid w:val="00F81797"/>
    <w:rsid w:val="00FA0AE2"/>
    <w:rsid w:val="00FA0C8A"/>
    <w:rsid w:val="00FA6726"/>
    <w:rsid w:val="00FB1081"/>
    <w:rsid w:val="00FB30A5"/>
    <w:rsid w:val="00FB7BF6"/>
    <w:rsid w:val="00FC0469"/>
    <w:rsid w:val="00FC3728"/>
    <w:rsid w:val="00FC6ECB"/>
    <w:rsid w:val="00FC7FDE"/>
    <w:rsid w:val="00FD6A94"/>
    <w:rsid w:val="00FD7ADD"/>
    <w:rsid w:val="00FE0575"/>
    <w:rsid w:val="00FE5767"/>
    <w:rsid w:val="00FE71E1"/>
    <w:rsid w:val="00FE7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2011B64"/>
  <w15:chartTrackingRefBased/>
  <w15:docId w15:val="{62ABDFB3-B433-4F3D-864C-44CB0B68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3">
    <w:name w:val="Normal"/>
    <w:qFormat/>
    <w:rsid w:val="00356DC6"/>
    <w:pPr>
      <w:widowControl w:val="0"/>
      <w:jc w:val="both"/>
    </w:pPr>
    <w:rPr>
      <w:rFonts w:ascii="Times New Roman" w:eastAsia="ＭＳ Ｐ明朝" w:hAnsi="Times New Roman" w:cs="Times New Roman"/>
      <w:sz w:val="20"/>
      <w:szCs w:val="24"/>
    </w:rPr>
  </w:style>
  <w:style w:type="paragraph" w:styleId="1">
    <w:name w:val="heading 1"/>
    <w:basedOn w:val="a3"/>
    <w:next w:val="a3"/>
    <w:link w:val="10"/>
    <w:autoRedefine/>
    <w:qFormat/>
    <w:rsid w:val="00125E4E"/>
    <w:pPr>
      <w:numPr>
        <w:numId w:val="8"/>
      </w:numPr>
      <w:outlineLvl w:val="0"/>
    </w:pPr>
    <w:rPr>
      <w:rFonts w:ascii="Arial Black" w:eastAsia="HGP創英角ｺﾞｼｯｸUB" w:hAnsi="Arial Black"/>
      <w:sz w:val="22"/>
    </w:rPr>
  </w:style>
  <w:style w:type="paragraph" w:styleId="21">
    <w:name w:val="heading 2"/>
    <w:basedOn w:val="a3"/>
    <w:next w:val="a3"/>
    <w:link w:val="22"/>
    <w:autoRedefine/>
    <w:qFormat/>
    <w:rsid w:val="00D04990"/>
    <w:pPr>
      <w:keepNext/>
      <w:numPr>
        <w:ilvl w:val="1"/>
        <w:numId w:val="8"/>
      </w:numPr>
      <w:tabs>
        <w:tab w:val="clear" w:pos="992"/>
      </w:tabs>
      <w:ind w:left="567"/>
      <w:outlineLvl w:val="1"/>
    </w:pPr>
    <w:rPr>
      <w:rFonts w:ascii="Arial Black" w:eastAsia="HGP創英角ｺﾞｼｯｸUB" w:hAnsi="Arial Black"/>
    </w:rPr>
  </w:style>
  <w:style w:type="paragraph" w:styleId="31">
    <w:name w:val="heading 3"/>
    <w:basedOn w:val="a3"/>
    <w:next w:val="a3"/>
    <w:link w:val="32"/>
    <w:autoRedefine/>
    <w:qFormat/>
    <w:rsid w:val="00356DC6"/>
    <w:pPr>
      <w:keepNext/>
      <w:numPr>
        <w:ilvl w:val="2"/>
        <w:numId w:val="8"/>
      </w:numPr>
      <w:outlineLvl w:val="2"/>
    </w:pPr>
    <w:rPr>
      <w:rFonts w:ascii="Arial" w:eastAsia="ＭＳ Ｐゴシック" w:hAnsi="Arial"/>
    </w:rPr>
  </w:style>
  <w:style w:type="paragraph" w:styleId="41">
    <w:name w:val="heading 4"/>
    <w:basedOn w:val="a3"/>
    <w:next w:val="a3"/>
    <w:link w:val="42"/>
    <w:autoRedefine/>
    <w:qFormat/>
    <w:rsid w:val="00356DC6"/>
    <w:pPr>
      <w:keepNext/>
      <w:numPr>
        <w:ilvl w:val="3"/>
        <w:numId w:val="8"/>
      </w:numPr>
      <w:outlineLvl w:val="3"/>
    </w:pPr>
    <w:rPr>
      <w:rFonts w:ascii="Arial" w:eastAsia="ＭＳ Ｐゴシック" w:hAnsi="Arial"/>
      <w:bCs/>
    </w:rPr>
  </w:style>
  <w:style w:type="paragraph" w:styleId="51">
    <w:name w:val="heading 5"/>
    <w:basedOn w:val="a3"/>
    <w:next w:val="a3"/>
    <w:link w:val="52"/>
    <w:autoRedefine/>
    <w:qFormat/>
    <w:rsid w:val="00356DC6"/>
    <w:pPr>
      <w:keepNext/>
      <w:numPr>
        <w:ilvl w:val="4"/>
        <w:numId w:val="8"/>
      </w:numPr>
      <w:outlineLvl w:val="4"/>
    </w:pPr>
    <w:rPr>
      <w:b/>
    </w:rPr>
  </w:style>
  <w:style w:type="paragraph" w:styleId="6">
    <w:name w:val="heading 6"/>
    <w:basedOn w:val="a3"/>
    <w:next w:val="a3"/>
    <w:link w:val="60"/>
    <w:uiPriority w:val="9"/>
    <w:unhideWhenUsed/>
    <w:qFormat/>
    <w:rsid w:val="00125E4E"/>
    <w:pPr>
      <w:keepNext/>
      <w:ind w:leftChars="800" w:left="800"/>
      <w:outlineLvl w:val="5"/>
    </w:pPr>
    <w:rPr>
      <w:b/>
      <w:bCs/>
    </w:rPr>
  </w:style>
  <w:style w:type="paragraph" w:styleId="7">
    <w:name w:val="heading 7"/>
    <w:basedOn w:val="a3"/>
    <w:next w:val="a3"/>
    <w:link w:val="70"/>
    <w:uiPriority w:val="9"/>
    <w:semiHidden/>
    <w:unhideWhenUsed/>
    <w:qFormat/>
    <w:rsid w:val="00EF58C8"/>
    <w:pPr>
      <w:keepNext/>
      <w:ind w:leftChars="800" w:left="800"/>
      <w:outlineLvl w:val="6"/>
    </w:pPr>
  </w:style>
  <w:style w:type="paragraph" w:styleId="8">
    <w:name w:val="heading 8"/>
    <w:basedOn w:val="a3"/>
    <w:link w:val="80"/>
    <w:autoRedefine/>
    <w:qFormat/>
    <w:rsid w:val="00356DC6"/>
    <w:pPr>
      <w:keepNext/>
      <w:numPr>
        <w:ilvl w:val="7"/>
        <w:numId w:val="8"/>
      </w:numPr>
      <w:outlineLvl w:val="7"/>
    </w:pPr>
  </w:style>
  <w:style w:type="paragraph" w:styleId="9">
    <w:name w:val="heading 9"/>
    <w:basedOn w:val="a3"/>
    <w:next w:val="a3"/>
    <w:link w:val="90"/>
    <w:uiPriority w:val="9"/>
    <w:semiHidden/>
    <w:unhideWhenUsed/>
    <w:qFormat/>
    <w:rsid w:val="00EF58C8"/>
    <w:pPr>
      <w:keepNext/>
      <w:ind w:leftChars="1200" w:left="1200"/>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a7">
    <w:name w:val="annotation reference"/>
    <w:basedOn w:val="a4"/>
    <w:uiPriority w:val="99"/>
    <w:semiHidden/>
    <w:unhideWhenUsed/>
    <w:rsid w:val="00356DC6"/>
    <w:rPr>
      <w:sz w:val="18"/>
      <w:szCs w:val="18"/>
    </w:rPr>
  </w:style>
  <w:style w:type="paragraph" w:styleId="a8">
    <w:name w:val="annotation text"/>
    <w:basedOn w:val="a3"/>
    <w:link w:val="a9"/>
    <w:uiPriority w:val="99"/>
    <w:semiHidden/>
    <w:unhideWhenUsed/>
    <w:rsid w:val="00356DC6"/>
    <w:pPr>
      <w:jc w:val="left"/>
    </w:pPr>
  </w:style>
  <w:style w:type="character" w:customStyle="1" w:styleId="a9">
    <w:name w:val="コメント文字列 (文字)"/>
    <w:basedOn w:val="a4"/>
    <w:link w:val="a8"/>
    <w:uiPriority w:val="99"/>
    <w:semiHidden/>
    <w:rsid w:val="00356DC6"/>
    <w:rPr>
      <w:rFonts w:ascii="Times New Roman" w:eastAsia="ＭＳ Ｐ明朝" w:hAnsi="Times New Roman" w:cs="Times New Roman"/>
      <w:sz w:val="20"/>
      <w:szCs w:val="24"/>
    </w:rPr>
  </w:style>
  <w:style w:type="character" w:styleId="aa">
    <w:name w:val="Hyperlink"/>
    <w:basedOn w:val="a4"/>
    <w:uiPriority w:val="99"/>
    <w:unhideWhenUsed/>
    <w:rsid w:val="00356DC6"/>
    <w:rPr>
      <w:color w:val="0563C1" w:themeColor="hyperlink"/>
      <w:u w:val="single"/>
    </w:rPr>
  </w:style>
  <w:style w:type="paragraph" w:styleId="ab">
    <w:name w:val="footer"/>
    <w:basedOn w:val="a3"/>
    <w:link w:val="ac"/>
    <w:uiPriority w:val="99"/>
    <w:unhideWhenUsed/>
    <w:rsid w:val="00356DC6"/>
    <w:pPr>
      <w:tabs>
        <w:tab w:val="center" w:pos="4252"/>
        <w:tab w:val="right" w:pos="8504"/>
      </w:tabs>
      <w:snapToGrid w:val="0"/>
    </w:pPr>
  </w:style>
  <w:style w:type="character" w:customStyle="1" w:styleId="ac">
    <w:name w:val="フッター (文字)"/>
    <w:basedOn w:val="a4"/>
    <w:link w:val="ab"/>
    <w:uiPriority w:val="99"/>
    <w:rsid w:val="00356DC6"/>
    <w:rPr>
      <w:rFonts w:ascii="Times New Roman" w:eastAsia="ＭＳ Ｐ明朝" w:hAnsi="Times New Roman" w:cs="Times New Roman"/>
      <w:sz w:val="20"/>
      <w:szCs w:val="24"/>
    </w:rPr>
  </w:style>
  <w:style w:type="paragraph" w:customStyle="1" w:styleId="ad">
    <w:name w:val="プログラムリスト"/>
    <w:basedOn w:val="a3"/>
    <w:autoRedefine/>
    <w:qFormat/>
    <w:rsid w:val="00356DC6"/>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e">
    <w:name w:val="header"/>
    <w:basedOn w:val="a3"/>
    <w:link w:val="af"/>
    <w:uiPriority w:val="99"/>
    <w:unhideWhenUsed/>
    <w:rsid w:val="00356DC6"/>
    <w:pPr>
      <w:tabs>
        <w:tab w:val="center" w:pos="4252"/>
        <w:tab w:val="right" w:pos="8504"/>
      </w:tabs>
      <w:snapToGrid w:val="0"/>
    </w:pPr>
  </w:style>
  <w:style w:type="character" w:customStyle="1" w:styleId="af">
    <w:name w:val="ヘッダー (文字)"/>
    <w:basedOn w:val="a4"/>
    <w:link w:val="ae"/>
    <w:uiPriority w:val="99"/>
    <w:rsid w:val="00356DC6"/>
    <w:rPr>
      <w:rFonts w:ascii="Times New Roman" w:eastAsia="ＭＳ Ｐ明朝" w:hAnsi="Times New Roman" w:cs="Times New Roman"/>
      <w:sz w:val="20"/>
      <w:szCs w:val="24"/>
    </w:rPr>
  </w:style>
  <w:style w:type="character" w:customStyle="1" w:styleId="af0">
    <w:name w:val="下付け"/>
    <w:rsid w:val="00356DC6"/>
    <w:rPr>
      <w:vertAlign w:val="subscript"/>
    </w:rPr>
  </w:style>
  <w:style w:type="paragraph" w:styleId="a0">
    <w:name w:val="List Bullet"/>
    <w:basedOn w:val="a3"/>
    <w:autoRedefine/>
    <w:rsid w:val="00356DC6"/>
    <w:pPr>
      <w:numPr>
        <w:numId w:val="2"/>
      </w:numPr>
    </w:pPr>
  </w:style>
  <w:style w:type="character" w:customStyle="1" w:styleId="af1">
    <w:name w:val="強調赤字"/>
    <w:rsid w:val="00356DC6"/>
    <w:rPr>
      <w:b/>
      <w:color w:val="FF0000"/>
    </w:rPr>
  </w:style>
  <w:style w:type="paragraph" w:styleId="af2">
    <w:name w:val="Closing"/>
    <w:basedOn w:val="a3"/>
    <w:link w:val="af3"/>
    <w:autoRedefine/>
    <w:rsid w:val="00356DC6"/>
    <w:pPr>
      <w:jc w:val="right"/>
    </w:pPr>
  </w:style>
  <w:style w:type="character" w:customStyle="1" w:styleId="af3">
    <w:name w:val="結語 (文字)"/>
    <w:link w:val="af2"/>
    <w:rsid w:val="00356DC6"/>
    <w:rPr>
      <w:rFonts w:ascii="Times New Roman" w:eastAsia="ＭＳ Ｐ明朝" w:hAnsi="Times New Roman" w:cs="Times New Roman"/>
      <w:sz w:val="20"/>
      <w:szCs w:val="24"/>
    </w:rPr>
  </w:style>
  <w:style w:type="character" w:customStyle="1" w:styleId="10">
    <w:name w:val="見出し 1 (文字)"/>
    <w:link w:val="1"/>
    <w:rsid w:val="00125E4E"/>
    <w:rPr>
      <w:rFonts w:ascii="Arial Black" w:eastAsia="HGP創英角ｺﾞｼｯｸUB" w:hAnsi="Arial Black" w:cs="Times New Roman"/>
      <w:sz w:val="22"/>
      <w:szCs w:val="24"/>
    </w:rPr>
  </w:style>
  <w:style w:type="character" w:customStyle="1" w:styleId="22">
    <w:name w:val="見出し 2 (文字)"/>
    <w:link w:val="21"/>
    <w:rsid w:val="00D04990"/>
    <w:rPr>
      <w:rFonts w:ascii="Arial Black" w:eastAsia="HGP創英角ｺﾞｼｯｸUB" w:hAnsi="Arial Black" w:cs="Times New Roman"/>
      <w:sz w:val="20"/>
      <w:szCs w:val="24"/>
    </w:rPr>
  </w:style>
  <w:style w:type="character" w:customStyle="1" w:styleId="32">
    <w:name w:val="見出し 3 (文字)"/>
    <w:link w:val="31"/>
    <w:rsid w:val="00356DC6"/>
    <w:rPr>
      <w:rFonts w:ascii="Arial" w:eastAsia="ＭＳ Ｐゴシック" w:hAnsi="Arial" w:cs="Times New Roman"/>
      <w:sz w:val="20"/>
      <w:szCs w:val="24"/>
    </w:rPr>
  </w:style>
  <w:style w:type="character" w:customStyle="1" w:styleId="42">
    <w:name w:val="見出し 4 (文字)"/>
    <w:link w:val="41"/>
    <w:rsid w:val="00356DC6"/>
    <w:rPr>
      <w:rFonts w:ascii="Arial" w:eastAsia="ＭＳ Ｐゴシック" w:hAnsi="Arial" w:cs="Times New Roman"/>
      <w:bCs/>
      <w:sz w:val="20"/>
      <w:szCs w:val="24"/>
    </w:rPr>
  </w:style>
  <w:style w:type="character" w:customStyle="1" w:styleId="52">
    <w:name w:val="見出し 5 (文字)"/>
    <w:link w:val="51"/>
    <w:rsid w:val="00356DC6"/>
    <w:rPr>
      <w:rFonts w:ascii="Times New Roman" w:eastAsia="ＭＳ Ｐ明朝" w:hAnsi="Times New Roman" w:cs="Times New Roman"/>
      <w:b/>
      <w:sz w:val="20"/>
      <w:szCs w:val="24"/>
    </w:rPr>
  </w:style>
  <w:style w:type="character" w:customStyle="1" w:styleId="80">
    <w:name w:val="見出し 8 (文字)"/>
    <w:link w:val="8"/>
    <w:rsid w:val="00356DC6"/>
    <w:rPr>
      <w:rFonts w:ascii="Times New Roman" w:eastAsia="ＭＳ Ｐ明朝" w:hAnsi="Times New Roman" w:cs="Times New Roman"/>
      <w:sz w:val="20"/>
      <w:szCs w:val="24"/>
    </w:rPr>
  </w:style>
  <w:style w:type="paragraph" w:styleId="af4">
    <w:name w:val="No Spacing"/>
    <w:basedOn w:val="a3"/>
    <w:autoRedefine/>
    <w:qFormat/>
    <w:rsid w:val="001939D4"/>
    <w:pPr>
      <w:snapToGrid w:val="0"/>
    </w:pPr>
    <w:rPr>
      <w:rFonts w:ascii="Cambria Math" w:hAnsi="Cambria Math"/>
      <w:bCs/>
      <w:sz w:val="18"/>
    </w:rPr>
  </w:style>
  <w:style w:type="paragraph" w:customStyle="1" w:styleId="af5">
    <w:name w:val="行間詰めタイトル"/>
    <w:basedOn w:val="a3"/>
    <w:autoRedefine/>
    <w:rsid w:val="00E6019F"/>
    <w:pPr>
      <w:snapToGrid w:val="0"/>
      <w:jc w:val="center"/>
    </w:pPr>
    <w:rPr>
      <w:rFonts w:ascii="Cambria Math" w:eastAsia="ＭＳ Ｐゴシック" w:hAnsi="Cambria Math"/>
      <w:bCs/>
      <w:sz w:val="18"/>
    </w:rPr>
  </w:style>
  <w:style w:type="character" w:styleId="af6">
    <w:name w:val="line number"/>
    <w:basedOn w:val="a4"/>
    <w:uiPriority w:val="99"/>
    <w:semiHidden/>
    <w:unhideWhenUsed/>
    <w:rsid w:val="00356DC6"/>
  </w:style>
  <w:style w:type="paragraph" w:styleId="af7">
    <w:name w:val="Body Text"/>
    <w:basedOn w:val="a3"/>
    <w:link w:val="af8"/>
    <w:autoRedefine/>
    <w:rsid w:val="0068222C"/>
    <w:pPr>
      <w:ind w:firstLineChars="100" w:firstLine="200"/>
    </w:pPr>
    <w:rPr>
      <w:rFonts w:ascii="Cambria Math" w:hAnsi="Cambria Math"/>
      <w:bCs/>
    </w:rPr>
  </w:style>
  <w:style w:type="character" w:customStyle="1" w:styleId="af8">
    <w:name w:val="本文 (文字)"/>
    <w:link w:val="af7"/>
    <w:rsid w:val="0068222C"/>
    <w:rPr>
      <w:rFonts w:ascii="Cambria Math" w:eastAsia="ＭＳ Ｐ明朝" w:hAnsi="Cambria Math" w:cs="Times New Roman"/>
      <w:bCs/>
      <w:sz w:val="20"/>
      <w:szCs w:val="24"/>
    </w:rPr>
  </w:style>
  <w:style w:type="paragraph" w:customStyle="1" w:styleId="af9">
    <w:name w:val="式番号"/>
    <w:basedOn w:val="af7"/>
    <w:next w:val="af7"/>
    <w:autoRedefine/>
    <w:rsid w:val="00BF14B8"/>
    <w:pPr>
      <w:jc w:val="right"/>
    </w:pPr>
  </w:style>
  <w:style w:type="paragraph" w:styleId="afa">
    <w:name w:val="Signature"/>
    <w:basedOn w:val="a3"/>
    <w:next w:val="a3"/>
    <w:link w:val="afb"/>
    <w:autoRedefine/>
    <w:rsid w:val="00356DC6"/>
    <w:pPr>
      <w:jc w:val="right"/>
    </w:pPr>
  </w:style>
  <w:style w:type="character" w:customStyle="1" w:styleId="afb">
    <w:name w:val="署名 (文字)"/>
    <w:link w:val="afa"/>
    <w:rsid w:val="00356DC6"/>
    <w:rPr>
      <w:rFonts w:ascii="Times New Roman" w:eastAsia="ＭＳ Ｐ明朝" w:hAnsi="Times New Roman" w:cs="Times New Roman"/>
      <w:sz w:val="20"/>
      <w:szCs w:val="24"/>
    </w:rPr>
  </w:style>
  <w:style w:type="character" w:customStyle="1" w:styleId="afc">
    <w:name w:val="上付け"/>
    <w:rsid w:val="00356DC6"/>
    <w:rPr>
      <w:vertAlign w:val="superscript"/>
    </w:rPr>
  </w:style>
  <w:style w:type="paragraph" w:customStyle="1" w:styleId="afd">
    <w:name w:val="図"/>
    <w:basedOn w:val="a3"/>
    <w:autoRedefine/>
    <w:rsid w:val="00356DC6"/>
    <w:pPr>
      <w:snapToGrid w:val="0"/>
      <w:jc w:val="center"/>
    </w:pPr>
  </w:style>
  <w:style w:type="paragraph" w:styleId="afe">
    <w:name w:val="caption"/>
    <w:basedOn w:val="a3"/>
    <w:next w:val="a3"/>
    <w:autoRedefine/>
    <w:qFormat/>
    <w:rsid w:val="001E07E3"/>
    <w:pPr>
      <w:jc w:val="center"/>
    </w:pPr>
    <w:rPr>
      <w:rFonts w:ascii="Cambria Math" w:eastAsia="ＭＳ Ｐゴシック" w:hAnsi="Cambria Math"/>
      <w:bCs/>
      <w:szCs w:val="20"/>
    </w:rPr>
  </w:style>
  <w:style w:type="paragraph" w:styleId="aff">
    <w:name w:val="Balloon Text"/>
    <w:basedOn w:val="a3"/>
    <w:link w:val="aff0"/>
    <w:uiPriority w:val="99"/>
    <w:semiHidden/>
    <w:unhideWhenUsed/>
    <w:rsid w:val="00356DC6"/>
    <w:rPr>
      <w:rFonts w:asciiTheme="majorHAnsi" w:eastAsiaTheme="majorEastAsia" w:hAnsiTheme="majorHAnsi" w:cstheme="majorBidi"/>
      <w:sz w:val="18"/>
      <w:szCs w:val="18"/>
    </w:rPr>
  </w:style>
  <w:style w:type="character" w:customStyle="1" w:styleId="aff0">
    <w:name w:val="吹き出し (文字)"/>
    <w:basedOn w:val="a4"/>
    <w:link w:val="aff"/>
    <w:uiPriority w:val="99"/>
    <w:semiHidden/>
    <w:rsid w:val="00356DC6"/>
    <w:rPr>
      <w:rFonts w:asciiTheme="majorHAnsi" w:eastAsiaTheme="majorEastAsia" w:hAnsiTheme="majorHAnsi" w:cstheme="majorBidi"/>
      <w:sz w:val="18"/>
      <w:szCs w:val="18"/>
    </w:rPr>
  </w:style>
  <w:style w:type="table" w:styleId="aff1">
    <w:name w:val="Table Grid"/>
    <w:basedOn w:val="a5"/>
    <w:uiPriority w:val="59"/>
    <w:rsid w:val="00356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表タイトル"/>
    <w:basedOn w:val="af7"/>
    <w:autoRedefine/>
    <w:rsid w:val="00F06303"/>
    <w:pPr>
      <w:ind w:firstLineChars="0" w:firstLine="0"/>
      <w:jc w:val="center"/>
    </w:pPr>
    <w:rPr>
      <w:rFonts w:ascii="Arial" w:eastAsia="ＭＳ Ｐゴシック" w:hAnsi="Arial"/>
    </w:rPr>
  </w:style>
  <w:style w:type="paragraph" w:styleId="aff3">
    <w:name w:val="Title"/>
    <w:basedOn w:val="a3"/>
    <w:next w:val="a3"/>
    <w:link w:val="aff4"/>
    <w:autoRedefine/>
    <w:qFormat/>
    <w:rsid w:val="00356DC6"/>
    <w:pPr>
      <w:jc w:val="center"/>
      <w:outlineLvl w:val="0"/>
    </w:pPr>
    <w:rPr>
      <w:rFonts w:ascii="Arial Black" w:eastAsia="HGP創英角ｺﾞｼｯｸUB" w:hAnsi="Arial Black" w:cs="Arial"/>
      <w:sz w:val="24"/>
      <w:szCs w:val="32"/>
    </w:rPr>
  </w:style>
  <w:style w:type="character" w:customStyle="1" w:styleId="aff4">
    <w:name w:val="表題 (文字)"/>
    <w:link w:val="aff3"/>
    <w:rsid w:val="00356DC6"/>
    <w:rPr>
      <w:rFonts w:ascii="Arial Black" w:eastAsia="HGP創英角ｺﾞｼｯｸUB" w:hAnsi="Arial Black" w:cs="Arial"/>
      <w:sz w:val="24"/>
      <w:szCs w:val="32"/>
    </w:rPr>
  </w:style>
  <w:style w:type="paragraph" w:customStyle="1" w:styleId="C">
    <w:name w:val="表中文字C"/>
    <w:basedOn w:val="af7"/>
    <w:autoRedefine/>
    <w:rsid w:val="001E258C"/>
    <w:pPr>
      <w:ind w:firstLineChars="0" w:firstLine="0"/>
      <w:jc w:val="center"/>
    </w:pPr>
  </w:style>
  <w:style w:type="paragraph" w:customStyle="1" w:styleId="L">
    <w:name w:val="表中文字L"/>
    <w:basedOn w:val="C"/>
    <w:autoRedefine/>
    <w:rsid w:val="006B1D54"/>
    <w:pPr>
      <w:jc w:val="both"/>
    </w:pPr>
    <w:rPr>
      <w:bCs w:val="0"/>
    </w:rPr>
  </w:style>
  <w:style w:type="paragraph" w:customStyle="1" w:styleId="a2">
    <w:name w:val="表中箇条書き"/>
    <w:basedOn w:val="L"/>
    <w:autoRedefine/>
    <w:rsid w:val="00356DC6"/>
    <w:pPr>
      <w:numPr>
        <w:numId w:val="9"/>
      </w:numPr>
      <w:ind w:left="264" w:hanging="264"/>
    </w:pPr>
  </w:style>
  <w:style w:type="paragraph" w:customStyle="1" w:styleId="R">
    <w:name w:val="表中文字R"/>
    <w:basedOn w:val="C"/>
    <w:autoRedefine/>
    <w:rsid w:val="00356DC6"/>
    <w:pPr>
      <w:jc w:val="right"/>
    </w:pPr>
  </w:style>
  <w:style w:type="paragraph" w:styleId="aff5">
    <w:name w:val="Subtitle"/>
    <w:basedOn w:val="a3"/>
    <w:link w:val="aff6"/>
    <w:qFormat/>
    <w:rsid w:val="00356DC6"/>
    <w:pPr>
      <w:jc w:val="center"/>
      <w:outlineLvl w:val="1"/>
    </w:pPr>
    <w:rPr>
      <w:rFonts w:ascii="Arial" w:eastAsia="ＭＳ ゴシック" w:hAnsi="Arial" w:cs="Arial"/>
      <w:sz w:val="24"/>
    </w:rPr>
  </w:style>
  <w:style w:type="character" w:customStyle="1" w:styleId="aff6">
    <w:name w:val="副題 (文字)"/>
    <w:link w:val="aff5"/>
    <w:rsid w:val="00356DC6"/>
    <w:rPr>
      <w:rFonts w:ascii="Arial" w:eastAsia="ＭＳ ゴシック" w:hAnsi="Arial" w:cs="Arial"/>
      <w:sz w:val="24"/>
      <w:szCs w:val="24"/>
    </w:rPr>
  </w:style>
  <w:style w:type="paragraph" w:styleId="11">
    <w:name w:val="toc 1"/>
    <w:basedOn w:val="a3"/>
    <w:next w:val="a3"/>
    <w:autoRedefine/>
    <w:uiPriority w:val="39"/>
    <w:unhideWhenUsed/>
    <w:rsid w:val="00356DC6"/>
  </w:style>
  <w:style w:type="paragraph" w:styleId="23">
    <w:name w:val="toc 2"/>
    <w:basedOn w:val="a3"/>
    <w:next w:val="a3"/>
    <w:autoRedefine/>
    <w:uiPriority w:val="39"/>
    <w:unhideWhenUsed/>
    <w:rsid w:val="00356DC6"/>
    <w:pPr>
      <w:ind w:leftChars="100" w:left="200"/>
    </w:pPr>
  </w:style>
  <w:style w:type="paragraph" w:styleId="33">
    <w:name w:val="toc 3"/>
    <w:basedOn w:val="a3"/>
    <w:next w:val="a3"/>
    <w:autoRedefine/>
    <w:uiPriority w:val="39"/>
    <w:unhideWhenUsed/>
    <w:rsid w:val="00356DC6"/>
    <w:pPr>
      <w:ind w:leftChars="200" w:left="400"/>
    </w:pPr>
  </w:style>
  <w:style w:type="character" w:customStyle="1" w:styleId="60">
    <w:name w:val="見出し 6 (文字)"/>
    <w:basedOn w:val="a4"/>
    <w:link w:val="6"/>
    <w:uiPriority w:val="9"/>
    <w:rsid w:val="00125E4E"/>
    <w:rPr>
      <w:rFonts w:ascii="Times New Roman" w:eastAsia="ＭＳ Ｐ明朝" w:hAnsi="Times New Roman" w:cs="Times New Roman"/>
      <w:b/>
      <w:bCs/>
      <w:sz w:val="20"/>
      <w:szCs w:val="24"/>
    </w:rPr>
  </w:style>
  <w:style w:type="character" w:styleId="aff7">
    <w:name w:val="Emphasis"/>
    <w:basedOn w:val="a4"/>
    <w:uiPriority w:val="20"/>
    <w:qFormat/>
    <w:rsid w:val="00E91673"/>
    <w:rPr>
      <w:i/>
      <w:iCs/>
    </w:rPr>
  </w:style>
  <w:style w:type="character" w:styleId="aff8">
    <w:name w:val="Subtle Emphasis"/>
    <w:basedOn w:val="a4"/>
    <w:uiPriority w:val="19"/>
    <w:qFormat/>
    <w:rsid w:val="00C24ED8"/>
    <w:rPr>
      <w:i/>
      <w:iCs/>
      <w:color w:val="404040" w:themeColor="text1" w:themeTint="BF"/>
    </w:rPr>
  </w:style>
  <w:style w:type="paragraph" w:customStyle="1" w:styleId="C0">
    <w:name w:val="行詰めC"/>
    <w:basedOn w:val="af4"/>
    <w:autoRedefine/>
    <w:qFormat/>
    <w:rsid w:val="00A30770"/>
    <w:pPr>
      <w:jc w:val="center"/>
    </w:pPr>
  </w:style>
  <w:style w:type="paragraph" w:customStyle="1" w:styleId="a1">
    <w:name w:val="付録"/>
    <w:basedOn w:val="1"/>
    <w:next w:val="af7"/>
    <w:autoRedefine/>
    <w:qFormat/>
    <w:rsid w:val="006C3540"/>
    <w:pPr>
      <w:pageBreakBefore/>
      <w:numPr>
        <w:numId w:val="10"/>
      </w:numPr>
      <w:tabs>
        <w:tab w:val="clear" w:pos="425"/>
      </w:tabs>
      <w:ind w:left="993" w:hanging="993"/>
    </w:pPr>
  </w:style>
  <w:style w:type="paragraph" w:styleId="aff9">
    <w:name w:val="endnote text"/>
    <w:basedOn w:val="a3"/>
    <w:link w:val="affa"/>
    <w:uiPriority w:val="99"/>
    <w:semiHidden/>
    <w:unhideWhenUsed/>
    <w:rsid w:val="00A6483F"/>
    <w:pPr>
      <w:snapToGrid w:val="0"/>
      <w:jc w:val="left"/>
    </w:pPr>
  </w:style>
  <w:style w:type="character" w:customStyle="1" w:styleId="affa">
    <w:name w:val="文末脚注文字列 (文字)"/>
    <w:basedOn w:val="a4"/>
    <w:link w:val="aff9"/>
    <w:uiPriority w:val="99"/>
    <w:semiHidden/>
    <w:rsid w:val="00A6483F"/>
    <w:rPr>
      <w:rFonts w:ascii="Times New Roman" w:eastAsia="ＭＳ Ｐ明朝" w:hAnsi="Times New Roman" w:cs="Times New Roman"/>
      <w:sz w:val="20"/>
      <w:szCs w:val="24"/>
    </w:rPr>
  </w:style>
  <w:style w:type="character" w:styleId="affb">
    <w:name w:val="endnote reference"/>
    <w:basedOn w:val="a4"/>
    <w:uiPriority w:val="99"/>
    <w:semiHidden/>
    <w:unhideWhenUsed/>
    <w:rsid w:val="00A6483F"/>
    <w:rPr>
      <w:vertAlign w:val="superscript"/>
    </w:rPr>
  </w:style>
  <w:style w:type="paragraph" w:customStyle="1" w:styleId="affc">
    <w:name w:val="記号表"/>
    <w:basedOn w:val="af4"/>
    <w:autoRedefine/>
    <w:qFormat/>
    <w:rsid w:val="0077728B"/>
    <w:pPr>
      <w:jc w:val="center"/>
    </w:pPr>
    <w:rPr>
      <w:rFonts w:cs="XITS Math"/>
      <w:i/>
    </w:rPr>
  </w:style>
  <w:style w:type="character" w:styleId="affd">
    <w:name w:val="Placeholder Text"/>
    <w:basedOn w:val="a4"/>
    <w:uiPriority w:val="99"/>
    <w:semiHidden/>
    <w:rsid w:val="0066308C"/>
    <w:rPr>
      <w:color w:val="808080"/>
    </w:rPr>
  </w:style>
  <w:style w:type="paragraph" w:customStyle="1" w:styleId="affe">
    <w:name w:val="数式"/>
    <w:basedOn w:val="af7"/>
    <w:autoRedefine/>
    <w:qFormat/>
    <w:rsid w:val="00907029"/>
    <w:pPr>
      <w:ind w:firstLineChars="0" w:firstLine="0"/>
      <w:jc w:val="center"/>
    </w:pPr>
    <w:rPr>
      <w:bCs w:val="0"/>
      <w:i/>
    </w:rPr>
  </w:style>
  <w:style w:type="paragraph" w:customStyle="1" w:styleId="afff">
    <w:name w:val="文中記号説明"/>
    <w:basedOn w:val="af7"/>
    <w:autoRedefine/>
    <w:qFormat/>
    <w:rsid w:val="00F23D13"/>
  </w:style>
  <w:style w:type="character" w:customStyle="1" w:styleId="CambriaM">
    <w:name w:val="CambriaM"/>
    <w:basedOn w:val="a4"/>
    <w:uiPriority w:val="1"/>
    <w:qFormat/>
    <w:rsid w:val="00E32DBC"/>
    <w:rPr>
      <w:rFonts w:ascii="Cambria Math" w:hAnsi="Cambria Math"/>
      <w:b w:val="0"/>
      <w:i/>
    </w:rPr>
  </w:style>
  <w:style w:type="paragraph" w:styleId="afff0">
    <w:name w:val="footnote text"/>
    <w:basedOn w:val="a3"/>
    <w:link w:val="afff1"/>
    <w:uiPriority w:val="99"/>
    <w:semiHidden/>
    <w:unhideWhenUsed/>
    <w:rsid w:val="00B3002E"/>
    <w:pPr>
      <w:snapToGrid w:val="0"/>
      <w:jc w:val="left"/>
    </w:pPr>
  </w:style>
  <w:style w:type="character" w:customStyle="1" w:styleId="afff1">
    <w:name w:val="脚注文字列 (文字)"/>
    <w:basedOn w:val="a4"/>
    <w:link w:val="afff0"/>
    <w:uiPriority w:val="99"/>
    <w:semiHidden/>
    <w:rsid w:val="00B3002E"/>
    <w:rPr>
      <w:rFonts w:ascii="Times New Roman" w:eastAsia="ＭＳ Ｐ明朝" w:hAnsi="Times New Roman" w:cs="Times New Roman"/>
      <w:sz w:val="20"/>
      <w:szCs w:val="24"/>
    </w:rPr>
  </w:style>
  <w:style w:type="character" w:styleId="afff2">
    <w:name w:val="footnote reference"/>
    <w:basedOn w:val="a4"/>
    <w:uiPriority w:val="99"/>
    <w:semiHidden/>
    <w:unhideWhenUsed/>
    <w:rsid w:val="00B3002E"/>
    <w:rPr>
      <w:vertAlign w:val="superscript"/>
    </w:rPr>
  </w:style>
  <w:style w:type="paragraph" w:styleId="HTML">
    <w:name w:val="HTML Address"/>
    <w:basedOn w:val="a3"/>
    <w:link w:val="HTML0"/>
    <w:uiPriority w:val="99"/>
    <w:semiHidden/>
    <w:unhideWhenUsed/>
    <w:rsid w:val="00EF58C8"/>
    <w:rPr>
      <w:i/>
      <w:iCs/>
    </w:rPr>
  </w:style>
  <w:style w:type="character" w:customStyle="1" w:styleId="HTML0">
    <w:name w:val="HTML アドレス (文字)"/>
    <w:basedOn w:val="a4"/>
    <w:link w:val="HTML"/>
    <w:uiPriority w:val="99"/>
    <w:semiHidden/>
    <w:rsid w:val="00EF58C8"/>
    <w:rPr>
      <w:rFonts w:ascii="Times New Roman" w:eastAsia="ＭＳ Ｐ明朝" w:hAnsi="Times New Roman" w:cs="Times New Roman"/>
      <w:i/>
      <w:iCs/>
      <w:sz w:val="20"/>
      <w:szCs w:val="24"/>
    </w:rPr>
  </w:style>
  <w:style w:type="paragraph" w:styleId="HTML1">
    <w:name w:val="HTML Preformatted"/>
    <w:basedOn w:val="a3"/>
    <w:link w:val="HTML2"/>
    <w:uiPriority w:val="99"/>
    <w:semiHidden/>
    <w:unhideWhenUsed/>
    <w:rsid w:val="00EF58C8"/>
    <w:rPr>
      <w:rFonts w:ascii="Courier New" w:hAnsi="Courier New" w:cs="Courier New"/>
      <w:szCs w:val="20"/>
    </w:rPr>
  </w:style>
  <w:style w:type="character" w:customStyle="1" w:styleId="HTML2">
    <w:name w:val="HTML 書式付き (文字)"/>
    <w:basedOn w:val="a4"/>
    <w:link w:val="HTML1"/>
    <w:uiPriority w:val="99"/>
    <w:semiHidden/>
    <w:rsid w:val="00EF58C8"/>
    <w:rPr>
      <w:rFonts w:ascii="Courier New" w:eastAsia="ＭＳ Ｐ明朝" w:hAnsi="Courier New" w:cs="Courier New"/>
      <w:sz w:val="20"/>
      <w:szCs w:val="20"/>
    </w:rPr>
  </w:style>
  <w:style w:type="paragraph" w:styleId="afff3">
    <w:name w:val="annotation subject"/>
    <w:basedOn w:val="a8"/>
    <w:next w:val="a8"/>
    <w:link w:val="afff4"/>
    <w:uiPriority w:val="99"/>
    <w:semiHidden/>
    <w:unhideWhenUsed/>
    <w:rsid w:val="00EF58C8"/>
    <w:rPr>
      <w:b/>
      <w:bCs/>
    </w:rPr>
  </w:style>
  <w:style w:type="character" w:customStyle="1" w:styleId="afff4">
    <w:name w:val="コメント内容 (文字)"/>
    <w:basedOn w:val="a9"/>
    <w:link w:val="afff3"/>
    <w:uiPriority w:val="99"/>
    <w:semiHidden/>
    <w:rsid w:val="00EF58C8"/>
    <w:rPr>
      <w:rFonts w:ascii="Times New Roman" w:eastAsia="ＭＳ Ｐ明朝" w:hAnsi="Times New Roman" w:cs="Times New Roman"/>
      <w:b/>
      <w:bCs/>
      <w:sz w:val="20"/>
      <w:szCs w:val="24"/>
    </w:rPr>
  </w:style>
  <w:style w:type="paragraph" w:styleId="afff5">
    <w:name w:val="Block Text"/>
    <w:basedOn w:val="a3"/>
    <w:uiPriority w:val="99"/>
    <w:semiHidden/>
    <w:unhideWhenUsed/>
    <w:rsid w:val="00EF58C8"/>
    <w:pPr>
      <w:ind w:leftChars="700" w:left="1440" w:rightChars="700" w:right="1440"/>
    </w:pPr>
  </w:style>
  <w:style w:type="paragraph" w:styleId="afff6">
    <w:name w:val="macro"/>
    <w:link w:val="afff7"/>
    <w:uiPriority w:val="99"/>
    <w:semiHidden/>
    <w:unhideWhenUsed/>
    <w:rsid w:val="00EF58C8"/>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afff7">
    <w:name w:val="マクロ文字列 (文字)"/>
    <w:basedOn w:val="a4"/>
    <w:link w:val="afff6"/>
    <w:uiPriority w:val="99"/>
    <w:semiHidden/>
    <w:rsid w:val="00EF58C8"/>
    <w:rPr>
      <w:rFonts w:ascii="Courier New" w:eastAsia="ＭＳ 明朝" w:hAnsi="Courier New" w:cs="Courier New"/>
      <w:sz w:val="18"/>
      <w:szCs w:val="18"/>
    </w:rPr>
  </w:style>
  <w:style w:type="paragraph" w:styleId="afff8">
    <w:name w:val="Message Header"/>
    <w:basedOn w:val="a3"/>
    <w:link w:val="afff9"/>
    <w:uiPriority w:val="99"/>
    <w:semiHidden/>
    <w:unhideWhenUsed/>
    <w:rsid w:val="00EF58C8"/>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Theme="majorHAnsi" w:eastAsiaTheme="majorEastAsia" w:hAnsiTheme="majorHAnsi" w:cstheme="majorBidi"/>
      <w:sz w:val="24"/>
    </w:rPr>
  </w:style>
  <w:style w:type="character" w:customStyle="1" w:styleId="afff9">
    <w:name w:val="メッセージ見出し (文字)"/>
    <w:basedOn w:val="a4"/>
    <w:link w:val="afff8"/>
    <w:uiPriority w:val="99"/>
    <w:semiHidden/>
    <w:rsid w:val="00EF58C8"/>
    <w:rPr>
      <w:rFonts w:asciiTheme="majorHAnsi" w:eastAsiaTheme="majorEastAsia" w:hAnsiTheme="majorHAnsi" w:cstheme="majorBidi"/>
      <w:sz w:val="24"/>
      <w:szCs w:val="24"/>
      <w:shd w:val="pct20" w:color="auto" w:fill="auto"/>
    </w:rPr>
  </w:style>
  <w:style w:type="paragraph" w:styleId="afffa">
    <w:name w:val="List Paragraph"/>
    <w:basedOn w:val="a3"/>
    <w:uiPriority w:val="34"/>
    <w:qFormat/>
    <w:rsid w:val="00EF58C8"/>
    <w:pPr>
      <w:ind w:leftChars="400" w:left="840"/>
    </w:pPr>
  </w:style>
  <w:style w:type="paragraph" w:styleId="afffb">
    <w:name w:val="Salutation"/>
    <w:basedOn w:val="a3"/>
    <w:next w:val="a3"/>
    <w:link w:val="afffc"/>
    <w:uiPriority w:val="99"/>
    <w:semiHidden/>
    <w:unhideWhenUsed/>
    <w:rsid w:val="00EF58C8"/>
  </w:style>
  <w:style w:type="character" w:customStyle="1" w:styleId="afffc">
    <w:name w:val="挨拶文 (文字)"/>
    <w:basedOn w:val="a4"/>
    <w:link w:val="afffb"/>
    <w:uiPriority w:val="99"/>
    <w:semiHidden/>
    <w:rsid w:val="00EF58C8"/>
    <w:rPr>
      <w:rFonts w:ascii="Times New Roman" w:eastAsia="ＭＳ Ｐ明朝" w:hAnsi="Times New Roman" w:cs="Times New Roman"/>
      <w:sz w:val="20"/>
      <w:szCs w:val="24"/>
    </w:rPr>
  </w:style>
  <w:style w:type="paragraph" w:styleId="afffd">
    <w:name w:val="envelope address"/>
    <w:basedOn w:val="a3"/>
    <w:uiPriority w:val="99"/>
    <w:semiHidden/>
    <w:unhideWhenUsed/>
    <w:rsid w:val="00EF58C8"/>
    <w:pPr>
      <w:framePr w:w="6804" w:h="2268" w:hRule="exact" w:hSpace="142" w:wrap="auto" w:hAnchor="page" w:xAlign="center" w:yAlign="bottom"/>
      <w:snapToGrid w:val="0"/>
      <w:ind w:leftChars="1400" w:left="100"/>
    </w:pPr>
    <w:rPr>
      <w:rFonts w:asciiTheme="majorHAnsi" w:eastAsiaTheme="majorEastAsia" w:hAnsiTheme="majorHAnsi" w:cstheme="majorBidi"/>
      <w:sz w:val="24"/>
    </w:rPr>
  </w:style>
  <w:style w:type="paragraph" w:styleId="afffe">
    <w:name w:val="List"/>
    <w:basedOn w:val="a3"/>
    <w:uiPriority w:val="99"/>
    <w:semiHidden/>
    <w:unhideWhenUsed/>
    <w:rsid w:val="00EF58C8"/>
    <w:pPr>
      <w:ind w:left="200" w:hangingChars="200" w:hanging="200"/>
      <w:contextualSpacing/>
    </w:pPr>
  </w:style>
  <w:style w:type="paragraph" w:styleId="24">
    <w:name w:val="List 2"/>
    <w:basedOn w:val="a3"/>
    <w:uiPriority w:val="99"/>
    <w:semiHidden/>
    <w:unhideWhenUsed/>
    <w:rsid w:val="00EF58C8"/>
    <w:pPr>
      <w:ind w:leftChars="200" w:left="100" w:hangingChars="200" w:hanging="200"/>
      <w:contextualSpacing/>
    </w:pPr>
  </w:style>
  <w:style w:type="paragraph" w:styleId="34">
    <w:name w:val="List 3"/>
    <w:basedOn w:val="a3"/>
    <w:uiPriority w:val="99"/>
    <w:semiHidden/>
    <w:unhideWhenUsed/>
    <w:rsid w:val="00EF58C8"/>
    <w:pPr>
      <w:ind w:leftChars="400" w:left="100" w:hangingChars="200" w:hanging="200"/>
      <w:contextualSpacing/>
    </w:pPr>
  </w:style>
  <w:style w:type="paragraph" w:styleId="43">
    <w:name w:val="List 4"/>
    <w:basedOn w:val="a3"/>
    <w:uiPriority w:val="99"/>
    <w:semiHidden/>
    <w:unhideWhenUsed/>
    <w:rsid w:val="00EF58C8"/>
    <w:pPr>
      <w:ind w:leftChars="600" w:left="100" w:hangingChars="200" w:hanging="200"/>
      <w:contextualSpacing/>
    </w:pPr>
  </w:style>
  <w:style w:type="paragraph" w:styleId="53">
    <w:name w:val="List 5"/>
    <w:basedOn w:val="a3"/>
    <w:uiPriority w:val="99"/>
    <w:semiHidden/>
    <w:unhideWhenUsed/>
    <w:rsid w:val="00EF58C8"/>
    <w:pPr>
      <w:ind w:leftChars="800" w:left="100" w:hangingChars="200" w:hanging="200"/>
      <w:contextualSpacing/>
    </w:pPr>
  </w:style>
  <w:style w:type="paragraph" w:styleId="affff">
    <w:name w:val="Quote"/>
    <w:basedOn w:val="a3"/>
    <w:next w:val="a3"/>
    <w:link w:val="affff0"/>
    <w:uiPriority w:val="29"/>
    <w:qFormat/>
    <w:rsid w:val="00EF58C8"/>
    <w:pPr>
      <w:spacing w:before="200" w:after="160"/>
      <w:ind w:left="864" w:right="864"/>
      <w:jc w:val="center"/>
    </w:pPr>
    <w:rPr>
      <w:i/>
      <w:iCs/>
      <w:color w:val="404040" w:themeColor="text1" w:themeTint="BF"/>
    </w:rPr>
  </w:style>
  <w:style w:type="character" w:customStyle="1" w:styleId="affff0">
    <w:name w:val="引用文 (文字)"/>
    <w:basedOn w:val="a4"/>
    <w:link w:val="affff"/>
    <w:uiPriority w:val="29"/>
    <w:rsid w:val="00EF58C8"/>
    <w:rPr>
      <w:rFonts w:ascii="Times New Roman" w:eastAsia="ＭＳ Ｐ明朝" w:hAnsi="Times New Roman" w:cs="Times New Roman"/>
      <w:i/>
      <w:iCs/>
      <w:color w:val="404040" w:themeColor="text1" w:themeTint="BF"/>
      <w:sz w:val="20"/>
      <w:szCs w:val="24"/>
    </w:rPr>
  </w:style>
  <w:style w:type="paragraph" w:styleId="25">
    <w:name w:val="Intense Quote"/>
    <w:basedOn w:val="a3"/>
    <w:next w:val="a3"/>
    <w:link w:val="26"/>
    <w:uiPriority w:val="30"/>
    <w:qFormat/>
    <w:rsid w:val="00EF58C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6">
    <w:name w:val="引用文 2 (文字)"/>
    <w:basedOn w:val="a4"/>
    <w:link w:val="25"/>
    <w:uiPriority w:val="30"/>
    <w:rsid w:val="00EF58C8"/>
    <w:rPr>
      <w:rFonts w:ascii="Times New Roman" w:eastAsia="ＭＳ Ｐ明朝" w:hAnsi="Times New Roman" w:cs="Times New Roman"/>
      <w:i/>
      <w:iCs/>
      <w:color w:val="5B9BD5" w:themeColor="accent1"/>
      <w:sz w:val="20"/>
      <w:szCs w:val="24"/>
    </w:rPr>
  </w:style>
  <w:style w:type="paragraph" w:styleId="affff1">
    <w:name w:val="table of authorities"/>
    <w:basedOn w:val="a3"/>
    <w:next w:val="a3"/>
    <w:uiPriority w:val="99"/>
    <w:semiHidden/>
    <w:unhideWhenUsed/>
    <w:rsid w:val="00EF58C8"/>
    <w:pPr>
      <w:ind w:left="200" w:hangingChars="100" w:hanging="200"/>
    </w:pPr>
  </w:style>
  <w:style w:type="paragraph" w:styleId="affff2">
    <w:name w:val="toa heading"/>
    <w:basedOn w:val="a3"/>
    <w:next w:val="a3"/>
    <w:uiPriority w:val="99"/>
    <w:semiHidden/>
    <w:unhideWhenUsed/>
    <w:rsid w:val="00EF58C8"/>
    <w:pPr>
      <w:spacing w:before="180"/>
    </w:pPr>
    <w:rPr>
      <w:rFonts w:asciiTheme="majorHAnsi" w:eastAsiaTheme="majorEastAsia" w:hAnsiTheme="majorHAnsi" w:cstheme="majorBidi"/>
      <w:sz w:val="24"/>
    </w:rPr>
  </w:style>
  <w:style w:type="paragraph" w:styleId="20">
    <w:name w:val="List Bullet 2"/>
    <w:basedOn w:val="a3"/>
    <w:uiPriority w:val="99"/>
    <w:semiHidden/>
    <w:unhideWhenUsed/>
    <w:rsid w:val="00EF58C8"/>
    <w:pPr>
      <w:numPr>
        <w:numId w:val="12"/>
      </w:numPr>
      <w:contextualSpacing/>
    </w:pPr>
  </w:style>
  <w:style w:type="paragraph" w:styleId="30">
    <w:name w:val="List Bullet 3"/>
    <w:basedOn w:val="a3"/>
    <w:uiPriority w:val="99"/>
    <w:semiHidden/>
    <w:unhideWhenUsed/>
    <w:rsid w:val="00EF58C8"/>
    <w:pPr>
      <w:numPr>
        <w:numId w:val="13"/>
      </w:numPr>
      <w:contextualSpacing/>
    </w:pPr>
  </w:style>
  <w:style w:type="paragraph" w:styleId="40">
    <w:name w:val="List Bullet 4"/>
    <w:basedOn w:val="a3"/>
    <w:uiPriority w:val="99"/>
    <w:semiHidden/>
    <w:unhideWhenUsed/>
    <w:rsid w:val="00EF58C8"/>
    <w:pPr>
      <w:numPr>
        <w:numId w:val="14"/>
      </w:numPr>
      <w:contextualSpacing/>
    </w:pPr>
  </w:style>
  <w:style w:type="paragraph" w:styleId="50">
    <w:name w:val="List Bullet 5"/>
    <w:basedOn w:val="a3"/>
    <w:uiPriority w:val="99"/>
    <w:semiHidden/>
    <w:unhideWhenUsed/>
    <w:rsid w:val="00EF58C8"/>
    <w:pPr>
      <w:numPr>
        <w:numId w:val="15"/>
      </w:numPr>
      <w:contextualSpacing/>
    </w:pPr>
  </w:style>
  <w:style w:type="paragraph" w:styleId="affff3">
    <w:name w:val="List Continue"/>
    <w:basedOn w:val="a3"/>
    <w:uiPriority w:val="99"/>
    <w:semiHidden/>
    <w:unhideWhenUsed/>
    <w:rsid w:val="00EF58C8"/>
    <w:pPr>
      <w:spacing w:after="180"/>
      <w:ind w:leftChars="200" w:left="425"/>
      <w:contextualSpacing/>
    </w:pPr>
  </w:style>
  <w:style w:type="paragraph" w:styleId="27">
    <w:name w:val="List Continue 2"/>
    <w:basedOn w:val="a3"/>
    <w:uiPriority w:val="99"/>
    <w:semiHidden/>
    <w:unhideWhenUsed/>
    <w:rsid w:val="00EF58C8"/>
    <w:pPr>
      <w:spacing w:after="180"/>
      <w:ind w:leftChars="400" w:left="850"/>
      <w:contextualSpacing/>
    </w:pPr>
  </w:style>
  <w:style w:type="paragraph" w:styleId="35">
    <w:name w:val="List Continue 3"/>
    <w:basedOn w:val="a3"/>
    <w:uiPriority w:val="99"/>
    <w:semiHidden/>
    <w:unhideWhenUsed/>
    <w:rsid w:val="00EF58C8"/>
    <w:pPr>
      <w:spacing w:after="180"/>
      <w:ind w:leftChars="600" w:left="1275"/>
      <w:contextualSpacing/>
    </w:pPr>
  </w:style>
  <w:style w:type="paragraph" w:styleId="44">
    <w:name w:val="List Continue 4"/>
    <w:basedOn w:val="a3"/>
    <w:uiPriority w:val="99"/>
    <w:semiHidden/>
    <w:unhideWhenUsed/>
    <w:rsid w:val="00EF58C8"/>
    <w:pPr>
      <w:spacing w:after="180"/>
      <w:ind w:leftChars="800" w:left="1700"/>
      <w:contextualSpacing/>
    </w:pPr>
  </w:style>
  <w:style w:type="paragraph" w:styleId="54">
    <w:name w:val="List Continue 5"/>
    <w:basedOn w:val="a3"/>
    <w:uiPriority w:val="99"/>
    <w:semiHidden/>
    <w:unhideWhenUsed/>
    <w:rsid w:val="00EF58C8"/>
    <w:pPr>
      <w:spacing w:after="180"/>
      <w:ind w:leftChars="1000" w:left="2125"/>
      <w:contextualSpacing/>
    </w:pPr>
  </w:style>
  <w:style w:type="paragraph" w:styleId="affff4">
    <w:name w:val="Note Heading"/>
    <w:basedOn w:val="a3"/>
    <w:next w:val="a3"/>
    <w:link w:val="affff5"/>
    <w:uiPriority w:val="99"/>
    <w:semiHidden/>
    <w:unhideWhenUsed/>
    <w:rsid w:val="00EF58C8"/>
    <w:pPr>
      <w:jc w:val="center"/>
    </w:pPr>
  </w:style>
  <w:style w:type="character" w:customStyle="1" w:styleId="affff5">
    <w:name w:val="記 (文字)"/>
    <w:basedOn w:val="a4"/>
    <w:link w:val="affff4"/>
    <w:uiPriority w:val="99"/>
    <w:semiHidden/>
    <w:rsid w:val="00EF58C8"/>
    <w:rPr>
      <w:rFonts w:ascii="Times New Roman" w:eastAsia="ＭＳ Ｐ明朝" w:hAnsi="Times New Roman" w:cs="Times New Roman"/>
      <w:sz w:val="20"/>
      <w:szCs w:val="24"/>
    </w:rPr>
  </w:style>
  <w:style w:type="character" w:customStyle="1" w:styleId="70">
    <w:name w:val="見出し 7 (文字)"/>
    <w:basedOn w:val="a4"/>
    <w:link w:val="7"/>
    <w:uiPriority w:val="9"/>
    <w:semiHidden/>
    <w:rsid w:val="00EF58C8"/>
    <w:rPr>
      <w:rFonts w:ascii="Times New Roman" w:eastAsia="ＭＳ Ｐ明朝" w:hAnsi="Times New Roman" w:cs="Times New Roman"/>
      <w:sz w:val="20"/>
      <w:szCs w:val="24"/>
    </w:rPr>
  </w:style>
  <w:style w:type="character" w:customStyle="1" w:styleId="90">
    <w:name w:val="見出し 9 (文字)"/>
    <w:basedOn w:val="a4"/>
    <w:link w:val="9"/>
    <w:uiPriority w:val="9"/>
    <w:semiHidden/>
    <w:rsid w:val="00EF58C8"/>
    <w:rPr>
      <w:rFonts w:ascii="Times New Roman" w:eastAsia="ＭＳ Ｐ明朝" w:hAnsi="Times New Roman" w:cs="Times New Roman"/>
      <w:sz w:val="20"/>
      <w:szCs w:val="24"/>
    </w:rPr>
  </w:style>
  <w:style w:type="paragraph" w:styleId="affff6">
    <w:name w:val="Document Map"/>
    <w:basedOn w:val="a3"/>
    <w:link w:val="affff7"/>
    <w:uiPriority w:val="99"/>
    <w:semiHidden/>
    <w:unhideWhenUsed/>
    <w:rsid w:val="00EF58C8"/>
    <w:rPr>
      <w:rFonts w:ascii="Meiryo UI" w:eastAsia="Meiryo UI"/>
      <w:sz w:val="18"/>
      <w:szCs w:val="18"/>
    </w:rPr>
  </w:style>
  <w:style w:type="character" w:customStyle="1" w:styleId="affff7">
    <w:name w:val="見出しマップ (文字)"/>
    <w:basedOn w:val="a4"/>
    <w:link w:val="affff6"/>
    <w:uiPriority w:val="99"/>
    <w:semiHidden/>
    <w:rsid w:val="00EF58C8"/>
    <w:rPr>
      <w:rFonts w:ascii="Meiryo UI" w:eastAsia="Meiryo UI" w:hAnsi="Times New Roman" w:cs="Times New Roman"/>
      <w:sz w:val="18"/>
      <w:szCs w:val="18"/>
    </w:rPr>
  </w:style>
  <w:style w:type="paragraph" w:styleId="affff8">
    <w:name w:val="envelope return"/>
    <w:basedOn w:val="a3"/>
    <w:uiPriority w:val="99"/>
    <w:semiHidden/>
    <w:unhideWhenUsed/>
    <w:rsid w:val="00EF58C8"/>
    <w:pPr>
      <w:snapToGrid w:val="0"/>
    </w:pPr>
    <w:rPr>
      <w:rFonts w:asciiTheme="majorHAnsi" w:eastAsiaTheme="majorEastAsia" w:hAnsiTheme="majorHAnsi" w:cstheme="majorBidi"/>
    </w:rPr>
  </w:style>
  <w:style w:type="paragraph" w:styleId="12">
    <w:name w:val="index 1"/>
    <w:basedOn w:val="a3"/>
    <w:next w:val="a3"/>
    <w:autoRedefine/>
    <w:uiPriority w:val="99"/>
    <w:semiHidden/>
    <w:unhideWhenUsed/>
    <w:rsid w:val="00EF58C8"/>
    <w:pPr>
      <w:ind w:left="200" w:hangingChars="100" w:hanging="200"/>
    </w:pPr>
  </w:style>
  <w:style w:type="paragraph" w:styleId="28">
    <w:name w:val="index 2"/>
    <w:basedOn w:val="a3"/>
    <w:next w:val="a3"/>
    <w:autoRedefine/>
    <w:uiPriority w:val="99"/>
    <w:semiHidden/>
    <w:unhideWhenUsed/>
    <w:rsid w:val="00EF58C8"/>
    <w:pPr>
      <w:ind w:leftChars="100" w:left="100" w:hangingChars="100" w:hanging="200"/>
    </w:pPr>
  </w:style>
  <w:style w:type="paragraph" w:styleId="36">
    <w:name w:val="index 3"/>
    <w:basedOn w:val="a3"/>
    <w:next w:val="a3"/>
    <w:autoRedefine/>
    <w:uiPriority w:val="99"/>
    <w:semiHidden/>
    <w:unhideWhenUsed/>
    <w:rsid w:val="00EF58C8"/>
    <w:pPr>
      <w:ind w:leftChars="200" w:left="200" w:hangingChars="100" w:hanging="200"/>
    </w:pPr>
  </w:style>
  <w:style w:type="paragraph" w:styleId="45">
    <w:name w:val="index 4"/>
    <w:basedOn w:val="a3"/>
    <w:next w:val="a3"/>
    <w:autoRedefine/>
    <w:uiPriority w:val="99"/>
    <w:semiHidden/>
    <w:unhideWhenUsed/>
    <w:rsid w:val="00EF58C8"/>
    <w:pPr>
      <w:ind w:leftChars="300" w:left="300" w:hangingChars="100" w:hanging="200"/>
    </w:pPr>
  </w:style>
  <w:style w:type="paragraph" w:styleId="55">
    <w:name w:val="index 5"/>
    <w:basedOn w:val="a3"/>
    <w:next w:val="a3"/>
    <w:autoRedefine/>
    <w:uiPriority w:val="99"/>
    <w:semiHidden/>
    <w:unhideWhenUsed/>
    <w:rsid w:val="00EF58C8"/>
    <w:pPr>
      <w:ind w:leftChars="400" w:left="400" w:hangingChars="100" w:hanging="200"/>
    </w:pPr>
  </w:style>
  <w:style w:type="paragraph" w:styleId="61">
    <w:name w:val="index 6"/>
    <w:basedOn w:val="a3"/>
    <w:next w:val="a3"/>
    <w:autoRedefine/>
    <w:uiPriority w:val="99"/>
    <w:semiHidden/>
    <w:unhideWhenUsed/>
    <w:rsid w:val="00EF58C8"/>
    <w:pPr>
      <w:ind w:leftChars="500" w:left="500" w:hangingChars="100" w:hanging="200"/>
    </w:pPr>
  </w:style>
  <w:style w:type="paragraph" w:styleId="71">
    <w:name w:val="index 7"/>
    <w:basedOn w:val="a3"/>
    <w:next w:val="a3"/>
    <w:autoRedefine/>
    <w:uiPriority w:val="99"/>
    <w:semiHidden/>
    <w:unhideWhenUsed/>
    <w:rsid w:val="00EF58C8"/>
    <w:pPr>
      <w:ind w:leftChars="600" w:left="600" w:hangingChars="100" w:hanging="200"/>
    </w:pPr>
  </w:style>
  <w:style w:type="paragraph" w:styleId="81">
    <w:name w:val="index 8"/>
    <w:basedOn w:val="a3"/>
    <w:next w:val="a3"/>
    <w:autoRedefine/>
    <w:uiPriority w:val="99"/>
    <w:semiHidden/>
    <w:unhideWhenUsed/>
    <w:rsid w:val="00EF58C8"/>
    <w:pPr>
      <w:ind w:leftChars="700" w:left="700" w:hangingChars="100" w:hanging="200"/>
    </w:pPr>
  </w:style>
  <w:style w:type="paragraph" w:styleId="91">
    <w:name w:val="index 9"/>
    <w:basedOn w:val="a3"/>
    <w:next w:val="a3"/>
    <w:autoRedefine/>
    <w:uiPriority w:val="99"/>
    <w:semiHidden/>
    <w:unhideWhenUsed/>
    <w:rsid w:val="00EF58C8"/>
    <w:pPr>
      <w:ind w:leftChars="800" w:left="800" w:hangingChars="100" w:hanging="200"/>
    </w:pPr>
  </w:style>
  <w:style w:type="paragraph" w:styleId="affff9">
    <w:name w:val="index heading"/>
    <w:basedOn w:val="a3"/>
    <w:next w:val="12"/>
    <w:uiPriority w:val="99"/>
    <w:semiHidden/>
    <w:unhideWhenUsed/>
    <w:rsid w:val="00EF58C8"/>
    <w:rPr>
      <w:rFonts w:asciiTheme="majorHAnsi" w:eastAsiaTheme="majorEastAsia" w:hAnsiTheme="majorHAnsi" w:cstheme="majorBidi"/>
      <w:b/>
      <w:bCs/>
    </w:rPr>
  </w:style>
  <w:style w:type="paragraph" w:styleId="affffa">
    <w:name w:val="Plain Text"/>
    <w:basedOn w:val="a3"/>
    <w:link w:val="affffb"/>
    <w:uiPriority w:val="99"/>
    <w:semiHidden/>
    <w:unhideWhenUsed/>
    <w:rsid w:val="00EF58C8"/>
    <w:rPr>
      <w:rFonts w:asciiTheme="minorEastAsia" w:eastAsiaTheme="minorEastAsia" w:hAnsi="Courier New" w:cs="Courier New"/>
    </w:rPr>
  </w:style>
  <w:style w:type="character" w:customStyle="1" w:styleId="affffb">
    <w:name w:val="書式なし (文字)"/>
    <w:basedOn w:val="a4"/>
    <w:link w:val="affffa"/>
    <w:uiPriority w:val="99"/>
    <w:semiHidden/>
    <w:rsid w:val="00EF58C8"/>
    <w:rPr>
      <w:rFonts w:asciiTheme="minorEastAsia" w:hAnsi="Courier New" w:cs="Courier New"/>
      <w:sz w:val="20"/>
      <w:szCs w:val="24"/>
    </w:rPr>
  </w:style>
  <w:style w:type="paragraph" w:styleId="affffc">
    <w:name w:val="table of figures"/>
    <w:basedOn w:val="a3"/>
    <w:next w:val="a3"/>
    <w:uiPriority w:val="99"/>
    <w:semiHidden/>
    <w:unhideWhenUsed/>
    <w:rsid w:val="00EF58C8"/>
    <w:pPr>
      <w:ind w:leftChars="200" w:left="200" w:hangingChars="200" w:hanging="200"/>
    </w:pPr>
  </w:style>
  <w:style w:type="paragraph" w:styleId="a">
    <w:name w:val="List Number"/>
    <w:basedOn w:val="a3"/>
    <w:uiPriority w:val="99"/>
    <w:semiHidden/>
    <w:unhideWhenUsed/>
    <w:rsid w:val="00EF58C8"/>
    <w:pPr>
      <w:numPr>
        <w:numId w:val="16"/>
      </w:numPr>
      <w:contextualSpacing/>
    </w:pPr>
  </w:style>
  <w:style w:type="paragraph" w:styleId="2">
    <w:name w:val="List Number 2"/>
    <w:basedOn w:val="a3"/>
    <w:uiPriority w:val="99"/>
    <w:semiHidden/>
    <w:unhideWhenUsed/>
    <w:rsid w:val="00EF58C8"/>
    <w:pPr>
      <w:numPr>
        <w:numId w:val="17"/>
      </w:numPr>
      <w:contextualSpacing/>
    </w:pPr>
  </w:style>
  <w:style w:type="paragraph" w:styleId="3">
    <w:name w:val="List Number 3"/>
    <w:basedOn w:val="a3"/>
    <w:uiPriority w:val="99"/>
    <w:semiHidden/>
    <w:unhideWhenUsed/>
    <w:rsid w:val="00EF58C8"/>
    <w:pPr>
      <w:numPr>
        <w:numId w:val="18"/>
      </w:numPr>
      <w:contextualSpacing/>
    </w:pPr>
  </w:style>
  <w:style w:type="paragraph" w:styleId="4">
    <w:name w:val="List Number 4"/>
    <w:basedOn w:val="a3"/>
    <w:uiPriority w:val="99"/>
    <w:semiHidden/>
    <w:unhideWhenUsed/>
    <w:rsid w:val="00EF58C8"/>
    <w:pPr>
      <w:numPr>
        <w:numId w:val="19"/>
      </w:numPr>
      <w:contextualSpacing/>
    </w:pPr>
  </w:style>
  <w:style w:type="paragraph" w:styleId="5">
    <w:name w:val="List Number 5"/>
    <w:basedOn w:val="a3"/>
    <w:uiPriority w:val="99"/>
    <w:semiHidden/>
    <w:unhideWhenUsed/>
    <w:rsid w:val="00EF58C8"/>
    <w:pPr>
      <w:numPr>
        <w:numId w:val="20"/>
      </w:numPr>
      <w:contextualSpacing/>
    </w:pPr>
  </w:style>
  <w:style w:type="paragraph" w:styleId="affffd">
    <w:name w:val="E-mail Signature"/>
    <w:basedOn w:val="a3"/>
    <w:link w:val="affffe"/>
    <w:uiPriority w:val="99"/>
    <w:semiHidden/>
    <w:unhideWhenUsed/>
    <w:rsid w:val="00EF58C8"/>
  </w:style>
  <w:style w:type="character" w:customStyle="1" w:styleId="affffe">
    <w:name w:val="電子メール署名 (文字)"/>
    <w:basedOn w:val="a4"/>
    <w:link w:val="affffd"/>
    <w:uiPriority w:val="99"/>
    <w:semiHidden/>
    <w:rsid w:val="00EF58C8"/>
    <w:rPr>
      <w:rFonts w:ascii="Times New Roman" w:eastAsia="ＭＳ Ｐ明朝" w:hAnsi="Times New Roman" w:cs="Times New Roman"/>
      <w:sz w:val="20"/>
      <w:szCs w:val="24"/>
    </w:rPr>
  </w:style>
  <w:style w:type="paragraph" w:styleId="afffff">
    <w:name w:val="Date"/>
    <w:basedOn w:val="a3"/>
    <w:next w:val="a3"/>
    <w:link w:val="afffff0"/>
    <w:uiPriority w:val="99"/>
    <w:semiHidden/>
    <w:unhideWhenUsed/>
    <w:rsid w:val="00EF58C8"/>
  </w:style>
  <w:style w:type="character" w:customStyle="1" w:styleId="afffff0">
    <w:name w:val="日付 (文字)"/>
    <w:basedOn w:val="a4"/>
    <w:link w:val="afffff"/>
    <w:uiPriority w:val="99"/>
    <w:semiHidden/>
    <w:rsid w:val="00EF58C8"/>
    <w:rPr>
      <w:rFonts w:ascii="Times New Roman" w:eastAsia="ＭＳ Ｐ明朝" w:hAnsi="Times New Roman" w:cs="Times New Roman"/>
      <w:sz w:val="20"/>
      <w:szCs w:val="24"/>
    </w:rPr>
  </w:style>
  <w:style w:type="paragraph" w:styleId="Web">
    <w:name w:val="Normal (Web)"/>
    <w:basedOn w:val="a3"/>
    <w:uiPriority w:val="99"/>
    <w:semiHidden/>
    <w:unhideWhenUsed/>
    <w:rsid w:val="00EF58C8"/>
    <w:rPr>
      <w:sz w:val="24"/>
    </w:rPr>
  </w:style>
  <w:style w:type="paragraph" w:styleId="afffff1">
    <w:name w:val="Normal Indent"/>
    <w:basedOn w:val="a3"/>
    <w:uiPriority w:val="99"/>
    <w:semiHidden/>
    <w:unhideWhenUsed/>
    <w:rsid w:val="00EF58C8"/>
    <w:pPr>
      <w:ind w:leftChars="400" w:left="840"/>
    </w:pPr>
  </w:style>
  <w:style w:type="paragraph" w:styleId="afffff2">
    <w:name w:val="Bibliography"/>
    <w:basedOn w:val="a3"/>
    <w:next w:val="a3"/>
    <w:uiPriority w:val="37"/>
    <w:semiHidden/>
    <w:unhideWhenUsed/>
    <w:rsid w:val="00EF58C8"/>
  </w:style>
  <w:style w:type="paragraph" w:styleId="29">
    <w:name w:val="Body Text 2"/>
    <w:basedOn w:val="a3"/>
    <w:link w:val="2a"/>
    <w:uiPriority w:val="99"/>
    <w:semiHidden/>
    <w:unhideWhenUsed/>
    <w:rsid w:val="00EF58C8"/>
    <w:pPr>
      <w:spacing w:line="480" w:lineRule="auto"/>
    </w:pPr>
  </w:style>
  <w:style w:type="character" w:customStyle="1" w:styleId="2a">
    <w:name w:val="本文 2 (文字)"/>
    <w:basedOn w:val="a4"/>
    <w:link w:val="29"/>
    <w:uiPriority w:val="99"/>
    <w:semiHidden/>
    <w:rsid w:val="00EF58C8"/>
    <w:rPr>
      <w:rFonts w:ascii="Times New Roman" w:eastAsia="ＭＳ Ｐ明朝" w:hAnsi="Times New Roman" w:cs="Times New Roman"/>
      <w:sz w:val="20"/>
      <w:szCs w:val="24"/>
    </w:rPr>
  </w:style>
  <w:style w:type="paragraph" w:styleId="37">
    <w:name w:val="Body Text 3"/>
    <w:basedOn w:val="a3"/>
    <w:link w:val="38"/>
    <w:uiPriority w:val="99"/>
    <w:semiHidden/>
    <w:unhideWhenUsed/>
    <w:rsid w:val="00EF58C8"/>
    <w:rPr>
      <w:sz w:val="16"/>
      <w:szCs w:val="16"/>
    </w:rPr>
  </w:style>
  <w:style w:type="character" w:customStyle="1" w:styleId="38">
    <w:name w:val="本文 3 (文字)"/>
    <w:basedOn w:val="a4"/>
    <w:link w:val="37"/>
    <w:uiPriority w:val="99"/>
    <w:semiHidden/>
    <w:rsid w:val="00EF58C8"/>
    <w:rPr>
      <w:rFonts w:ascii="Times New Roman" w:eastAsia="ＭＳ Ｐ明朝" w:hAnsi="Times New Roman" w:cs="Times New Roman"/>
      <w:sz w:val="16"/>
      <w:szCs w:val="16"/>
    </w:rPr>
  </w:style>
  <w:style w:type="paragraph" w:styleId="afffff3">
    <w:name w:val="Body Text Indent"/>
    <w:basedOn w:val="a3"/>
    <w:link w:val="afffff4"/>
    <w:uiPriority w:val="99"/>
    <w:semiHidden/>
    <w:unhideWhenUsed/>
    <w:rsid w:val="00EF58C8"/>
    <w:pPr>
      <w:ind w:leftChars="400" w:left="851"/>
    </w:pPr>
  </w:style>
  <w:style w:type="character" w:customStyle="1" w:styleId="afffff4">
    <w:name w:val="本文インデント (文字)"/>
    <w:basedOn w:val="a4"/>
    <w:link w:val="afffff3"/>
    <w:uiPriority w:val="99"/>
    <w:semiHidden/>
    <w:rsid w:val="00EF58C8"/>
    <w:rPr>
      <w:rFonts w:ascii="Times New Roman" w:eastAsia="ＭＳ Ｐ明朝" w:hAnsi="Times New Roman" w:cs="Times New Roman"/>
      <w:sz w:val="20"/>
      <w:szCs w:val="24"/>
    </w:rPr>
  </w:style>
  <w:style w:type="paragraph" w:styleId="2b">
    <w:name w:val="Body Text Indent 2"/>
    <w:basedOn w:val="a3"/>
    <w:link w:val="2c"/>
    <w:uiPriority w:val="99"/>
    <w:semiHidden/>
    <w:unhideWhenUsed/>
    <w:rsid w:val="00EF58C8"/>
    <w:pPr>
      <w:spacing w:line="480" w:lineRule="auto"/>
      <w:ind w:leftChars="400" w:left="851"/>
    </w:pPr>
  </w:style>
  <w:style w:type="character" w:customStyle="1" w:styleId="2c">
    <w:name w:val="本文インデント 2 (文字)"/>
    <w:basedOn w:val="a4"/>
    <w:link w:val="2b"/>
    <w:uiPriority w:val="99"/>
    <w:semiHidden/>
    <w:rsid w:val="00EF58C8"/>
    <w:rPr>
      <w:rFonts w:ascii="Times New Roman" w:eastAsia="ＭＳ Ｐ明朝" w:hAnsi="Times New Roman" w:cs="Times New Roman"/>
      <w:sz w:val="20"/>
      <w:szCs w:val="24"/>
    </w:rPr>
  </w:style>
  <w:style w:type="paragraph" w:styleId="39">
    <w:name w:val="Body Text Indent 3"/>
    <w:basedOn w:val="a3"/>
    <w:link w:val="3a"/>
    <w:uiPriority w:val="99"/>
    <w:semiHidden/>
    <w:unhideWhenUsed/>
    <w:rsid w:val="00EF58C8"/>
    <w:pPr>
      <w:ind w:leftChars="400" w:left="851"/>
    </w:pPr>
    <w:rPr>
      <w:sz w:val="16"/>
      <w:szCs w:val="16"/>
    </w:rPr>
  </w:style>
  <w:style w:type="character" w:customStyle="1" w:styleId="3a">
    <w:name w:val="本文インデント 3 (文字)"/>
    <w:basedOn w:val="a4"/>
    <w:link w:val="39"/>
    <w:uiPriority w:val="99"/>
    <w:semiHidden/>
    <w:rsid w:val="00EF58C8"/>
    <w:rPr>
      <w:rFonts w:ascii="Times New Roman" w:eastAsia="ＭＳ Ｐ明朝" w:hAnsi="Times New Roman" w:cs="Times New Roman"/>
      <w:sz w:val="16"/>
      <w:szCs w:val="16"/>
    </w:rPr>
  </w:style>
  <w:style w:type="paragraph" w:styleId="afffff5">
    <w:name w:val="Body Text First Indent"/>
    <w:basedOn w:val="af7"/>
    <w:link w:val="afffff6"/>
    <w:uiPriority w:val="99"/>
    <w:semiHidden/>
    <w:unhideWhenUsed/>
    <w:rsid w:val="00EF58C8"/>
    <w:rPr>
      <w:rFonts w:ascii="Times New Roman" w:hAnsi="Times New Roman"/>
    </w:rPr>
  </w:style>
  <w:style w:type="character" w:customStyle="1" w:styleId="afffff6">
    <w:name w:val="本文字下げ (文字)"/>
    <w:basedOn w:val="af8"/>
    <w:link w:val="afffff5"/>
    <w:uiPriority w:val="99"/>
    <w:semiHidden/>
    <w:rsid w:val="00EF58C8"/>
    <w:rPr>
      <w:rFonts w:ascii="Times New Roman" w:eastAsia="ＭＳ Ｐ明朝" w:hAnsi="Times New Roman" w:cs="Times New Roman"/>
      <w:bCs/>
      <w:sz w:val="20"/>
      <w:szCs w:val="24"/>
    </w:rPr>
  </w:style>
  <w:style w:type="paragraph" w:styleId="2d">
    <w:name w:val="Body Text First Indent 2"/>
    <w:basedOn w:val="afffff3"/>
    <w:link w:val="2e"/>
    <w:uiPriority w:val="99"/>
    <w:semiHidden/>
    <w:unhideWhenUsed/>
    <w:rsid w:val="00EF58C8"/>
    <w:pPr>
      <w:ind w:firstLineChars="100" w:firstLine="210"/>
    </w:pPr>
  </w:style>
  <w:style w:type="character" w:customStyle="1" w:styleId="2e">
    <w:name w:val="本文字下げ 2 (文字)"/>
    <w:basedOn w:val="afffff4"/>
    <w:link w:val="2d"/>
    <w:uiPriority w:val="99"/>
    <w:semiHidden/>
    <w:rsid w:val="00EF58C8"/>
    <w:rPr>
      <w:rFonts w:ascii="Times New Roman" w:eastAsia="ＭＳ Ｐ明朝" w:hAnsi="Times New Roman" w:cs="Times New Roman"/>
      <w:sz w:val="20"/>
      <w:szCs w:val="24"/>
    </w:rPr>
  </w:style>
  <w:style w:type="paragraph" w:styleId="46">
    <w:name w:val="toc 4"/>
    <w:basedOn w:val="a3"/>
    <w:next w:val="a3"/>
    <w:autoRedefine/>
    <w:uiPriority w:val="39"/>
    <w:semiHidden/>
    <w:unhideWhenUsed/>
    <w:rsid w:val="00EF58C8"/>
    <w:pPr>
      <w:ind w:leftChars="300" w:left="600"/>
    </w:pPr>
  </w:style>
  <w:style w:type="paragraph" w:styleId="56">
    <w:name w:val="toc 5"/>
    <w:basedOn w:val="a3"/>
    <w:next w:val="a3"/>
    <w:autoRedefine/>
    <w:uiPriority w:val="39"/>
    <w:semiHidden/>
    <w:unhideWhenUsed/>
    <w:rsid w:val="00EF58C8"/>
    <w:pPr>
      <w:ind w:leftChars="400" w:left="800"/>
    </w:pPr>
  </w:style>
  <w:style w:type="paragraph" w:styleId="62">
    <w:name w:val="toc 6"/>
    <w:basedOn w:val="a3"/>
    <w:next w:val="a3"/>
    <w:autoRedefine/>
    <w:uiPriority w:val="39"/>
    <w:semiHidden/>
    <w:unhideWhenUsed/>
    <w:rsid w:val="00EF58C8"/>
    <w:pPr>
      <w:ind w:leftChars="500" w:left="1000"/>
    </w:pPr>
  </w:style>
  <w:style w:type="paragraph" w:styleId="72">
    <w:name w:val="toc 7"/>
    <w:basedOn w:val="a3"/>
    <w:next w:val="a3"/>
    <w:autoRedefine/>
    <w:uiPriority w:val="39"/>
    <w:semiHidden/>
    <w:unhideWhenUsed/>
    <w:rsid w:val="00EF58C8"/>
    <w:pPr>
      <w:ind w:leftChars="600" w:left="1200"/>
    </w:pPr>
  </w:style>
  <w:style w:type="paragraph" w:styleId="82">
    <w:name w:val="toc 8"/>
    <w:basedOn w:val="a3"/>
    <w:next w:val="a3"/>
    <w:autoRedefine/>
    <w:uiPriority w:val="39"/>
    <w:semiHidden/>
    <w:unhideWhenUsed/>
    <w:rsid w:val="00EF58C8"/>
    <w:pPr>
      <w:ind w:leftChars="700" w:left="1400"/>
    </w:pPr>
  </w:style>
  <w:style w:type="paragraph" w:styleId="92">
    <w:name w:val="toc 9"/>
    <w:basedOn w:val="a3"/>
    <w:next w:val="a3"/>
    <w:autoRedefine/>
    <w:uiPriority w:val="39"/>
    <w:semiHidden/>
    <w:unhideWhenUsed/>
    <w:rsid w:val="00EF58C8"/>
    <w:pPr>
      <w:ind w:leftChars="800" w:left="1600"/>
    </w:pPr>
  </w:style>
  <w:style w:type="paragraph" w:styleId="afffff7">
    <w:name w:val="TOC Heading"/>
    <w:basedOn w:val="1"/>
    <w:next w:val="a3"/>
    <w:uiPriority w:val="39"/>
    <w:semiHidden/>
    <w:unhideWhenUsed/>
    <w:qFormat/>
    <w:rsid w:val="00EF58C8"/>
    <w:pPr>
      <w:keepNext/>
      <w:numPr>
        <w:numId w:val="0"/>
      </w:numPr>
      <w:outlineLvl w:val="9"/>
    </w:pPr>
    <w:rPr>
      <w:rFonts w:asciiTheme="majorHAnsi" w:eastAsiaTheme="majorEastAsia" w:hAnsiTheme="majorHAnsi" w:cstheme="majorBidi"/>
      <w:sz w:val="24"/>
    </w:rPr>
  </w:style>
  <w:style w:type="paragraph" w:styleId="afffff8">
    <w:name w:val="Revision"/>
    <w:hidden/>
    <w:uiPriority w:val="99"/>
    <w:semiHidden/>
    <w:rsid w:val="00B95CB9"/>
    <w:rPr>
      <w:rFonts w:ascii="Times New Roman" w:eastAsia="ＭＳ Ｐ明朝"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5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7C82A-EBC9-49D4-83D3-11130E999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54</Pages>
  <Words>7707</Words>
  <Characters>43936</Characters>
  <Application>Microsoft Office Word</Application>
  <DocSecurity>0</DocSecurity>
  <Lines>366</Lines>
  <Paragraphs>103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佐藤誠</dc:creator>
  <cp:keywords/>
  <dc:description/>
  <cp:lastModifiedBy>誠 佐藤</cp:lastModifiedBy>
  <cp:revision>13</cp:revision>
  <cp:lastPrinted>2019-08-27T05:26:00Z</cp:lastPrinted>
  <dcterms:created xsi:type="dcterms:W3CDTF">2019-08-27T09:26:00Z</dcterms:created>
  <dcterms:modified xsi:type="dcterms:W3CDTF">2019-10-22T06:55:00Z</dcterms:modified>
</cp:coreProperties>
</file>