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A129DA"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C52B18">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C52B18">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C52B18">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C52B18">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C52B18">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C52B18">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C52B18">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C52B18">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rPr>
          <w:ins w:id="2" w:author="誠 佐藤" w:date="2019-10-01T14:06:00Z"/>
        </w:trPr>
        <w:tc>
          <w:tcPr>
            <w:tcW w:w="1129" w:type="dxa"/>
          </w:tcPr>
          <w:p w14:paraId="4881FBC2" w14:textId="4AAF046A" w:rsidR="002D2930" w:rsidRDefault="002D2930" w:rsidP="002F6AC2">
            <w:pPr>
              <w:pStyle w:val="L"/>
              <w:rPr>
                <w:ins w:id="3" w:author="誠 佐藤" w:date="2019-10-01T14:06:00Z"/>
              </w:rPr>
            </w:pPr>
            <w:ins w:id="4" w:author="誠 佐藤" w:date="2019-10-01T14:06:00Z">
              <w:r>
                <w:rPr>
                  <w:rFonts w:hint="eastAsia"/>
                </w:rPr>
                <w:t>2</w:t>
              </w:r>
              <w:r>
                <w:t>019/10</w:t>
              </w:r>
            </w:ins>
            <w:ins w:id="5" w:author="誠 佐藤" w:date="2019-10-01T14:07:00Z">
              <w:r>
                <w:t>/1</w:t>
              </w:r>
            </w:ins>
          </w:p>
        </w:tc>
        <w:tc>
          <w:tcPr>
            <w:tcW w:w="8607" w:type="dxa"/>
          </w:tcPr>
          <w:p w14:paraId="3DA40F67" w14:textId="450157BB" w:rsidR="002D2930" w:rsidRDefault="002D2930" w:rsidP="002F6AC2">
            <w:pPr>
              <w:pStyle w:val="L"/>
              <w:rPr>
                <w:ins w:id="6" w:author="誠 佐藤" w:date="2019-10-01T14:06:00Z"/>
              </w:rPr>
            </w:pPr>
            <w:ins w:id="7" w:author="誠 佐藤" w:date="2019-10-01T14:07:00Z">
              <w:r>
                <w:rPr>
                  <w:rFonts w:hint="eastAsia"/>
                </w:rPr>
                <w:t>記号表に通日</w:t>
              </w:r>
              <m:oMath>
                <m:r>
                  <m:rPr>
                    <m:sty m:val="p"/>
                  </m:rPr>
                  <m:t>D</m:t>
                </m:r>
              </m:oMath>
              <w:r>
                <w:rPr>
                  <w:rFonts w:hint="eastAsia"/>
                </w:rPr>
                <w:t>を追加</w:t>
              </w:r>
            </w:ins>
          </w:p>
        </w:tc>
      </w:tr>
    </w:tbl>
    <w:p w14:paraId="4843640F" w14:textId="77777777" w:rsidR="00EF0766" w:rsidRPr="00642DF5" w:rsidRDefault="00EF0766" w:rsidP="00EF0766"/>
    <w:p w14:paraId="5C627ED2" w14:textId="77777777" w:rsidR="001D273B" w:rsidRDefault="00EF0766" w:rsidP="00680329">
      <w:pPr>
        <w:pStyle w:val="1"/>
      </w:pPr>
      <w:bookmarkStart w:id="8" w:name="_Toc20739120"/>
      <w:r>
        <w:rPr>
          <w:rFonts w:hint="eastAsia"/>
        </w:rPr>
        <w:t>記号および単位</w:t>
      </w:r>
      <w:bookmarkEnd w:id="8"/>
    </w:p>
    <w:p w14:paraId="49A8234B" w14:textId="77777777" w:rsidR="001D273B" w:rsidRDefault="00E91673" w:rsidP="00D04990">
      <w:pPr>
        <w:pStyle w:val="21"/>
      </w:pPr>
      <w:bookmarkStart w:id="9" w:name="_Toc20739121"/>
      <w:r>
        <w:rPr>
          <w:rFonts w:hint="eastAsia"/>
        </w:rPr>
        <w:t>記号</w:t>
      </w:r>
      <w:bookmarkEnd w:id="9"/>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C52B18"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C52B18"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C52B18"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C52B18"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C52B18"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C52B18"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C52B18"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C52B18"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C52B18"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C52B18"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C52B18"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C52B18"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C52B18"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C52B18"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C52B18"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C52B18"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C52B18"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C52B18"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C52B18"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C52B18"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C52B18"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C52B18"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C52B18"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C52B18"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C52B18"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C52B18"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C52B18"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C52B18"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C52B18"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C52B18"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C52B18"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C52B18"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C52B18"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C52B18"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C52B18"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C52B18"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C52B18"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C52B18"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C52B18"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C52B18"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C52B18"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C52B18"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C52B18"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C52B18"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C52B18"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C52B18"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C52B18"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C52B18"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C52B18"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C52B18"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C52B18"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C52B18"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C52B18"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C52B18"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C52B18"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C52B18"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C52B18"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C52B18"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C52B18"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C52B18"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C52B18"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C52B18"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C52B18"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C52B18"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C52B18"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C52B18"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C52B18"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C52B18"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C52B18"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C52B18"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C52B18"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C52B18"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C52B18"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C52B18"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C52B18"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C52B18"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C52B18"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C52B18"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C52B18"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C52B18"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C52B18"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C52B18"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C52B18"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C52B18"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C52B18"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C52B18"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C52B18"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C52B18"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C52B18"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C52B18"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C52B18"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C52B18"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C52B18"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C52B18"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C52B18"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C52B18"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C52B18" w:rsidP="002F762D">
            <w:pPr>
              <w:pStyle w:val="affc"/>
            </w:pPr>
            <m:oMathPara>
              <m:oMath>
                <m:sSub>
                  <m:sSubPr>
                    <m:ctrlPr/>
                  </m:sSubPr>
                  <m:e>
                    <m:r>
                      <m:t>W</m:t>
                    </m:r>
                  </m:e>
                  <m:sub>
                    <m:r>
                      <m:t>I1,i,k</m:t>
                    </m:r>
                  </m:sub>
                </m:sSub>
              </m:oMath>
            </m:oMathPara>
          </w:p>
          <w:p w14:paraId="314F61FD" w14:textId="77777777" w:rsidR="002F762D" w:rsidRPr="00802EB4" w:rsidRDefault="00C52B18"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C52B18"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C52B18"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C52B18"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C52B18"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C52B18"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rPr>
          <w:ins w:id="10" w:author="誠 佐藤" w:date="2019-10-01T14:04:00Z"/>
        </w:trPr>
        <w:tc>
          <w:tcPr>
            <w:tcW w:w="1129" w:type="dxa"/>
            <w:tcBorders>
              <w:right w:val="single" w:sz="12" w:space="0" w:color="auto"/>
            </w:tcBorders>
          </w:tcPr>
          <w:p w14:paraId="58D12CCB" w14:textId="32E68696" w:rsidR="00AB0BBC" w:rsidRDefault="00AB0BBC" w:rsidP="002F762D">
            <w:pPr>
              <w:pStyle w:val="affc"/>
              <w:rPr>
                <w:ins w:id="11" w:author="誠 佐藤" w:date="2019-10-01T14:04:00Z"/>
                <w:rFonts w:ascii="Times New Roman" w:hAnsi="Times New Roman" w:cs="Times New Roman"/>
                <w:i w:val="0"/>
              </w:rPr>
            </w:pPr>
            <m:oMathPara>
              <m:oMath>
                <m:r>
                  <w:ins w:id="12" w:author="誠 佐藤" w:date="2019-10-01T14:05:00Z">
                    <m:t>D</m:t>
                  </w:ins>
                </m:r>
              </m:oMath>
            </m:oMathPara>
          </w:p>
        </w:tc>
        <w:tc>
          <w:tcPr>
            <w:tcW w:w="6526" w:type="dxa"/>
            <w:tcBorders>
              <w:left w:val="single" w:sz="12" w:space="0" w:color="auto"/>
            </w:tcBorders>
          </w:tcPr>
          <w:p w14:paraId="6BB05AD5" w14:textId="20BC2C68" w:rsidR="00AB0BBC" w:rsidRDefault="00AB0BBC" w:rsidP="002F762D">
            <w:pPr>
              <w:pStyle w:val="af4"/>
              <w:rPr>
                <w:ins w:id="13" w:author="誠 佐藤" w:date="2019-10-01T14:04:00Z"/>
              </w:rPr>
            </w:pPr>
            <w:ins w:id="14" w:author="誠 佐藤" w:date="2019-10-01T14:05:00Z">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ins>
          </w:p>
        </w:tc>
        <w:tc>
          <w:tcPr>
            <w:tcW w:w="2081" w:type="dxa"/>
          </w:tcPr>
          <w:p w14:paraId="67999D94" w14:textId="756D5830" w:rsidR="00AB0BBC" w:rsidRDefault="00AB0BBC" w:rsidP="002F762D">
            <w:pPr>
              <w:pStyle w:val="af4"/>
              <w:rPr>
                <w:ins w:id="15" w:author="誠 佐藤" w:date="2019-10-01T14:04:00Z"/>
              </w:rPr>
            </w:pPr>
            <w:ins w:id="16" w:author="誠 佐藤" w:date="2019-10-01T14:05:00Z">
              <w:r>
                <w:rPr>
                  <w:rFonts w:hint="eastAsia"/>
                </w:rPr>
                <w:t>日</w:t>
              </w:r>
            </w:ins>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C52B18"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C52B18"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C52B18"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C52B18"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C52B18"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C52B18"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C52B18"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C52B18"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C52B18"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C52B18"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C52B18"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C52B18"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17" w:name="_Toc20739122"/>
      <w:r>
        <w:rPr>
          <w:rFonts w:hint="eastAsia"/>
        </w:rPr>
        <w:t>添え字</w:t>
      </w:r>
      <w:bookmarkEnd w:id="17"/>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18" w:name="_Toc20739123"/>
      <w:r>
        <w:rPr>
          <w:rFonts w:hint="eastAsia"/>
        </w:rPr>
        <w:t>計算のフロー</w:t>
      </w:r>
      <w:bookmarkEnd w:id="18"/>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19"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19"/>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20"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20"/>
    </w:p>
    <w:p w14:paraId="4D026F72" w14:textId="77777777" w:rsidR="00D04990" w:rsidRPr="00D04990" w:rsidRDefault="00D04990" w:rsidP="003B1312">
      <w:pPr>
        <w:pStyle w:val="21"/>
      </w:pPr>
      <w:bookmarkStart w:id="21" w:name="_Ref17807412"/>
      <w:bookmarkStart w:id="22" w:name="_Toc20739125"/>
      <w:r>
        <w:rPr>
          <w:rFonts w:hint="eastAsia"/>
        </w:rPr>
        <w:lastRenderedPageBreak/>
        <w:t>顕熱</w:t>
      </w:r>
      <w:bookmarkEnd w:id="21"/>
      <w:bookmarkEnd w:id="22"/>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C52B18">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23"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23"/>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C52B18">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24"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24"/>
          </w:p>
        </w:tc>
      </w:tr>
      <w:tr w:rsidR="0027055B" w14:paraId="44CAFB2E" w14:textId="77777777" w:rsidTr="003A4774">
        <w:tc>
          <w:tcPr>
            <w:tcW w:w="8784" w:type="dxa"/>
            <w:vAlign w:val="center"/>
          </w:tcPr>
          <w:p w14:paraId="09959689" w14:textId="77777777" w:rsidR="0027055B" w:rsidRPr="0027055B" w:rsidRDefault="00C52B18">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25"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25"/>
          </w:p>
        </w:tc>
      </w:tr>
      <w:tr w:rsidR="00B16199" w14:paraId="08B855CE" w14:textId="77777777" w:rsidTr="003A4774">
        <w:tc>
          <w:tcPr>
            <w:tcW w:w="8784" w:type="dxa"/>
            <w:vAlign w:val="center"/>
          </w:tcPr>
          <w:p w14:paraId="3A12ED67" w14:textId="77777777" w:rsidR="00B16199" w:rsidRPr="0027055B" w:rsidRDefault="00C52B18">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26"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26"/>
          </w:p>
        </w:tc>
      </w:tr>
      <w:tr w:rsidR="00B16199" w14:paraId="3CD1030D" w14:textId="77777777" w:rsidTr="003A4774">
        <w:tc>
          <w:tcPr>
            <w:tcW w:w="8784" w:type="dxa"/>
            <w:vAlign w:val="center"/>
          </w:tcPr>
          <w:p w14:paraId="22C066F4" w14:textId="77777777" w:rsidR="00B16199" w:rsidRDefault="00C52B18">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27"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27"/>
          </w:p>
        </w:tc>
      </w:tr>
      <w:tr w:rsidR="00B16199" w14:paraId="1000D6F3" w14:textId="77777777" w:rsidTr="003A4774">
        <w:tc>
          <w:tcPr>
            <w:tcW w:w="8784" w:type="dxa"/>
            <w:vAlign w:val="center"/>
          </w:tcPr>
          <w:p w14:paraId="396ED5DA" w14:textId="77777777" w:rsidR="00B16199" w:rsidRDefault="00C52B18">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C52B18">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C52B18">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C52B18">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C52B18">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28"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28"/>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C52B18">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C52B18">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29"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29"/>
          </w:p>
        </w:tc>
      </w:tr>
      <w:tr w:rsidR="000863AC" w14:paraId="790DF604" w14:textId="77777777" w:rsidTr="001E4548">
        <w:tc>
          <w:tcPr>
            <w:tcW w:w="8784" w:type="dxa"/>
            <w:vAlign w:val="center"/>
          </w:tcPr>
          <w:p w14:paraId="7FC51280" w14:textId="77777777" w:rsidR="000863AC" w:rsidRPr="0027055B" w:rsidRDefault="00C52B18">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30"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30"/>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31"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31"/>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C52B18"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C52B18"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C52B18"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C52B18"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C52B18">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32"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32"/>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C52B18">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33"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33"/>
          </w:p>
        </w:tc>
      </w:tr>
    </w:tbl>
    <w:p w14:paraId="1112682C" w14:textId="77777777" w:rsidR="006577C9" w:rsidRPr="00111492" w:rsidRDefault="006577C9">
      <w:pPr>
        <w:pStyle w:val="af7"/>
      </w:pPr>
    </w:p>
    <w:p w14:paraId="0A330EBE" w14:textId="77777777" w:rsidR="00DF62BA" w:rsidRDefault="00D04990" w:rsidP="003B1312">
      <w:pPr>
        <w:pStyle w:val="21"/>
      </w:pPr>
      <w:bookmarkStart w:id="34" w:name="_Toc20739126"/>
      <w:r>
        <w:rPr>
          <w:rFonts w:hint="eastAsia"/>
        </w:rPr>
        <w:t>潜熱</w:t>
      </w:r>
      <w:bookmarkEnd w:id="34"/>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C52B18">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35"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35"/>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C52B18">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C52B18">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C52B18">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36"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36"/>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C52B18">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37"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37"/>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C52B18">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C52B18"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38"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38"/>
          </w:p>
        </w:tc>
      </w:tr>
    </w:tbl>
    <w:p w14:paraId="1F5D02D2" w14:textId="77777777" w:rsidR="00C15DCF" w:rsidRDefault="00C15DCF">
      <w:pPr>
        <w:pStyle w:val="af7"/>
      </w:pPr>
    </w:p>
    <w:p w14:paraId="4E41E371" w14:textId="77777777" w:rsidR="008F1B8C" w:rsidRDefault="008F1B8C">
      <w:pPr>
        <w:pStyle w:val="a1"/>
      </w:pPr>
      <w:bookmarkStart w:id="39" w:name="_Ref473568200"/>
      <w:bookmarkStart w:id="40" w:name="_Ref473568204"/>
      <w:bookmarkStart w:id="41" w:name="_Toc20739127"/>
      <w:r>
        <w:rPr>
          <w:rFonts w:hint="eastAsia"/>
        </w:rPr>
        <w:lastRenderedPageBreak/>
        <w:t>表面温度の計算</w:t>
      </w:r>
      <w:bookmarkEnd w:id="39"/>
      <w:bookmarkEnd w:id="40"/>
      <w:bookmarkEnd w:id="41"/>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C52B18">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42"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42"/>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C52B18"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43"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43"/>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C52B18"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44"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44"/>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C52B18"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45"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45"/>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C52B18"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46"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46"/>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C52B18"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47"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47"/>
          </w:p>
        </w:tc>
      </w:tr>
      <w:tr w:rsidR="00A27609" w14:paraId="6292058A" w14:textId="77777777" w:rsidTr="003B1312">
        <w:trPr>
          <w:cantSplit/>
        </w:trPr>
        <w:tc>
          <w:tcPr>
            <w:tcW w:w="8900" w:type="dxa"/>
          </w:tcPr>
          <w:p w14:paraId="4DA9618C" w14:textId="06F431B9" w:rsidR="00A27609" w:rsidRPr="00352D3D" w:rsidRDefault="00C52B18"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48" w:name="_Ref492729933"/>
      <w:bookmarkStart w:id="49" w:name="_Toc20739128"/>
      <w:r>
        <w:rPr>
          <w:rFonts w:hint="eastAsia"/>
        </w:rPr>
        <w:lastRenderedPageBreak/>
        <w:t>応答係数の初項、指数項別応答係数、公比の計算</w:t>
      </w:r>
      <w:bookmarkEnd w:id="48"/>
      <w:bookmarkEnd w:id="49"/>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C52B18"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50"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50"/>
          </w:p>
        </w:tc>
      </w:tr>
      <w:tr w:rsidR="00E41641" w14:paraId="662A24D4" w14:textId="77777777" w:rsidTr="003B1312">
        <w:trPr>
          <w:cantSplit/>
        </w:trPr>
        <w:tc>
          <w:tcPr>
            <w:tcW w:w="8877" w:type="dxa"/>
          </w:tcPr>
          <w:p w14:paraId="036C4F00" w14:textId="77777777" w:rsidR="00E41641" w:rsidRPr="00352D3D" w:rsidRDefault="00C52B18"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C52B18"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C52B18"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C52B18"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C52B18"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51"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51"/>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C52B18"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C52B18"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C52B18"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52"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52"/>
          </w:p>
        </w:tc>
      </w:tr>
      <w:tr w:rsidR="006D747E" w14:paraId="1F5C2E85" w14:textId="77777777" w:rsidTr="0066394A">
        <w:tc>
          <w:tcPr>
            <w:tcW w:w="8900" w:type="dxa"/>
            <w:vAlign w:val="center"/>
          </w:tcPr>
          <w:p w14:paraId="36039354" w14:textId="77777777" w:rsidR="006D747E" w:rsidRPr="0098344E" w:rsidRDefault="00C52B18"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C52B18"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C52B18"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C52B18"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C52B18"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C52B18"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C52B18"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C52B18"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C52B18"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C52B18"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C52B18"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C52B18"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53"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53"/>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C52B18"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54"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54"/>
          </w:p>
        </w:tc>
      </w:tr>
      <w:tr w:rsidR="00C05DF6" w:rsidRPr="00477F45" w14:paraId="3C9B61D6" w14:textId="77777777" w:rsidTr="003B1312">
        <w:trPr>
          <w:cantSplit/>
        </w:trPr>
        <w:tc>
          <w:tcPr>
            <w:tcW w:w="8877" w:type="dxa"/>
          </w:tcPr>
          <w:p w14:paraId="49E4FA24" w14:textId="77777777" w:rsidR="00C05DF6" w:rsidRPr="00E66958" w:rsidRDefault="00C52B18"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55"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55"/>
          </w:p>
        </w:tc>
      </w:tr>
      <w:tr w:rsidR="00AF3F6D" w:rsidRPr="00477F45" w14:paraId="02D14A3F" w14:textId="77777777" w:rsidTr="003B1312">
        <w:trPr>
          <w:cantSplit/>
        </w:trPr>
        <w:tc>
          <w:tcPr>
            <w:tcW w:w="8877" w:type="dxa"/>
          </w:tcPr>
          <w:p w14:paraId="300533F9" w14:textId="77777777" w:rsidR="00AF3F6D" w:rsidRDefault="00C52B18"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C52B18"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C52B18"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C52B18"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C52B18"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C52B18"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C52B18"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C52B18"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C52B18"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56"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56"/>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C52B18">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C52B18">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C52B18">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C52B18">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C52B18">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C52B18">
            <w:pPr>
              <w:pStyle w:val="C"/>
            </w:pPr>
            <m:oMathPara>
              <m:oMath>
                <m:sSub>
                  <m:sSubPr>
                    <m:ctrlPr/>
                  </m:sSubPr>
                  <m:e>
                    <m:r>
                      <m:t>R</m:t>
                    </m:r>
                  </m:e>
                  <m:sub>
                    <m:r>
                      <m:t>p</m:t>
                    </m:r>
                  </m:sub>
                </m:sSub>
              </m:oMath>
            </m:oMathPara>
          </w:p>
        </w:tc>
        <w:tc>
          <w:tcPr>
            <w:tcW w:w="4516" w:type="dxa"/>
          </w:tcPr>
          <w:p w14:paraId="3E4F292E" w14:textId="77777777" w:rsidR="00A846B9" w:rsidRPr="00A846B9" w:rsidRDefault="00C52B18">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C52B18">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C52B18">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C52B18">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C52B18">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C52B18"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57"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57"/>
          </w:p>
        </w:tc>
      </w:tr>
      <w:tr w:rsidR="00D2593E" w:rsidRPr="00477F45" w14:paraId="4B6B5BDE" w14:textId="77777777" w:rsidTr="003B1312">
        <w:trPr>
          <w:cantSplit/>
        </w:trPr>
        <w:tc>
          <w:tcPr>
            <w:tcW w:w="8877" w:type="dxa"/>
          </w:tcPr>
          <w:p w14:paraId="069EE9FA" w14:textId="77777777" w:rsidR="00D2593E" w:rsidRPr="00D2593E" w:rsidRDefault="00C52B18"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58"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58"/>
          </w:p>
        </w:tc>
      </w:tr>
    </w:tbl>
    <w:p w14:paraId="70B0210C" w14:textId="77777777" w:rsidR="00D2593E" w:rsidRDefault="00D2593E">
      <w:pPr>
        <w:pStyle w:val="af7"/>
      </w:pPr>
    </w:p>
    <w:p w14:paraId="2FF0BB8D" w14:textId="77777777" w:rsidR="008F1B8C" w:rsidRDefault="001579BB">
      <w:pPr>
        <w:pStyle w:val="a1"/>
      </w:pPr>
      <w:bookmarkStart w:id="59" w:name="_Ref478656504"/>
      <w:bookmarkStart w:id="60" w:name="_Toc20739129"/>
      <w:r>
        <w:rPr>
          <w:rFonts w:hint="eastAsia"/>
        </w:rPr>
        <w:lastRenderedPageBreak/>
        <w:t>人体の熱伝達率</w:t>
      </w:r>
      <w:bookmarkEnd w:id="59"/>
      <w:bookmarkEnd w:id="60"/>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C52B18">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C52B18">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C52B18">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C52B18">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C52B18">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61" w:name="_Toc20739130"/>
      <w:r>
        <w:rPr>
          <w:rFonts w:hint="eastAsia"/>
        </w:rPr>
        <w:lastRenderedPageBreak/>
        <w:t>気象データの補間方法</w:t>
      </w:r>
      <w:bookmarkEnd w:id="61"/>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C52B18">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62" w:name="_Ref473732167"/>
      <w:bookmarkStart w:id="63" w:name="_Ref473732176"/>
      <w:bookmarkStart w:id="64" w:name="_Toc20739131"/>
      <w:r>
        <w:rPr>
          <w:rFonts w:hint="eastAsia"/>
        </w:rPr>
        <w:lastRenderedPageBreak/>
        <w:t>太陽位置の計算</w:t>
      </w:r>
      <w:bookmarkEnd w:id="62"/>
      <w:bookmarkEnd w:id="63"/>
      <w:bookmarkEnd w:id="64"/>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C52B18">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65"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65"/>
          </w:p>
        </w:tc>
      </w:tr>
      <w:tr w:rsidR="00D032DC" w14:paraId="59C8A4B0" w14:textId="77777777" w:rsidTr="006E6E06">
        <w:tc>
          <w:tcPr>
            <w:tcW w:w="8784" w:type="dxa"/>
            <w:vAlign w:val="center"/>
          </w:tcPr>
          <w:p w14:paraId="61810741" w14:textId="77777777" w:rsidR="00D032DC" w:rsidRPr="00D032DC" w:rsidRDefault="00C52B18">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66"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66"/>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67"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67"/>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C52B18">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C52B18">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C52B18">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C52B18">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C52B18">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68"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68"/>
          </w:p>
        </w:tc>
      </w:tr>
      <w:tr w:rsidR="008225F3" w14:paraId="7E0DDD76" w14:textId="77777777" w:rsidTr="008225F3">
        <w:tc>
          <w:tcPr>
            <w:tcW w:w="8784" w:type="dxa"/>
          </w:tcPr>
          <w:p w14:paraId="38C695C0" w14:textId="77777777" w:rsidR="008225F3" w:rsidRPr="00D032DC" w:rsidRDefault="00C52B18">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C52B18">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69"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69"/>
          </w:p>
        </w:tc>
      </w:tr>
    </w:tbl>
    <w:p w14:paraId="3AD8A99F" w14:textId="77777777" w:rsidR="008225F3" w:rsidRPr="00FD7ADD" w:rsidRDefault="008225F3">
      <w:pPr>
        <w:pStyle w:val="af7"/>
      </w:pPr>
    </w:p>
    <w:p w14:paraId="24F00DCF" w14:textId="77777777" w:rsidR="005354CE" w:rsidRDefault="0088678B">
      <w:pPr>
        <w:pStyle w:val="a1"/>
      </w:pPr>
      <w:bookmarkStart w:id="70" w:name="_Ref473732024"/>
      <w:bookmarkStart w:id="71" w:name="_Toc20739132"/>
      <w:r>
        <w:rPr>
          <w:rFonts w:hint="eastAsia"/>
        </w:rPr>
        <w:lastRenderedPageBreak/>
        <w:t>入射角の方向余弦</w:t>
      </w:r>
      <w:bookmarkEnd w:id="70"/>
      <w:bookmarkEnd w:id="71"/>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C52B18">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72"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72"/>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C52B18"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C52B18">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73"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73"/>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74" w:name="_Ref536123172"/>
      <w:bookmarkStart w:id="75" w:name="_Toc20739133"/>
      <w:r>
        <w:rPr>
          <w:rFonts w:hint="eastAsia"/>
        </w:rPr>
        <w:lastRenderedPageBreak/>
        <w:t>傾斜面日射量</w:t>
      </w:r>
      <w:bookmarkEnd w:id="74"/>
      <w:bookmarkEnd w:id="75"/>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C52B18">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C52B18">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76"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76"/>
          </w:p>
        </w:tc>
      </w:tr>
      <w:tr w:rsidR="006320E6" w14:paraId="43D9E8CF" w14:textId="77777777" w:rsidTr="006E6E06">
        <w:tc>
          <w:tcPr>
            <w:tcW w:w="8784" w:type="dxa"/>
            <w:vAlign w:val="center"/>
          </w:tcPr>
          <w:p w14:paraId="7EFC7CBF" w14:textId="77777777" w:rsidR="006320E6" w:rsidRPr="00D032DC" w:rsidRDefault="00C52B18">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C52B18">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77"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77"/>
          </w:p>
        </w:tc>
      </w:tr>
      <w:tr w:rsidR="006320E6" w14:paraId="41523069" w14:textId="77777777" w:rsidTr="006E6E06">
        <w:tc>
          <w:tcPr>
            <w:tcW w:w="8784" w:type="dxa"/>
            <w:vAlign w:val="center"/>
          </w:tcPr>
          <w:p w14:paraId="41C79F0C" w14:textId="77777777" w:rsidR="006320E6" w:rsidRPr="00D032DC" w:rsidRDefault="00C52B18">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78"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78"/>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79" w:name="_Ref473817740"/>
      <w:bookmarkStart w:id="80" w:name="_Toc20739134"/>
      <w:r>
        <w:rPr>
          <w:rFonts w:hint="eastAsia"/>
        </w:rPr>
        <w:lastRenderedPageBreak/>
        <w:t>ひさしの影面積の計算</w:t>
      </w:r>
      <w:bookmarkEnd w:id="79"/>
      <w:bookmarkEnd w:id="80"/>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C52B18">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81"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81"/>
          </w:p>
        </w:tc>
      </w:tr>
      <w:tr w:rsidR="006533C9" w14:paraId="70EF60F0" w14:textId="77777777" w:rsidTr="00D60E28">
        <w:tc>
          <w:tcPr>
            <w:tcW w:w="8784" w:type="dxa"/>
            <w:vAlign w:val="center"/>
          </w:tcPr>
          <w:p w14:paraId="7A21F794" w14:textId="5B6259D9" w:rsidR="006533C9" w:rsidRPr="00D032DC" w:rsidRDefault="00C52B18">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82"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82"/>
          </w:p>
        </w:tc>
      </w:tr>
      <w:tr w:rsidR="006533C9" w14:paraId="6E7302CC" w14:textId="77777777" w:rsidTr="00D60E28">
        <w:tc>
          <w:tcPr>
            <w:tcW w:w="8784" w:type="dxa"/>
            <w:vAlign w:val="center"/>
          </w:tcPr>
          <w:p w14:paraId="2A66D2D2" w14:textId="1F7D4ADF" w:rsidR="006533C9" w:rsidRPr="00D032DC" w:rsidRDefault="00C52B18">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C52B18">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C52B18">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83"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83"/>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84" w:name="_Ref454311324"/>
      <w:bookmarkStart w:id="85" w:name="_Toc20739135"/>
      <w:bookmarkStart w:id="86" w:name="_Ref443673593"/>
      <w:bookmarkStart w:id="87" w:name="_Toc444535731"/>
      <w:r>
        <w:rPr>
          <w:rFonts w:hint="eastAsia"/>
        </w:rPr>
        <w:lastRenderedPageBreak/>
        <w:t>裏面相当温度</w:t>
      </w:r>
      <w:bookmarkEnd w:id="84"/>
      <w:bookmarkEnd w:id="85"/>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88"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88"/>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C52B18"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C52B18"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C52B18"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C52B18">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C52B18">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89" w:name="_Ref473748357"/>
      <w:bookmarkStart w:id="90" w:name="_Ref473748402"/>
      <w:bookmarkStart w:id="91" w:name="_Toc20739136"/>
      <w:r>
        <w:rPr>
          <w:rFonts w:hint="eastAsia"/>
        </w:rPr>
        <w:lastRenderedPageBreak/>
        <w:t>窓の入射角特性</w:t>
      </w:r>
      <w:bookmarkEnd w:id="89"/>
      <w:bookmarkEnd w:id="90"/>
      <w:bookmarkEnd w:id="91"/>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C52B18">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92"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92"/>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C52B18">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C52B18">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93"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93"/>
          </w:p>
        </w:tc>
      </w:tr>
      <w:tr w:rsidR="007C12CD" w14:paraId="289AFAC9" w14:textId="77777777" w:rsidTr="004744A9">
        <w:tc>
          <w:tcPr>
            <w:tcW w:w="8692" w:type="dxa"/>
            <w:gridSpan w:val="2"/>
            <w:vAlign w:val="center"/>
          </w:tcPr>
          <w:p w14:paraId="05390477" w14:textId="2FCC28D1" w:rsidR="007C12CD" w:rsidRDefault="00C52B18">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C52B18">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94"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94"/>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C52B18">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95" w:name="_Ref473817965"/>
      <w:bookmarkStart w:id="96" w:name="_Ref484795613"/>
      <w:bookmarkStart w:id="97" w:name="_Toc20739137"/>
      <w:bookmarkEnd w:id="86"/>
      <w:bookmarkEnd w:id="87"/>
      <w:r>
        <w:rPr>
          <w:rFonts w:hint="eastAsia"/>
        </w:rPr>
        <w:lastRenderedPageBreak/>
        <w:t>窓</w:t>
      </w:r>
      <w:r w:rsidR="006E50AD">
        <w:rPr>
          <w:rFonts w:hint="eastAsia"/>
        </w:rPr>
        <w:t>の透過日射熱取得</w:t>
      </w:r>
      <w:bookmarkEnd w:id="95"/>
      <w:r w:rsidR="00ED0EAE">
        <w:rPr>
          <w:rFonts w:hint="eastAsia"/>
        </w:rPr>
        <w:t>の計算</w:t>
      </w:r>
      <w:bookmarkEnd w:id="96"/>
      <w:bookmarkEnd w:id="97"/>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C52B18">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98"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98"/>
          </w:p>
        </w:tc>
      </w:tr>
    </w:tbl>
    <w:p w14:paraId="45F189D3" w14:textId="77777777" w:rsidR="006E50AD" w:rsidRDefault="006E50AD">
      <w:pPr>
        <w:pStyle w:val="af7"/>
      </w:pPr>
    </w:p>
    <w:p w14:paraId="5E414AAD" w14:textId="77777777" w:rsidR="006E50AD" w:rsidRDefault="00DE024C">
      <w:pPr>
        <w:pStyle w:val="a1"/>
      </w:pPr>
      <w:bookmarkStart w:id="99" w:name="_Ref473746307"/>
      <w:bookmarkStart w:id="100" w:name="_Ref473746310"/>
      <w:bookmarkStart w:id="101" w:name="_Ref473819828"/>
      <w:bookmarkStart w:id="102" w:name="_Toc20739138"/>
      <w:r w:rsidRPr="00DE024C">
        <w:rPr>
          <w:rFonts w:hint="eastAsia"/>
        </w:rPr>
        <w:lastRenderedPageBreak/>
        <w:t>室内表面の吸収日射量</w:t>
      </w:r>
      <w:bookmarkEnd w:id="99"/>
      <w:bookmarkEnd w:id="100"/>
      <w:r w:rsidR="00477B19">
        <w:rPr>
          <w:rFonts w:hint="eastAsia"/>
        </w:rPr>
        <w:t>、形態係数、放射暖房放射成分吸収比率</w:t>
      </w:r>
      <w:bookmarkEnd w:id="101"/>
      <w:bookmarkEnd w:id="102"/>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C52B18">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103"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103"/>
          </w:p>
        </w:tc>
      </w:tr>
      <w:tr w:rsidR="00672A21" w14:paraId="40C4395B" w14:textId="77777777" w:rsidTr="00672A21">
        <w:tc>
          <w:tcPr>
            <w:tcW w:w="8687" w:type="dxa"/>
            <w:vAlign w:val="center"/>
          </w:tcPr>
          <w:p w14:paraId="18DC6A31" w14:textId="77777777" w:rsidR="00672A21" w:rsidRDefault="00C52B18">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104"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104"/>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C52B18">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105"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105"/>
          </w:p>
        </w:tc>
      </w:tr>
    </w:tbl>
    <w:p w14:paraId="1302BE99" w14:textId="77777777" w:rsidR="006E50AD" w:rsidRDefault="006E50AD">
      <w:pPr>
        <w:pStyle w:val="af7"/>
      </w:pPr>
    </w:p>
    <w:p w14:paraId="6B56BA3D" w14:textId="1BC32855" w:rsidR="006E50AD" w:rsidRPr="00EA0646" w:rsidRDefault="006E50AD" w:rsidP="006E50AD">
      <w:pPr>
        <w:pStyle w:val="afe"/>
      </w:pPr>
      <w:bookmarkStart w:id="106"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106"/>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C52B18">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C52B18">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C52B18">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478A682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i,k</m:t>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6AD42FED" w:rsidR="004E7FDB" w:rsidRPr="00352D3D" w:rsidRDefault="00C52B18"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oMath>
            </m:oMathPara>
          </w:p>
        </w:tc>
        <w:tc>
          <w:tcPr>
            <w:tcW w:w="1163" w:type="dxa"/>
            <w:vAlign w:val="center"/>
          </w:tcPr>
          <w:p w14:paraId="74665E60" w14:textId="27E1653C" w:rsidR="004E7FDB" w:rsidRDefault="004E7FDB">
            <w:pPr>
              <w:pStyle w:val="af9"/>
            </w:pPr>
            <w:bookmarkStart w:id="107"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07"/>
          </w:p>
        </w:tc>
      </w:tr>
      <w:tr w:rsidR="004E7FDB" w:rsidRPr="00477F45" w14:paraId="6DC0D2B4" w14:textId="77777777" w:rsidTr="003B1312">
        <w:tc>
          <w:tcPr>
            <w:tcW w:w="8618" w:type="dxa"/>
          </w:tcPr>
          <w:p w14:paraId="1E2179F3" w14:textId="77777777" w:rsidR="004E7FDB" w:rsidRDefault="00C52B18" w:rsidP="000F0693">
            <w:pPr>
              <w:tabs>
                <w:tab w:val="left" w:pos="4895"/>
              </w:tabs>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eastAsia="HGP創英角ｺﾞｼｯｸUB" w:hAnsi="Cambria Math" w:cs="XITS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num>
                  <m:den>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Nw</m:t>
                            </m:r>
                          </m:e>
                          <m:sub>
                            <m:r>
                              <w:rPr>
                                <w:rFonts w:ascii="Cambria Math" w:hAnsi="Cambria Math"/>
                              </w:rPr>
                              <m:t>i</m:t>
                            </m:r>
                          </m:sub>
                        </m:sSub>
                      </m:sup>
                      <m:e>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l</m:t>
                            </m:r>
                          </m:sub>
                        </m:sSub>
                      </m:e>
                    </m:nary>
                  </m:den>
                </m:f>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bl>
    <w:p w14:paraId="19602F97" w14:textId="6E6B7F66"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3D2F73">
        <w:rPr>
          <w:rFonts w:hint="eastAsia"/>
        </w:rPr>
        <w:t>（</w:t>
      </w:r>
      <w:r w:rsidR="003D2F73">
        <w:rPr>
          <w:noProof/>
        </w:rPr>
        <w:t>99</w:t>
      </w:r>
      <w:r w:rsidR="003D2F73">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7777777"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77777777" w:rsidR="004E7FDB" w:rsidRDefault="00C52B18"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1A37FA64" w:rsidR="004E7FDB" w:rsidRPr="00477F45" w:rsidRDefault="003D66EF">
            <w:pPr>
              <w:pStyle w:val="af9"/>
            </w:pPr>
            <w:bookmarkStart w:id="108"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108"/>
          </w:p>
        </w:tc>
      </w:tr>
      <w:tr w:rsidR="004E7FDB" w:rsidRPr="00477F45" w14:paraId="458B52F6" w14:textId="77777777" w:rsidTr="003B1312">
        <w:tc>
          <w:tcPr>
            <w:tcW w:w="8618" w:type="dxa"/>
          </w:tcPr>
          <w:p w14:paraId="7E584667" w14:textId="77777777" w:rsidR="004E7FDB" w:rsidRDefault="00C52B18"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1-</m:t>
                            </m:r>
                            <m:f>
                              <m:fPr>
                                <m:type m:val="lin"/>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k</m:t>
                                    </m:r>
                                  </m:sub>
                                </m:sSub>
                              </m:num>
                              <m:den>
                                <m:acc>
                                  <m:accPr>
                                    <m:chr m:val="̅"/>
                                    <m:ctrlPr>
                                      <w:rPr>
                                        <w:rFonts w:ascii="Cambria Math" w:hAnsi="Cambria Math"/>
                                        <w:i/>
                                      </w:rPr>
                                    </m:ctrlPr>
                                  </m:accPr>
                                  <m:e>
                                    <m:r>
                                      <w:rPr>
                                        <w:rFonts w:ascii="Cambria Math" w:hAnsi="Cambria Math"/>
                                      </w:rPr>
                                      <m:t>f</m:t>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317218BD" w:rsidR="004E7FDB" w:rsidRPr="003C415A" w:rsidRDefault="00C52B18"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163" w:type="dxa"/>
            <w:vAlign w:val="center"/>
          </w:tcPr>
          <w:p w14:paraId="7FC8D09B" w14:textId="3CB1C5DE" w:rsidR="004E7FDB" w:rsidRPr="00477F45" w:rsidRDefault="003D66EF">
            <w:pPr>
              <w:pStyle w:val="af9"/>
            </w:pPr>
            <w:bookmarkStart w:id="109"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109"/>
          </w:p>
        </w:tc>
      </w:tr>
      <w:tr w:rsidR="004E7FDB" w:rsidRPr="00477F45" w14:paraId="23A6C824" w14:textId="77777777" w:rsidTr="003B1312">
        <w:tc>
          <w:tcPr>
            <w:tcW w:w="8618" w:type="dxa"/>
          </w:tcPr>
          <w:p w14:paraId="1D3DBF7B" w14:textId="0F153440" w:rsidR="004E7FDB" w:rsidRPr="00207C40" w:rsidRDefault="00C52B18"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110"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110"/>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C52B18"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111"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111"/>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112"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112"/>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C52B18">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C52B18">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113"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113"/>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C52B18">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114" w:name="_Ref17307753"/>
      <w:bookmarkStart w:id="115" w:name="_Toc20739139"/>
      <w:r>
        <w:rPr>
          <w:rFonts w:hint="eastAsia"/>
        </w:rPr>
        <w:lastRenderedPageBreak/>
        <w:t>窓の開閉と空調発停の切り替え</w:t>
      </w:r>
      <w:bookmarkEnd w:id="114"/>
      <w:bookmarkEnd w:id="115"/>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C52B18"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116"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116"/>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117"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117"/>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118" w:name="_Ref536120845"/>
      <w:bookmarkStart w:id="119" w:name="_Toc20739140"/>
      <w:r>
        <w:rPr>
          <w:rFonts w:hint="eastAsia"/>
        </w:rPr>
        <w:lastRenderedPageBreak/>
        <w:t>家具の熱容量・熱コンダクタンスと備品等の湿気容量・湿気コンダクタンスの計算</w:t>
      </w:r>
      <w:bookmarkEnd w:id="118"/>
      <w:bookmarkEnd w:id="119"/>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C52B18"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120"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120"/>
          </w:p>
        </w:tc>
      </w:tr>
      <w:tr w:rsidR="00951E33" w:rsidRPr="00477F45" w14:paraId="2CE3BA80" w14:textId="77777777" w:rsidTr="00951E33">
        <w:tc>
          <w:tcPr>
            <w:tcW w:w="8618" w:type="dxa"/>
          </w:tcPr>
          <w:p w14:paraId="505FE95C" w14:textId="77777777" w:rsidR="00951E33" w:rsidRDefault="00C52B18"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121"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121"/>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C52B18"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122"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122"/>
          </w:p>
        </w:tc>
      </w:tr>
      <w:tr w:rsidR="00951E33" w14:paraId="537FE3AA" w14:textId="77777777" w:rsidTr="00951E33">
        <w:tc>
          <w:tcPr>
            <w:tcW w:w="8618" w:type="dxa"/>
          </w:tcPr>
          <w:p w14:paraId="31AC785F" w14:textId="77777777" w:rsidR="00951E33" w:rsidRDefault="00C52B18"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123"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123"/>
          </w:p>
        </w:tc>
      </w:tr>
    </w:tbl>
    <w:p w14:paraId="6C4DC9FF" w14:textId="77777777" w:rsidR="00951E33" w:rsidRDefault="00951E33" w:rsidP="006E50AD"/>
    <w:p w14:paraId="7F4B2249" w14:textId="7F5D79CC" w:rsidR="00E6019F" w:rsidRDefault="0077728B" w:rsidP="003B1312">
      <w:pPr>
        <w:pStyle w:val="a1"/>
      </w:pPr>
      <w:bookmarkStart w:id="124" w:name="_Ref536125166"/>
      <w:bookmarkStart w:id="125"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124"/>
      <w:bookmarkEnd w:id="125"/>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C52B18"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126"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126"/>
          </w:p>
        </w:tc>
      </w:tr>
      <w:tr w:rsidR="0077728B" w14:paraId="74EAA9BF" w14:textId="77777777" w:rsidTr="0077728B">
        <w:tc>
          <w:tcPr>
            <w:tcW w:w="8908" w:type="dxa"/>
          </w:tcPr>
          <w:p w14:paraId="5B24EB41" w14:textId="77777777" w:rsidR="0077728B" w:rsidRDefault="00C52B18"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127"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127"/>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C52B18"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128"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128"/>
          </w:p>
        </w:tc>
      </w:tr>
      <w:tr w:rsidR="0077728B" w14:paraId="71C34BDF" w14:textId="77777777" w:rsidTr="00DB76D2">
        <w:tc>
          <w:tcPr>
            <w:tcW w:w="8908" w:type="dxa"/>
          </w:tcPr>
          <w:p w14:paraId="0B8DFDDD" w14:textId="77777777" w:rsidR="0077728B" w:rsidRPr="00352D3D" w:rsidRDefault="00C52B18"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C52B18"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129"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129"/>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C52B18"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130"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130"/>
          </w:p>
        </w:tc>
      </w:tr>
    </w:tbl>
    <w:p w14:paraId="42ADF141" w14:textId="77777777" w:rsidR="0077728B" w:rsidRDefault="0077728B" w:rsidP="006E50AD"/>
    <w:p w14:paraId="260D3025" w14:textId="77777777" w:rsidR="0077728B" w:rsidRDefault="0077728B" w:rsidP="003B1312">
      <w:pPr>
        <w:pStyle w:val="a1"/>
      </w:pPr>
      <w:bookmarkStart w:id="131" w:name="_Ref536125197"/>
      <w:bookmarkStart w:id="132" w:name="_Toc20739142"/>
      <w:r>
        <w:rPr>
          <w:rFonts w:hint="eastAsia"/>
        </w:rPr>
        <w:lastRenderedPageBreak/>
        <w:t>ルームエアコン吹出絶対湿度の計算</w:t>
      </w:r>
      <w:bookmarkEnd w:id="131"/>
      <w:bookmarkEnd w:id="132"/>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C52B18"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133"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133"/>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134"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134"/>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C52B18"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135"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135"/>
          </w:p>
        </w:tc>
      </w:tr>
      <w:tr w:rsidR="00DB76D2" w14:paraId="5C003E5B" w14:textId="77777777" w:rsidTr="00DB76D2">
        <w:tc>
          <w:tcPr>
            <w:tcW w:w="8690" w:type="dxa"/>
          </w:tcPr>
          <w:p w14:paraId="5FF99F4D" w14:textId="77777777" w:rsidR="00DB76D2" w:rsidRDefault="00C52B18"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136"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136"/>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C52B18"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137"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137"/>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138"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138"/>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139" w:name="_Toc20739143"/>
      <w:r>
        <w:rPr>
          <w:rFonts w:hint="eastAsia"/>
        </w:rPr>
        <w:lastRenderedPageBreak/>
        <w:t>計算期間と助走期間</w:t>
      </w:r>
      <w:bookmarkEnd w:id="139"/>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140" w:name="_Ref454311351"/>
      <w:bookmarkStart w:id="141" w:name="_Toc20739144"/>
      <w:r>
        <w:rPr>
          <w:rFonts w:hint="eastAsia"/>
        </w:rPr>
        <w:lastRenderedPageBreak/>
        <w:t>初期値</w:t>
      </w:r>
      <w:r w:rsidR="0012477A">
        <w:rPr>
          <w:rFonts w:hint="eastAsia"/>
        </w:rPr>
        <w:t>と定数</w:t>
      </w:r>
      <w:bookmarkEnd w:id="140"/>
      <w:bookmarkEnd w:id="141"/>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C52B18"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C52B18"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C52B18"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C52B18"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C52B18"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C52B18"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C52B18"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C52B18"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C52B18"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C52B18"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C52B18"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142" w:name="_Ref454290612"/>
      <w:bookmarkStart w:id="143" w:name="_Toc20739145"/>
      <w:r>
        <w:rPr>
          <w:rFonts w:hint="eastAsia"/>
        </w:rPr>
        <w:lastRenderedPageBreak/>
        <w:t>外表面の定義</w:t>
      </w:r>
      <w:bookmarkEnd w:id="142"/>
      <w:bookmarkEnd w:id="143"/>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'temp_dif_coef']</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r>
              <w:rPr>
                <w:rFonts w:hint="eastAsia"/>
              </w:rPr>
              <w:t>sw</w:t>
            </w:r>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r>
              <w:rPr>
                <w:rFonts w:hint="eastAsia"/>
              </w:rPr>
              <w:t>nw</w:t>
            </w:r>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C52B18">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144"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144"/>
          </w:p>
        </w:tc>
      </w:tr>
      <w:tr w:rsidR="00374DD3" w14:paraId="35EE7F8D" w14:textId="77777777" w:rsidTr="00B3002E">
        <w:tc>
          <w:tcPr>
            <w:tcW w:w="8784" w:type="dxa"/>
            <w:vAlign w:val="center"/>
          </w:tcPr>
          <w:p w14:paraId="04A9A927" w14:textId="77777777" w:rsidR="00374DD3" w:rsidRDefault="00C52B18">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145"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145"/>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146" w:name="_Ref454290617"/>
      <w:bookmarkStart w:id="147" w:name="_Toc20739146"/>
      <w:r>
        <w:rPr>
          <w:rFonts w:hint="eastAsia"/>
        </w:rPr>
        <w:lastRenderedPageBreak/>
        <w:t>空間の定義</w:t>
      </w:r>
      <w:bookmarkEnd w:id="146"/>
      <w:bookmarkEnd w:id="147"/>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['room_type']</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'c_value']</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'natural_vent_time']</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148" w:name="_Ref454311768"/>
      <w:bookmarkStart w:id="149" w:name="_Toc20739147"/>
      <w:r>
        <w:rPr>
          <w:rFonts w:hint="eastAsia"/>
        </w:rPr>
        <w:lastRenderedPageBreak/>
        <w:t>隣室間換気の定義</w:t>
      </w:r>
      <w:bookmarkEnd w:id="148"/>
      <w:bookmarkEnd w:id="149"/>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r w:rsidR="00CA623B">
              <w:t>next_vent</w:t>
            </w:r>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'upstream_room_name'</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150" w:name="_Ref454288938"/>
    </w:p>
    <w:p w14:paraId="463C3212" w14:textId="77777777" w:rsidR="00D22B41" w:rsidRDefault="00D22B41" w:rsidP="00195796"/>
    <w:p w14:paraId="0E59BCC0" w14:textId="1F9A06E0" w:rsidR="005C5D95" w:rsidRDefault="00D21618">
      <w:pPr>
        <w:pStyle w:val="a1"/>
      </w:pPr>
      <w:bookmarkStart w:id="151" w:name="_Ref478665257"/>
      <w:bookmarkStart w:id="152" w:name="_Toc20739148"/>
      <w:r>
        <w:rPr>
          <w:rFonts w:hint="eastAsia"/>
        </w:rPr>
        <w:lastRenderedPageBreak/>
        <w:t>室供給熱量の最大能力</w:t>
      </w:r>
      <w:bookmarkEnd w:id="151"/>
      <w:r w:rsidR="00CA623B">
        <w:rPr>
          <w:rFonts w:hint="eastAsia"/>
        </w:rPr>
        <w:t>の定義</w:t>
      </w:r>
      <w:bookmarkEnd w:id="152"/>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'rooms']['heating_equipment']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['is_radiative_heating']</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'radiative_heating']['max_capacity']</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'radiative_heating']['area']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153" w:name="_Ref454311814"/>
      <w:bookmarkStart w:id="154" w:name="_Toc20739149"/>
      <w:r>
        <w:rPr>
          <w:rFonts w:hint="eastAsia"/>
        </w:rPr>
        <w:lastRenderedPageBreak/>
        <w:t>表面熱伝達率</w:t>
      </w:r>
      <w:bookmarkEnd w:id="153"/>
      <w:bookmarkEnd w:id="154"/>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['general_part_spec']</w:t>
            </w:r>
          </w:p>
          <w:p w14:paraId="0D476774" w14:textId="274439B6" w:rsidR="007E6B24" w:rsidRDefault="007E6B24" w:rsidP="007E6B24">
            <w:pPr>
              <w:pStyle w:val="af4"/>
            </w:pPr>
            <w:r>
              <w:rPr>
                <w:rFonts w:hint="eastAsia"/>
              </w:rPr>
              <w:t>[</w:t>
            </w:r>
            <w:r>
              <w:t>'rooms']['boundaries']['</w:t>
            </w:r>
            <w:r w:rsidRPr="00142BB5">
              <w:t>transparent_opening_part_spec</w:t>
            </w:r>
            <w:r>
              <w:t>']</w:t>
            </w:r>
          </w:p>
          <w:p w14:paraId="64C9E584" w14:textId="7B570416" w:rsidR="007E6B24" w:rsidRPr="002F6AC2" w:rsidRDefault="007E6B24" w:rsidP="00A86C93">
            <w:pPr>
              <w:pStyle w:val="af4"/>
            </w:pPr>
            <w:r>
              <w:rPr>
                <w:rFonts w:hint="eastAsia"/>
              </w:rPr>
              <w:t>[</w:t>
            </w:r>
            <w:r>
              <w:t>'rooms']['boundaries']['</w:t>
            </w:r>
            <w:r w:rsidRPr="00142BB5">
              <w:t>opaque_opening_part_spec</w:t>
            </w:r>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r w:rsidRPr="00142BB5">
              <w:t>outside_heat_transfer_resistance</w:t>
            </w:r>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['in</w:t>
            </w:r>
            <w:r w:rsidRPr="00142BB5">
              <w:t>side_heat_transfer_resistance</w:t>
            </w:r>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C52B18"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C52B18"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0D3B8CB5" w:rsidR="001939D4" w:rsidRPr="00352D3D" w:rsidRDefault="00C52B18"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m</m:t>
                        </m:r>
                      </m:sub>
                    </m:sSub>
                  </m:num>
                  <m:den>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m</m:t>
                        </m:r>
                      </m:sub>
                    </m:sSub>
                  </m:den>
                </m:f>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155"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155"/>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C52B18">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C52B18">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C52B18"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156" w:name="_Ref454311383"/>
      <w:bookmarkStart w:id="157" w:name="_Ref492730590"/>
      <w:bookmarkStart w:id="158" w:name="_Toc20739150"/>
      <w:r>
        <w:rPr>
          <w:rFonts w:hint="eastAsia"/>
        </w:rPr>
        <w:lastRenderedPageBreak/>
        <w:t>壁体</w:t>
      </w:r>
      <w:bookmarkEnd w:id="150"/>
      <w:bookmarkEnd w:id="156"/>
      <w:r w:rsidR="00D809BD">
        <w:rPr>
          <w:rFonts w:hint="eastAsia"/>
        </w:rPr>
        <w:t>構成</w:t>
      </w:r>
      <w:bookmarkEnd w:id="157"/>
      <w:bookmarkEnd w:id="158"/>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'rooms']['boundaries']['general_part_spec']</w:t>
            </w:r>
            <w:r w:rsidR="00FE71E1">
              <w:t>['layers]</w:t>
            </w:r>
          </w:p>
          <w:p w14:paraId="0D3910A9" w14:textId="26BBAD83" w:rsidR="00FE71E1" w:rsidRDefault="00FE71E1" w:rsidP="00251E24">
            <w:pPr>
              <w:pStyle w:val="af4"/>
            </w:pPr>
            <w:r>
              <w:rPr>
                <w:rFonts w:hint="eastAsia"/>
              </w:rPr>
              <w:t>[</w:t>
            </w:r>
            <w:r>
              <w:t>'rooms']['boundaries']['ground_spec']['layers]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r w:rsidR="00FE71E1">
              <w:t>thermal_resistance</w:t>
            </w:r>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'thermal_capacity']</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159" w:name="_Ref454288944"/>
      <w:bookmarkStart w:id="160" w:name="_Toc20739151"/>
      <w:r>
        <w:rPr>
          <w:rFonts w:hint="eastAsia"/>
        </w:rPr>
        <w:lastRenderedPageBreak/>
        <w:t>開口部の仕様</w:t>
      </w:r>
      <w:bookmarkEnd w:id="159"/>
      <w:bookmarkEnd w:id="160"/>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r w:rsidR="00E878FD" w:rsidRPr="00142BB5">
              <w:t>transparent_opening_part_spec</w:t>
            </w:r>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r w:rsidR="00E878FD">
              <w:t>eta_value</w:t>
            </w:r>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r w:rsidR="00E878FD">
              <w:t>u_value</w:t>
            </w:r>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'incident_angle_characteristics']</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r w:rsidRPr="00E878FD">
              <w:t>opaque_opening_part_spec</w:t>
            </w:r>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'u_value']</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C52B18"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161" w:name="_Ref454290594"/>
      <w:bookmarkStart w:id="162" w:name="_Toc20739152"/>
      <w:r>
        <w:rPr>
          <w:rFonts w:hint="eastAsia"/>
        </w:rPr>
        <w:lastRenderedPageBreak/>
        <w:t>外部日よけの仕様</w:t>
      </w:r>
      <w:bookmarkEnd w:id="161"/>
      <w:bookmarkEnd w:id="162"/>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r w:rsidR="00B243C7">
              <w:t>solar_shading_part</w:t>
            </w:r>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r w:rsidR="00B243C7">
              <w:t>existance</w:t>
            </w:r>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'd_h']</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'd_e']</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163" w:name="_Ref454311368"/>
      <w:bookmarkStart w:id="164" w:name="_Toc20739153"/>
      <w:r>
        <w:rPr>
          <w:rFonts w:hint="eastAsia"/>
        </w:rPr>
        <w:lastRenderedPageBreak/>
        <w:t>部位ごとの境界条件、仕様と面積</w:t>
      </w:r>
      <w:bookmarkEnd w:id="163"/>
      <w:bookmarkEnd w:id="164"/>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165" w:name="_Toc536117245"/>
      <w:bookmarkStart w:id="166" w:name="_Toc536118133"/>
      <w:bookmarkStart w:id="167" w:name="_Toc536121833"/>
      <w:bookmarkStart w:id="168" w:name="_Toc536123863"/>
      <w:bookmarkStart w:id="169" w:name="_Toc536125305"/>
      <w:bookmarkStart w:id="170" w:name="_Toc536117246"/>
      <w:bookmarkStart w:id="171" w:name="_Toc536118134"/>
      <w:bookmarkStart w:id="172" w:name="_Toc536121834"/>
      <w:bookmarkStart w:id="173" w:name="_Toc536123864"/>
      <w:bookmarkStart w:id="174" w:name="_Toc536125306"/>
      <w:bookmarkStart w:id="175" w:name="_Toc536117247"/>
      <w:bookmarkStart w:id="176" w:name="_Toc536118135"/>
      <w:bookmarkStart w:id="177" w:name="_Toc536121835"/>
      <w:bookmarkStart w:id="178" w:name="_Toc536123865"/>
      <w:bookmarkStart w:id="179" w:name="_Toc536125307"/>
      <w:bookmarkStart w:id="180" w:name="_Toc536117248"/>
      <w:bookmarkStart w:id="181" w:name="_Toc536118136"/>
      <w:bookmarkStart w:id="182" w:name="_Toc536121836"/>
      <w:bookmarkStart w:id="183" w:name="_Toc536123866"/>
      <w:bookmarkStart w:id="184" w:name="_Toc536125308"/>
      <w:bookmarkStart w:id="185" w:name="_Toc536117252"/>
      <w:bookmarkStart w:id="186" w:name="_Toc536118140"/>
      <w:bookmarkStart w:id="187" w:name="_Toc536121840"/>
      <w:bookmarkStart w:id="188" w:name="_Toc536123870"/>
      <w:bookmarkStart w:id="189" w:name="_Toc536125312"/>
      <w:bookmarkStart w:id="190" w:name="_Toc536117305"/>
      <w:bookmarkStart w:id="191" w:name="_Toc536118193"/>
      <w:bookmarkStart w:id="192" w:name="_Toc536121893"/>
      <w:bookmarkStart w:id="193" w:name="_Toc536123923"/>
      <w:bookmarkStart w:id="194" w:name="_Toc536125365"/>
      <w:bookmarkStart w:id="195" w:name="_Toc536117359"/>
      <w:bookmarkStart w:id="196" w:name="_Toc536118247"/>
      <w:bookmarkStart w:id="197" w:name="_Toc536121947"/>
      <w:bookmarkStart w:id="198" w:name="_Toc536123977"/>
      <w:bookmarkStart w:id="199" w:name="_Toc536125419"/>
      <w:bookmarkStart w:id="200" w:name="_Toc536117386"/>
      <w:bookmarkStart w:id="201" w:name="_Toc536118274"/>
      <w:bookmarkStart w:id="202" w:name="_Toc536121974"/>
      <w:bookmarkStart w:id="203" w:name="_Toc536124004"/>
      <w:bookmarkStart w:id="204" w:name="_Toc536125446"/>
      <w:bookmarkStart w:id="205" w:name="_Ref536121984"/>
      <w:bookmarkStart w:id="206" w:name="_Toc2073915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rFonts w:hint="eastAsia"/>
        </w:rPr>
        <w:lastRenderedPageBreak/>
        <w:t>暖冷房設定温度</w:t>
      </w:r>
      <w:bookmarkEnd w:id="205"/>
      <w:bookmarkEnd w:id="206"/>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207" w:name="_Ref536117501"/>
      <w:bookmarkStart w:id="208" w:name="_Toc20739155"/>
      <w:bookmarkStart w:id="209" w:name="_Ref454311280"/>
      <w:r>
        <w:rPr>
          <w:rFonts w:hint="eastAsia"/>
        </w:rPr>
        <w:lastRenderedPageBreak/>
        <w:t>局所換気のスケジュール</w:t>
      </w:r>
      <w:bookmarkEnd w:id="207"/>
      <w:bookmarkEnd w:id="208"/>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'local_vent_amount']</w:t>
            </w:r>
          </w:p>
        </w:tc>
      </w:tr>
    </w:tbl>
    <w:p w14:paraId="5FE72E36" w14:textId="77777777" w:rsidR="003D40AE" w:rsidRDefault="003D40AE" w:rsidP="003D40AE"/>
    <w:p w14:paraId="42E4C56D" w14:textId="77777777" w:rsidR="00085F24" w:rsidRDefault="00085F24">
      <w:pPr>
        <w:pStyle w:val="a1"/>
      </w:pPr>
      <w:bookmarkStart w:id="210" w:name="_Ref536117589"/>
      <w:bookmarkStart w:id="211" w:name="_Toc20739156"/>
      <w:r>
        <w:rPr>
          <w:rFonts w:hint="eastAsia"/>
        </w:rPr>
        <w:lastRenderedPageBreak/>
        <w:t>機器発熱スケジュール</w:t>
      </w:r>
      <w:bookmarkEnd w:id="209"/>
      <w:bookmarkEnd w:id="210"/>
      <w:bookmarkEnd w:id="211"/>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'heat_generation_appliances']</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'heat_generation_cooking']</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r w:rsidRPr="00652878">
              <w:t>vapor_generation_cooking</w:t>
            </w:r>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212" w:name="_Ref454311287"/>
      <w:bookmarkStart w:id="213" w:name="_Toc20739157"/>
      <w:r>
        <w:rPr>
          <w:rFonts w:hint="eastAsia"/>
        </w:rPr>
        <w:lastRenderedPageBreak/>
        <w:t>照明発熱スケジュール</w:t>
      </w:r>
      <w:bookmarkEnd w:id="212"/>
      <w:bookmarkEnd w:id="213"/>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r w:rsidR="00B3355B" w:rsidRPr="00B3355B">
              <w:t>heat_generation_lighting</w:t>
            </w:r>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214" w:name="_Ref454311294"/>
      <w:bookmarkStart w:id="215" w:name="_Toc20739158"/>
      <w:r>
        <w:rPr>
          <w:rFonts w:hint="eastAsia"/>
        </w:rPr>
        <w:lastRenderedPageBreak/>
        <w:t>人体発熱スケジュール</w:t>
      </w:r>
      <w:bookmarkEnd w:id="214"/>
      <w:bookmarkEnd w:id="215"/>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'number_of_people']</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216" w:name="_Toc20739159"/>
      <w:r>
        <w:rPr>
          <w:rFonts w:hint="eastAsia"/>
        </w:rPr>
        <w:lastRenderedPageBreak/>
        <w:t>計算結果出力項目</w:t>
      </w:r>
      <w:bookmarkEnd w:id="216"/>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C52B18"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C52B18"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C52B18"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C52B18"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C52B18"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C52B18"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C52B18"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217" w:name="_Toc20739160"/>
      <w:r>
        <w:rPr>
          <w:rFonts w:hint="eastAsia"/>
        </w:rPr>
        <w:lastRenderedPageBreak/>
        <w:t>境界条件が同じ部位の集約</w:t>
      </w:r>
      <w:bookmarkEnd w:id="217"/>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C52B18"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218"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218"/>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219"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219"/>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220"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220"/>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221"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221"/>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C52B18"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C52B18"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C52B18"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C52B18"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C52B18"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C52B18"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222" w:name="_Ref17805927"/>
      <w:bookmarkStart w:id="223" w:name="_Toc20739161"/>
      <w:r>
        <w:rPr>
          <w:rFonts w:hint="eastAsia"/>
        </w:rPr>
        <w:lastRenderedPageBreak/>
        <w:t>PMV</w:t>
      </w:r>
      <w:r>
        <w:rPr>
          <w:rFonts w:hint="eastAsia"/>
        </w:rPr>
        <w:t>の計算方法</w:t>
      </w:r>
      <w:bookmarkEnd w:id="222"/>
      <w:bookmarkEnd w:id="223"/>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224"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224"/>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C52B18"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C52B18"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C52B18"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C52B18"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225"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225"/>
          </w:p>
        </w:tc>
      </w:tr>
      <w:tr w:rsidR="006256D6" w:rsidRPr="00477F45" w14:paraId="7357BF6E" w14:textId="77777777" w:rsidTr="006256D6">
        <w:tc>
          <w:tcPr>
            <w:tcW w:w="8797" w:type="dxa"/>
          </w:tcPr>
          <w:p w14:paraId="7797BBE6" w14:textId="526B4439" w:rsidR="006256D6" w:rsidRDefault="00C52B18"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C52B18"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226"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226"/>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C52B18"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C52B18"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227"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227"/>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C52B18"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228"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228"/>
          </w:p>
        </w:tc>
      </w:tr>
      <w:tr w:rsidR="006256D6" w:rsidRPr="00477F45" w14:paraId="6E36A64F" w14:textId="77777777" w:rsidTr="002F6AC2">
        <w:tc>
          <w:tcPr>
            <w:tcW w:w="8797" w:type="dxa"/>
          </w:tcPr>
          <w:p w14:paraId="2C5C5BD1" w14:textId="173AC8E8" w:rsidR="006256D6" w:rsidRDefault="00C52B18"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C52B18"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229"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229"/>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230"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230"/>
          </w:p>
        </w:tc>
      </w:tr>
      <w:tr w:rsidR="00B70B54" w:rsidRPr="00477F45" w14:paraId="70ACDF74" w14:textId="77777777" w:rsidTr="002F0AC1">
        <w:tc>
          <w:tcPr>
            <w:tcW w:w="8797" w:type="dxa"/>
          </w:tcPr>
          <w:p w14:paraId="6D90DD63" w14:textId="41630D73" w:rsidR="00B70B54" w:rsidRDefault="00C52B18"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C52B18"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231"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231"/>
          </w:p>
        </w:tc>
      </w:tr>
      <w:tr w:rsidR="00276713" w:rsidRPr="00477F45" w14:paraId="1F93B1C5" w14:textId="77777777" w:rsidTr="002F0AC1">
        <w:tc>
          <w:tcPr>
            <w:tcW w:w="8797" w:type="dxa"/>
          </w:tcPr>
          <w:p w14:paraId="631E971F" w14:textId="44B4C51F" w:rsidR="00276713" w:rsidRPr="001A2B2F" w:rsidRDefault="00C52B18"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232"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232"/>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C52B18"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233"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233"/>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C52B18"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234"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234"/>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C52B18"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235" w:name="_Ref17816445"/>
      <w:bookmarkStart w:id="236" w:name="_Toc20739162"/>
      <w:r>
        <w:rPr>
          <w:rFonts w:hint="eastAsia"/>
        </w:rPr>
        <w:lastRenderedPageBreak/>
        <w:t>計算地域の緯度、経度</w:t>
      </w:r>
      <w:bookmarkEnd w:id="235"/>
      <w:bookmarkEnd w:id="236"/>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237" w:name="_Toc20739163"/>
      <w:r>
        <w:rPr>
          <w:rFonts w:hint="eastAsia"/>
        </w:rPr>
        <w:lastRenderedPageBreak/>
        <w:t>土壌の助走計算</w:t>
      </w:r>
      <w:bookmarkEnd w:id="237"/>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C52B18"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238"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238"/>
          </w:p>
        </w:tc>
      </w:tr>
      <w:tr w:rsidR="00F019D8" w14:paraId="12B9CF65" w14:textId="77777777" w:rsidTr="004A55AE">
        <w:tc>
          <w:tcPr>
            <w:tcW w:w="8784" w:type="dxa"/>
            <w:vAlign w:val="center"/>
          </w:tcPr>
          <w:p w14:paraId="5A96198C" w14:textId="7F269C95" w:rsidR="00F019D8" w:rsidRDefault="00C52B18"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541C5587" w:rsidR="009E18AF" w:rsidRDefault="00C52B18"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m:t>
                            </m:r>
                            <m:r>
                              <w:del w:id="239" w:author="誠 佐藤" w:date="2019-10-01T14:05:00Z">
                                <m:t>d</m:t>
                              </w:del>
                            </m:r>
                            <m:r>
                              <w:ins w:id="240" w:author="誠 佐藤" w:date="2019-10-01T14:05:00Z">
                                <m:t>D</m:t>
                              </w:ins>
                            </m:r>
                          </m:num>
                          <m:den>
                            <m:r>
                              <w:del w:id="241" w:author="誠 佐藤" w:date="2019-10-01T14:08:00Z">
                                <m:t>8760</m:t>
                              </w:del>
                            </m:r>
                            <m:r>
                              <w:ins w:id="242" w:author="誠 佐藤" w:date="2019-10-01T14:08:00Z">
                                <m:t>365</m:t>
                              </w:ins>
                            </m:r>
                          </m:den>
                        </m:f>
                      </m:e>
                    </m:func>
                    <m:r>
                      <m:t>+</m:t>
                    </m:r>
                    <m:sSub>
                      <m:sSubPr>
                        <m:ctrlPr>
                          <w:rPr>
                            <w:i w:val="0"/>
                          </w:rPr>
                        </m:ctrlPr>
                      </m:sSubPr>
                      <m:e>
                        <m:r>
                          <m:t>b</m:t>
                        </m:r>
                      </m:e>
                      <m:sub>
                        <m:r>
                          <m:t>1</m:t>
                        </m:r>
                      </m:sub>
                    </m:sSub>
                    <m:r>
                      <m:t>∙</m:t>
                    </m:r>
                    <m:func>
                      <m:funcPr>
                        <m:ctrlPr/>
                      </m:funcPr>
                      <m:fName>
                        <m:r>
                          <m:t>sin</m:t>
                        </m:r>
                      </m:fName>
                      <m:e>
                        <m:f>
                          <m:fPr>
                            <m:ctrlPr/>
                          </m:fPr>
                          <m:num>
                            <m:r>
                              <m:t>2π∙</m:t>
                            </m:r>
                            <m:r>
                              <w:del w:id="243" w:author="誠 佐藤" w:date="2019-10-01T14:05:00Z">
                                <m:t>d</m:t>
                              </w:del>
                            </m:r>
                            <m:r>
                              <w:ins w:id="244" w:author="誠 佐藤" w:date="2019-10-01T14:05:00Z">
                                <m:t>D</m:t>
                              </w:ins>
                            </m:r>
                          </m:num>
                          <m:den>
                            <m:r>
                              <w:del w:id="245" w:author="誠 佐藤" w:date="2019-10-01T14:08:00Z">
                                <m:t>8760</m:t>
                              </w:del>
                            </m:r>
                            <m:r>
                              <w:ins w:id="246" w:author="誠 佐藤" w:date="2019-10-01T14:08:00Z">
                                <m:t>365</m:t>
                              </w:ins>
                            </m:r>
                            <w:bookmarkStart w:id="247" w:name="_GoBack"/>
                            <w:bookmarkEnd w:id="247"/>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C52B18"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C52B18"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C52B18"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248"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248"/>
          </w:p>
        </w:tc>
      </w:tr>
    </w:tbl>
    <w:p w14:paraId="4DC3E377" w14:textId="6414645A" w:rsidR="004A55AE" w:rsidRDefault="004A55AE" w:rsidP="00CD0C5C"/>
    <w:p w14:paraId="7D5AC0C9" w14:textId="77777777" w:rsidR="00F019D8" w:rsidRDefault="00F019D8" w:rsidP="00CD0C5C"/>
    <w:p w14:paraId="0B826A03" w14:textId="6C7D7371"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6C944" w14:textId="77777777" w:rsidR="00C52B18" w:rsidRDefault="00C52B18" w:rsidP="00071084">
      <w:r>
        <w:separator/>
      </w:r>
    </w:p>
  </w:endnote>
  <w:endnote w:type="continuationSeparator" w:id="0">
    <w:p w14:paraId="5D295D9F" w14:textId="77777777" w:rsidR="00C52B18" w:rsidRDefault="00C52B18"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4A55AE" w:rsidRDefault="004A55AE"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4A55AE" w:rsidRDefault="004A55AE"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4A55AE" w:rsidRDefault="004A55AE"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DEADD" w14:textId="77777777" w:rsidR="00C52B18" w:rsidRDefault="00C52B18" w:rsidP="00071084">
      <w:r>
        <w:separator/>
      </w:r>
    </w:p>
  </w:footnote>
  <w:footnote w:type="continuationSeparator" w:id="0">
    <w:p w14:paraId="5FBE153A" w14:textId="77777777" w:rsidR="00C52B18" w:rsidRDefault="00C52B18" w:rsidP="00071084">
      <w:r>
        <w:continuationSeparator/>
      </w:r>
    </w:p>
  </w:footnote>
  <w:footnote w:id="1">
    <w:p w14:paraId="47F550F4" w14:textId="77777777" w:rsidR="004A55AE" w:rsidRPr="0018130E" w:rsidRDefault="004A55AE">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11492"/>
    <w:rsid w:val="00112331"/>
    <w:rsid w:val="0012477A"/>
    <w:rsid w:val="00125E4E"/>
    <w:rsid w:val="001324EB"/>
    <w:rsid w:val="00133143"/>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563E"/>
    <w:rsid w:val="00CA61AD"/>
    <w:rsid w:val="00CA623B"/>
    <w:rsid w:val="00CB3EC6"/>
    <w:rsid w:val="00CB4B26"/>
    <w:rsid w:val="00CC0277"/>
    <w:rsid w:val="00CC33F0"/>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7D91-5BCC-4573-83F4-69B0C05E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7692</Words>
  <Characters>43845</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12</cp:revision>
  <cp:lastPrinted>2019-08-27T05:26:00Z</cp:lastPrinted>
  <dcterms:created xsi:type="dcterms:W3CDTF">2019-08-27T09:26:00Z</dcterms:created>
  <dcterms:modified xsi:type="dcterms:W3CDTF">2019-10-01T05:08:00Z</dcterms:modified>
</cp:coreProperties>
</file>