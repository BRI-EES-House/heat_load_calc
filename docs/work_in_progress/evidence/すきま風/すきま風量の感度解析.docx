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8AED1" w14:textId="77777777" w:rsidR="00D9146A" w:rsidRDefault="00680C1C" w:rsidP="00680C1C">
      <w:pPr>
        <w:pStyle w:val="aff6"/>
      </w:pPr>
      <w:r>
        <w:rPr>
          <w:rFonts w:hint="eastAsia"/>
        </w:rPr>
        <w:t>すきま風量の感度解析</w:t>
      </w:r>
    </w:p>
    <w:p w14:paraId="6EE763C9" w14:textId="77777777" w:rsidR="00680C1C" w:rsidRDefault="00680C1C" w:rsidP="00680C1C">
      <w:pPr>
        <w:pStyle w:val="afd"/>
      </w:pPr>
      <w:r>
        <w:rPr>
          <w:rFonts w:hint="eastAsia"/>
        </w:rPr>
        <w:t>佐藤エネルギーリサーチ（株）</w:t>
      </w:r>
    </w:p>
    <w:p w14:paraId="3DEC0A62" w14:textId="77777777" w:rsidR="00680C1C" w:rsidRDefault="00680C1C"/>
    <w:p w14:paraId="23572EE4" w14:textId="77777777" w:rsidR="00680C1C" w:rsidRDefault="00680C1C" w:rsidP="00680C1C">
      <w:pPr>
        <w:pStyle w:val="1"/>
      </w:pPr>
      <w:r>
        <w:rPr>
          <w:rFonts w:hint="eastAsia"/>
        </w:rPr>
        <w:t>はじめに</w:t>
      </w:r>
    </w:p>
    <w:p w14:paraId="62AE99C6" w14:textId="77777777" w:rsidR="00680C1C" w:rsidRDefault="00680C1C" w:rsidP="003A1F6D">
      <w:pPr>
        <w:pStyle w:val="afa"/>
        <w:ind w:firstLine="210"/>
      </w:pPr>
      <w:r>
        <w:rPr>
          <w:rFonts w:hint="eastAsia"/>
        </w:rPr>
        <w:t>すきま風量</w:t>
      </w:r>
      <w:r w:rsidR="006677E4">
        <w:rPr>
          <w:rFonts w:hint="eastAsia"/>
        </w:rPr>
        <w:t>（ここでは、計画換気からの給気を除いたすきま風量と定義）</w:t>
      </w:r>
      <w:r w:rsidR="00EE6357">
        <w:rPr>
          <w:rFonts w:hint="eastAsia"/>
        </w:rPr>
        <w:t>の</w:t>
      </w:r>
      <w:r w:rsidR="00BF248D">
        <w:rPr>
          <w:rFonts w:hint="eastAsia"/>
        </w:rPr>
        <w:t>簡易推定するために、感度解析を行う。</w:t>
      </w:r>
    </w:p>
    <w:p w14:paraId="5F4E1C91" w14:textId="77777777" w:rsidR="00680C1C" w:rsidRDefault="00680C1C"/>
    <w:p w14:paraId="52AAC622" w14:textId="77777777" w:rsidR="00680C1C" w:rsidRDefault="00680C1C" w:rsidP="00680C1C">
      <w:pPr>
        <w:pStyle w:val="1"/>
      </w:pPr>
      <w:r>
        <w:rPr>
          <w:rFonts w:hint="eastAsia"/>
        </w:rPr>
        <w:t>計算条件</w:t>
      </w:r>
    </w:p>
    <w:p w14:paraId="7C7FEFEC" w14:textId="77777777" w:rsidR="00680C1C" w:rsidRDefault="00680C1C"/>
    <w:p w14:paraId="53242E50" w14:textId="3AA33E7E" w:rsidR="00680C1C" w:rsidRDefault="00DC147E" w:rsidP="00DC147E">
      <w:pPr>
        <w:pStyle w:val="aff1"/>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7F4567">
        <w:rPr>
          <w:noProof/>
        </w:rPr>
        <w:t>1</w:t>
      </w:r>
      <w:r>
        <w:fldChar w:fldCharType="end"/>
      </w:r>
      <w:r>
        <w:rPr>
          <w:rFonts w:hint="eastAsia"/>
        </w:rPr>
        <w:t xml:space="preserve">　計算ケース</w:t>
      </w:r>
    </w:p>
    <w:tbl>
      <w:tblPr>
        <w:tblStyle w:val="aff4"/>
        <w:tblW w:w="0" w:type="auto"/>
        <w:tblLook w:val="04A0" w:firstRow="1" w:lastRow="0" w:firstColumn="1" w:lastColumn="0" w:noHBand="0" w:noVBand="1"/>
      </w:tblPr>
      <w:tblGrid>
        <w:gridCol w:w="2434"/>
        <w:gridCol w:w="2434"/>
        <w:gridCol w:w="2434"/>
        <w:gridCol w:w="2434"/>
      </w:tblGrid>
      <w:tr w:rsidR="007F4567" w14:paraId="793EF42A" w14:textId="77777777" w:rsidTr="007F4567">
        <w:tc>
          <w:tcPr>
            <w:tcW w:w="2434" w:type="dxa"/>
          </w:tcPr>
          <w:p w14:paraId="2E119D63" w14:textId="77777777" w:rsidR="007F4567" w:rsidRDefault="007F4567" w:rsidP="003A1F6D">
            <w:pPr>
              <w:pStyle w:val="aff5"/>
            </w:pPr>
            <w:r>
              <w:rPr>
                <w:rFonts w:hint="eastAsia"/>
              </w:rPr>
              <w:t>室温×外気温</w:t>
            </w:r>
          </w:p>
        </w:tc>
        <w:tc>
          <w:tcPr>
            <w:tcW w:w="2434" w:type="dxa"/>
          </w:tcPr>
          <w:p w14:paraId="74CFAF23" w14:textId="77777777" w:rsidR="007F4567" w:rsidRDefault="007F4567" w:rsidP="003A1F6D">
            <w:pPr>
              <w:pStyle w:val="aff5"/>
            </w:pPr>
            <w:r>
              <w:rPr>
                <w:rFonts w:hint="eastAsia"/>
              </w:rPr>
              <w:t>C</w:t>
            </w:r>
            <w:r>
              <w:rPr>
                <w:rFonts w:hint="eastAsia"/>
              </w:rPr>
              <w:t>値</w:t>
            </w:r>
          </w:p>
        </w:tc>
        <w:tc>
          <w:tcPr>
            <w:tcW w:w="2434" w:type="dxa"/>
          </w:tcPr>
          <w:p w14:paraId="5E7EB930" w14:textId="77777777" w:rsidR="007F4567" w:rsidRDefault="007F4567" w:rsidP="003A1F6D">
            <w:pPr>
              <w:pStyle w:val="aff5"/>
            </w:pPr>
            <w:r>
              <w:rPr>
                <w:rFonts w:hint="eastAsia"/>
              </w:rPr>
              <w:t>階数×延床面積</w:t>
            </w:r>
          </w:p>
        </w:tc>
        <w:tc>
          <w:tcPr>
            <w:tcW w:w="2434" w:type="dxa"/>
          </w:tcPr>
          <w:p w14:paraId="36F53D57" w14:textId="616B1DBB" w:rsidR="007F4567" w:rsidRDefault="007F4567" w:rsidP="003A1F6D">
            <w:pPr>
              <w:pStyle w:val="aff5"/>
            </w:pPr>
            <w:r>
              <w:rPr>
                <w:rFonts w:hint="eastAsia"/>
              </w:rPr>
              <w:t>換気方式</w:t>
            </w:r>
          </w:p>
        </w:tc>
      </w:tr>
      <w:tr w:rsidR="007F4567" w14:paraId="4D961406" w14:textId="77777777" w:rsidTr="007F4567">
        <w:tc>
          <w:tcPr>
            <w:tcW w:w="2434" w:type="dxa"/>
          </w:tcPr>
          <w:p w14:paraId="7F29ECFC" w14:textId="77777777" w:rsidR="007F4567" w:rsidRDefault="007F4567" w:rsidP="003A1F6D">
            <w:pPr>
              <w:pStyle w:val="C0"/>
            </w:pPr>
            <w:r>
              <w:rPr>
                <w:rFonts w:hint="eastAsia"/>
              </w:rPr>
              <w:t>27</w:t>
            </w:r>
            <w:r>
              <w:rPr>
                <w:rFonts w:hint="eastAsia"/>
              </w:rPr>
              <w:t>℃×</w:t>
            </w:r>
            <w:r>
              <w:rPr>
                <w:rFonts w:hint="eastAsia"/>
              </w:rPr>
              <w:t>35</w:t>
            </w:r>
            <w:r>
              <w:rPr>
                <w:rFonts w:hint="eastAsia"/>
              </w:rPr>
              <w:t>℃</w:t>
            </w:r>
          </w:p>
          <w:p w14:paraId="067577F6" w14:textId="77777777" w:rsidR="007F4567" w:rsidRDefault="007F4567" w:rsidP="003A1F6D">
            <w:pPr>
              <w:pStyle w:val="C0"/>
            </w:pPr>
            <w:r>
              <w:rPr>
                <w:rFonts w:hint="eastAsia"/>
              </w:rPr>
              <w:t>27</w:t>
            </w:r>
            <w:r>
              <w:rPr>
                <w:rFonts w:hint="eastAsia"/>
              </w:rPr>
              <w:t>℃×</w:t>
            </w:r>
            <w:r>
              <w:rPr>
                <w:rFonts w:hint="eastAsia"/>
              </w:rPr>
              <w:t>30</w:t>
            </w:r>
            <w:r>
              <w:rPr>
                <w:rFonts w:hint="eastAsia"/>
              </w:rPr>
              <w:t>℃</w:t>
            </w:r>
          </w:p>
          <w:p w14:paraId="6387C7F2" w14:textId="77777777" w:rsidR="007F4567" w:rsidRDefault="007F4567" w:rsidP="003A1F6D">
            <w:pPr>
              <w:pStyle w:val="C0"/>
            </w:pPr>
            <w:r>
              <w:rPr>
                <w:rFonts w:hint="eastAsia"/>
              </w:rPr>
              <w:t>27</w:t>
            </w:r>
            <w:r>
              <w:rPr>
                <w:rFonts w:hint="eastAsia"/>
              </w:rPr>
              <w:t>℃×</w:t>
            </w:r>
            <w:r>
              <w:rPr>
                <w:rFonts w:hint="eastAsia"/>
              </w:rPr>
              <w:t>25</w:t>
            </w:r>
            <w:r>
              <w:rPr>
                <w:rFonts w:hint="eastAsia"/>
              </w:rPr>
              <w:t>℃</w:t>
            </w:r>
          </w:p>
          <w:p w14:paraId="6B0E75DD" w14:textId="77777777" w:rsidR="007F4567" w:rsidRDefault="007F4567" w:rsidP="003A1F6D">
            <w:pPr>
              <w:pStyle w:val="C0"/>
            </w:pPr>
            <w:r>
              <w:rPr>
                <w:rFonts w:hint="eastAsia"/>
              </w:rPr>
              <w:t>24</w:t>
            </w:r>
            <w:r>
              <w:rPr>
                <w:rFonts w:hint="eastAsia"/>
              </w:rPr>
              <w:t>℃×</w:t>
            </w:r>
            <w:r>
              <w:rPr>
                <w:rFonts w:hint="eastAsia"/>
              </w:rPr>
              <w:t>20</w:t>
            </w:r>
            <w:r>
              <w:rPr>
                <w:rFonts w:hint="eastAsia"/>
              </w:rPr>
              <w:t>℃</w:t>
            </w:r>
          </w:p>
          <w:p w14:paraId="24CC8F28" w14:textId="77777777" w:rsidR="007F4567" w:rsidRDefault="007F4567" w:rsidP="003A1F6D">
            <w:pPr>
              <w:pStyle w:val="C0"/>
            </w:pPr>
            <w:r>
              <w:rPr>
                <w:rFonts w:hint="eastAsia"/>
              </w:rPr>
              <w:t>24</w:t>
            </w:r>
            <w:r>
              <w:rPr>
                <w:rFonts w:hint="eastAsia"/>
              </w:rPr>
              <w:t>℃×</w:t>
            </w:r>
            <w:r>
              <w:rPr>
                <w:rFonts w:hint="eastAsia"/>
              </w:rPr>
              <w:t>15</w:t>
            </w:r>
            <w:r>
              <w:rPr>
                <w:rFonts w:hint="eastAsia"/>
              </w:rPr>
              <w:t>℃</w:t>
            </w:r>
          </w:p>
          <w:p w14:paraId="569CAC59" w14:textId="77777777" w:rsidR="007F4567" w:rsidRDefault="007F4567" w:rsidP="003A1F6D">
            <w:pPr>
              <w:pStyle w:val="C0"/>
            </w:pPr>
            <w:r>
              <w:rPr>
                <w:rFonts w:hint="eastAsia"/>
              </w:rPr>
              <w:t>20</w:t>
            </w:r>
            <w:r>
              <w:rPr>
                <w:rFonts w:hint="eastAsia"/>
              </w:rPr>
              <w:t>℃×</w:t>
            </w:r>
            <w:r>
              <w:rPr>
                <w:rFonts w:hint="eastAsia"/>
              </w:rPr>
              <w:t>10</w:t>
            </w:r>
            <w:r>
              <w:rPr>
                <w:rFonts w:hint="eastAsia"/>
              </w:rPr>
              <w:t>℃</w:t>
            </w:r>
          </w:p>
          <w:p w14:paraId="538CC2B9" w14:textId="77777777" w:rsidR="007F4567" w:rsidRDefault="007F4567" w:rsidP="003A1F6D">
            <w:pPr>
              <w:pStyle w:val="C0"/>
            </w:pPr>
            <w:r>
              <w:rPr>
                <w:rFonts w:hint="eastAsia"/>
              </w:rPr>
              <w:t>20</w:t>
            </w:r>
            <w:r>
              <w:rPr>
                <w:rFonts w:hint="eastAsia"/>
              </w:rPr>
              <w:t>℃×</w:t>
            </w:r>
            <w:r>
              <w:rPr>
                <w:rFonts w:hint="eastAsia"/>
              </w:rPr>
              <w:t>5</w:t>
            </w:r>
            <w:r>
              <w:rPr>
                <w:rFonts w:hint="eastAsia"/>
              </w:rPr>
              <w:t>℃</w:t>
            </w:r>
          </w:p>
          <w:p w14:paraId="5A171EBA" w14:textId="77777777" w:rsidR="007F4567" w:rsidRDefault="007F4567" w:rsidP="003A1F6D">
            <w:pPr>
              <w:pStyle w:val="C0"/>
            </w:pPr>
            <w:r>
              <w:rPr>
                <w:rFonts w:hint="eastAsia"/>
              </w:rPr>
              <w:t>20</w:t>
            </w:r>
            <w:r>
              <w:rPr>
                <w:rFonts w:hint="eastAsia"/>
              </w:rPr>
              <w:t>℃×</w:t>
            </w:r>
            <w:r>
              <w:rPr>
                <w:rFonts w:hint="eastAsia"/>
              </w:rPr>
              <w:t>0</w:t>
            </w:r>
            <w:r>
              <w:rPr>
                <w:rFonts w:hint="eastAsia"/>
              </w:rPr>
              <w:t>℃</w:t>
            </w:r>
          </w:p>
          <w:p w14:paraId="4402B883" w14:textId="77777777" w:rsidR="007F4567" w:rsidRDefault="007F4567" w:rsidP="003A1F6D">
            <w:pPr>
              <w:pStyle w:val="C0"/>
            </w:pPr>
            <w:r>
              <w:rPr>
                <w:rFonts w:hint="eastAsia"/>
              </w:rPr>
              <w:t>20</w:t>
            </w:r>
            <w:r>
              <w:rPr>
                <w:rFonts w:hint="eastAsia"/>
              </w:rPr>
              <w:t>℃×</w:t>
            </w:r>
            <w:r>
              <w:rPr>
                <w:rFonts w:hint="eastAsia"/>
              </w:rPr>
              <w:t>-5</w:t>
            </w:r>
            <w:r>
              <w:rPr>
                <w:rFonts w:hint="eastAsia"/>
              </w:rPr>
              <w:t>℃</w:t>
            </w:r>
          </w:p>
          <w:p w14:paraId="376D457E" w14:textId="77777777" w:rsidR="007F4567" w:rsidRDefault="007F4567" w:rsidP="003A1F6D">
            <w:pPr>
              <w:pStyle w:val="C0"/>
            </w:pPr>
            <w:r>
              <w:rPr>
                <w:rFonts w:hint="eastAsia"/>
              </w:rPr>
              <w:t>20</w:t>
            </w:r>
            <w:r>
              <w:rPr>
                <w:rFonts w:hint="eastAsia"/>
              </w:rPr>
              <w:t>℃×</w:t>
            </w:r>
            <w:r>
              <w:rPr>
                <w:rFonts w:hint="eastAsia"/>
              </w:rPr>
              <w:t>-10</w:t>
            </w:r>
            <w:r>
              <w:rPr>
                <w:rFonts w:hint="eastAsia"/>
              </w:rPr>
              <w:t>℃</w:t>
            </w:r>
          </w:p>
        </w:tc>
        <w:tc>
          <w:tcPr>
            <w:tcW w:w="2434" w:type="dxa"/>
          </w:tcPr>
          <w:p w14:paraId="760FCCAF" w14:textId="77777777" w:rsidR="007F4567" w:rsidRDefault="007F4567" w:rsidP="003A1F6D">
            <w:pPr>
              <w:pStyle w:val="C0"/>
            </w:pPr>
            <w:r>
              <w:rPr>
                <w:rFonts w:hint="eastAsia"/>
              </w:rPr>
              <w:t>0.2cm2/m2</w:t>
            </w:r>
          </w:p>
          <w:p w14:paraId="572C5494" w14:textId="77777777" w:rsidR="007F4567" w:rsidRDefault="007F4567" w:rsidP="003A1F6D">
            <w:pPr>
              <w:pStyle w:val="C0"/>
            </w:pPr>
            <w:r>
              <w:rPr>
                <w:rFonts w:hint="eastAsia"/>
              </w:rPr>
              <w:t>1.0cm2/m2</w:t>
            </w:r>
          </w:p>
          <w:p w14:paraId="5AB5871C" w14:textId="77777777" w:rsidR="007F4567" w:rsidRDefault="007F4567" w:rsidP="003A1F6D">
            <w:pPr>
              <w:pStyle w:val="C0"/>
            </w:pPr>
            <w:r>
              <w:rPr>
                <w:rFonts w:hint="eastAsia"/>
              </w:rPr>
              <w:t>5.0cm2/m2</w:t>
            </w:r>
          </w:p>
          <w:p w14:paraId="010D12BF" w14:textId="77777777" w:rsidR="007F4567" w:rsidRDefault="007F4567" w:rsidP="003A1F6D">
            <w:pPr>
              <w:pStyle w:val="C0"/>
            </w:pPr>
            <w:r>
              <w:rPr>
                <w:rFonts w:hint="eastAsia"/>
              </w:rPr>
              <w:t>10cm2/m2</w:t>
            </w:r>
          </w:p>
          <w:p w14:paraId="6D94C721" w14:textId="77777777" w:rsidR="007F4567" w:rsidRDefault="007F4567" w:rsidP="003A1F6D">
            <w:pPr>
              <w:pStyle w:val="C0"/>
            </w:pPr>
            <w:r>
              <w:rPr>
                <w:rFonts w:hint="eastAsia"/>
              </w:rPr>
              <w:t>15cm2/m2</w:t>
            </w:r>
          </w:p>
          <w:p w14:paraId="7FA84176" w14:textId="77777777" w:rsidR="007F4567" w:rsidRDefault="007F4567" w:rsidP="003A1F6D">
            <w:pPr>
              <w:pStyle w:val="C0"/>
            </w:pPr>
            <w:r>
              <w:rPr>
                <w:rFonts w:hint="eastAsia"/>
              </w:rPr>
              <w:t>20cm2/m2</w:t>
            </w:r>
          </w:p>
          <w:p w14:paraId="74E436A3" w14:textId="77777777" w:rsidR="007F4567" w:rsidRDefault="007F4567" w:rsidP="003A1F6D">
            <w:pPr>
              <w:pStyle w:val="C0"/>
            </w:pPr>
            <w:r>
              <w:rPr>
                <w:rFonts w:hint="eastAsia"/>
              </w:rPr>
              <w:t>25cm2/m2</w:t>
            </w:r>
          </w:p>
        </w:tc>
        <w:tc>
          <w:tcPr>
            <w:tcW w:w="2434" w:type="dxa"/>
          </w:tcPr>
          <w:p w14:paraId="72110545" w14:textId="77777777" w:rsidR="007F4567" w:rsidRDefault="007F4567" w:rsidP="003A1F6D">
            <w:pPr>
              <w:pStyle w:val="C0"/>
            </w:pPr>
            <w:r>
              <w:rPr>
                <w:rFonts w:hint="eastAsia"/>
              </w:rPr>
              <w:t>1</w:t>
            </w:r>
            <w:r>
              <w:rPr>
                <w:rFonts w:hint="eastAsia"/>
              </w:rPr>
              <w:t>階×</w:t>
            </w:r>
            <w:r>
              <w:rPr>
                <w:rFonts w:hint="eastAsia"/>
              </w:rPr>
              <w:t>60m2</w:t>
            </w:r>
          </w:p>
          <w:p w14:paraId="1204243A" w14:textId="77777777" w:rsidR="007F4567" w:rsidRDefault="007F4567" w:rsidP="003A1F6D">
            <w:pPr>
              <w:pStyle w:val="C0"/>
            </w:pPr>
            <w:r>
              <w:rPr>
                <w:rFonts w:hint="eastAsia"/>
              </w:rPr>
              <w:t>1</w:t>
            </w:r>
            <w:r>
              <w:rPr>
                <w:rFonts w:hint="eastAsia"/>
              </w:rPr>
              <w:t>階×</w:t>
            </w:r>
            <w:r>
              <w:rPr>
                <w:rFonts w:hint="eastAsia"/>
              </w:rPr>
              <w:t>80m2</w:t>
            </w:r>
          </w:p>
          <w:p w14:paraId="43EE77CC" w14:textId="77777777" w:rsidR="007F4567" w:rsidRDefault="007F4567" w:rsidP="003A1F6D">
            <w:pPr>
              <w:pStyle w:val="C0"/>
            </w:pPr>
            <w:r>
              <w:rPr>
                <w:rFonts w:hint="eastAsia"/>
              </w:rPr>
              <w:t>1</w:t>
            </w:r>
            <w:r>
              <w:rPr>
                <w:rFonts w:hint="eastAsia"/>
              </w:rPr>
              <w:t>階×</w:t>
            </w:r>
            <w:r>
              <w:rPr>
                <w:rFonts w:hint="eastAsia"/>
              </w:rPr>
              <w:t>100m2</w:t>
            </w:r>
          </w:p>
          <w:p w14:paraId="2E76A5D3" w14:textId="77777777" w:rsidR="007F4567" w:rsidRDefault="007F4567" w:rsidP="003A1F6D">
            <w:pPr>
              <w:pStyle w:val="C0"/>
            </w:pPr>
            <w:r>
              <w:rPr>
                <w:rFonts w:hint="eastAsia"/>
              </w:rPr>
              <w:t>2</w:t>
            </w:r>
            <w:r>
              <w:rPr>
                <w:rFonts w:hint="eastAsia"/>
              </w:rPr>
              <w:t>階×</w:t>
            </w:r>
            <w:r>
              <w:rPr>
                <w:rFonts w:hint="eastAsia"/>
              </w:rPr>
              <w:t>90m2</w:t>
            </w:r>
          </w:p>
          <w:p w14:paraId="18C46BE4" w14:textId="77777777" w:rsidR="007F4567" w:rsidRDefault="007F4567" w:rsidP="003A1F6D">
            <w:pPr>
              <w:pStyle w:val="C0"/>
            </w:pPr>
            <w:r>
              <w:rPr>
                <w:rFonts w:hint="eastAsia"/>
              </w:rPr>
              <w:t>2</w:t>
            </w:r>
            <w:r>
              <w:rPr>
                <w:rFonts w:hint="eastAsia"/>
              </w:rPr>
              <w:t>階×</w:t>
            </w:r>
            <w:r>
              <w:rPr>
                <w:rFonts w:hint="eastAsia"/>
              </w:rPr>
              <w:t>120m2</w:t>
            </w:r>
          </w:p>
          <w:p w14:paraId="426BD44F" w14:textId="77777777" w:rsidR="007F4567" w:rsidRDefault="007F4567" w:rsidP="003A1F6D">
            <w:pPr>
              <w:pStyle w:val="C0"/>
            </w:pPr>
            <w:r>
              <w:rPr>
                <w:rFonts w:hint="eastAsia"/>
              </w:rPr>
              <w:t>2</w:t>
            </w:r>
            <w:r>
              <w:rPr>
                <w:rFonts w:hint="eastAsia"/>
              </w:rPr>
              <w:t>階×</w:t>
            </w:r>
            <w:r>
              <w:rPr>
                <w:rFonts w:hint="eastAsia"/>
              </w:rPr>
              <w:t>150m2</w:t>
            </w:r>
          </w:p>
        </w:tc>
        <w:tc>
          <w:tcPr>
            <w:tcW w:w="2434" w:type="dxa"/>
          </w:tcPr>
          <w:p w14:paraId="172E14EB" w14:textId="77777777" w:rsidR="007F4567" w:rsidRDefault="007F4567" w:rsidP="003A1F6D">
            <w:pPr>
              <w:pStyle w:val="C0"/>
            </w:pPr>
            <w:r>
              <w:rPr>
                <w:rFonts w:hint="eastAsia"/>
              </w:rPr>
              <w:t>第</w:t>
            </w:r>
            <w:r>
              <w:rPr>
                <w:rFonts w:hint="eastAsia"/>
              </w:rPr>
              <w:t>1</w:t>
            </w:r>
            <w:r>
              <w:rPr>
                <w:rFonts w:hint="eastAsia"/>
              </w:rPr>
              <w:t>種</w:t>
            </w:r>
          </w:p>
          <w:p w14:paraId="5DE52D92" w14:textId="77777777" w:rsidR="007F4567" w:rsidRDefault="007F4567" w:rsidP="003A1F6D">
            <w:pPr>
              <w:pStyle w:val="C0"/>
            </w:pPr>
            <w:r>
              <w:rPr>
                <w:rFonts w:hint="eastAsia"/>
              </w:rPr>
              <w:t>第</w:t>
            </w:r>
            <w:r>
              <w:rPr>
                <w:rFonts w:hint="eastAsia"/>
              </w:rPr>
              <w:t>2</w:t>
            </w:r>
            <w:r>
              <w:rPr>
                <w:rFonts w:hint="eastAsia"/>
              </w:rPr>
              <w:t>種</w:t>
            </w:r>
          </w:p>
          <w:p w14:paraId="45C5BAA5" w14:textId="3C122EB4" w:rsidR="007F4567" w:rsidRDefault="007F4567" w:rsidP="003A1F6D">
            <w:pPr>
              <w:pStyle w:val="C0"/>
            </w:pPr>
            <w:r>
              <w:rPr>
                <w:rFonts w:hint="eastAsia"/>
              </w:rPr>
              <w:t>第</w:t>
            </w:r>
            <w:r>
              <w:rPr>
                <w:rFonts w:hint="eastAsia"/>
              </w:rPr>
              <w:t>3</w:t>
            </w:r>
            <w:r>
              <w:rPr>
                <w:rFonts w:hint="eastAsia"/>
              </w:rPr>
              <w:t>種</w:t>
            </w:r>
          </w:p>
        </w:tc>
      </w:tr>
    </w:tbl>
    <w:p w14:paraId="118AF9FB" w14:textId="32147837" w:rsidR="00680C1C" w:rsidRDefault="00680C1C">
      <w:pPr>
        <w:rPr>
          <w:ins w:id="0" w:author="誠 佐藤" w:date="2019-11-18T13:02:00Z"/>
        </w:rPr>
      </w:pPr>
    </w:p>
    <w:p w14:paraId="081DF1A8" w14:textId="77777777" w:rsidR="007F4567" w:rsidRDefault="007F4567" w:rsidP="007F4567">
      <w:pPr>
        <w:pStyle w:val="aff1"/>
        <w:rPr>
          <w:ins w:id="1" w:author="誠 佐藤" w:date="2019-11-18T13:02:00Z"/>
          <w:rFonts w:hint="eastAsia"/>
        </w:rPr>
      </w:pPr>
      <w:ins w:id="2" w:author="誠 佐藤" w:date="2019-11-18T13:02:00Z">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給気口の有効開口面積の設定</w:t>
        </w:r>
      </w:ins>
    </w:p>
    <w:tbl>
      <w:tblPr>
        <w:tblStyle w:val="aff4"/>
        <w:tblW w:w="0" w:type="auto"/>
        <w:tblLook w:val="04A0" w:firstRow="1" w:lastRow="0" w:firstColumn="1" w:lastColumn="0" w:noHBand="0" w:noVBand="1"/>
      </w:tblPr>
      <w:tblGrid>
        <w:gridCol w:w="4868"/>
        <w:gridCol w:w="4868"/>
      </w:tblGrid>
      <w:tr w:rsidR="007F4567" w14:paraId="1CEEBC1B" w14:textId="77777777" w:rsidTr="00BA35BC">
        <w:trPr>
          <w:ins w:id="3" w:author="誠 佐藤" w:date="2019-11-18T13:02:00Z"/>
        </w:trPr>
        <w:tc>
          <w:tcPr>
            <w:tcW w:w="4868" w:type="dxa"/>
          </w:tcPr>
          <w:p w14:paraId="7FCC743F" w14:textId="77777777" w:rsidR="007F4567" w:rsidRDefault="007F4567" w:rsidP="00BA35BC">
            <w:pPr>
              <w:pStyle w:val="aff5"/>
              <w:rPr>
                <w:ins w:id="4" w:author="誠 佐藤" w:date="2019-11-18T13:02:00Z"/>
              </w:rPr>
            </w:pPr>
            <w:ins w:id="5" w:author="誠 佐藤" w:date="2019-11-18T13:02:00Z">
              <w:r>
                <w:rPr>
                  <w:rFonts w:hint="eastAsia"/>
                </w:rPr>
                <w:t>換気方式</w:t>
              </w:r>
            </w:ins>
          </w:p>
        </w:tc>
        <w:tc>
          <w:tcPr>
            <w:tcW w:w="4868" w:type="dxa"/>
          </w:tcPr>
          <w:p w14:paraId="61949A42" w14:textId="77777777" w:rsidR="007F4567" w:rsidRDefault="007F4567" w:rsidP="00BA35BC">
            <w:pPr>
              <w:pStyle w:val="aff5"/>
              <w:rPr>
                <w:ins w:id="6" w:author="誠 佐藤" w:date="2019-11-18T13:02:00Z"/>
              </w:rPr>
            </w:pPr>
            <w:ins w:id="7" w:author="誠 佐藤" w:date="2019-11-18T13:02:00Z">
              <w:r>
                <w:rPr>
                  <w:rFonts w:hint="eastAsia"/>
                </w:rPr>
                <w:t>給気口α</w:t>
              </w:r>
              <w:r>
                <w:rPr>
                  <w:rFonts w:hint="eastAsia"/>
                </w:rPr>
                <w:t>A</w:t>
              </w:r>
            </w:ins>
          </w:p>
        </w:tc>
      </w:tr>
      <w:tr w:rsidR="007F4567" w14:paraId="325853F0" w14:textId="77777777" w:rsidTr="00BA35BC">
        <w:trPr>
          <w:ins w:id="8" w:author="誠 佐藤" w:date="2019-11-18T13:02:00Z"/>
        </w:trPr>
        <w:tc>
          <w:tcPr>
            <w:tcW w:w="4868" w:type="dxa"/>
          </w:tcPr>
          <w:p w14:paraId="0DB32164" w14:textId="77777777" w:rsidR="007F4567" w:rsidRDefault="007F4567" w:rsidP="00BA35BC">
            <w:pPr>
              <w:pStyle w:val="C0"/>
              <w:rPr>
                <w:ins w:id="9" w:author="誠 佐藤" w:date="2019-11-18T13:02:00Z"/>
              </w:rPr>
            </w:pPr>
            <w:ins w:id="10" w:author="誠 佐藤" w:date="2019-11-18T13:02:00Z">
              <w:r>
                <w:rPr>
                  <w:rFonts w:hint="eastAsia"/>
                </w:rPr>
                <w:t>第</w:t>
              </w:r>
              <w:r>
                <w:rPr>
                  <w:rFonts w:hint="eastAsia"/>
                </w:rPr>
                <w:t>1</w:t>
              </w:r>
              <w:r>
                <w:rPr>
                  <w:rFonts w:hint="eastAsia"/>
                </w:rPr>
                <w:t>種換気</w:t>
              </w:r>
            </w:ins>
          </w:p>
        </w:tc>
        <w:tc>
          <w:tcPr>
            <w:tcW w:w="4868" w:type="dxa"/>
          </w:tcPr>
          <w:p w14:paraId="2C14BB0B" w14:textId="77777777" w:rsidR="007F4567" w:rsidRDefault="007F4567" w:rsidP="00BA35BC">
            <w:pPr>
              <w:pStyle w:val="C0"/>
              <w:rPr>
                <w:ins w:id="11" w:author="誠 佐藤" w:date="2019-11-18T13:02:00Z"/>
              </w:rPr>
            </w:pPr>
            <w:ins w:id="12" w:author="誠 佐藤" w:date="2019-11-18T13:02:00Z">
              <w:r>
                <w:rPr>
                  <w:rFonts w:hint="eastAsia"/>
                </w:rPr>
                <w:t>なし</w:t>
              </w:r>
            </w:ins>
          </w:p>
        </w:tc>
      </w:tr>
      <w:tr w:rsidR="007F4567" w14:paraId="2ADC1CFD" w14:textId="77777777" w:rsidTr="00BA35BC">
        <w:trPr>
          <w:ins w:id="13" w:author="誠 佐藤" w:date="2019-11-18T13:02:00Z"/>
        </w:trPr>
        <w:tc>
          <w:tcPr>
            <w:tcW w:w="4868" w:type="dxa"/>
          </w:tcPr>
          <w:p w14:paraId="0198E7D9" w14:textId="77777777" w:rsidR="007F4567" w:rsidRDefault="007F4567" w:rsidP="00BA35BC">
            <w:pPr>
              <w:pStyle w:val="C0"/>
              <w:rPr>
                <w:ins w:id="14" w:author="誠 佐藤" w:date="2019-11-18T13:02:00Z"/>
              </w:rPr>
            </w:pPr>
            <w:ins w:id="15" w:author="誠 佐藤" w:date="2019-11-18T13:02:00Z">
              <w:r>
                <w:rPr>
                  <w:rFonts w:hint="eastAsia"/>
                </w:rPr>
                <w:t>第</w:t>
              </w:r>
              <w:r>
                <w:rPr>
                  <w:rFonts w:hint="eastAsia"/>
                </w:rPr>
                <w:t>2</w:t>
              </w:r>
              <w:r>
                <w:rPr>
                  <w:rFonts w:hint="eastAsia"/>
                </w:rPr>
                <w:t>種換気</w:t>
              </w:r>
            </w:ins>
          </w:p>
        </w:tc>
        <w:tc>
          <w:tcPr>
            <w:tcW w:w="4868" w:type="dxa"/>
          </w:tcPr>
          <w:p w14:paraId="62031226" w14:textId="77777777" w:rsidR="007F4567" w:rsidRDefault="007F4567" w:rsidP="00BA35BC">
            <w:pPr>
              <w:pStyle w:val="C0"/>
              <w:rPr>
                <w:ins w:id="16" w:author="誠 佐藤" w:date="2019-11-18T13:02:00Z"/>
              </w:rPr>
            </w:pPr>
            <w:ins w:id="17" w:author="誠 佐藤" w:date="2019-11-18T13:02:00Z">
              <w:r>
                <w:rPr>
                  <w:rFonts w:hint="eastAsia"/>
                </w:rPr>
                <w:t>換気風量×</w:t>
              </w:r>
              <w:r>
                <w:rPr>
                  <w:rFonts w:hint="eastAsia"/>
                </w:rPr>
                <w:t>0.7</w:t>
              </w:r>
            </w:ins>
          </w:p>
        </w:tc>
      </w:tr>
      <w:tr w:rsidR="007F4567" w14:paraId="5BAD8CF7" w14:textId="77777777" w:rsidTr="00BA35BC">
        <w:trPr>
          <w:ins w:id="18" w:author="誠 佐藤" w:date="2019-11-18T13:02:00Z"/>
        </w:trPr>
        <w:tc>
          <w:tcPr>
            <w:tcW w:w="4868" w:type="dxa"/>
          </w:tcPr>
          <w:p w14:paraId="5950EB67" w14:textId="77777777" w:rsidR="007F4567" w:rsidRDefault="007F4567" w:rsidP="00BA35BC">
            <w:pPr>
              <w:pStyle w:val="C0"/>
              <w:rPr>
                <w:ins w:id="19" w:author="誠 佐藤" w:date="2019-11-18T13:02:00Z"/>
              </w:rPr>
            </w:pPr>
            <w:ins w:id="20" w:author="誠 佐藤" w:date="2019-11-18T13:02:00Z">
              <w:r>
                <w:rPr>
                  <w:rFonts w:hint="eastAsia"/>
                </w:rPr>
                <w:t>第</w:t>
              </w:r>
              <w:r>
                <w:rPr>
                  <w:rFonts w:hint="eastAsia"/>
                </w:rPr>
                <w:t>3</w:t>
              </w:r>
              <w:r>
                <w:rPr>
                  <w:rFonts w:hint="eastAsia"/>
                </w:rPr>
                <w:t>種換気</w:t>
              </w:r>
            </w:ins>
          </w:p>
        </w:tc>
        <w:tc>
          <w:tcPr>
            <w:tcW w:w="4868" w:type="dxa"/>
          </w:tcPr>
          <w:p w14:paraId="1063B1ED" w14:textId="77777777" w:rsidR="007F4567" w:rsidRDefault="007F4567" w:rsidP="00BA35BC">
            <w:pPr>
              <w:pStyle w:val="C0"/>
              <w:rPr>
                <w:ins w:id="21" w:author="誠 佐藤" w:date="2019-11-18T13:02:00Z"/>
              </w:rPr>
            </w:pPr>
            <w:ins w:id="22" w:author="誠 佐藤" w:date="2019-11-18T13:02:00Z">
              <w:r>
                <w:rPr>
                  <w:rFonts w:hint="eastAsia"/>
                </w:rPr>
                <w:t>換気風量×</w:t>
              </w:r>
              <w:r>
                <w:rPr>
                  <w:rFonts w:hint="eastAsia"/>
                </w:rPr>
                <w:t>0.7</w:t>
              </w:r>
            </w:ins>
          </w:p>
        </w:tc>
      </w:tr>
    </w:tbl>
    <w:p w14:paraId="5654A3D4" w14:textId="77777777" w:rsidR="007F4567" w:rsidRDefault="007F4567">
      <w:pPr>
        <w:rPr>
          <w:rFonts w:hint="eastAsia"/>
        </w:rPr>
      </w:pPr>
    </w:p>
    <w:p w14:paraId="1BA4D6D2" w14:textId="7CE71B79" w:rsidR="00DC147E" w:rsidRDefault="0035001A" w:rsidP="0035001A">
      <w:pPr>
        <w:pStyle w:val="aff1"/>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7F4567">
        <w:rPr>
          <w:noProof/>
        </w:rPr>
        <w:t>3</w:t>
      </w:r>
      <w:r>
        <w:fldChar w:fldCharType="end"/>
      </w:r>
      <w:r>
        <w:rPr>
          <w:rFonts w:hint="eastAsia"/>
        </w:rPr>
        <w:t xml:space="preserve">　すきまや給気口の位置</w:t>
      </w:r>
    </w:p>
    <w:tbl>
      <w:tblPr>
        <w:tblStyle w:val="aff4"/>
        <w:tblW w:w="0" w:type="auto"/>
        <w:tblCellMar>
          <w:left w:w="28" w:type="dxa"/>
          <w:right w:w="28" w:type="dxa"/>
        </w:tblCellMar>
        <w:tblLook w:val="04A0" w:firstRow="1" w:lastRow="0" w:firstColumn="1" w:lastColumn="0" w:noHBand="0" w:noVBand="1"/>
      </w:tblPr>
      <w:tblGrid>
        <w:gridCol w:w="421"/>
        <w:gridCol w:w="1552"/>
        <w:gridCol w:w="1553"/>
        <w:gridCol w:w="1552"/>
        <w:gridCol w:w="1553"/>
        <w:gridCol w:w="1552"/>
        <w:gridCol w:w="1553"/>
      </w:tblGrid>
      <w:tr w:rsidR="00DC147E" w14:paraId="4CE1542C" w14:textId="77777777" w:rsidTr="00BF248D">
        <w:tc>
          <w:tcPr>
            <w:tcW w:w="421" w:type="dxa"/>
          </w:tcPr>
          <w:p w14:paraId="1DD1F874" w14:textId="77777777" w:rsidR="00DC147E" w:rsidRDefault="00DC147E" w:rsidP="003A1F6D">
            <w:pPr>
              <w:pStyle w:val="aff5"/>
            </w:pPr>
          </w:p>
        </w:tc>
        <w:tc>
          <w:tcPr>
            <w:tcW w:w="4657" w:type="dxa"/>
            <w:gridSpan w:val="3"/>
          </w:tcPr>
          <w:p w14:paraId="1B353C88" w14:textId="77777777" w:rsidR="00DC147E" w:rsidRDefault="00DC147E" w:rsidP="003A1F6D">
            <w:pPr>
              <w:pStyle w:val="aff5"/>
            </w:pPr>
            <w:r>
              <w:rPr>
                <w:rFonts w:hint="eastAsia"/>
              </w:rPr>
              <w:t>1</w:t>
            </w:r>
            <w:r>
              <w:rPr>
                <w:rFonts w:hint="eastAsia"/>
              </w:rPr>
              <w:t>階</w:t>
            </w:r>
          </w:p>
        </w:tc>
        <w:tc>
          <w:tcPr>
            <w:tcW w:w="4658" w:type="dxa"/>
            <w:gridSpan w:val="3"/>
          </w:tcPr>
          <w:p w14:paraId="645FDE55" w14:textId="77777777" w:rsidR="00DC147E" w:rsidRDefault="00DC147E" w:rsidP="003A1F6D">
            <w:pPr>
              <w:pStyle w:val="aff5"/>
            </w:pPr>
            <w:r>
              <w:rPr>
                <w:rFonts w:hint="eastAsia"/>
              </w:rPr>
              <w:t>2</w:t>
            </w:r>
            <w:r>
              <w:rPr>
                <w:rFonts w:hint="eastAsia"/>
              </w:rPr>
              <w:t>階</w:t>
            </w:r>
          </w:p>
        </w:tc>
      </w:tr>
      <w:tr w:rsidR="00DC147E" w14:paraId="4FB7AD1C" w14:textId="77777777" w:rsidTr="00BF248D">
        <w:tc>
          <w:tcPr>
            <w:tcW w:w="421" w:type="dxa"/>
          </w:tcPr>
          <w:p w14:paraId="7B66E809" w14:textId="77777777" w:rsidR="00DC147E" w:rsidRDefault="00DC147E" w:rsidP="003A1F6D">
            <w:pPr>
              <w:pStyle w:val="aff5"/>
            </w:pPr>
          </w:p>
        </w:tc>
        <w:tc>
          <w:tcPr>
            <w:tcW w:w="1552" w:type="dxa"/>
          </w:tcPr>
          <w:p w14:paraId="35E0891F" w14:textId="77777777" w:rsidR="00DC147E" w:rsidRDefault="00DC147E" w:rsidP="003A1F6D">
            <w:pPr>
              <w:pStyle w:val="aff5"/>
            </w:pPr>
            <w:r>
              <w:rPr>
                <w:rFonts w:hint="eastAsia"/>
              </w:rPr>
              <w:t>床と外壁の取り合い</w:t>
            </w:r>
          </w:p>
        </w:tc>
        <w:tc>
          <w:tcPr>
            <w:tcW w:w="1553" w:type="dxa"/>
          </w:tcPr>
          <w:p w14:paraId="01F93AD0" w14:textId="77777777" w:rsidR="00DC147E" w:rsidRDefault="00DC147E" w:rsidP="003A1F6D">
            <w:pPr>
              <w:pStyle w:val="aff5"/>
            </w:pPr>
            <w:r>
              <w:rPr>
                <w:rFonts w:hint="eastAsia"/>
              </w:rPr>
              <w:t>給気口</w:t>
            </w:r>
          </w:p>
        </w:tc>
        <w:tc>
          <w:tcPr>
            <w:tcW w:w="1552" w:type="dxa"/>
          </w:tcPr>
          <w:p w14:paraId="5151FB27" w14:textId="77777777" w:rsidR="00DC147E" w:rsidRDefault="00DC147E" w:rsidP="003A1F6D">
            <w:pPr>
              <w:pStyle w:val="aff5"/>
            </w:pPr>
            <w:r>
              <w:rPr>
                <w:rFonts w:hint="eastAsia"/>
              </w:rPr>
              <w:t>天井と外壁の取り合い</w:t>
            </w:r>
          </w:p>
        </w:tc>
        <w:tc>
          <w:tcPr>
            <w:tcW w:w="1553" w:type="dxa"/>
          </w:tcPr>
          <w:p w14:paraId="511CECD9" w14:textId="77777777" w:rsidR="00DC147E" w:rsidRDefault="00DC147E" w:rsidP="003A1F6D">
            <w:pPr>
              <w:pStyle w:val="aff5"/>
            </w:pPr>
            <w:r>
              <w:rPr>
                <w:rFonts w:hint="eastAsia"/>
              </w:rPr>
              <w:t>床と外壁の取り合い</w:t>
            </w:r>
          </w:p>
        </w:tc>
        <w:tc>
          <w:tcPr>
            <w:tcW w:w="1552" w:type="dxa"/>
          </w:tcPr>
          <w:p w14:paraId="5DB71DF7" w14:textId="77777777" w:rsidR="00DC147E" w:rsidRDefault="00DC147E" w:rsidP="003A1F6D">
            <w:pPr>
              <w:pStyle w:val="aff5"/>
            </w:pPr>
            <w:r>
              <w:rPr>
                <w:rFonts w:hint="eastAsia"/>
              </w:rPr>
              <w:t>給気口</w:t>
            </w:r>
          </w:p>
        </w:tc>
        <w:tc>
          <w:tcPr>
            <w:tcW w:w="1553" w:type="dxa"/>
          </w:tcPr>
          <w:p w14:paraId="55058477" w14:textId="77777777" w:rsidR="00DC147E" w:rsidRDefault="00DC147E" w:rsidP="003A1F6D">
            <w:pPr>
              <w:pStyle w:val="aff5"/>
            </w:pPr>
            <w:r>
              <w:rPr>
                <w:rFonts w:hint="eastAsia"/>
              </w:rPr>
              <w:t>天井と外壁の取り合い</w:t>
            </w:r>
          </w:p>
        </w:tc>
      </w:tr>
      <w:tr w:rsidR="00DC147E" w14:paraId="2201CBA8" w14:textId="77777777" w:rsidTr="00BF248D">
        <w:tc>
          <w:tcPr>
            <w:tcW w:w="421" w:type="dxa"/>
          </w:tcPr>
          <w:p w14:paraId="5478E9E1" w14:textId="77777777" w:rsidR="00DC147E" w:rsidRDefault="00DC147E" w:rsidP="003A1F6D">
            <w:pPr>
              <w:pStyle w:val="C0"/>
            </w:pPr>
            <w:r>
              <w:rPr>
                <w:rFonts w:hint="eastAsia"/>
              </w:rPr>
              <w:t>高さ</w:t>
            </w:r>
          </w:p>
        </w:tc>
        <w:tc>
          <w:tcPr>
            <w:tcW w:w="1552" w:type="dxa"/>
          </w:tcPr>
          <w:p w14:paraId="3DB14D5B" w14:textId="77777777" w:rsidR="00DC147E" w:rsidRDefault="00DC147E" w:rsidP="003A1F6D">
            <w:pPr>
              <w:pStyle w:val="C0"/>
            </w:pPr>
            <w:r>
              <w:rPr>
                <w:rFonts w:hint="eastAsia"/>
              </w:rPr>
              <w:t>1FL+0</w:t>
            </w:r>
          </w:p>
        </w:tc>
        <w:tc>
          <w:tcPr>
            <w:tcW w:w="1553" w:type="dxa"/>
          </w:tcPr>
          <w:p w14:paraId="55F1761F" w14:textId="77777777" w:rsidR="00DC147E" w:rsidRDefault="00DC147E" w:rsidP="003A1F6D">
            <w:pPr>
              <w:pStyle w:val="C0"/>
            </w:pPr>
            <w:r>
              <w:rPr>
                <w:rFonts w:hint="eastAsia"/>
              </w:rPr>
              <w:t>1FL+1.6m</w:t>
            </w:r>
          </w:p>
        </w:tc>
        <w:tc>
          <w:tcPr>
            <w:tcW w:w="1552" w:type="dxa"/>
          </w:tcPr>
          <w:p w14:paraId="2B4D69D7" w14:textId="77777777" w:rsidR="00DC147E" w:rsidRDefault="00DC147E" w:rsidP="003A1F6D">
            <w:pPr>
              <w:pStyle w:val="C0"/>
            </w:pPr>
            <w:r>
              <w:rPr>
                <w:rFonts w:hint="eastAsia"/>
              </w:rPr>
              <w:t>1FL+2.4m</w:t>
            </w:r>
          </w:p>
        </w:tc>
        <w:tc>
          <w:tcPr>
            <w:tcW w:w="1553" w:type="dxa"/>
          </w:tcPr>
          <w:p w14:paraId="53E22A22" w14:textId="77777777" w:rsidR="00DC147E" w:rsidRDefault="00DC147E" w:rsidP="003A1F6D">
            <w:pPr>
              <w:pStyle w:val="C0"/>
            </w:pPr>
            <w:r>
              <w:t>2</w:t>
            </w:r>
            <w:r>
              <w:rPr>
                <w:rFonts w:hint="eastAsia"/>
              </w:rPr>
              <w:t>FL+0</w:t>
            </w:r>
          </w:p>
        </w:tc>
        <w:tc>
          <w:tcPr>
            <w:tcW w:w="1552" w:type="dxa"/>
          </w:tcPr>
          <w:p w14:paraId="267729B4" w14:textId="77777777" w:rsidR="00DC147E" w:rsidRDefault="00DC147E" w:rsidP="003A1F6D">
            <w:pPr>
              <w:pStyle w:val="C0"/>
            </w:pPr>
            <w:r>
              <w:t>2</w:t>
            </w:r>
            <w:r>
              <w:rPr>
                <w:rFonts w:hint="eastAsia"/>
              </w:rPr>
              <w:t>FL+1.6m</w:t>
            </w:r>
          </w:p>
        </w:tc>
        <w:tc>
          <w:tcPr>
            <w:tcW w:w="1553" w:type="dxa"/>
          </w:tcPr>
          <w:p w14:paraId="44879F94" w14:textId="77777777" w:rsidR="00DC147E" w:rsidRDefault="00DC147E" w:rsidP="003A1F6D">
            <w:pPr>
              <w:pStyle w:val="C0"/>
            </w:pPr>
            <w:r>
              <w:t>2</w:t>
            </w:r>
            <w:r>
              <w:rPr>
                <w:rFonts w:hint="eastAsia"/>
              </w:rPr>
              <w:t>FL+2.4m</w:t>
            </w:r>
          </w:p>
        </w:tc>
      </w:tr>
    </w:tbl>
    <w:p w14:paraId="39EEAC2C" w14:textId="77777777" w:rsidR="00680C1C" w:rsidRDefault="00DC147E" w:rsidP="00DC147E">
      <w:pPr>
        <w:pStyle w:val="a"/>
      </w:pPr>
      <w:r>
        <w:rPr>
          <w:rFonts w:hint="eastAsia"/>
        </w:rPr>
        <w:t>取り合い部のすきまは、それぞれの位置に均等に配分</w:t>
      </w:r>
    </w:p>
    <w:p w14:paraId="144FDA0C" w14:textId="77777777" w:rsidR="00BF248D" w:rsidRDefault="00BF248D">
      <w:pPr>
        <w:widowControl/>
        <w:jc w:val="left"/>
      </w:pPr>
      <w:r>
        <w:br w:type="page"/>
      </w:r>
    </w:p>
    <w:p w14:paraId="566CAB77" w14:textId="77777777" w:rsidR="00DC147E" w:rsidRPr="0055360D" w:rsidRDefault="00DC147E"/>
    <w:p w14:paraId="21FADB69" w14:textId="77777777" w:rsidR="00EE6357" w:rsidRDefault="00EE6357" w:rsidP="00EE6357">
      <w:pPr>
        <w:pStyle w:val="1"/>
      </w:pPr>
      <w:r>
        <w:rPr>
          <w:rFonts w:hint="eastAsia"/>
        </w:rPr>
        <w:t>計算結果</w:t>
      </w:r>
    </w:p>
    <w:p w14:paraId="2FC00331" w14:textId="42FB66C1" w:rsidR="00EE6357" w:rsidRDefault="003A1F6D" w:rsidP="003A1F6D">
      <w:pPr>
        <w:pStyle w:val="afa"/>
        <w:ind w:firstLine="210"/>
      </w:pPr>
      <w:r>
        <w:rPr>
          <w:rFonts w:hint="eastAsia"/>
        </w:rPr>
        <w:t>すきま風量は、すきまが空間に均一に分布していると仮定すると</w:t>
      </w:r>
      <w:r>
        <w:fldChar w:fldCharType="begin"/>
      </w:r>
      <w:r>
        <w:instrText xml:space="preserve"> </w:instrText>
      </w:r>
      <w:r>
        <w:rPr>
          <w:rFonts w:hint="eastAsia"/>
        </w:rPr>
        <w:instrText>REF _Ref24728684 \h</w:instrText>
      </w:r>
      <w:r>
        <w:instrText xml:space="preserve"> </w:instrText>
      </w:r>
      <w:r>
        <w:fldChar w:fldCharType="separate"/>
      </w:r>
      <w:r w:rsidR="007F4567">
        <w:rPr>
          <w:rFonts w:hint="eastAsia"/>
        </w:rPr>
        <w:t>（</w:t>
      </w:r>
      <w:r w:rsidR="007F4567">
        <w:rPr>
          <w:noProof/>
        </w:rPr>
        <w:t>1</w:t>
      </w:r>
      <w:r w:rsidR="007F4567">
        <w:rPr>
          <w:rFonts w:hint="eastAsia"/>
        </w:rPr>
        <w:t>）</w:t>
      </w:r>
      <w:r>
        <w:fldChar w:fldCharType="end"/>
      </w:r>
      <w:r>
        <w:rPr>
          <w:rFonts w:hint="eastAsia"/>
        </w:rPr>
        <w:t>式で与えられる。</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5"/>
        <w:gridCol w:w="741"/>
      </w:tblGrid>
      <w:tr w:rsidR="003A1F6D" w14:paraId="44CCC2E0" w14:textId="77777777" w:rsidTr="003A1F6D">
        <w:tc>
          <w:tcPr>
            <w:tcW w:w="9067" w:type="dxa"/>
          </w:tcPr>
          <w:p w14:paraId="2EEECFEE" w14:textId="5167A03B" w:rsidR="003A1F6D" w:rsidRDefault="003A1F6D" w:rsidP="003A1F6D">
            <w:pPr>
              <w:pStyle w:val="afa"/>
              <w:ind w:firstLine="210"/>
            </w:pPr>
            <m:oMathPara>
              <m:oMath>
                <m:r>
                  <w:rPr>
                    <w:rFonts w:ascii="Cambria Math" w:hAnsi="Cambria Math"/>
                  </w:rPr>
                  <m:t>Q</m:t>
                </m:r>
                <m:r>
                  <m:rPr>
                    <m:sty m:val="p"/>
                  </m:rPr>
                  <w:rPr>
                    <w:rFonts w:ascii="Cambria Math" w:hAnsi="Cambria Math"/>
                  </w:rPr>
                  <m:t>=</m:t>
                </m:r>
                <m:r>
                  <w:rPr>
                    <w:rFonts w:ascii="Cambria Math" w:hAnsi="Cambria Math"/>
                  </w:rPr>
                  <m:t>αA</m:t>
                </m:r>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2</m:t>
                        </m:r>
                      </m:num>
                      <m:den>
                        <m:sSub>
                          <m:sSubPr>
                            <m:ctrlPr>
                              <w:rPr>
                                <w:rFonts w:ascii="Cambria Math" w:hAnsi="Cambria Math"/>
                              </w:rPr>
                            </m:ctrlPr>
                          </m:sSubPr>
                          <m:e>
                            <m:r>
                              <w:rPr>
                                <w:rFonts w:ascii="Cambria Math" w:hAnsi="Cambria Math"/>
                              </w:rPr>
                              <m:t>ρ</m:t>
                            </m:r>
                          </m:e>
                          <m:sub>
                            <m:r>
                              <w:rPr>
                                <w:rFonts w:ascii="Cambria Math" w:hAnsi="Cambria Math"/>
                              </w:rPr>
                              <m:t>o</m:t>
                            </m:r>
                          </m:sub>
                        </m:sSub>
                      </m:den>
                    </m:f>
                    <m:r>
                      <m:rPr>
                        <m:sty m:val="p"/>
                      </m:rPr>
                      <w:rPr>
                        <w:rFonts w:ascii="Cambria Math" w:hAnsi="Cambria Math"/>
                      </w:rPr>
                      <m:t>∙∆</m:t>
                    </m:r>
                    <m:r>
                      <w:rPr>
                        <w:rFonts w:ascii="Cambria Math" w:hAnsi="Cambria Math"/>
                      </w:rPr>
                      <m:t>P</m:t>
                    </m:r>
                  </m:e>
                </m:rad>
              </m:oMath>
            </m:oMathPara>
          </w:p>
        </w:tc>
        <w:tc>
          <w:tcPr>
            <w:tcW w:w="669" w:type="dxa"/>
            <w:vAlign w:val="center"/>
          </w:tcPr>
          <w:p w14:paraId="1AAB9DAD" w14:textId="3183E168" w:rsidR="003A1F6D" w:rsidRDefault="003A1F6D" w:rsidP="003A1F6D">
            <w:pPr>
              <w:pStyle w:val="afc"/>
              <w:ind w:firstLine="210"/>
            </w:pPr>
            <w:bookmarkStart w:id="23" w:name="_Ref24728684"/>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7F4567">
              <w:rPr>
                <w:noProof/>
              </w:rPr>
              <w:t>1</w:t>
            </w:r>
            <w:r>
              <w:fldChar w:fldCharType="end"/>
            </w:r>
            <w:r>
              <w:rPr>
                <w:rFonts w:hint="eastAsia"/>
              </w:rPr>
              <w:t>）</w:t>
            </w:r>
            <w:bookmarkEnd w:id="23"/>
          </w:p>
        </w:tc>
      </w:tr>
    </w:tbl>
    <w:p w14:paraId="0340E9EB" w14:textId="6A60E09E" w:rsidR="003A1F6D" w:rsidRDefault="00A511EE" w:rsidP="003A1F6D">
      <w:pPr>
        <w:pStyle w:val="afa"/>
        <w:ind w:firstLine="210"/>
      </w:pPr>
      <w:r>
        <w:rPr>
          <w:rFonts w:hint="eastAsia"/>
        </w:rPr>
        <w:t>以降のグラフでは、</w:t>
      </w:r>
      <w:r>
        <w:fldChar w:fldCharType="begin"/>
      </w:r>
      <w:r>
        <w:instrText xml:space="preserve"> </w:instrText>
      </w:r>
      <w:r>
        <w:rPr>
          <w:rFonts w:hint="eastAsia"/>
        </w:rPr>
        <w:instrText>REF _Ref24728684 \h</w:instrText>
      </w:r>
      <w:r>
        <w:instrText xml:space="preserve"> </w:instrText>
      </w:r>
      <w:r>
        <w:fldChar w:fldCharType="separate"/>
      </w:r>
      <w:r w:rsidR="007F4567">
        <w:rPr>
          <w:rFonts w:hint="eastAsia"/>
        </w:rPr>
        <w:t>（</w:t>
      </w:r>
      <w:r w:rsidR="007F4567">
        <w:rPr>
          <w:noProof/>
        </w:rPr>
        <w:t>1</w:t>
      </w:r>
      <w:r w:rsidR="007F4567">
        <w:rPr>
          <w:rFonts w:hint="eastAsia"/>
        </w:rPr>
        <w:t>）</w:t>
      </w:r>
      <w:r>
        <w:fldChar w:fldCharType="end"/>
      </w:r>
      <w:r>
        <w:rPr>
          <w:rFonts w:hint="eastAsia"/>
        </w:rPr>
        <w:t>式の両辺を相当すきま面積で除して原単位化して特性を確認する。</w:t>
      </w:r>
    </w:p>
    <w:p w14:paraId="6151217B" w14:textId="4ACE8757" w:rsidR="00A511EE" w:rsidRDefault="00A511EE" w:rsidP="003A1F6D">
      <w:pPr>
        <w:pStyle w:val="afa"/>
        <w:ind w:firstLine="210"/>
      </w:pPr>
      <w:r>
        <w:fldChar w:fldCharType="begin"/>
      </w:r>
      <w:r>
        <w:instrText xml:space="preserve"> </w:instrText>
      </w:r>
      <w:r>
        <w:rPr>
          <w:rFonts w:hint="eastAsia"/>
        </w:rPr>
        <w:instrText>REF _Ref24730419 \h</w:instrText>
      </w:r>
      <w:r>
        <w:instrText xml:space="preserve"> </w:instrText>
      </w:r>
      <w:r>
        <w:fldChar w:fldCharType="separate"/>
      </w:r>
      <w:r w:rsidR="007F4567">
        <w:rPr>
          <w:rFonts w:hint="eastAsia"/>
        </w:rPr>
        <w:t>図</w:t>
      </w:r>
      <w:r w:rsidR="007F4567">
        <w:rPr>
          <w:rFonts w:hint="eastAsia"/>
        </w:rPr>
        <w:t xml:space="preserve"> </w:t>
      </w:r>
      <w:r w:rsidR="007F4567">
        <w:rPr>
          <w:noProof/>
        </w:rPr>
        <w:t>1</w:t>
      </w:r>
      <w:r>
        <w:fldChar w:fldCharType="end"/>
      </w:r>
      <w:r>
        <w:rPr>
          <w:rFonts w:hint="eastAsia"/>
        </w:rPr>
        <w:t>に冬期条件での換気方式別の気密性能</w:t>
      </w:r>
      <w:r>
        <w:rPr>
          <w:rFonts w:hint="eastAsia"/>
        </w:rPr>
        <w:t>C</w:t>
      </w:r>
      <w:r>
        <w:rPr>
          <w:rFonts w:hint="eastAsia"/>
        </w:rPr>
        <w:t>値と原単位化したすきま風量</w:t>
      </w:r>
      <w:ins w:id="24" w:author="誠 佐藤" w:date="2019-11-18T13:02:00Z">
        <w:r w:rsidR="007F4567">
          <w:rPr>
            <w:rFonts w:hint="eastAsia"/>
          </w:rPr>
          <w:t>の</w:t>
        </w:r>
      </w:ins>
      <w:ins w:id="25" w:author="誠 佐藤" w:date="2019-11-18T13:13:00Z">
        <w:r w:rsidR="00A67EE8">
          <w:rPr>
            <w:rFonts w:hint="eastAsia"/>
          </w:rPr>
          <w:t>冬期の</w:t>
        </w:r>
      </w:ins>
      <w:bookmarkStart w:id="26" w:name="_GoBack"/>
      <w:bookmarkEnd w:id="26"/>
      <w:ins w:id="27" w:author="誠 佐藤" w:date="2019-11-18T13:02:00Z">
        <w:r w:rsidR="007F4567">
          <w:rPr>
            <w:rFonts w:hint="eastAsia"/>
          </w:rPr>
          <w:t>計算例</w:t>
        </w:r>
      </w:ins>
      <w:r>
        <w:rPr>
          <w:rFonts w:hint="eastAsia"/>
        </w:rPr>
        <w:t>を示す。第</w:t>
      </w:r>
      <w:r>
        <w:rPr>
          <w:rFonts w:hint="eastAsia"/>
        </w:rPr>
        <w:t>1</w:t>
      </w:r>
      <w:r>
        <w:rPr>
          <w:rFonts w:hint="eastAsia"/>
        </w:rPr>
        <w:t>種換気は気密性能によらず内外温度差によってすきま風量が変化している。第</w:t>
      </w:r>
      <w:r>
        <w:rPr>
          <w:rFonts w:hint="eastAsia"/>
        </w:rPr>
        <w:t>2</w:t>
      </w:r>
      <w:r>
        <w:rPr>
          <w:rFonts w:hint="eastAsia"/>
        </w:rPr>
        <w:t>種換気、第</w:t>
      </w:r>
      <w:r>
        <w:rPr>
          <w:rFonts w:hint="eastAsia"/>
        </w:rPr>
        <w:t>3</w:t>
      </w:r>
      <w:r>
        <w:rPr>
          <w:rFonts w:hint="eastAsia"/>
        </w:rPr>
        <w:t>種換気は</w:t>
      </w:r>
      <w:r w:rsidR="008A03F7">
        <w:fldChar w:fldCharType="begin"/>
      </w:r>
      <w:r w:rsidR="008A03F7">
        <w:instrText xml:space="preserve"> </w:instrText>
      </w:r>
      <w:r w:rsidR="008A03F7">
        <w:rPr>
          <w:rFonts w:hint="eastAsia"/>
        </w:rPr>
        <w:instrText>REF _Ref24731301 \h</w:instrText>
      </w:r>
      <w:r w:rsidR="008A03F7">
        <w:instrText xml:space="preserve"> </w:instrText>
      </w:r>
      <w:r w:rsidR="008A03F7">
        <w:fldChar w:fldCharType="separate"/>
      </w:r>
      <w:r w:rsidR="007F4567">
        <w:rPr>
          <w:rFonts w:hint="eastAsia"/>
        </w:rPr>
        <w:t>図</w:t>
      </w:r>
      <w:r w:rsidR="007F4567">
        <w:rPr>
          <w:rFonts w:hint="eastAsia"/>
        </w:rPr>
        <w:t xml:space="preserve"> </w:t>
      </w:r>
      <w:r w:rsidR="007F4567">
        <w:rPr>
          <w:noProof/>
        </w:rPr>
        <w:t>2</w:t>
      </w:r>
      <w:r w:rsidR="008A03F7">
        <w:fldChar w:fldCharType="end"/>
      </w:r>
      <w:r w:rsidR="008A03F7">
        <w:rPr>
          <w:rFonts w:hint="eastAsia"/>
        </w:rPr>
        <w:t>に示すように</w:t>
      </w:r>
      <w:r>
        <w:rPr>
          <w:rFonts w:hint="eastAsia"/>
        </w:rPr>
        <w:t>中性帯</w:t>
      </w:r>
      <w:r w:rsidR="008A03F7">
        <w:rPr>
          <w:rFonts w:hint="eastAsia"/>
        </w:rPr>
        <w:t>位置が変化するため形状はかなり複雑である。</w:t>
      </w:r>
    </w:p>
    <w:p w14:paraId="79337251" w14:textId="77777777" w:rsidR="00A511EE" w:rsidRDefault="00A511EE" w:rsidP="003A1F6D">
      <w:pPr>
        <w:pStyle w:val="afa"/>
        <w:ind w:firstLine="210"/>
      </w:pPr>
    </w:p>
    <w:p w14:paraId="7447438B" w14:textId="3A7072E8" w:rsidR="00BB4A4B" w:rsidRDefault="0055360D" w:rsidP="009E3A3B">
      <w:pPr>
        <w:pStyle w:val="aff0"/>
      </w:pPr>
      <w:r w:rsidRPr="0055360D">
        <w:rPr>
          <w:noProof/>
        </w:rPr>
        <w:drawing>
          <wp:inline distT="0" distB="0" distL="0" distR="0" wp14:anchorId="56B607FB" wp14:editId="5518FB60">
            <wp:extent cx="4560570" cy="398272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0570" cy="3982720"/>
                    </a:xfrm>
                    <a:prstGeom prst="rect">
                      <a:avLst/>
                    </a:prstGeom>
                    <a:noFill/>
                    <a:ln>
                      <a:noFill/>
                    </a:ln>
                  </pic:spPr>
                </pic:pic>
              </a:graphicData>
            </a:graphic>
          </wp:inline>
        </w:drawing>
      </w:r>
    </w:p>
    <w:p w14:paraId="1930193B" w14:textId="466481D2" w:rsidR="009E3A3B" w:rsidRDefault="009E3A3B" w:rsidP="009E3A3B">
      <w:pPr>
        <w:pStyle w:val="aff1"/>
      </w:pPr>
      <w:bookmarkStart w:id="28" w:name="_Ref24730419"/>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7F4567">
        <w:rPr>
          <w:noProof/>
        </w:rPr>
        <w:t>1</w:t>
      </w:r>
      <w:r>
        <w:fldChar w:fldCharType="end"/>
      </w:r>
      <w:bookmarkEnd w:id="28"/>
      <w:r>
        <w:rPr>
          <w:rFonts w:hint="eastAsia"/>
        </w:rPr>
        <w:t xml:space="preserve">　冬期（室温</w:t>
      </w:r>
      <w:r>
        <w:rPr>
          <w:rFonts w:hint="eastAsia"/>
        </w:rPr>
        <w:t>20</w:t>
      </w:r>
      <w:r>
        <w:rPr>
          <w:rFonts w:hint="eastAsia"/>
        </w:rPr>
        <w:t>℃）</w:t>
      </w:r>
      <w:r w:rsidR="00A511EE">
        <w:rPr>
          <w:rFonts w:hint="eastAsia"/>
        </w:rPr>
        <w:t>条件での換気方式と気密性能によるすきま風量</w:t>
      </w:r>
    </w:p>
    <w:p w14:paraId="008A8455" w14:textId="70F04767" w:rsidR="008A03F7" w:rsidRDefault="008A03F7" w:rsidP="008A03F7">
      <w:pPr>
        <w:pStyle w:val="a"/>
        <w:rPr>
          <w:ins w:id="29" w:author="誠 佐藤" w:date="2019-11-18T13:11:00Z"/>
        </w:rPr>
      </w:pPr>
      <w:r>
        <w:rPr>
          <w:rFonts w:hint="eastAsia"/>
        </w:rPr>
        <w:t>相当すきま面積には、給気口の有効開口面積を含む</w:t>
      </w:r>
    </w:p>
    <w:p w14:paraId="4CF03E11" w14:textId="79B0069C" w:rsidR="00A67EE8" w:rsidRDefault="00A67EE8" w:rsidP="008A03F7">
      <w:pPr>
        <w:pStyle w:val="a"/>
      </w:pPr>
      <w:ins w:id="30" w:author="誠 佐藤" w:date="2019-11-18T13:11:00Z">
        <w:r>
          <w:rPr>
            <w:rFonts w:hint="eastAsia"/>
          </w:rPr>
          <w:t>延床面積</w:t>
        </w:r>
        <w:r>
          <w:rPr>
            <w:rFonts w:hint="eastAsia"/>
          </w:rPr>
          <w:t>120m2</w:t>
        </w:r>
      </w:ins>
      <w:ins w:id="31" w:author="誠 佐藤" w:date="2019-11-18T13:12:00Z">
        <w:r>
          <w:rPr>
            <w:rFonts w:hint="eastAsia"/>
          </w:rPr>
          <w:t>の例</w:t>
        </w:r>
      </w:ins>
    </w:p>
    <w:p w14:paraId="19326BB8" w14:textId="54807082" w:rsidR="009E3A3B" w:rsidRPr="008A03F7" w:rsidRDefault="009E3A3B"/>
    <w:p w14:paraId="5E692090" w14:textId="625A7D13" w:rsidR="008A03F7" w:rsidRDefault="008A03F7" w:rsidP="008A03F7">
      <w:pPr>
        <w:pStyle w:val="aff0"/>
      </w:pPr>
      <w:r w:rsidRPr="008A03F7">
        <w:rPr>
          <w:noProof/>
        </w:rPr>
        <w:lastRenderedPageBreak/>
        <w:drawing>
          <wp:inline distT="0" distB="0" distL="0" distR="0" wp14:anchorId="4C0E34CB" wp14:editId="7EE18283">
            <wp:extent cx="4560098" cy="2922714"/>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t="21692" b="4915"/>
                    <a:stretch/>
                  </pic:blipFill>
                  <pic:spPr bwMode="auto">
                    <a:xfrm>
                      <a:off x="0" y="0"/>
                      <a:ext cx="4560570" cy="2923017"/>
                    </a:xfrm>
                    <a:prstGeom prst="rect">
                      <a:avLst/>
                    </a:prstGeom>
                    <a:noFill/>
                    <a:ln>
                      <a:noFill/>
                    </a:ln>
                    <a:extLst>
                      <a:ext uri="{53640926-AAD7-44D8-BBD7-CCE9431645EC}">
                        <a14:shadowObscured xmlns:a14="http://schemas.microsoft.com/office/drawing/2010/main"/>
                      </a:ext>
                    </a:extLst>
                  </pic:spPr>
                </pic:pic>
              </a:graphicData>
            </a:graphic>
          </wp:inline>
        </w:drawing>
      </w:r>
    </w:p>
    <w:p w14:paraId="32A7E219" w14:textId="0CF147D9" w:rsidR="008A03F7" w:rsidRDefault="008A03F7" w:rsidP="008A03F7">
      <w:pPr>
        <w:pStyle w:val="aff1"/>
      </w:pPr>
      <w:bookmarkStart w:id="32" w:name="_Ref24731301"/>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7F4567">
        <w:rPr>
          <w:noProof/>
        </w:rPr>
        <w:t>2</w:t>
      </w:r>
      <w:r>
        <w:fldChar w:fldCharType="end"/>
      </w:r>
      <w:bookmarkEnd w:id="32"/>
      <w:r>
        <w:rPr>
          <w:rFonts w:hint="eastAsia"/>
        </w:rPr>
        <w:t xml:space="preserve">　</w:t>
      </w:r>
      <w:r>
        <w:fldChar w:fldCharType="begin"/>
      </w:r>
      <w:r>
        <w:instrText xml:space="preserve"> </w:instrText>
      </w:r>
      <w:r>
        <w:rPr>
          <w:rFonts w:hint="eastAsia"/>
        </w:rPr>
        <w:instrText>REF _Ref24730419 \h</w:instrText>
      </w:r>
      <w:r>
        <w:instrText xml:space="preserve"> </w:instrText>
      </w:r>
      <w:r>
        <w:fldChar w:fldCharType="separate"/>
      </w:r>
      <w:r w:rsidR="007F4567">
        <w:rPr>
          <w:rFonts w:hint="eastAsia"/>
        </w:rPr>
        <w:t>図</w:t>
      </w:r>
      <w:r w:rsidR="007F4567">
        <w:rPr>
          <w:rFonts w:hint="eastAsia"/>
        </w:rPr>
        <w:t xml:space="preserve"> </w:t>
      </w:r>
      <w:r w:rsidR="007F4567">
        <w:rPr>
          <w:noProof/>
        </w:rPr>
        <w:t>1</w:t>
      </w:r>
      <w:r>
        <w:fldChar w:fldCharType="end"/>
      </w:r>
      <w:r>
        <w:rPr>
          <w:rFonts w:hint="eastAsia"/>
        </w:rPr>
        <w:t>の計算時の中性帯高さ</w:t>
      </w:r>
    </w:p>
    <w:p w14:paraId="12D13FD5" w14:textId="77777777" w:rsidR="008A03F7" w:rsidRDefault="008A03F7" w:rsidP="008A03F7">
      <w:pPr>
        <w:pStyle w:val="a"/>
      </w:pPr>
      <w:r>
        <w:rPr>
          <w:rFonts w:hint="eastAsia"/>
        </w:rPr>
        <w:t>相当すきま面積には、給気口の有効開口面積を含む</w:t>
      </w:r>
    </w:p>
    <w:p w14:paraId="65C72595" w14:textId="56DBCDA1" w:rsidR="008A03F7" w:rsidRPr="008A03F7" w:rsidRDefault="008A03F7"/>
    <w:p w14:paraId="496C8A54" w14:textId="62C63CF2" w:rsidR="008A03F7" w:rsidRDefault="008A03F7" w:rsidP="008A03F7">
      <w:pPr>
        <w:pStyle w:val="afa"/>
        <w:ind w:firstLine="210"/>
      </w:pPr>
      <w:r>
        <w:rPr>
          <w:rFonts w:hint="eastAsia"/>
        </w:rPr>
        <w:t>全計算結果を</w:t>
      </w:r>
      <w:r>
        <w:fldChar w:fldCharType="begin"/>
      </w:r>
      <w:r>
        <w:instrText xml:space="preserve"> </w:instrText>
      </w:r>
      <w:r>
        <w:rPr>
          <w:rFonts w:hint="eastAsia"/>
        </w:rPr>
        <w:instrText>REF _Ref24731546 \h</w:instrText>
      </w:r>
      <w:r>
        <w:instrText xml:space="preserve"> </w:instrText>
      </w:r>
      <w:r>
        <w:fldChar w:fldCharType="separate"/>
      </w:r>
      <w:r w:rsidR="007F4567">
        <w:rPr>
          <w:rFonts w:hint="eastAsia"/>
        </w:rPr>
        <w:t>図</w:t>
      </w:r>
      <w:r w:rsidR="007F4567">
        <w:rPr>
          <w:rFonts w:hint="eastAsia"/>
        </w:rPr>
        <w:t xml:space="preserve"> </w:t>
      </w:r>
      <w:r w:rsidR="007F4567">
        <w:rPr>
          <w:noProof/>
        </w:rPr>
        <w:t>3</w:t>
      </w:r>
      <w:r>
        <w:fldChar w:fldCharType="end"/>
      </w:r>
      <w:r>
        <w:rPr>
          <w:rFonts w:hint="eastAsia"/>
        </w:rPr>
        <w:t>に示す。横軸は</w:t>
      </w:r>
      <w:r>
        <w:fldChar w:fldCharType="begin"/>
      </w:r>
      <w:r>
        <w:instrText xml:space="preserve"> </w:instrText>
      </w:r>
      <w:r>
        <w:rPr>
          <w:rFonts w:hint="eastAsia"/>
        </w:rPr>
        <w:instrText>REF _Ref24728684 \h</w:instrText>
      </w:r>
      <w:r>
        <w:instrText xml:space="preserve"> </w:instrText>
      </w:r>
      <w:r>
        <w:fldChar w:fldCharType="separate"/>
      </w:r>
      <w:r w:rsidR="007F4567">
        <w:rPr>
          <w:rFonts w:hint="eastAsia"/>
        </w:rPr>
        <w:t>（</w:t>
      </w:r>
      <w:r w:rsidR="007F4567">
        <w:rPr>
          <w:noProof/>
        </w:rPr>
        <w:t>1</w:t>
      </w:r>
      <w:r w:rsidR="007F4567">
        <w:rPr>
          <w:rFonts w:hint="eastAsia"/>
        </w:rPr>
        <w:t>）</w:t>
      </w:r>
      <w:r>
        <w:fldChar w:fldCharType="end"/>
      </w:r>
      <w:r>
        <w:rPr>
          <w:rFonts w:hint="eastAsia"/>
        </w:rPr>
        <w:t>式右辺の内外圧力差の平方根に比例するパラメータとして</w:t>
      </w:r>
      <w:r>
        <w:fldChar w:fldCharType="begin"/>
      </w:r>
      <w:r>
        <w:instrText xml:space="preserve"> </w:instrText>
      </w:r>
      <w:r>
        <w:rPr>
          <w:rFonts w:hint="eastAsia"/>
        </w:rPr>
        <w:instrText>REF _Ref24731759 \h</w:instrText>
      </w:r>
      <w:r>
        <w:instrText xml:space="preserve"> </w:instrText>
      </w:r>
      <w:r>
        <w:fldChar w:fldCharType="separate"/>
      </w:r>
      <w:r w:rsidR="007F4567">
        <w:rPr>
          <w:rFonts w:hint="eastAsia"/>
        </w:rPr>
        <w:t>（</w:t>
      </w:r>
      <w:r w:rsidR="007F4567">
        <w:rPr>
          <w:noProof/>
        </w:rPr>
        <w:t>2</w:t>
      </w:r>
      <w:r w:rsidR="007F4567">
        <w:rPr>
          <w:rFonts w:hint="eastAsia"/>
        </w:rPr>
        <w:t>）</w:t>
      </w:r>
      <w:r>
        <w:fldChar w:fldCharType="end"/>
      </w:r>
      <w:r>
        <w:rPr>
          <w:rFonts w:hint="eastAsia"/>
        </w:rPr>
        <w:t>式とした。</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5"/>
        <w:gridCol w:w="741"/>
      </w:tblGrid>
      <w:tr w:rsidR="008A03F7" w14:paraId="544DC0EB" w14:textId="77777777" w:rsidTr="008A03F7">
        <w:tc>
          <w:tcPr>
            <w:tcW w:w="9005" w:type="dxa"/>
          </w:tcPr>
          <w:p w14:paraId="23E13B2E" w14:textId="1C22ADD7" w:rsidR="008A03F7" w:rsidRDefault="002E7134" w:rsidP="00C812F3">
            <w:pPr>
              <w:pStyle w:val="afa"/>
              <w:ind w:firstLine="210"/>
            </w:pPr>
            <m:oMathPara>
              <m:oMath>
                <m:rad>
                  <m:radPr>
                    <m:degHide m:val="1"/>
                    <m:ctrlPr>
                      <w:rPr>
                        <w:rFonts w:ascii="Cambria Math" w:hAnsi="Cambria Math"/>
                      </w:rPr>
                    </m:ctrlPr>
                  </m:radPr>
                  <m:deg/>
                  <m:e>
                    <m:r>
                      <m:rPr>
                        <m:sty m:val="p"/>
                      </m:rPr>
                      <w:rPr>
                        <w:rFonts w:ascii="Cambria Math" w:hAnsi="Cambria Math"/>
                      </w:rPr>
                      <m:t>∆</m:t>
                    </m:r>
                    <m:r>
                      <w:rPr>
                        <w:rFonts w:ascii="Cambria Math" w:hAnsi="Cambria Math"/>
                      </w:rPr>
                      <m:t>P</m:t>
                    </m:r>
                  </m:e>
                </m:rad>
                <m:r>
                  <m:rPr>
                    <m:sty m:val="p"/>
                  </m:rPr>
                  <w:rPr>
                    <w:rFonts w:ascii="Cambria Math" w:hAnsi="Cambria Math"/>
                  </w:rPr>
                  <m:t>∝</m:t>
                </m:r>
                <m:rad>
                  <m:radPr>
                    <m:degHide m:val="1"/>
                    <m:ctrlPr>
                      <w:rPr>
                        <w:rFonts w:ascii="Cambria Math" w:hAnsi="Cambria Math"/>
                        <w:i/>
                        <w:iCs/>
                      </w:rPr>
                    </m:ctrlPr>
                  </m:radPr>
                  <m:deg/>
                  <m:e>
                    <m:sSub>
                      <m:sSubPr>
                        <m:ctrlPr>
                          <w:rPr>
                            <w:rFonts w:ascii="Cambria Math" w:hAnsi="Cambria Math"/>
                            <w:i/>
                            <w:iCs/>
                          </w:rPr>
                        </m:ctrlPr>
                      </m:sSubPr>
                      <m:e>
                        <m:r>
                          <w:rPr>
                            <w:rFonts w:ascii="Cambria Math" w:hAnsi="Cambria Math"/>
                          </w:rPr>
                          <m:t>n</m:t>
                        </m:r>
                      </m:e>
                      <m:sub>
                        <m:r>
                          <w:rPr>
                            <w:rFonts w:ascii="Cambria Math" w:hAnsi="Cambria Math"/>
                          </w:rPr>
                          <m:t>store</m:t>
                        </m:r>
                      </m:sub>
                    </m:sSub>
                    <m:r>
                      <w:rPr>
                        <w:rFonts w:ascii="Cambria Math" w:hAnsi="Cambria Math"/>
                      </w:rPr>
                      <m:t>∙</m:t>
                    </m:r>
                    <m:d>
                      <m:dPr>
                        <m:begChr m:val="|"/>
                        <m:endChr m:val="|"/>
                        <m:ctrlPr>
                          <w:rPr>
                            <w:rFonts w:ascii="Cambria Math" w:hAnsi="Cambria Math"/>
                            <w:i/>
                            <w:iCs/>
                          </w:rPr>
                        </m:ctrlPr>
                      </m:dPr>
                      <m:e>
                        <m:r>
                          <w:rPr>
                            <w:rFonts w:ascii="Cambria Math" w:hAnsi="Cambria Math"/>
                          </w:rPr>
                          <m:t>∆ρ</m:t>
                        </m:r>
                      </m:e>
                    </m:d>
                  </m:e>
                </m:rad>
              </m:oMath>
            </m:oMathPara>
          </w:p>
        </w:tc>
        <w:tc>
          <w:tcPr>
            <w:tcW w:w="741" w:type="dxa"/>
            <w:vAlign w:val="center"/>
          </w:tcPr>
          <w:p w14:paraId="12A80ED5" w14:textId="3ED4A9AF" w:rsidR="008A03F7" w:rsidRDefault="008A03F7" w:rsidP="00C812F3">
            <w:pPr>
              <w:pStyle w:val="afc"/>
              <w:ind w:firstLine="210"/>
            </w:pPr>
            <w:bookmarkStart w:id="33" w:name="_Ref24731759"/>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7F4567">
              <w:rPr>
                <w:noProof/>
              </w:rPr>
              <w:t>2</w:t>
            </w:r>
            <w:r>
              <w:fldChar w:fldCharType="end"/>
            </w:r>
            <w:r>
              <w:rPr>
                <w:rFonts w:hint="eastAsia"/>
              </w:rPr>
              <w:t>）</w:t>
            </w:r>
            <w:bookmarkEnd w:id="33"/>
          </w:p>
        </w:tc>
      </w:tr>
    </w:tbl>
    <w:p w14:paraId="3DF9F408" w14:textId="6D14AFEC" w:rsidR="008A03F7" w:rsidRDefault="002E7134" w:rsidP="008A03F7">
      <w:pPr>
        <w:pStyle w:val="afa"/>
        <w:ind w:firstLine="210"/>
        <w:rPr>
          <w:iCs/>
        </w:rPr>
      </w:pPr>
      <m:oMath>
        <m:sSub>
          <m:sSubPr>
            <m:ctrlPr>
              <w:rPr>
                <w:rFonts w:ascii="Cambria Math" w:hAnsi="Cambria Math"/>
                <w:i/>
                <w:iCs/>
              </w:rPr>
            </m:ctrlPr>
          </m:sSubPr>
          <m:e>
            <m:r>
              <w:rPr>
                <w:rFonts w:ascii="Cambria Math" w:hAnsi="Cambria Math"/>
              </w:rPr>
              <m:t>n</m:t>
            </m:r>
          </m:e>
          <m:sub>
            <m:r>
              <w:rPr>
                <w:rFonts w:ascii="Cambria Math" w:hAnsi="Cambria Math"/>
              </w:rPr>
              <m:t>store</m:t>
            </m:r>
          </m:sub>
        </m:sSub>
      </m:oMath>
      <w:r w:rsidR="008A03F7">
        <w:rPr>
          <w:rFonts w:hint="eastAsia"/>
          <w:iCs/>
        </w:rPr>
        <w:t>：階数、</w:t>
      </w:r>
      <m:oMath>
        <m:r>
          <w:rPr>
            <w:rFonts w:ascii="Cambria Math" w:hAnsi="Cambria Math"/>
          </w:rPr>
          <m:t>∆ρ</m:t>
        </m:r>
      </m:oMath>
      <w:r w:rsidR="008A03F7">
        <w:rPr>
          <w:rFonts w:hint="eastAsia"/>
          <w:iCs/>
        </w:rPr>
        <w:t>：内外密度差</w:t>
      </w:r>
      <w:r w:rsidR="008A03F7">
        <w:rPr>
          <w:rFonts w:hint="eastAsia"/>
          <w:iCs/>
        </w:rPr>
        <w:t>[</w:t>
      </w:r>
      <w:r w:rsidR="008A03F7">
        <w:rPr>
          <w:iCs/>
        </w:rPr>
        <w:t>kg/m3]</w:t>
      </w:r>
    </w:p>
    <w:p w14:paraId="4DADE4F3" w14:textId="18618741" w:rsidR="008A03F7" w:rsidRPr="008A03F7" w:rsidRDefault="008A03F7" w:rsidP="008A03F7">
      <w:pPr>
        <w:pStyle w:val="afa"/>
        <w:ind w:firstLine="210"/>
        <w:rPr>
          <w:iCs/>
        </w:rPr>
      </w:pPr>
      <w:r>
        <w:rPr>
          <w:iCs/>
        </w:rPr>
        <w:fldChar w:fldCharType="begin"/>
      </w:r>
      <w:r>
        <w:rPr>
          <w:iCs/>
        </w:rPr>
        <w:instrText xml:space="preserve"> </w:instrText>
      </w:r>
      <w:r>
        <w:rPr>
          <w:rFonts w:hint="eastAsia"/>
          <w:iCs/>
        </w:rPr>
        <w:instrText>REF _Ref24731546 \h</w:instrText>
      </w:r>
      <w:r>
        <w:rPr>
          <w:iCs/>
        </w:rPr>
        <w:instrText xml:space="preserve"> </w:instrText>
      </w:r>
      <w:r>
        <w:rPr>
          <w:iCs/>
        </w:rPr>
      </w:r>
      <w:r>
        <w:rPr>
          <w:iCs/>
        </w:rPr>
        <w:fldChar w:fldCharType="separate"/>
      </w:r>
      <w:r w:rsidR="007F4567">
        <w:rPr>
          <w:rFonts w:hint="eastAsia"/>
        </w:rPr>
        <w:t>図</w:t>
      </w:r>
      <w:r w:rsidR="007F4567">
        <w:rPr>
          <w:rFonts w:hint="eastAsia"/>
        </w:rPr>
        <w:t xml:space="preserve"> </w:t>
      </w:r>
      <w:r w:rsidR="007F4567">
        <w:rPr>
          <w:noProof/>
        </w:rPr>
        <w:t>3</w:t>
      </w:r>
      <w:r>
        <w:rPr>
          <w:iCs/>
        </w:rPr>
        <w:fldChar w:fldCharType="end"/>
      </w:r>
      <w:r>
        <w:rPr>
          <w:rFonts w:hint="eastAsia"/>
          <w:iCs/>
        </w:rPr>
        <w:t>より、</w:t>
      </w:r>
      <w:r>
        <w:rPr>
          <w:rFonts w:hint="eastAsia"/>
          <w:iCs/>
        </w:rPr>
        <w:t>1</w:t>
      </w:r>
      <w:r>
        <w:rPr>
          <w:rFonts w:hint="eastAsia"/>
          <w:iCs/>
        </w:rPr>
        <w:t>階建てについてはすきま風量は無視できるレベルにあるとみることができる。</w:t>
      </w:r>
      <w:r>
        <w:rPr>
          <w:rFonts w:hint="eastAsia"/>
          <w:iCs/>
        </w:rPr>
        <w:t>2</w:t>
      </w:r>
      <w:r>
        <w:rPr>
          <w:rFonts w:hint="eastAsia"/>
          <w:iCs/>
        </w:rPr>
        <w:t>階建てについても、中性帯位置が変化しない第</w:t>
      </w:r>
      <w:r>
        <w:rPr>
          <w:rFonts w:hint="eastAsia"/>
          <w:iCs/>
        </w:rPr>
        <w:t>1</w:t>
      </w:r>
      <w:r>
        <w:rPr>
          <w:rFonts w:hint="eastAsia"/>
          <w:iCs/>
        </w:rPr>
        <w:t>種換気は比例定数を決定すればモデル化できそうであるが、第</w:t>
      </w:r>
      <w:r>
        <w:rPr>
          <w:rFonts w:hint="eastAsia"/>
          <w:iCs/>
        </w:rPr>
        <w:t>2</w:t>
      </w:r>
      <w:r>
        <w:rPr>
          <w:rFonts w:hint="eastAsia"/>
          <w:iCs/>
        </w:rPr>
        <w:t>種、第</w:t>
      </w:r>
      <w:r>
        <w:rPr>
          <w:rFonts w:hint="eastAsia"/>
          <w:iCs/>
        </w:rPr>
        <w:t>3</w:t>
      </w:r>
      <w:r>
        <w:rPr>
          <w:rFonts w:hint="eastAsia"/>
          <w:iCs/>
        </w:rPr>
        <w:t>種については、もう少し検討が必要である。</w:t>
      </w:r>
    </w:p>
    <w:p w14:paraId="284B395D" w14:textId="77777777" w:rsidR="008A03F7" w:rsidRDefault="008A03F7"/>
    <w:p w14:paraId="6CF7160B" w14:textId="3A92494E" w:rsidR="00EE6357" w:rsidRDefault="00A4797E" w:rsidP="00BB4A4B">
      <w:pPr>
        <w:pStyle w:val="aff0"/>
      </w:pPr>
      <w:r w:rsidRPr="00A4797E">
        <w:rPr>
          <w:noProof/>
        </w:rPr>
        <w:drawing>
          <wp:inline distT="0" distB="0" distL="0" distR="0" wp14:anchorId="1BC2469B" wp14:editId="43FF7758">
            <wp:extent cx="5907405" cy="361251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7405" cy="3612515"/>
                    </a:xfrm>
                    <a:prstGeom prst="rect">
                      <a:avLst/>
                    </a:prstGeom>
                    <a:noFill/>
                    <a:ln>
                      <a:noFill/>
                    </a:ln>
                  </pic:spPr>
                </pic:pic>
              </a:graphicData>
            </a:graphic>
          </wp:inline>
        </w:drawing>
      </w:r>
    </w:p>
    <w:p w14:paraId="5E158939" w14:textId="0D330039" w:rsidR="00EE6357" w:rsidRDefault="00BB4A4B" w:rsidP="00BB4A4B">
      <w:pPr>
        <w:pStyle w:val="aff1"/>
      </w:pPr>
      <w:bookmarkStart w:id="34" w:name="_Ref24731546"/>
      <w:r>
        <w:rPr>
          <w:rFonts w:hint="eastAsia"/>
        </w:rPr>
        <w:lastRenderedPageBreak/>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7F4567">
        <w:rPr>
          <w:noProof/>
        </w:rPr>
        <w:t>3</w:t>
      </w:r>
      <w:r>
        <w:fldChar w:fldCharType="end"/>
      </w:r>
      <w:bookmarkEnd w:id="34"/>
      <w:r>
        <w:rPr>
          <w:rFonts w:hint="eastAsia"/>
        </w:rPr>
        <w:t xml:space="preserve">　パラメータと単位相当すきま面積当たりのすきま風量の関係</w:t>
      </w:r>
    </w:p>
    <w:p w14:paraId="7B3E38D4" w14:textId="2C457D72" w:rsidR="00BB4A4B" w:rsidRDefault="007E0F74" w:rsidP="007E0F74">
      <w:pPr>
        <w:pStyle w:val="a"/>
      </w:pPr>
      <w:r>
        <w:rPr>
          <w:rFonts w:hint="eastAsia"/>
        </w:rPr>
        <w:t>相当すきま面積には、給気口の有効開口面積を含む</w:t>
      </w:r>
    </w:p>
    <w:p w14:paraId="530A5D22" w14:textId="77777777" w:rsidR="007E0F74" w:rsidRDefault="007E0F74"/>
    <w:sectPr w:rsidR="007E0F74" w:rsidSect="00680C1C">
      <w:footerReference w:type="default" r:id="rId10"/>
      <w:headerReference w:type="first" r:id="rId11"/>
      <w:footerReference w:type="first" r:id="rId12"/>
      <w:pgSz w:w="11906" w:h="16838"/>
      <w:pgMar w:top="1440" w:right="1080" w:bottom="1440" w:left="108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E77133" w14:textId="77777777" w:rsidR="002E7134" w:rsidRDefault="002E7134" w:rsidP="00680C1C">
      <w:r>
        <w:separator/>
      </w:r>
    </w:p>
  </w:endnote>
  <w:endnote w:type="continuationSeparator" w:id="0">
    <w:p w14:paraId="7E62B275" w14:textId="77777777" w:rsidR="002E7134" w:rsidRDefault="002E7134" w:rsidP="00680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Ｐ明朝">
    <w:panose1 w:val="02020600040205080304"/>
    <w:charset w:val="80"/>
    <w:family w:val="roma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Black">
    <w:panose1 w:val="020B0A04020102020204"/>
    <w:charset w:val="00"/>
    <w:family w:val="swiss"/>
    <w:pitch w:val="variable"/>
    <w:sig w:usb0="A00002AF" w:usb1="400078FB" w:usb2="00000000" w:usb3="00000000" w:csb0="0000009F" w:csb1="00000000"/>
  </w:font>
  <w:font w:name="HGP創英角ｺﾞｼｯｸUB">
    <w:panose1 w:val="020B09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2122819"/>
      <w:docPartObj>
        <w:docPartGallery w:val="Page Numbers (Bottom of Page)"/>
        <w:docPartUnique/>
      </w:docPartObj>
    </w:sdtPr>
    <w:sdtEndPr/>
    <w:sdtContent>
      <w:p w14:paraId="396866C6" w14:textId="772B12CD" w:rsidR="00C15610" w:rsidRDefault="00C15610" w:rsidP="00C15610">
        <w:pPr>
          <w:pStyle w:val="a9"/>
          <w:jc w:val="center"/>
        </w:pPr>
        <w:r>
          <w:fldChar w:fldCharType="begin"/>
        </w:r>
        <w:r>
          <w:instrText>PAGE   \* MERGEFORMAT</w:instrText>
        </w:r>
        <w:r>
          <w:fldChar w:fldCharType="separate"/>
        </w:r>
        <w:r>
          <w:rPr>
            <w:lang w:val="ja-JP"/>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2459559"/>
      <w:docPartObj>
        <w:docPartGallery w:val="Page Numbers (Bottom of Page)"/>
        <w:docPartUnique/>
      </w:docPartObj>
    </w:sdtPr>
    <w:sdtEndPr/>
    <w:sdtContent>
      <w:p w14:paraId="0878AB90" w14:textId="4B333595" w:rsidR="00C15610" w:rsidRDefault="00C15610" w:rsidP="00C15610">
        <w:pPr>
          <w:pStyle w:val="a9"/>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7D1D24" w14:textId="77777777" w:rsidR="002E7134" w:rsidRDefault="002E7134" w:rsidP="00680C1C">
      <w:r>
        <w:separator/>
      </w:r>
    </w:p>
  </w:footnote>
  <w:footnote w:type="continuationSeparator" w:id="0">
    <w:p w14:paraId="4D1F5A40" w14:textId="77777777" w:rsidR="002E7134" w:rsidRDefault="002E7134" w:rsidP="00680C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B7EAB" w14:textId="5F76A16F" w:rsidR="00680C1C" w:rsidRDefault="00680C1C" w:rsidP="00680C1C">
    <w:pPr>
      <w:pStyle w:val="ad"/>
      <w:jc w:val="right"/>
    </w:pPr>
    <w:r>
      <w:rPr>
        <w:rFonts w:hint="eastAsia"/>
      </w:rPr>
      <w:t>2019/11/1</w:t>
    </w:r>
    <w:r w:rsidR="00C15610">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9.75pt;height:9.75pt" o:bullet="t">
        <v:imagedata r:id="rId1" o:title="BD10268_"/>
      </v:shape>
    </w:pict>
  </w:numPicBullet>
  <w:abstractNum w:abstractNumId="0" w15:restartNumberingAfterBreak="0">
    <w:nsid w:val="FFFFFF89"/>
    <w:multiLevelType w:val="singleLevel"/>
    <w:tmpl w:val="3758B796"/>
    <w:lvl w:ilvl="0">
      <w:start w:val="1"/>
      <w:numFmt w:val="bullet"/>
      <w:pStyle w:val="a"/>
      <w:lvlText w:val="※"/>
      <w:lvlJc w:val="left"/>
      <w:pPr>
        <w:ind w:left="420" w:hanging="420"/>
      </w:pPr>
      <w:rPr>
        <w:rFonts w:ascii="ＭＳ Ｐ明朝" w:eastAsia="ＭＳ Ｐ明朝" w:hAnsi="ＭＳ Ｐ明朝" w:hint="eastAsia"/>
        <w:color w:val="auto"/>
      </w:rPr>
    </w:lvl>
  </w:abstractNum>
  <w:abstractNum w:abstractNumId="1" w15:restartNumberingAfterBreak="0">
    <w:nsid w:val="3C8B5376"/>
    <w:multiLevelType w:val="hybridMultilevel"/>
    <w:tmpl w:val="F036D9F4"/>
    <w:lvl w:ilvl="0" w:tplc="E7982FC6">
      <w:start w:val="1"/>
      <w:numFmt w:val="bullet"/>
      <w:pStyle w:val="a0"/>
      <w:lvlText w:val=""/>
      <w:lvlPicBulletId w:val="0"/>
      <w:lvlJc w:val="left"/>
      <w:pPr>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76E630F8"/>
    <w:multiLevelType w:val="multilevel"/>
    <w:tmpl w:val="85A46C64"/>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992"/>
        </w:tabs>
        <w:ind w:left="992" w:hanging="567"/>
      </w:pPr>
      <w:rPr>
        <w:rFonts w:hint="eastAsia"/>
      </w:rPr>
    </w:lvl>
    <w:lvl w:ilvl="2">
      <w:start w:val="1"/>
      <w:numFmt w:val="decimal"/>
      <w:pStyle w:val="3"/>
      <w:lvlText w:val="%1.%2.%3"/>
      <w:lvlJc w:val="left"/>
      <w:pPr>
        <w:tabs>
          <w:tab w:val="num" w:pos="1418"/>
        </w:tabs>
        <w:ind w:left="1418" w:hanging="567"/>
      </w:pPr>
      <w:rPr>
        <w:rFonts w:hint="eastAsia"/>
      </w:rPr>
    </w:lvl>
    <w:lvl w:ilvl="3">
      <w:start w:val="1"/>
      <w:numFmt w:val="decimal"/>
      <w:pStyle w:val="4"/>
      <w:lvlText w:val="（%4）"/>
      <w:lvlJc w:val="left"/>
      <w:pPr>
        <w:tabs>
          <w:tab w:val="num" w:pos="1984"/>
        </w:tabs>
        <w:ind w:left="1984" w:hanging="708"/>
      </w:pPr>
      <w:rPr>
        <w:rFonts w:hint="eastAsia"/>
      </w:rPr>
    </w:lvl>
    <w:lvl w:ilvl="4">
      <w:start w:val="1"/>
      <w:numFmt w:val="decimal"/>
      <w:pStyle w:val="5"/>
      <w:lvlText w:val="%5）"/>
      <w:lvlJc w:val="left"/>
      <w:pPr>
        <w:tabs>
          <w:tab w:val="num" w:pos="2551"/>
        </w:tabs>
        <w:ind w:left="2551" w:hanging="850"/>
      </w:pPr>
      <w:rPr>
        <w:rFonts w:hint="eastAsia"/>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EnclosedCircle"/>
      <w:pStyle w:val="8"/>
      <w:lvlText w:val="%8"/>
      <w:lvlJc w:val="left"/>
      <w:pPr>
        <w:tabs>
          <w:tab w:val="num" w:pos="6936"/>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num w:numId="1">
    <w:abstractNumId w:val="0"/>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誠 佐藤">
    <w15:presenceInfo w15:providerId="Windows Live" w15:userId="5012ae63b5fdb7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trackRevisions/>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C1C"/>
    <w:rsid w:val="0003184E"/>
    <w:rsid w:val="00094781"/>
    <w:rsid w:val="00146C62"/>
    <w:rsid w:val="00184A16"/>
    <w:rsid w:val="001E0420"/>
    <w:rsid w:val="001E45D3"/>
    <w:rsid w:val="00255B28"/>
    <w:rsid w:val="002E7134"/>
    <w:rsid w:val="002F46E4"/>
    <w:rsid w:val="002F5FB9"/>
    <w:rsid w:val="0035001A"/>
    <w:rsid w:val="003A1F6D"/>
    <w:rsid w:val="003D67DA"/>
    <w:rsid w:val="00414430"/>
    <w:rsid w:val="0044515E"/>
    <w:rsid w:val="004C33EA"/>
    <w:rsid w:val="0055360D"/>
    <w:rsid w:val="00614EDC"/>
    <w:rsid w:val="006203A2"/>
    <w:rsid w:val="00624776"/>
    <w:rsid w:val="0065306F"/>
    <w:rsid w:val="006677E4"/>
    <w:rsid w:val="006772F5"/>
    <w:rsid w:val="00680C1C"/>
    <w:rsid w:val="00697C8E"/>
    <w:rsid w:val="006C42A8"/>
    <w:rsid w:val="00720D96"/>
    <w:rsid w:val="007B2BF7"/>
    <w:rsid w:val="007E0F74"/>
    <w:rsid w:val="007F4567"/>
    <w:rsid w:val="008A03F7"/>
    <w:rsid w:val="008B23E9"/>
    <w:rsid w:val="00995060"/>
    <w:rsid w:val="009D633E"/>
    <w:rsid w:val="009D641F"/>
    <w:rsid w:val="009E3A3B"/>
    <w:rsid w:val="009E6FC5"/>
    <w:rsid w:val="009F1825"/>
    <w:rsid w:val="00A1009C"/>
    <w:rsid w:val="00A135C2"/>
    <w:rsid w:val="00A4797E"/>
    <w:rsid w:val="00A511EE"/>
    <w:rsid w:val="00A630DC"/>
    <w:rsid w:val="00A67EE8"/>
    <w:rsid w:val="00AB2E49"/>
    <w:rsid w:val="00AB40E2"/>
    <w:rsid w:val="00AC3734"/>
    <w:rsid w:val="00AD5A5C"/>
    <w:rsid w:val="00BB4A4B"/>
    <w:rsid w:val="00BF248D"/>
    <w:rsid w:val="00C15610"/>
    <w:rsid w:val="00C23DB9"/>
    <w:rsid w:val="00C366D4"/>
    <w:rsid w:val="00D9146A"/>
    <w:rsid w:val="00DC147E"/>
    <w:rsid w:val="00EE63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11F0606"/>
  <w15:chartTrackingRefBased/>
  <w15:docId w15:val="{4350906E-5EDC-4824-83BF-46A154408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1">
    <w:name w:val="Normal"/>
    <w:qFormat/>
    <w:rsid w:val="0044515E"/>
    <w:pPr>
      <w:widowControl w:val="0"/>
      <w:jc w:val="both"/>
    </w:pPr>
    <w:rPr>
      <w:rFonts w:ascii="Times New Roman" w:eastAsia="ＭＳ Ｐ明朝" w:hAnsi="Times New Roman" w:cs="Times New Roman"/>
      <w:sz w:val="20"/>
      <w:szCs w:val="24"/>
    </w:rPr>
  </w:style>
  <w:style w:type="paragraph" w:styleId="1">
    <w:name w:val="heading 1"/>
    <w:basedOn w:val="a1"/>
    <w:next w:val="a1"/>
    <w:link w:val="10"/>
    <w:autoRedefine/>
    <w:qFormat/>
    <w:rsid w:val="0044515E"/>
    <w:pPr>
      <w:numPr>
        <w:numId w:val="8"/>
      </w:numPr>
      <w:outlineLvl w:val="0"/>
    </w:pPr>
    <w:rPr>
      <w:rFonts w:ascii="Arial Black" w:eastAsia="HGP創英角ｺﾞｼｯｸUB" w:hAnsi="Arial Black"/>
      <w:sz w:val="22"/>
    </w:rPr>
  </w:style>
  <w:style w:type="paragraph" w:styleId="2">
    <w:name w:val="heading 2"/>
    <w:basedOn w:val="a1"/>
    <w:next w:val="a1"/>
    <w:link w:val="20"/>
    <w:autoRedefine/>
    <w:qFormat/>
    <w:rsid w:val="0044515E"/>
    <w:pPr>
      <w:keepNext/>
      <w:numPr>
        <w:ilvl w:val="1"/>
        <w:numId w:val="8"/>
      </w:numPr>
      <w:outlineLvl w:val="1"/>
    </w:pPr>
    <w:rPr>
      <w:rFonts w:ascii="Arial Black" w:eastAsia="HGP創英角ｺﾞｼｯｸUB" w:hAnsi="Arial Black"/>
    </w:rPr>
  </w:style>
  <w:style w:type="paragraph" w:styleId="3">
    <w:name w:val="heading 3"/>
    <w:basedOn w:val="a1"/>
    <w:next w:val="a1"/>
    <w:link w:val="30"/>
    <w:autoRedefine/>
    <w:qFormat/>
    <w:rsid w:val="0044515E"/>
    <w:pPr>
      <w:keepNext/>
      <w:numPr>
        <w:ilvl w:val="2"/>
        <w:numId w:val="8"/>
      </w:numPr>
      <w:outlineLvl w:val="2"/>
    </w:pPr>
    <w:rPr>
      <w:rFonts w:ascii="Arial" w:eastAsia="ＭＳ Ｐゴシック" w:hAnsi="Arial"/>
    </w:rPr>
  </w:style>
  <w:style w:type="paragraph" w:styleId="4">
    <w:name w:val="heading 4"/>
    <w:basedOn w:val="a1"/>
    <w:next w:val="a1"/>
    <w:link w:val="40"/>
    <w:autoRedefine/>
    <w:qFormat/>
    <w:rsid w:val="0044515E"/>
    <w:pPr>
      <w:keepNext/>
      <w:numPr>
        <w:ilvl w:val="3"/>
        <w:numId w:val="8"/>
      </w:numPr>
      <w:outlineLvl w:val="3"/>
    </w:pPr>
    <w:rPr>
      <w:rFonts w:ascii="Arial" w:eastAsia="ＭＳ Ｐゴシック" w:hAnsi="Arial"/>
      <w:bCs/>
    </w:rPr>
  </w:style>
  <w:style w:type="paragraph" w:styleId="5">
    <w:name w:val="heading 5"/>
    <w:basedOn w:val="a1"/>
    <w:next w:val="a1"/>
    <w:link w:val="50"/>
    <w:autoRedefine/>
    <w:qFormat/>
    <w:rsid w:val="0044515E"/>
    <w:pPr>
      <w:keepNext/>
      <w:numPr>
        <w:ilvl w:val="4"/>
        <w:numId w:val="8"/>
      </w:numPr>
      <w:outlineLvl w:val="4"/>
    </w:pPr>
    <w:rPr>
      <w:b/>
    </w:rPr>
  </w:style>
  <w:style w:type="paragraph" w:styleId="8">
    <w:name w:val="heading 8"/>
    <w:basedOn w:val="a1"/>
    <w:link w:val="80"/>
    <w:autoRedefine/>
    <w:qFormat/>
    <w:rsid w:val="0044515E"/>
    <w:pPr>
      <w:keepNext/>
      <w:numPr>
        <w:ilvl w:val="7"/>
        <w:numId w:val="8"/>
      </w:numPr>
      <w:ind w:left="851" w:hanging="283"/>
      <w:outlineLvl w:val="7"/>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annotation reference"/>
    <w:basedOn w:val="a2"/>
    <w:uiPriority w:val="99"/>
    <w:semiHidden/>
    <w:unhideWhenUsed/>
    <w:rsid w:val="0044515E"/>
    <w:rPr>
      <w:sz w:val="18"/>
      <w:szCs w:val="18"/>
    </w:rPr>
  </w:style>
  <w:style w:type="paragraph" w:styleId="a6">
    <w:name w:val="annotation text"/>
    <w:basedOn w:val="a1"/>
    <w:link w:val="a7"/>
    <w:uiPriority w:val="99"/>
    <w:semiHidden/>
    <w:unhideWhenUsed/>
    <w:rsid w:val="0044515E"/>
    <w:pPr>
      <w:jc w:val="left"/>
    </w:pPr>
  </w:style>
  <w:style w:type="character" w:customStyle="1" w:styleId="a7">
    <w:name w:val="コメント文字列 (文字)"/>
    <w:basedOn w:val="a2"/>
    <w:link w:val="a6"/>
    <w:uiPriority w:val="99"/>
    <w:semiHidden/>
    <w:rsid w:val="0044515E"/>
    <w:rPr>
      <w:rFonts w:ascii="Times New Roman" w:eastAsia="ＭＳ Ｐ明朝" w:hAnsi="Times New Roman" w:cs="Times New Roman"/>
      <w:sz w:val="20"/>
      <w:szCs w:val="24"/>
    </w:rPr>
  </w:style>
  <w:style w:type="character" w:styleId="a8">
    <w:name w:val="Hyperlink"/>
    <w:basedOn w:val="a2"/>
    <w:uiPriority w:val="99"/>
    <w:unhideWhenUsed/>
    <w:rsid w:val="0044515E"/>
    <w:rPr>
      <w:color w:val="0563C1" w:themeColor="hyperlink"/>
      <w:u w:val="single"/>
    </w:rPr>
  </w:style>
  <w:style w:type="paragraph" w:styleId="a9">
    <w:name w:val="footer"/>
    <w:basedOn w:val="a1"/>
    <w:link w:val="aa"/>
    <w:uiPriority w:val="99"/>
    <w:unhideWhenUsed/>
    <w:rsid w:val="0044515E"/>
    <w:pPr>
      <w:tabs>
        <w:tab w:val="center" w:pos="4252"/>
        <w:tab w:val="right" w:pos="8504"/>
      </w:tabs>
      <w:snapToGrid w:val="0"/>
    </w:pPr>
  </w:style>
  <w:style w:type="character" w:customStyle="1" w:styleId="aa">
    <w:name w:val="フッター (文字)"/>
    <w:basedOn w:val="a2"/>
    <w:link w:val="a9"/>
    <w:uiPriority w:val="99"/>
    <w:rsid w:val="0044515E"/>
    <w:rPr>
      <w:rFonts w:ascii="Times New Roman" w:eastAsia="ＭＳ Ｐ明朝" w:hAnsi="Times New Roman" w:cs="Times New Roman"/>
      <w:sz w:val="20"/>
      <w:szCs w:val="24"/>
    </w:rPr>
  </w:style>
  <w:style w:type="character" w:styleId="ab">
    <w:name w:val="Placeholder Text"/>
    <w:basedOn w:val="a2"/>
    <w:uiPriority w:val="99"/>
    <w:semiHidden/>
    <w:rsid w:val="0044515E"/>
    <w:rPr>
      <w:color w:val="808080"/>
    </w:rPr>
  </w:style>
  <w:style w:type="paragraph" w:customStyle="1" w:styleId="ac">
    <w:name w:val="プログラムリスト"/>
    <w:basedOn w:val="a1"/>
    <w:autoRedefine/>
    <w:qFormat/>
    <w:rsid w:val="0044515E"/>
    <w:pPr>
      <w:tabs>
        <w:tab w:val="left" w:pos="284"/>
        <w:tab w:val="left" w:pos="567"/>
        <w:tab w:val="left" w:pos="851"/>
        <w:tab w:val="left" w:pos="1134"/>
      </w:tabs>
      <w:adjustRightInd w:val="0"/>
      <w:snapToGrid w:val="0"/>
    </w:pPr>
    <w:rPr>
      <w:rFonts w:ascii="Courier New" w:eastAsia="ＭＳ ゴシック" w:hAnsi="Courier New"/>
      <w:sz w:val="16"/>
    </w:rPr>
  </w:style>
  <w:style w:type="paragraph" w:styleId="ad">
    <w:name w:val="header"/>
    <w:basedOn w:val="a1"/>
    <w:link w:val="ae"/>
    <w:uiPriority w:val="99"/>
    <w:unhideWhenUsed/>
    <w:rsid w:val="0044515E"/>
    <w:pPr>
      <w:tabs>
        <w:tab w:val="center" w:pos="4252"/>
        <w:tab w:val="right" w:pos="8504"/>
      </w:tabs>
      <w:snapToGrid w:val="0"/>
    </w:pPr>
  </w:style>
  <w:style w:type="character" w:customStyle="1" w:styleId="ae">
    <w:name w:val="ヘッダー (文字)"/>
    <w:basedOn w:val="a2"/>
    <w:link w:val="ad"/>
    <w:uiPriority w:val="99"/>
    <w:rsid w:val="0044515E"/>
    <w:rPr>
      <w:rFonts w:ascii="Times New Roman" w:eastAsia="ＭＳ Ｐ明朝" w:hAnsi="Times New Roman" w:cs="Times New Roman"/>
      <w:sz w:val="20"/>
      <w:szCs w:val="24"/>
    </w:rPr>
  </w:style>
  <w:style w:type="character" w:customStyle="1" w:styleId="af">
    <w:name w:val="下付け"/>
    <w:rsid w:val="0044515E"/>
    <w:rPr>
      <w:vertAlign w:val="subscript"/>
    </w:rPr>
  </w:style>
  <w:style w:type="paragraph" w:styleId="a">
    <w:name w:val="List Bullet"/>
    <w:basedOn w:val="a1"/>
    <w:autoRedefine/>
    <w:rsid w:val="0044515E"/>
    <w:pPr>
      <w:numPr>
        <w:numId w:val="2"/>
      </w:numPr>
    </w:pPr>
  </w:style>
  <w:style w:type="character" w:styleId="af0">
    <w:name w:val="footnote reference"/>
    <w:basedOn w:val="a2"/>
    <w:uiPriority w:val="99"/>
    <w:unhideWhenUsed/>
    <w:rsid w:val="0044515E"/>
    <w:rPr>
      <w:vertAlign w:val="superscript"/>
    </w:rPr>
  </w:style>
  <w:style w:type="paragraph" w:styleId="af1">
    <w:name w:val="footnote text"/>
    <w:basedOn w:val="a1"/>
    <w:link w:val="af2"/>
    <w:autoRedefine/>
    <w:uiPriority w:val="99"/>
    <w:unhideWhenUsed/>
    <w:qFormat/>
    <w:rsid w:val="0044515E"/>
    <w:pPr>
      <w:snapToGrid w:val="0"/>
      <w:ind w:left="426" w:hangingChars="213" w:hanging="426"/>
      <w:jc w:val="left"/>
    </w:pPr>
  </w:style>
  <w:style w:type="character" w:customStyle="1" w:styleId="af2">
    <w:name w:val="脚注文字列 (文字)"/>
    <w:basedOn w:val="a2"/>
    <w:link w:val="af1"/>
    <w:uiPriority w:val="99"/>
    <w:rsid w:val="0044515E"/>
    <w:rPr>
      <w:rFonts w:ascii="Times New Roman" w:eastAsia="ＭＳ Ｐ明朝" w:hAnsi="Times New Roman" w:cs="Times New Roman"/>
      <w:sz w:val="20"/>
      <w:szCs w:val="24"/>
    </w:rPr>
  </w:style>
  <w:style w:type="character" w:styleId="af3">
    <w:name w:val="Emphasis"/>
    <w:uiPriority w:val="20"/>
    <w:qFormat/>
    <w:rsid w:val="0044515E"/>
    <w:rPr>
      <w:i/>
      <w:iCs/>
    </w:rPr>
  </w:style>
  <w:style w:type="character" w:customStyle="1" w:styleId="af4">
    <w:name w:val="強調赤字"/>
    <w:rsid w:val="0044515E"/>
    <w:rPr>
      <w:b/>
      <w:color w:val="FF0000"/>
    </w:rPr>
  </w:style>
  <w:style w:type="paragraph" w:styleId="af5">
    <w:name w:val="Closing"/>
    <w:basedOn w:val="a1"/>
    <w:link w:val="af6"/>
    <w:autoRedefine/>
    <w:rsid w:val="0044515E"/>
    <w:pPr>
      <w:jc w:val="right"/>
    </w:pPr>
  </w:style>
  <w:style w:type="character" w:customStyle="1" w:styleId="af6">
    <w:name w:val="結語 (文字)"/>
    <w:link w:val="af5"/>
    <w:rsid w:val="0044515E"/>
    <w:rPr>
      <w:rFonts w:ascii="Times New Roman" w:eastAsia="ＭＳ Ｐ明朝" w:hAnsi="Times New Roman" w:cs="Times New Roman"/>
      <w:sz w:val="20"/>
      <w:szCs w:val="24"/>
    </w:rPr>
  </w:style>
  <w:style w:type="character" w:customStyle="1" w:styleId="10">
    <w:name w:val="見出し 1 (文字)"/>
    <w:link w:val="1"/>
    <w:rsid w:val="0044515E"/>
    <w:rPr>
      <w:rFonts w:ascii="Arial Black" w:eastAsia="HGP創英角ｺﾞｼｯｸUB" w:hAnsi="Arial Black" w:cs="Times New Roman"/>
      <w:sz w:val="22"/>
      <w:szCs w:val="24"/>
    </w:rPr>
  </w:style>
  <w:style w:type="character" w:customStyle="1" w:styleId="20">
    <w:name w:val="見出し 2 (文字)"/>
    <w:link w:val="2"/>
    <w:rsid w:val="0044515E"/>
    <w:rPr>
      <w:rFonts w:ascii="Arial Black" w:eastAsia="HGP創英角ｺﾞｼｯｸUB" w:hAnsi="Arial Black" w:cs="Times New Roman"/>
      <w:sz w:val="20"/>
      <w:szCs w:val="24"/>
    </w:rPr>
  </w:style>
  <w:style w:type="character" w:customStyle="1" w:styleId="30">
    <w:name w:val="見出し 3 (文字)"/>
    <w:link w:val="3"/>
    <w:rsid w:val="0044515E"/>
    <w:rPr>
      <w:rFonts w:ascii="Arial" w:eastAsia="ＭＳ Ｐゴシック" w:hAnsi="Arial" w:cs="Times New Roman"/>
      <w:sz w:val="20"/>
      <w:szCs w:val="24"/>
    </w:rPr>
  </w:style>
  <w:style w:type="character" w:customStyle="1" w:styleId="40">
    <w:name w:val="見出し 4 (文字)"/>
    <w:link w:val="4"/>
    <w:rsid w:val="0044515E"/>
    <w:rPr>
      <w:rFonts w:ascii="Arial" w:eastAsia="ＭＳ Ｐゴシック" w:hAnsi="Arial" w:cs="Times New Roman"/>
      <w:bCs/>
      <w:sz w:val="20"/>
      <w:szCs w:val="24"/>
    </w:rPr>
  </w:style>
  <w:style w:type="character" w:customStyle="1" w:styleId="50">
    <w:name w:val="見出し 5 (文字)"/>
    <w:link w:val="5"/>
    <w:rsid w:val="0044515E"/>
    <w:rPr>
      <w:rFonts w:ascii="Times New Roman" w:eastAsia="ＭＳ Ｐ明朝" w:hAnsi="Times New Roman" w:cs="Times New Roman"/>
      <w:b/>
      <w:sz w:val="20"/>
      <w:szCs w:val="24"/>
    </w:rPr>
  </w:style>
  <w:style w:type="character" w:customStyle="1" w:styleId="80">
    <w:name w:val="見出し 8 (文字)"/>
    <w:link w:val="8"/>
    <w:rsid w:val="0044515E"/>
    <w:rPr>
      <w:rFonts w:ascii="Times New Roman" w:eastAsia="ＭＳ Ｐ明朝" w:hAnsi="Times New Roman" w:cs="Times New Roman"/>
      <w:sz w:val="20"/>
      <w:szCs w:val="24"/>
    </w:rPr>
  </w:style>
  <w:style w:type="paragraph" w:styleId="af7">
    <w:name w:val="No Spacing"/>
    <w:basedOn w:val="a1"/>
    <w:autoRedefine/>
    <w:qFormat/>
    <w:rsid w:val="0044515E"/>
    <w:pPr>
      <w:snapToGrid w:val="0"/>
    </w:pPr>
    <w:rPr>
      <w:bCs/>
      <w:sz w:val="18"/>
    </w:rPr>
  </w:style>
  <w:style w:type="paragraph" w:customStyle="1" w:styleId="af8">
    <w:name w:val="行間詰めタイトル"/>
    <w:basedOn w:val="a1"/>
    <w:autoRedefine/>
    <w:rsid w:val="0044515E"/>
    <w:pPr>
      <w:snapToGrid w:val="0"/>
      <w:jc w:val="center"/>
    </w:pPr>
    <w:rPr>
      <w:rFonts w:ascii="Arial" w:eastAsia="ＭＳ Ｐゴシック" w:hAnsi="Arial"/>
      <w:sz w:val="18"/>
    </w:rPr>
  </w:style>
  <w:style w:type="paragraph" w:customStyle="1" w:styleId="C">
    <w:name w:val="行詰めC"/>
    <w:basedOn w:val="af7"/>
    <w:qFormat/>
    <w:rsid w:val="0044515E"/>
    <w:pPr>
      <w:jc w:val="center"/>
    </w:pPr>
  </w:style>
  <w:style w:type="paragraph" w:customStyle="1" w:styleId="R">
    <w:name w:val="行詰めR"/>
    <w:basedOn w:val="af7"/>
    <w:qFormat/>
    <w:rsid w:val="0044515E"/>
    <w:pPr>
      <w:jc w:val="right"/>
    </w:pPr>
  </w:style>
  <w:style w:type="character" w:styleId="af9">
    <w:name w:val="line number"/>
    <w:basedOn w:val="a2"/>
    <w:uiPriority w:val="99"/>
    <w:semiHidden/>
    <w:unhideWhenUsed/>
    <w:rsid w:val="0044515E"/>
  </w:style>
  <w:style w:type="paragraph" w:styleId="afa">
    <w:name w:val="Body Text"/>
    <w:basedOn w:val="a1"/>
    <w:link w:val="afb"/>
    <w:autoRedefine/>
    <w:rsid w:val="00A511EE"/>
    <w:pPr>
      <w:ind w:firstLineChars="100" w:firstLine="100"/>
    </w:pPr>
    <w:rPr>
      <w:sz w:val="21"/>
    </w:rPr>
  </w:style>
  <w:style w:type="character" w:customStyle="1" w:styleId="afb">
    <w:name w:val="本文 (文字)"/>
    <w:link w:val="afa"/>
    <w:rsid w:val="00A511EE"/>
    <w:rPr>
      <w:rFonts w:ascii="Times New Roman" w:eastAsia="ＭＳ Ｐ明朝" w:hAnsi="Times New Roman" w:cs="Times New Roman"/>
      <w:szCs w:val="24"/>
    </w:rPr>
  </w:style>
  <w:style w:type="paragraph" w:customStyle="1" w:styleId="afc">
    <w:name w:val="式番号"/>
    <w:basedOn w:val="afa"/>
    <w:next w:val="afa"/>
    <w:autoRedefine/>
    <w:rsid w:val="0044515E"/>
    <w:pPr>
      <w:jc w:val="right"/>
    </w:pPr>
  </w:style>
  <w:style w:type="paragraph" w:styleId="afd">
    <w:name w:val="Signature"/>
    <w:basedOn w:val="a1"/>
    <w:next w:val="a1"/>
    <w:link w:val="afe"/>
    <w:autoRedefine/>
    <w:rsid w:val="0044515E"/>
    <w:pPr>
      <w:jc w:val="right"/>
    </w:pPr>
    <w:rPr>
      <w:sz w:val="21"/>
    </w:rPr>
  </w:style>
  <w:style w:type="character" w:customStyle="1" w:styleId="afe">
    <w:name w:val="署名 (文字)"/>
    <w:link w:val="afd"/>
    <w:rsid w:val="0044515E"/>
    <w:rPr>
      <w:rFonts w:ascii="Times New Roman" w:eastAsia="ＭＳ Ｐ明朝" w:hAnsi="Times New Roman" w:cs="Times New Roman"/>
      <w:szCs w:val="24"/>
    </w:rPr>
  </w:style>
  <w:style w:type="character" w:customStyle="1" w:styleId="aff">
    <w:name w:val="上付け"/>
    <w:rsid w:val="0044515E"/>
    <w:rPr>
      <w:vertAlign w:val="superscript"/>
    </w:rPr>
  </w:style>
  <w:style w:type="paragraph" w:customStyle="1" w:styleId="aff0">
    <w:name w:val="図"/>
    <w:basedOn w:val="a1"/>
    <w:autoRedefine/>
    <w:rsid w:val="0044515E"/>
    <w:pPr>
      <w:snapToGrid w:val="0"/>
      <w:jc w:val="center"/>
    </w:pPr>
  </w:style>
  <w:style w:type="paragraph" w:styleId="aff1">
    <w:name w:val="caption"/>
    <w:basedOn w:val="a1"/>
    <w:next w:val="a1"/>
    <w:autoRedefine/>
    <w:qFormat/>
    <w:rsid w:val="0044515E"/>
    <w:pPr>
      <w:jc w:val="center"/>
    </w:pPr>
    <w:rPr>
      <w:rFonts w:ascii="Arial" w:eastAsia="ＭＳ Ｐゴシック" w:hAnsi="Arial"/>
      <w:bCs/>
      <w:szCs w:val="20"/>
    </w:rPr>
  </w:style>
  <w:style w:type="paragraph" w:styleId="aff2">
    <w:name w:val="Balloon Text"/>
    <w:basedOn w:val="a1"/>
    <w:link w:val="aff3"/>
    <w:uiPriority w:val="99"/>
    <w:semiHidden/>
    <w:unhideWhenUsed/>
    <w:rsid w:val="0044515E"/>
    <w:rPr>
      <w:rFonts w:asciiTheme="majorHAnsi" w:eastAsiaTheme="majorEastAsia" w:hAnsiTheme="majorHAnsi" w:cstheme="majorBidi"/>
      <w:sz w:val="18"/>
      <w:szCs w:val="18"/>
    </w:rPr>
  </w:style>
  <w:style w:type="character" w:customStyle="1" w:styleId="aff3">
    <w:name w:val="吹き出し (文字)"/>
    <w:basedOn w:val="a2"/>
    <w:link w:val="aff2"/>
    <w:uiPriority w:val="99"/>
    <w:semiHidden/>
    <w:rsid w:val="0044515E"/>
    <w:rPr>
      <w:rFonts w:asciiTheme="majorHAnsi" w:eastAsiaTheme="majorEastAsia" w:hAnsiTheme="majorHAnsi" w:cstheme="majorBidi"/>
      <w:sz w:val="18"/>
      <w:szCs w:val="18"/>
    </w:rPr>
  </w:style>
  <w:style w:type="table" w:styleId="aff4">
    <w:name w:val="Table Grid"/>
    <w:basedOn w:val="a3"/>
    <w:uiPriority w:val="59"/>
    <w:rsid w:val="004451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5">
    <w:name w:val="表タイトル"/>
    <w:basedOn w:val="afa"/>
    <w:autoRedefine/>
    <w:rsid w:val="0044515E"/>
    <w:pPr>
      <w:ind w:firstLineChars="0" w:firstLine="0"/>
      <w:jc w:val="center"/>
    </w:pPr>
    <w:rPr>
      <w:rFonts w:ascii="Arial" w:eastAsia="ＭＳ Ｐゴシック" w:hAnsi="Arial"/>
      <w:sz w:val="18"/>
    </w:rPr>
  </w:style>
  <w:style w:type="paragraph" w:styleId="aff6">
    <w:name w:val="Title"/>
    <w:basedOn w:val="a1"/>
    <w:next w:val="a1"/>
    <w:link w:val="aff7"/>
    <w:autoRedefine/>
    <w:qFormat/>
    <w:rsid w:val="0044515E"/>
    <w:pPr>
      <w:jc w:val="center"/>
      <w:outlineLvl w:val="0"/>
    </w:pPr>
    <w:rPr>
      <w:rFonts w:ascii="Arial Black" w:eastAsia="HGP創英角ｺﾞｼｯｸUB" w:hAnsi="Arial Black" w:cs="Arial"/>
      <w:sz w:val="24"/>
      <w:szCs w:val="32"/>
    </w:rPr>
  </w:style>
  <w:style w:type="character" w:customStyle="1" w:styleId="aff7">
    <w:name w:val="表題 (文字)"/>
    <w:link w:val="aff6"/>
    <w:rsid w:val="0044515E"/>
    <w:rPr>
      <w:rFonts w:ascii="Arial Black" w:eastAsia="HGP創英角ｺﾞｼｯｸUB" w:hAnsi="Arial Black" w:cs="Arial"/>
      <w:sz w:val="24"/>
      <w:szCs w:val="32"/>
    </w:rPr>
  </w:style>
  <w:style w:type="paragraph" w:customStyle="1" w:styleId="C0">
    <w:name w:val="表中文字C"/>
    <w:basedOn w:val="afa"/>
    <w:autoRedefine/>
    <w:rsid w:val="0044515E"/>
    <w:pPr>
      <w:ind w:firstLineChars="0" w:firstLine="0"/>
      <w:jc w:val="center"/>
    </w:pPr>
    <w:rPr>
      <w:sz w:val="18"/>
    </w:rPr>
  </w:style>
  <w:style w:type="paragraph" w:customStyle="1" w:styleId="L">
    <w:name w:val="表中文字L"/>
    <w:basedOn w:val="C0"/>
    <w:autoRedefine/>
    <w:rsid w:val="0044515E"/>
    <w:pPr>
      <w:jc w:val="both"/>
    </w:pPr>
    <w:rPr>
      <w:bCs/>
    </w:rPr>
  </w:style>
  <w:style w:type="paragraph" w:customStyle="1" w:styleId="a0">
    <w:name w:val="表中箇条書き"/>
    <w:basedOn w:val="L"/>
    <w:autoRedefine/>
    <w:rsid w:val="0044515E"/>
    <w:pPr>
      <w:numPr>
        <w:numId w:val="9"/>
      </w:numPr>
      <w:ind w:left="264" w:hanging="264"/>
    </w:pPr>
  </w:style>
  <w:style w:type="paragraph" w:customStyle="1" w:styleId="R0">
    <w:name w:val="表中文字R"/>
    <w:basedOn w:val="C0"/>
    <w:autoRedefine/>
    <w:rsid w:val="0044515E"/>
    <w:pPr>
      <w:jc w:val="right"/>
    </w:pPr>
  </w:style>
  <w:style w:type="paragraph" w:styleId="aff8">
    <w:name w:val="Subtitle"/>
    <w:basedOn w:val="a1"/>
    <w:link w:val="aff9"/>
    <w:qFormat/>
    <w:rsid w:val="0044515E"/>
    <w:pPr>
      <w:jc w:val="center"/>
      <w:outlineLvl w:val="1"/>
    </w:pPr>
    <w:rPr>
      <w:rFonts w:ascii="Arial" w:eastAsia="ＭＳ ゴシック" w:hAnsi="Arial" w:cs="Arial"/>
      <w:sz w:val="24"/>
    </w:rPr>
  </w:style>
  <w:style w:type="character" w:customStyle="1" w:styleId="aff9">
    <w:name w:val="副題 (文字)"/>
    <w:link w:val="aff8"/>
    <w:rsid w:val="0044515E"/>
    <w:rPr>
      <w:rFonts w:ascii="Arial" w:eastAsia="ＭＳ ゴシック" w:hAnsi="Arial" w:cs="Arial"/>
      <w:sz w:val="24"/>
      <w:szCs w:val="24"/>
    </w:rPr>
  </w:style>
  <w:style w:type="paragraph" w:styleId="11">
    <w:name w:val="toc 1"/>
    <w:basedOn w:val="a1"/>
    <w:next w:val="a1"/>
    <w:autoRedefine/>
    <w:uiPriority w:val="39"/>
    <w:unhideWhenUsed/>
    <w:rsid w:val="0044515E"/>
  </w:style>
  <w:style w:type="paragraph" w:styleId="21">
    <w:name w:val="toc 2"/>
    <w:basedOn w:val="a1"/>
    <w:next w:val="a1"/>
    <w:autoRedefine/>
    <w:uiPriority w:val="39"/>
    <w:unhideWhenUsed/>
    <w:rsid w:val="0044515E"/>
    <w:pPr>
      <w:ind w:leftChars="100" w:left="200"/>
    </w:pPr>
  </w:style>
  <w:style w:type="paragraph" w:styleId="31">
    <w:name w:val="toc 3"/>
    <w:basedOn w:val="a1"/>
    <w:next w:val="a1"/>
    <w:autoRedefine/>
    <w:uiPriority w:val="39"/>
    <w:unhideWhenUsed/>
    <w:rsid w:val="0044515E"/>
    <w:pPr>
      <w:ind w:leftChars="2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4.emf"/><Relationship Id="rId14" Type="http://schemas.microsoft.com/office/2011/relationships/people" Target="peop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4</Pages>
  <Words>242</Words>
  <Characters>1381</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誠 佐藤</dc:creator>
  <cp:keywords/>
  <dc:description/>
  <cp:lastModifiedBy>誠 佐藤</cp:lastModifiedBy>
  <cp:revision>16</cp:revision>
  <dcterms:created xsi:type="dcterms:W3CDTF">2019-11-14T11:55:00Z</dcterms:created>
  <dcterms:modified xsi:type="dcterms:W3CDTF">2019-11-18T04:13:00Z</dcterms:modified>
</cp:coreProperties>
</file>